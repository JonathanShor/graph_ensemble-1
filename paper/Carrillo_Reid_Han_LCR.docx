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7659ED6B"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01AC24F1"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sidR="00715BCB">
        <w:rPr>
          <w:rFonts w:ascii="Arial" w:hAnsi="Arial" w:cs="Arial"/>
          <w:vertAlign w:val="superscript"/>
        </w:rPr>
        <w:t>,2</w:t>
      </w:r>
      <w:r>
        <w:rPr>
          <w:rFonts w:ascii="Arial" w:hAnsi="Arial" w:cs="Arial"/>
        </w:rPr>
        <w:t>, Shuting Han</w:t>
      </w:r>
      <w:r w:rsidR="00AF7391" w:rsidRPr="003468EC">
        <w:rPr>
          <w:rFonts w:ascii="Arial" w:hAnsi="Arial" w:cs="Arial"/>
          <w:vertAlign w:val="superscript"/>
        </w:rPr>
        <w:t>1</w:t>
      </w:r>
      <w:r w:rsidR="00715BCB">
        <w:rPr>
          <w:rFonts w:ascii="Arial" w:hAnsi="Arial" w:cs="Arial"/>
          <w:vertAlign w:val="superscript"/>
        </w:rPr>
        <w:t>,2</w:t>
      </w:r>
      <w:r>
        <w:rPr>
          <w:rFonts w:ascii="Arial" w:hAnsi="Arial" w:cs="Arial"/>
        </w:rPr>
        <w:t xml:space="preserve">, Tony </w:t>
      </w:r>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715BCB">
        <w:rPr>
          <w:rFonts w:ascii="Arial" w:hAnsi="Arial" w:cs="Arial"/>
          <w:vertAlign w:val="superscript"/>
        </w:rPr>
        <w:t>,2</w:t>
      </w:r>
      <w:r w:rsidR="00AF7391">
        <w:rPr>
          <w:rFonts w:ascii="Arial" w:hAnsi="Arial" w:cs="Arial"/>
        </w:rPr>
        <w:t>.</w:t>
      </w:r>
    </w:p>
    <w:p w14:paraId="22DAE0EF" w14:textId="0A68820C"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DD0BCF" w:rsidRPr="00BB60B4">
        <w:rPr>
          <w:rFonts w:ascii="Arial" w:hAnsi="Arial" w:cs="Arial"/>
        </w:rPr>
        <w:t>Depar</w:t>
      </w:r>
      <w:r w:rsidR="00576DCD">
        <w:rPr>
          <w:rFonts w:ascii="Arial" w:hAnsi="Arial" w:cs="Arial"/>
        </w:rPr>
        <w:t>tments of Biological Sciences</w:t>
      </w:r>
      <w:r>
        <w:rPr>
          <w:rFonts w:ascii="Arial" w:hAnsi="Arial" w:cs="Arial"/>
        </w:rPr>
        <w:t>, Columbia University, New York, NY 10027</w:t>
      </w:r>
      <w:r w:rsidR="0054167E">
        <w:rPr>
          <w:rFonts w:ascii="Arial" w:hAnsi="Arial" w:cs="Arial"/>
        </w:rPr>
        <w:t>, USA</w:t>
      </w:r>
    </w:p>
    <w:p w14:paraId="4CB0CFAC" w14:textId="6651C419" w:rsidR="00715BCB" w:rsidRDefault="00715BCB" w:rsidP="00715BCB">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Pr="00BB60B4">
        <w:rPr>
          <w:rFonts w:ascii="Arial" w:hAnsi="Arial" w:cs="Arial"/>
        </w:rPr>
        <w:t>Neuro</w:t>
      </w:r>
      <w:r w:rsidR="002A255A">
        <w:rPr>
          <w:rFonts w:ascii="Arial" w:hAnsi="Arial" w:cs="Arial"/>
        </w:rPr>
        <w:t xml:space="preserve"> T</w:t>
      </w:r>
      <w:r w:rsidRPr="00BB60B4">
        <w:rPr>
          <w:rFonts w:ascii="Arial" w:hAnsi="Arial" w:cs="Arial"/>
        </w:rPr>
        <w:t>echnology Center,</w:t>
      </w:r>
      <w:r w:rsidRPr="00715BCB">
        <w:rPr>
          <w:rFonts w:ascii="Arial" w:hAnsi="Arial" w:cs="Arial"/>
        </w:rPr>
        <w:t xml:space="preserve"> </w:t>
      </w:r>
      <w:r>
        <w:rPr>
          <w:rFonts w:ascii="Arial" w:hAnsi="Arial" w:cs="Arial"/>
        </w:rPr>
        <w:t>Columbia University, New York, NY 10027</w:t>
      </w:r>
      <w:r w:rsidR="0054167E">
        <w:rPr>
          <w:rFonts w:ascii="Arial" w:hAnsi="Arial" w:cs="Arial"/>
        </w:rPr>
        <w:t>, USA</w:t>
      </w:r>
    </w:p>
    <w:p w14:paraId="42706694" w14:textId="5A8B1EEB" w:rsidR="00DD0BCF" w:rsidRDefault="00715BCB" w:rsidP="00DC79A1">
      <w:pPr>
        <w:spacing w:line="480" w:lineRule="auto"/>
        <w:rPr>
          <w:rFonts w:ascii="Arial" w:hAnsi="Arial" w:cs="Arial"/>
        </w:rPr>
      </w:pPr>
      <w:r>
        <w:rPr>
          <w:rFonts w:ascii="Arial" w:hAnsi="Arial" w:cs="Arial"/>
          <w:vertAlign w:val="superscript"/>
        </w:rPr>
        <w:t>3</w:t>
      </w:r>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33DDFAB0"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E93E66">
        <w:rPr>
          <w:rFonts w:ascii="Arial" w:hAnsi="Arial" w:cs="Arial"/>
        </w:rPr>
        <w:t xml:space="preserve">Ekaterina Taralova for </w:t>
      </w:r>
      <w:r w:rsidR="009907D1">
        <w:rPr>
          <w:rFonts w:ascii="Arial" w:hAnsi="Arial" w:cs="Arial"/>
        </w:rPr>
        <w:t>suggestions</w:t>
      </w:r>
      <w:r w:rsidR="00DA150B">
        <w:rPr>
          <w:rFonts w:ascii="Arial" w:hAnsi="Arial" w:cs="Arial"/>
        </w:rPr>
        <w:t>, 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8773145"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F85A39">
        <w:rPr>
          <w:rFonts w:ascii="Arial" w:hAnsi="Arial" w:cs="Arial"/>
        </w:rPr>
        <w:t>Conditional Random Field</w:t>
      </w:r>
      <w:r w:rsidR="00840EBD">
        <w:rPr>
          <w:rFonts w:ascii="Arial" w:hAnsi="Arial" w:cs="Arial"/>
        </w:rPr>
        <w:t>s</w:t>
      </w:r>
      <w:r w:rsidR="00F85A39">
        <w:rPr>
          <w:rFonts w:ascii="Arial" w:hAnsi="Arial" w:cs="Arial"/>
        </w:rPr>
        <w:t xml:space="preserve"> (</w:t>
      </w:r>
      <w:r w:rsidR="00F86152" w:rsidRPr="009873ED">
        <w:rPr>
          <w:rFonts w:ascii="Arial" w:hAnsi="Arial" w:cs="Arial"/>
        </w:rPr>
        <w:t>CRFs</w:t>
      </w:r>
      <w:r w:rsidR="00F85A39">
        <w:rPr>
          <w:rFonts w:ascii="Arial" w:hAnsi="Arial" w:cs="Arial"/>
        </w:rPr>
        <w:t xml:space="preserve">) </w:t>
      </w:r>
      <w:r w:rsidR="006C6C99">
        <w:rPr>
          <w:rFonts w:ascii="Arial" w:hAnsi="Arial" w:cs="Arial"/>
        </w:rPr>
        <w:t>m</w:t>
      </w:r>
      <w:r w:rsidR="00840EBD">
        <w:rPr>
          <w:rFonts w:ascii="Arial" w:hAnsi="Arial" w:cs="Arial"/>
        </w:rPr>
        <w:t xml:space="preserve">odel </w:t>
      </w:r>
      <w:r w:rsidR="00BC3E84">
        <w:rPr>
          <w:rFonts w:ascii="Arial" w:hAnsi="Arial" w:cs="Arial"/>
        </w:rPr>
        <w:t>network</w:t>
      </w:r>
      <w:r w:rsidR="00840EBD">
        <w:rPr>
          <w:rFonts w:ascii="Arial" w:hAnsi="Arial" w:cs="Arial"/>
        </w:rPr>
        <w:t xml:space="preserve"> properties of</w:t>
      </w:r>
      <w:r w:rsidR="00F85A39">
        <w:rPr>
          <w:rFonts w:ascii="Arial" w:hAnsi="Arial" w:cs="Arial"/>
        </w:rPr>
        <w:t xml:space="preserve"> cortical ensembles</w:t>
      </w:r>
    </w:p>
    <w:p w14:paraId="1F1CE88B" w14:textId="4008ADC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D03D4F">
        <w:rPr>
          <w:rFonts w:ascii="Arial" w:hAnsi="Arial" w:cs="Arial"/>
        </w:rPr>
        <w:t>cortical ensembles</w:t>
      </w:r>
      <w:r w:rsidR="00F85A39">
        <w:rPr>
          <w:rFonts w:ascii="Arial" w:hAnsi="Arial" w:cs="Arial"/>
        </w:rPr>
        <w:t xml:space="preserve"> </w:t>
      </w:r>
      <w:r w:rsidR="00D03D4F">
        <w:rPr>
          <w:rFonts w:ascii="Arial" w:hAnsi="Arial" w:cs="Arial"/>
        </w:rPr>
        <w:t xml:space="preserve">that predict </w:t>
      </w:r>
      <w:r w:rsidR="00F85A39">
        <w:rPr>
          <w:rFonts w:ascii="Arial" w:hAnsi="Arial" w:cs="Arial"/>
        </w:rPr>
        <w:t xml:space="preserve">different visual stimuli </w:t>
      </w:r>
    </w:p>
    <w:p w14:paraId="2D479975" w14:textId="27FF39FB"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05601CB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54A915D0"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ins w:id="0" w:author="Shuting Han" w:date="2017-02-01T09:41:00Z">
        <w:r w:rsidR="00DC79A1">
          <w:rPr>
            <w:rFonts w:ascii="Arial" w:hAnsi="Arial" w:cs="Arial"/>
          </w:rPr>
          <w:t xml:space="preserve"> processing</w:t>
        </w:r>
      </w:ins>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77610">
        <w:rPr>
          <w:rFonts w:ascii="Arial" w:hAnsi="Arial" w:cs="Arial"/>
        </w:rPr>
        <w:t xml:space="preserve">the implementation of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Conditional random fields (CRFs)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network properties</w:t>
      </w:r>
      <w:r w:rsidR="00760D7F" w:rsidRPr="00044B3A">
        <w:rPr>
          <w:rFonts w:ascii="Arial" w:hAnsi="Arial" w:cs="Arial"/>
        </w:rPr>
        <w:t xml:space="preserve"> of neural </w:t>
      </w:r>
      <w:r w:rsidR="00577610">
        <w:rPr>
          <w:rFonts w:ascii="Arial" w:hAnsi="Arial" w:cs="Arial"/>
        </w:rPr>
        <w:t>ensembles</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CRFs</w:t>
      </w:r>
      <w:r w:rsidR="003A485F" w:rsidRPr="00044B3A">
        <w:rPr>
          <w:rFonts w:ascii="Arial" w:hAnsi="Arial" w:cs="Arial"/>
          <w:lang w:eastAsia="zh-CN"/>
        </w:rPr>
        <w:t xml:space="preserv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functional changes</w:t>
      </w:r>
      <w:r w:rsidR="002F219F">
        <w:rPr>
          <w:rFonts w:ascii="Arial" w:hAnsi="Arial" w:cs="Arial"/>
        </w:rPr>
        <w:t xml:space="preserve">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54C4C6B9"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97132E">
        <w:rPr>
          <w:rFonts w:ascii="Arial" w:hAnsi="Arial" w:cs="Arial"/>
        </w:rPr>
        <w:fldChar w:fldCharType="begin"/>
      </w:r>
      <w:r w:rsidR="00517109">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Miller et al., 2014</w:t>
      </w:r>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Carrillo-Reid et al., 2016</w:t>
      </w:r>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73F836B3"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He et al., 2007</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Iturria-Medina et al., 2008</w:t>
      </w:r>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Achard and Bullmore, 2007</w:t>
      </w:r>
      <w:r w:rsidR="00E55471">
        <w:rPr>
          <w:rFonts w:ascii="Arial" w:hAnsi="Arial" w:cs="Arial"/>
          <w:noProof/>
          <w:lang w:eastAsia="zh-CN"/>
        </w:rPr>
        <w:t xml:space="preserve">; </w:t>
      </w:r>
      <w:r w:rsidR="00C91625">
        <w:rPr>
          <w:rFonts w:ascii="Arial" w:hAnsi="Arial" w:cs="Arial"/>
          <w:noProof/>
          <w:lang w:eastAsia="zh-CN"/>
        </w:rPr>
        <w:t>Fair et al., 2008</w:t>
      </w:r>
      <w:r w:rsidR="00E55471">
        <w:rPr>
          <w:rFonts w:ascii="Arial" w:hAnsi="Arial" w:cs="Arial"/>
          <w:noProof/>
          <w:lang w:eastAsia="zh-CN"/>
        </w:rPr>
        <w:t xml:space="preserve">; </w:t>
      </w:r>
      <w:r w:rsidR="00C91625">
        <w:rPr>
          <w:rFonts w:ascii="Arial" w:hAnsi="Arial" w:cs="Arial"/>
          <w:noProof/>
          <w:lang w:eastAsia="zh-CN"/>
        </w:rPr>
        <w:t>Hagmann et al., 2008</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Eguiluz et al., 2005</w:t>
      </w:r>
      <w:r w:rsidR="00E55471">
        <w:rPr>
          <w:rFonts w:ascii="Arial" w:hAnsi="Arial" w:cs="Arial"/>
          <w:noProof/>
          <w:lang w:eastAsia="zh-CN"/>
        </w:rPr>
        <w:t xml:space="preserve">; </w:t>
      </w:r>
      <w:r w:rsidR="00C91625">
        <w:rPr>
          <w:rFonts w:ascii="Arial" w:hAnsi="Arial" w:cs="Arial"/>
          <w:noProof/>
          <w:lang w:eastAsia="zh-CN"/>
        </w:rPr>
        <w:t>van den Heuvel et al., 2008</w:t>
      </w:r>
      <w:r w:rsidR="00E55471">
        <w:rPr>
          <w:rFonts w:ascii="Arial" w:hAnsi="Arial" w:cs="Arial"/>
          <w:noProof/>
          <w:lang w:eastAsia="zh-CN"/>
        </w:rPr>
        <w:t xml:space="preserve">; </w:t>
      </w:r>
      <w:r w:rsidR="00C91625">
        <w:rPr>
          <w:rFonts w:ascii="Arial" w:hAnsi="Arial" w:cs="Arial"/>
          <w:noProof/>
          <w:lang w:eastAsia="zh-CN"/>
        </w:rPr>
        <w:t>Zuo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Downes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Bullmore and Sporns, 2009</w:t>
      </w:r>
      <w:r w:rsidR="00C610C3">
        <w:rPr>
          <w:rFonts w:ascii="Arial" w:hAnsi="Arial" w:cs="Arial"/>
          <w:noProof/>
          <w:lang w:eastAsia="zh-CN"/>
        </w:rPr>
        <w:t xml:space="preserve">; </w:t>
      </w:r>
      <w:r w:rsidR="00C91625">
        <w:rPr>
          <w:rFonts w:ascii="Arial" w:hAnsi="Arial" w:cs="Arial"/>
          <w:noProof/>
          <w:lang w:eastAsia="zh-CN"/>
        </w:rPr>
        <w:t>Fair et al., 2008</w:t>
      </w:r>
      <w:r w:rsidR="00C610C3">
        <w:rPr>
          <w:rFonts w:ascii="Arial" w:hAnsi="Arial" w:cs="Arial"/>
          <w:noProof/>
          <w:lang w:eastAsia="zh-CN"/>
        </w:rPr>
        <w:t xml:space="preserve">; </w:t>
      </w:r>
      <w:r w:rsidR="00C91625">
        <w:rPr>
          <w:rFonts w:ascii="Arial" w:hAnsi="Arial" w:cs="Arial"/>
          <w:noProof/>
          <w:lang w:eastAsia="zh-CN"/>
        </w:rPr>
        <w:t>Khazaee et al., 2015</w:t>
      </w:r>
      <w:r w:rsidR="00C610C3">
        <w:rPr>
          <w:rFonts w:ascii="Arial" w:hAnsi="Arial" w:cs="Arial"/>
          <w:noProof/>
          <w:lang w:eastAsia="zh-CN"/>
        </w:rPr>
        <w:t xml:space="preserve">; </w:t>
      </w:r>
      <w:r w:rsidR="00C91625">
        <w:rPr>
          <w:rFonts w:ascii="Arial" w:hAnsi="Arial" w:cs="Arial"/>
          <w:noProof/>
          <w:lang w:eastAsia="zh-CN"/>
        </w:rPr>
        <w:t>Micheloyannis et al., 2009</w:t>
      </w:r>
      <w:r w:rsidR="00C610C3">
        <w:rPr>
          <w:rFonts w:ascii="Arial" w:hAnsi="Arial" w:cs="Arial"/>
          <w:noProof/>
          <w:lang w:eastAsia="zh-CN"/>
        </w:rPr>
        <w:t xml:space="preserve">; </w:t>
      </w:r>
      <w:r w:rsidR="00C91625">
        <w:rPr>
          <w:rFonts w:ascii="Arial" w:hAnsi="Arial" w:cs="Arial"/>
          <w:noProof/>
          <w:lang w:eastAsia="zh-CN"/>
        </w:rPr>
        <w:t>Wang et al., 2010</w:t>
      </w:r>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18E785D"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Iturria-Medina et al., 2008</w:t>
      </w:r>
      <w:r w:rsidR="00C610C3">
        <w:rPr>
          <w:rFonts w:ascii="Arial" w:hAnsi="Arial" w:cs="Arial"/>
          <w:noProof/>
          <w:lang w:eastAsia="zh-CN"/>
        </w:rPr>
        <w:t xml:space="preserve">; </w:t>
      </w:r>
      <w:r w:rsidR="00C91625">
        <w:rPr>
          <w:rFonts w:ascii="Arial" w:hAnsi="Arial" w:cs="Arial"/>
          <w:noProof/>
          <w:lang w:eastAsia="zh-CN"/>
        </w:rPr>
        <w:t>Sporns, 2000</w:t>
      </w:r>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Bonifazi et al., 2009</w:t>
      </w:r>
      <w:r w:rsidR="00E55471">
        <w:rPr>
          <w:rFonts w:ascii="Arial" w:hAnsi="Arial" w:cs="Arial"/>
          <w:noProof/>
          <w:lang w:eastAsia="zh-CN"/>
        </w:rPr>
        <w:t xml:space="preserve">; </w:t>
      </w:r>
      <w:r w:rsidR="00C91625">
        <w:rPr>
          <w:rFonts w:ascii="Arial" w:hAnsi="Arial" w:cs="Arial"/>
          <w:noProof/>
          <w:lang w:eastAsia="zh-CN"/>
        </w:rPr>
        <w:t>Gururangan et al., 2014</w:t>
      </w:r>
      <w:r w:rsidR="00E55471">
        <w:rPr>
          <w:rFonts w:ascii="Arial" w:hAnsi="Arial" w:cs="Arial"/>
          <w:noProof/>
          <w:lang w:eastAsia="zh-CN"/>
        </w:rPr>
        <w:t xml:space="preserve">; </w:t>
      </w:r>
      <w:r w:rsidR="00C91625">
        <w:rPr>
          <w:rFonts w:ascii="Arial" w:hAnsi="Arial" w:cs="Arial"/>
          <w:noProof/>
          <w:lang w:eastAsia="zh-CN"/>
        </w:rPr>
        <w:t>Yatsenko et al., 2015</w:t>
      </w:r>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720ABE31"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Ko et al., 2011</w:t>
      </w:r>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microcircuit computations</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261A77E1" w:rsidR="00A75312" w:rsidRPr="004459DF" w:rsidRDefault="00B13E18" w:rsidP="00044B3A">
      <w:pPr>
        <w:spacing w:line="480" w:lineRule="auto"/>
        <w:jc w:val="both"/>
        <w:rPr>
          <w:rFonts w:ascii="Arial" w:hAnsi="Arial" w:cs="Arial"/>
          <w:b/>
        </w:rPr>
      </w:pPr>
      <w:r>
        <w:rPr>
          <w:rFonts w:ascii="Arial" w:hAnsi="Arial" w:cs="Arial"/>
          <w:b/>
        </w:rPr>
        <w:t>CRFs applied to</w:t>
      </w:r>
      <w:r w:rsidR="00810872">
        <w:rPr>
          <w:rFonts w:ascii="Arial" w:hAnsi="Arial" w:cs="Arial"/>
          <w:b/>
        </w:rPr>
        <w:t xml:space="preserve"> calcium imaging population data</w:t>
      </w:r>
      <w:r w:rsidR="00734575">
        <w:rPr>
          <w:rFonts w:ascii="Arial" w:hAnsi="Arial" w:cs="Arial"/>
          <w:b/>
        </w:rPr>
        <w:t xml:space="preserve"> </w:t>
      </w:r>
    </w:p>
    <w:p w14:paraId="626DB346" w14:textId="2BEE9AC5" w:rsidR="00A75312" w:rsidRPr="009205E7" w:rsidRDefault="00A75312" w:rsidP="00B579E8">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Pr>
          <w:rFonts w:ascii="Arial" w:hAnsi="Arial" w:cs="Arial"/>
          <w:lang w:eastAsia="zh-CN"/>
        </w:rPr>
        <w:fldChar w:fldCharType="begin"/>
      </w:r>
      <w:r w:rsidR="00517109">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r w:rsidR="00C91625">
        <w:rPr>
          <w:rFonts w:ascii="Arial" w:hAnsi="Arial" w:cs="Arial"/>
          <w:noProof/>
          <w:lang w:eastAsia="zh-CN"/>
        </w:rPr>
        <w:t>Peng et al., 2011</w:t>
      </w:r>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Li et al., 2008</w:t>
      </w:r>
      <w:r>
        <w:rPr>
          <w:rFonts w:ascii="Arial" w:hAnsi="Arial" w:cs="Arial"/>
          <w:noProof/>
          <w:lang w:eastAsia="zh-CN"/>
        </w:rPr>
        <w:t xml:space="preserve">; </w:t>
      </w:r>
      <w:r w:rsidR="00C91625">
        <w:rPr>
          <w:rFonts w:ascii="Arial" w:hAnsi="Arial" w:cs="Arial"/>
          <w:noProof/>
          <w:lang w:eastAsia="zh-CN"/>
        </w:rPr>
        <w:t>Liu et al., 2006</w:t>
      </w:r>
      <w:r>
        <w:rPr>
          <w:rFonts w:ascii="Arial" w:hAnsi="Arial" w:cs="Arial"/>
          <w:noProof/>
          <w:lang w:eastAsia="zh-CN"/>
        </w:rPr>
        <w:t xml:space="preserve">; </w:t>
      </w:r>
      <w:r w:rsidR="00C91625">
        <w:rPr>
          <w:rFonts w:ascii="Arial" w:hAnsi="Arial" w:cs="Arial"/>
          <w:noProof/>
          <w:lang w:eastAsia="zh-CN"/>
        </w:rPr>
        <w:t>Sato and Sakakibara, 2005</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He et al., 2004</w:t>
      </w:r>
      <w:r>
        <w:rPr>
          <w:rFonts w:ascii="Arial" w:hAnsi="Arial" w:cs="Arial"/>
          <w:noProof/>
          <w:lang w:eastAsia="zh-CN"/>
        </w:rPr>
        <w:t xml:space="preserve">; </w:t>
      </w:r>
      <w:r w:rsidR="00C91625">
        <w:rPr>
          <w:rFonts w:ascii="Arial" w:hAnsi="Arial" w:cs="Arial"/>
          <w:noProof/>
          <w:lang w:eastAsia="zh-CN"/>
        </w:rPr>
        <w:t>Sminchisescu et al., 2006</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Choi et al., 2005</w:t>
      </w:r>
      <w:r>
        <w:rPr>
          <w:rFonts w:ascii="Arial" w:hAnsi="Arial" w:cs="Arial"/>
          <w:noProof/>
          <w:lang w:eastAsia="zh-CN"/>
        </w:rPr>
        <w:t xml:space="preserve">; </w:t>
      </w:r>
      <w:r w:rsidR="00C91625">
        <w:rPr>
          <w:rFonts w:ascii="Arial" w:hAnsi="Arial" w:cs="Arial"/>
          <w:noProof/>
          <w:lang w:eastAsia="zh-CN"/>
        </w:rPr>
        <w:t>Lafferty et al., 2001</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6075AE28"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w:t>
      </w:r>
      <w:r w:rsidR="002A7BEB" w:rsidRPr="00044B3A">
        <w:rPr>
          <w:rFonts w:ascii="Arial" w:hAnsi="Arial" w:cs="Arial"/>
          <w:lang w:eastAsia="zh-CN"/>
        </w:rPr>
        <w:lastRenderedPageBreak/>
        <w:t>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p>
    <w:p w14:paraId="166B9A08" w14:textId="4A30348E"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ins w:id="1" w:author="Shuting Han" w:date="2017-02-01T09:54:00Z">
        <w:r w:rsidR="00B579E8">
          <w:rPr>
            <w:rFonts w:ascii="Arial" w:hAnsi="Arial" w:cs="Arial"/>
            <w:lang w:eastAsia="zh-CN"/>
          </w:rPr>
          <w:t xml:space="preserve"> (</w:t>
        </w:r>
        <w:r w:rsidR="00B579E8" w:rsidRPr="00A619F7">
          <w:rPr>
            <w:rFonts w:ascii="Arial" w:hAnsi="Arial" w:cs="Arial"/>
            <w:color w:val="0000FF"/>
            <w:lang w:eastAsia="zh-CN"/>
          </w:rPr>
          <w:t>Figure S</w:t>
        </w:r>
        <w:r w:rsidR="00B579E8">
          <w:rPr>
            <w:rFonts w:ascii="Arial" w:hAnsi="Arial" w:cs="Arial"/>
            <w:color w:val="0000FF"/>
            <w:lang w:eastAsia="zh-CN"/>
          </w:rPr>
          <w:t>2</w:t>
        </w:r>
        <w:r w:rsidR="00B579E8">
          <w:rPr>
            <w:rFonts w:ascii="Arial" w:hAnsi="Arial" w:cs="Arial"/>
            <w:lang w:eastAsia="zh-CN"/>
          </w:rPr>
          <w:t>)</w:t>
        </w:r>
      </w:ins>
      <w:r w:rsidR="0028391D">
        <w:rPr>
          <w:rFonts w:ascii="Arial" w:hAnsi="Arial" w:cs="Arial"/>
          <w:lang w:eastAsia="zh-CN"/>
        </w:rPr>
        <w:t>. In both conditions</w:t>
      </w:r>
      <w:ins w:id="2" w:author="Shuting Han" w:date="2017-02-01T09:54:00Z">
        <w:r w:rsidR="00B579E8">
          <w:rPr>
            <w:rFonts w:ascii="Arial" w:hAnsi="Arial" w:cs="Arial"/>
            <w:lang w:eastAsia="zh-CN"/>
          </w:rPr>
          <w:t>,</w:t>
        </w:r>
      </w:ins>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del w:id="3" w:author="Shuting Han" w:date="2017-02-01T09:54:00Z">
        <w:r w:rsidR="00D55754" w:rsidDel="00B579E8">
          <w:rPr>
            <w:rFonts w:ascii="Arial" w:hAnsi="Arial" w:cs="Arial"/>
            <w:lang w:eastAsia="zh-CN"/>
          </w:rPr>
          <w:delText xml:space="preserve"> (</w:delText>
        </w:r>
        <w:r w:rsidR="00D55754" w:rsidRPr="00A619F7" w:rsidDel="00B579E8">
          <w:rPr>
            <w:rFonts w:ascii="Arial" w:hAnsi="Arial" w:cs="Arial"/>
            <w:color w:val="0000FF"/>
            <w:lang w:eastAsia="zh-CN"/>
          </w:rPr>
          <w:delText>Figure S</w:delText>
        </w:r>
        <w:r w:rsidR="00D55754" w:rsidDel="00B579E8">
          <w:rPr>
            <w:rFonts w:ascii="Arial" w:hAnsi="Arial" w:cs="Arial"/>
            <w:color w:val="0000FF"/>
            <w:lang w:eastAsia="zh-CN"/>
          </w:rPr>
          <w:delText>2</w:delText>
        </w:r>
        <w:r w:rsidR="00D55754" w:rsidDel="00B579E8">
          <w:rPr>
            <w:rFonts w:ascii="Arial" w:hAnsi="Arial" w:cs="Arial"/>
            <w:lang w:eastAsia="zh-CN"/>
          </w:rPr>
          <w:delText>)</w:delText>
        </w:r>
      </w:del>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BD1844">
        <w:rPr>
          <w:rFonts w:ascii="Arial" w:hAnsi="Arial" w:cs="Arial"/>
          <w:color w:val="0000FF"/>
          <w:lang w:eastAsia="zh-CN"/>
        </w:rPr>
        <w:t xml:space="preserve"> 1C</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 xml:space="preserve">we examined the receiver operating </w:t>
      </w:r>
      <w:r w:rsidR="00870C91">
        <w:rPr>
          <w:rFonts w:ascii="Arial" w:hAnsi="Arial" w:cs="Arial"/>
          <w:lang w:eastAsia="zh-CN"/>
        </w:rPr>
        <w:lastRenderedPageBreak/>
        <w:t>characteristic (ROC) curve of the two stimuli (</w:t>
      </w:r>
      <w:r w:rsidR="00870C91" w:rsidRPr="00D60B4F">
        <w:rPr>
          <w:rFonts w:ascii="Arial" w:hAnsi="Arial" w:cs="Arial"/>
          <w:color w:val="0000FF"/>
          <w:lang w:eastAsia="zh-CN"/>
        </w:rPr>
        <w:t>Figure 1</w:t>
      </w:r>
      <w:r w:rsidR="0073607C">
        <w:rPr>
          <w:rFonts w:ascii="Arial" w:hAnsi="Arial" w:cs="Arial"/>
          <w:color w:val="0000FF"/>
          <w:lang w:eastAsia="zh-CN"/>
        </w:rPr>
        <w:t>D</w:t>
      </w:r>
      <w:r w:rsidR="00870C91">
        <w:rPr>
          <w:rFonts w:ascii="Arial" w:hAnsi="Arial" w:cs="Arial"/>
          <w:lang w:eastAsia="zh-CN"/>
        </w:rPr>
        <w:t xml:space="preserve">) as well as the area under curve (AUC, </w:t>
      </w:r>
      <w:r w:rsidR="00870C91" w:rsidRPr="00D60B4F">
        <w:rPr>
          <w:rFonts w:ascii="Arial" w:hAnsi="Arial" w:cs="Arial"/>
          <w:color w:val="0000FF"/>
          <w:lang w:eastAsia="zh-CN"/>
        </w:rPr>
        <w:t xml:space="preserve">Figure </w:t>
      </w:r>
      <w:r w:rsidR="0073607C">
        <w:rPr>
          <w:rFonts w:ascii="Arial" w:hAnsi="Arial" w:cs="Arial"/>
          <w:color w:val="0000FF"/>
          <w:lang w:eastAsia="zh-CN"/>
        </w:rPr>
        <w:t>S3</w:t>
      </w:r>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73607C">
        <w:rPr>
          <w:rFonts w:ascii="Arial" w:hAnsi="Arial" w:cs="Arial"/>
          <w:lang w:eastAsia="zh-CN"/>
        </w:rPr>
        <w:t>predict</w:t>
      </w:r>
      <w:r w:rsidR="009015CD">
        <w:rPr>
          <w:rFonts w:ascii="Arial" w:hAnsi="Arial" w:cs="Arial"/>
          <w:lang w:eastAsia="zh-CN"/>
        </w:rPr>
        <w:t xml:space="preserve"> the orientation</w:t>
      </w:r>
      <w:ins w:id="4" w:author="Shuting Han" w:date="2017-02-01T09:57:00Z">
        <w:r w:rsidR="00B579E8">
          <w:rPr>
            <w:rFonts w:ascii="Arial" w:hAnsi="Arial" w:cs="Arial"/>
            <w:lang w:eastAsia="zh-CN"/>
          </w:rPr>
          <w:t>s</w:t>
        </w:r>
      </w:ins>
      <w:r w:rsidR="009015CD">
        <w:rPr>
          <w:rFonts w:ascii="Arial" w:hAnsi="Arial" w:cs="Arial"/>
          <w:lang w:eastAsia="zh-CN"/>
        </w:rPr>
        <w:t xml:space="preserve"> of drifting-gratings</w:t>
      </w:r>
      <w:del w:id="5" w:author="Shuting Han" w:date="2017-02-01T09:57:00Z">
        <w:r w:rsidR="0073607C" w:rsidDel="00B579E8">
          <w:rPr>
            <w:rFonts w:ascii="Arial" w:hAnsi="Arial" w:cs="Arial"/>
            <w:lang w:eastAsia="zh-CN"/>
          </w:rPr>
          <w:delText xml:space="preserve"> from visual stimuli</w:delText>
        </w:r>
      </w:del>
      <w:r w:rsidR="009015CD">
        <w:rPr>
          <w:rFonts w:ascii="Arial" w:hAnsi="Arial" w:cs="Arial"/>
          <w:lang w:eastAsia="zh-CN"/>
        </w:rPr>
        <w:t xml:space="preserve"> (</w:t>
      </w:r>
      <w:r w:rsidR="00BD1844">
        <w:rPr>
          <w:rFonts w:ascii="Arial" w:hAnsi="Arial" w:cs="Arial"/>
          <w:color w:val="0000FF"/>
          <w:lang w:eastAsia="zh-CN"/>
        </w:rPr>
        <w:t xml:space="preserve">Figure </w:t>
      </w:r>
      <w:r w:rsidR="0073607C">
        <w:rPr>
          <w:rFonts w:ascii="Arial" w:hAnsi="Arial" w:cs="Arial"/>
          <w:color w:val="0000FF"/>
          <w:lang w:eastAsia="zh-CN"/>
        </w:rPr>
        <w:t>S3</w:t>
      </w:r>
      <w:r w:rsidR="00E71A3C" w:rsidRPr="00B579E8">
        <w:rPr>
          <w:rFonts w:ascii="Arial" w:hAnsi="Arial" w:cs="Arial"/>
          <w:lang w:eastAsia="zh-CN"/>
        </w:rPr>
        <w:t>)</w:t>
      </w:r>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1EFA9B3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C54A0C">
        <w:rPr>
          <w:rFonts w:ascii="Arial" w:hAnsi="Arial" w:cs="Arial"/>
          <w:b/>
        </w:rPr>
        <w:t xml:space="preserve">the most representative neurons from </w:t>
      </w:r>
      <w:r w:rsidR="00A75312">
        <w:rPr>
          <w:rFonts w:ascii="Arial" w:hAnsi="Arial" w:cs="Arial"/>
          <w:b/>
        </w:rPr>
        <w:t xml:space="preserve">cortical ensembles </w:t>
      </w:r>
      <w:r w:rsidR="009E7865">
        <w:rPr>
          <w:rFonts w:ascii="Arial" w:hAnsi="Arial" w:cs="Arial"/>
          <w:b/>
        </w:rPr>
        <w:t xml:space="preserve">based on </w:t>
      </w:r>
      <w:r w:rsidR="00A75312">
        <w:rPr>
          <w:rFonts w:ascii="Arial" w:hAnsi="Arial" w:cs="Arial"/>
          <w:b/>
        </w:rPr>
        <w:t>CRFs</w:t>
      </w:r>
    </w:p>
    <w:p w14:paraId="1C304E21" w14:textId="523A06BF" w:rsidR="00D37971" w:rsidRPr="00D37971" w:rsidRDefault="005238B8" w:rsidP="00317406">
      <w:pPr>
        <w:spacing w:line="480" w:lineRule="auto"/>
        <w:jc w:val="both"/>
        <w:rPr>
          <w:rFonts w:ascii="Arial" w:hAnsi="Arial" w:cs="Arial"/>
          <w:color w:val="0000FF"/>
        </w:rPr>
      </w:pPr>
      <w:r>
        <w:rPr>
          <w:rFonts w:ascii="Arial" w:hAnsi="Arial" w:cs="Arial"/>
        </w:rPr>
        <w:t>It has been shown that coactive c</w:t>
      </w:r>
      <w:r w:rsidRPr="00810872">
        <w:rPr>
          <w:rFonts w:ascii="Arial" w:hAnsi="Arial" w:cs="Arial"/>
        </w:rPr>
        <w:t xml:space="preserve">ortical ensembles represent neuronal populations </w:t>
      </w:r>
      <w:r>
        <w:rPr>
          <w:rFonts w:ascii="Arial" w:hAnsi="Arial" w:cs="Arial"/>
        </w:rPr>
        <w:t xml:space="preserve">with modular properties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(Carrillo-Reid et al., 2015a; Carrillo-Reid et al., 2016; Cossart et al., 2003; Mao et al., 2001; Miller et al., 2014)</w:t>
      </w:r>
      <w:r>
        <w:rPr>
          <w:rFonts w:ascii="Arial" w:hAnsi="Arial" w:cs="Arial"/>
        </w:rPr>
        <w:fldChar w:fldCharType="end"/>
      </w:r>
      <w:r>
        <w:rPr>
          <w:rFonts w:ascii="Arial" w:hAnsi="Arial" w:cs="Arial"/>
        </w:rPr>
        <w:t xml:space="preserve">. </w:t>
      </w:r>
      <w:r>
        <w:rPr>
          <w:rFonts w:ascii="Arial" w:hAnsi="Arial" w:cs="Arial"/>
          <w:lang w:eastAsia="zh-CN"/>
        </w:rPr>
        <w:t>S</w:t>
      </w:r>
      <w:r w:rsidR="00D37971" w:rsidRPr="00044B3A">
        <w:rPr>
          <w:rFonts w:ascii="Arial" w:hAnsi="Arial" w:cs="Arial"/>
          <w:lang w:eastAsia="zh-CN"/>
        </w:rPr>
        <w:t>tructural and functional modularization, in both macro-scale and micro-scale</w:t>
      </w:r>
      <w:r w:rsidR="004835BD">
        <w:rPr>
          <w:rFonts w:ascii="Arial" w:hAnsi="Arial" w:cs="Arial"/>
          <w:lang w:eastAsia="zh-CN"/>
        </w:rPr>
        <w:t xml:space="preserve"> levels</w:t>
      </w:r>
      <w:ins w:id="6" w:author="Shuting Han" w:date="2017-02-01T10:02:00Z">
        <w:r w:rsidR="000A7F35">
          <w:rPr>
            <w:rFonts w:ascii="Arial" w:hAnsi="Arial" w:cs="Arial"/>
            <w:lang w:eastAsia="zh-CN"/>
          </w:rPr>
          <w:t>,</w:t>
        </w:r>
      </w:ins>
      <w:r w:rsidR="00D37971">
        <w:rPr>
          <w:rFonts w:ascii="Arial" w:hAnsi="Arial" w:cs="Arial"/>
          <w:lang w:eastAsia="zh-CN"/>
        </w:rPr>
        <w:t xml:space="preserve"> </w:t>
      </w:r>
      <w:r w:rsidR="00D37971" w:rsidRPr="00044B3A">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0A7F3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0A7F35">
        <w:rPr>
          <w:rFonts w:ascii="Arial" w:hAnsi="Arial" w:cs="Arial"/>
          <w:lang w:eastAsia="zh-CN"/>
        </w:rPr>
        <w:instrText xml:space="preserve"> ADDIN EN.CITE </w:instrText>
      </w:r>
      <w:r w:rsidR="000A7F3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0A7F35">
        <w:rPr>
          <w:rFonts w:ascii="Arial" w:hAnsi="Arial" w:cs="Arial"/>
          <w:lang w:eastAsia="zh-CN"/>
        </w:rPr>
        <w:instrText xml:space="preserve"> ADDIN EN.CITE.DATA </w:instrText>
      </w:r>
      <w:r w:rsidR="000A7F35">
        <w:rPr>
          <w:rFonts w:ascii="Arial" w:hAnsi="Arial" w:cs="Arial"/>
          <w:lang w:eastAsia="zh-CN"/>
        </w:rPr>
      </w:r>
      <w:r w:rsidR="000A7F35">
        <w:rPr>
          <w:rFonts w:ascii="Arial" w:hAnsi="Arial" w:cs="Arial"/>
          <w:lang w:eastAsia="zh-CN"/>
        </w:rPr>
        <w:fldChar w:fldCharType="end"/>
      </w:r>
      <w:r w:rsidR="000A7F35">
        <w:rPr>
          <w:rFonts w:ascii="Arial" w:hAnsi="Arial" w:cs="Arial"/>
          <w:lang w:eastAsia="zh-CN"/>
        </w:rPr>
      </w:r>
      <w:r w:rsidR="000A7F35">
        <w:rPr>
          <w:rFonts w:ascii="Arial" w:hAnsi="Arial" w:cs="Arial"/>
          <w:lang w:eastAsia="zh-CN"/>
        </w:rPr>
        <w:fldChar w:fldCharType="separate"/>
      </w:r>
      <w:r w:rsidR="000A7F35">
        <w:rPr>
          <w:rFonts w:ascii="Arial" w:hAnsi="Arial" w:cs="Arial"/>
          <w:noProof/>
          <w:lang w:eastAsia="zh-CN"/>
        </w:rPr>
        <w:t>(Achard et al., 2006; Bonifazi et al., 2009; Hagmann et al., 2008; He et al., 2007; Shimono and Beggs, 2015; Sporns et al., 2007; Stetter et al., 2012; Zuo et al., 2012)</w:t>
      </w:r>
      <w:r w:rsidR="000A7F35">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r w:rsidR="00C91625">
        <w:rPr>
          <w:rFonts w:ascii="Arial" w:hAnsi="Arial" w:cs="Arial"/>
          <w:noProof/>
          <w:lang w:eastAsia="zh-CN"/>
        </w:rPr>
        <w:t>Palla et al., 2005</w:t>
      </w:r>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5410FC04" w:rsidR="003E7070" w:rsidRDefault="00B1407A"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Pr>
          <w:rFonts w:ascii="Arial" w:hAnsi="Arial" w:cs="Arial"/>
          <w:lang w:eastAsia="zh-CN"/>
        </w:rPr>
        <w:t xml:space="preserve"> these cortical modules formed by</w:t>
      </w:r>
      <w:r w:rsidR="00892F14">
        <w:rPr>
          <w:rFonts w:ascii="Arial" w:hAnsi="Arial" w:cs="Arial"/>
          <w:lang w:eastAsia="zh-CN"/>
        </w:rPr>
        <w:t xml:space="preserve"> </w:t>
      </w:r>
      <w:r w:rsidR="00AB7E6B">
        <w:rPr>
          <w:rFonts w:ascii="Arial" w:hAnsi="Arial" w:cs="Arial"/>
          <w:lang w:eastAsia="zh-CN"/>
        </w:rPr>
        <w:t>the most representative</w:t>
      </w:r>
      <w:r>
        <w:rPr>
          <w:rFonts w:ascii="Arial" w:hAnsi="Arial" w:cs="Arial"/>
          <w:lang w:eastAsia="zh-CN"/>
        </w:rPr>
        <w:t xml:space="preserve"> neurons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lastRenderedPageBreak/>
        <w:t>different visual stimuli</w:t>
      </w:r>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AB7E6B">
        <w:rPr>
          <w:rFonts w:ascii="Arial" w:hAnsi="Arial" w:cs="Arial"/>
          <w:lang w:eastAsia="zh-CN"/>
        </w:rPr>
        <w:t xml:space="preserve">the most representative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xml:space="preserve">) and </w:t>
      </w:r>
      <w:r w:rsidR="00F7376D">
        <w:rPr>
          <w:rFonts w:ascii="Arial" w:hAnsi="Arial" w:cs="Arial"/>
          <w:lang w:eastAsia="zh-CN"/>
        </w:rPr>
        <w:t>plotting the predictive power of each node</w:t>
      </w:r>
      <w:r w:rsidR="00282CBB">
        <w:rPr>
          <w:rFonts w:ascii="Arial" w:hAnsi="Arial" w:cs="Arial"/>
          <w:lang w:eastAsia="zh-CN"/>
        </w:rPr>
        <w:t xml:space="preserve"> for different visual stimuli</w:t>
      </w:r>
      <w:r w:rsidR="00F7376D">
        <w:rPr>
          <w:rFonts w:ascii="Arial" w:hAnsi="Arial" w:cs="Arial"/>
          <w:lang w:eastAsia="zh-CN"/>
        </w:rPr>
        <w:t xml:space="preserve"> </w:t>
      </w:r>
      <w:r w:rsidR="00EB2EA0">
        <w:rPr>
          <w:rFonts w:ascii="Arial" w:hAnsi="Arial" w:cs="Arial"/>
          <w:lang w:eastAsia="zh-CN"/>
        </w:rPr>
        <w:t>(</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we defined</w:t>
      </w:r>
      <w:r w:rsidR="00B441EB">
        <w:rPr>
          <w:rFonts w:ascii="Arial" w:hAnsi="Arial" w:cs="Arial"/>
          <w:lang w:eastAsia="zh-CN"/>
        </w:rPr>
        <w:t xml:space="preserve"> </w:t>
      </w:r>
      <w:r w:rsidR="00AB7E6B">
        <w:rPr>
          <w:rFonts w:ascii="Arial" w:hAnsi="Arial" w:cs="Arial"/>
          <w:lang w:eastAsia="zh-CN"/>
        </w:rPr>
        <w:t>the most representative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ins w:id="7" w:author="Shuting Han" w:date="2017-02-01T10:07:00Z">
        <w:r w:rsidR="001D34B4">
          <w:rPr>
            <w:rFonts w:ascii="Arial" w:hAnsi="Arial" w:cs="Arial"/>
            <w:lang w:eastAsia="zh-CN"/>
          </w:rPr>
          <w:t xml:space="preserve"> each visual stimulus</w:t>
        </w:r>
      </w:ins>
      <w:r w:rsidR="004332EA">
        <w:rPr>
          <w:rFonts w:ascii="Arial" w:hAnsi="Arial" w:cs="Arial"/>
          <w:lang w:eastAsia="zh-CN"/>
        </w:rPr>
        <w:t xml:space="preserve"> with higher performance</w:t>
      </w:r>
      <w:del w:id="8" w:author="Shuting Han" w:date="2017-02-01T10:07:00Z">
        <w:r w:rsidR="004332EA" w:rsidDel="001D34B4">
          <w:rPr>
            <w:rFonts w:ascii="Arial" w:hAnsi="Arial" w:cs="Arial"/>
            <w:lang w:eastAsia="zh-CN"/>
          </w:rPr>
          <w:delText xml:space="preserve"> </w:delText>
        </w:r>
        <w:r w:rsidR="00C61BB6" w:rsidDel="001D34B4">
          <w:rPr>
            <w:rFonts w:ascii="Arial" w:hAnsi="Arial" w:cs="Arial"/>
            <w:lang w:eastAsia="zh-CN"/>
          </w:rPr>
          <w:delText>each visual stimulus</w:delText>
        </w:r>
      </w:del>
      <w:r w:rsidR="00C61BB6">
        <w:rPr>
          <w:rFonts w:ascii="Arial" w:hAnsi="Arial" w:cs="Arial"/>
          <w:lang w:eastAsia="zh-CN"/>
        </w:rPr>
        <w:t xml:space="preserve">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ins w:id="9" w:author="Shuting Han" w:date="2017-02-01T10:08:00Z">
        <w:r w:rsidR="00D01703">
          <w:rPr>
            <w:rFonts w:ascii="Arial" w:hAnsi="Arial" w:cs="Arial"/>
            <w:lang w:eastAsia="zh-CN"/>
          </w:rPr>
          <w:t>,</w:t>
        </w:r>
      </w:ins>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Observatory)</w:t>
      </w:r>
      <w:r w:rsidR="005B0BF1">
        <w:rPr>
          <w:rFonts w:ascii="Arial" w:hAnsi="Arial" w:cs="Arial"/>
          <w:lang w:eastAsia="zh-CN"/>
        </w:rPr>
        <w:t xml:space="preserve"> </w:t>
      </w:r>
      <w:r w:rsidR="00986F74">
        <w:rPr>
          <w:rFonts w:ascii="Arial" w:hAnsi="Arial" w:cs="Arial"/>
          <w:lang w:eastAsia="zh-CN"/>
        </w:rPr>
        <w:t xml:space="preserve">that contains 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del w:id="10" w:author="Shuting Han" w:date="2017-02-01T10:08:00Z">
        <w:r w:rsidR="001B1C1A" w:rsidDel="00D01703">
          <w:rPr>
            <w:rFonts w:ascii="Arial" w:hAnsi="Arial" w:cs="Arial"/>
            <w:lang w:eastAsia="zh-CN"/>
          </w:rPr>
          <w:delText xml:space="preserve"> </w:delText>
        </w:r>
      </w:del>
      <w:ins w:id="11" w:author="Shuting Han" w:date="2017-02-01T10:10:00Z">
        <w:r w:rsidR="005642D3">
          <w:rPr>
            <w:rFonts w:ascii="Arial" w:hAnsi="Arial" w:cs="Arial"/>
            <w:lang w:eastAsia="zh-CN"/>
          </w:rPr>
          <w:t>, and showed that our method was able to find the most representative neurons for each visual stimulus in those datasets</w:t>
        </w:r>
      </w:ins>
      <w:r w:rsidR="005B0BF1">
        <w:rPr>
          <w:rFonts w:ascii="Arial" w:hAnsi="Arial" w:cs="Arial"/>
          <w:lang w:eastAsia="zh-CN"/>
        </w:rPr>
        <w:t xml:space="preserve"> (</w:t>
      </w:r>
      <w:r w:rsidR="005B0BF1" w:rsidRPr="00A619F7">
        <w:rPr>
          <w:rFonts w:ascii="Arial" w:hAnsi="Arial" w:cs="Arial"/>
          <w:color w:val="0000FF"/>
          <w:lang w:eastAsia="zh-CN"/>
        </w:rPr>
        <w:t xml:space="preserve">Figure </w:t>
      </w:r>
      <w:r w:rsidR="00E71A3C" w:rsidRPr="00A619F7">
        <w:rPr>
          <w:rFonts w:ascii="Arial" w:hAnsi="Arial" w:cs="Arial"/>
          <w:color w:val="0000FF"/>
          <w:lang w:eastAsia="zh-CN"/>
        </w:rPr>
        <w:t>S</w:t>
      </w:r>
      <w:r w:rsidR="00986F74">
        <w:rPr>
          <w:rFonts w:ascii="Arial" w:hAnsi="Arial" w:cs="Arial"/>
          <w:color w:val="0000FF"/>
          <w:lang w:eastAsia="zh-CN"/>
        </w:rPr>
        <w:t>4</w:t>
      </w:r>
      <w:r w:rsidR="005B0BF1">
        <w:rPr>
          <w:rFonts w:ascii="Arial" w:hAnsi="Arial" w:cs="Arial"/>
          <w:lang w:eastAsia="zh-CN"/>
        </w:rPr>
        <w:t>).</w:t>
      </w:r>
    </w:p>
    <w:p w14:paraId="00EC9299" w14:textId="77777777" w:rsidR="00264D89" w:rsidRDefault="00264D89" w:rsidP="00D37971">
      <w:pPr>
        <w:spacing w:line="480" w:lineRule="auto"/>
        <w:ind w:firstLine="720"/>
        <w:jc w:val="both"/>
        <w:rPr>
          <w:rFonts w:ascii="Arial" w:hAnsi="Arial" w:cs="Arial"/>
          <w:lang w:eastAsia="zh-CN"/>
        </w:rPr>
      </w:pPr>
    </w:p>
    <w:p w14:paraId="66615CF2" w14:textId="7483D76E" w:rsidR="00264D89" w:rsidRPr="00044B3A" w:rsidRDefault="00264D89" w:rsidP="00264D89">
      <w:pPr>
        <w:spacing w:line="480" w:lineRule="auto"/>
        <w:jc w:val="both"/>
        <w:rPr>
          <w:rFonts w:ascii="Arial" w:hAnsi="Arial" w:cs="Arial"/>
          <w:b/>
        </w:rPr>
      </w:pPr>
      <w:r>
        <w:rPr>
          <w:rFonts w:ascii="Arial" w:hAnsi="Arial" w:cs="Arial"/>
          <w:b/>
        </w:rPr>
        <w:t xml:space="preserve">Classification performance of the most representative cortical ensembles </w:t>
      </w:r>
    </w:p>
    <w:p w14:paraId="44919957" w14:textId="77777777" w:rsidR="00264D89" w:rsidDel="00264D89" w:rsidRDefault="00264D89" w:rsidP="00E861E5">
      <w:pPr>
        <w:spacing w:line="480" w:lineRule="auto"/>
        <w:jc w:val="both"/>
        <w:rPr>
          <w:del w:id="12" w:author="Luis Carrillo Reid" w:date="2017-01-30T20:08:00Z"/>
          <w:rFonts w:ascii="Arial" w:hAnsi="Arial" w:cs="Arial"/>
          <w:lang w:eastAsia="zh-CN"/>
        </w:rPr>
      </w:pPr>
    </w:p>
    <w:p w14:paraId="599E8AF6" w14:textId="687CAB34"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most representative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most representative neurons from </w:t>
      </w:r>
      <w:r w:rsidR="0002764F">
        <w:rPr>
          <w:rFonts w:ascii="Arial" w:hAnsi="Arial" w:cs="Arial"/>
        </w:rPr>
        <w:t xml:space="preserve">cortical ensembles </w:t>
      </w:r>
      <w:ins w:id="13" w:author="Shuting Han" w:date="2017-02-01T10:12:00Z">
        <w:r w:rsidR="00E861E5">
          <w:rPr>
            <w:rFonts w:ascii="Arial" w:hAnsi="Arial" w:cs="Arial"/>
          </w:rPr>
          <w:t xml:space="preserve">by </w:t>
        </w:r>
      </w:ins>
      <w:r w:rsidR="0002764F">
        <w:rPr>
          <w:rFonts w:ascii="Arial" w:hAnsi="Arial" w:cs="Arial"/>
        </w:rPr>
        <w:t xml:space="preserve">adding or removing elements from the </w:t>
      </w:r>
      <w:r w:rsidR="007A7056">
        <w:rPr>
          <w:rFonts w:ascii="Arial" w:hAnsi="Arial" w:cs="Arial"/>
        </w:rPr>
        <w:t>group</w:t>
      </w:r>
      <w:ins w:id="14" w:author="Shuting Han" w:date="2017-02-01T10:13:00Z">
        <w:r w:rsidR="00E861E5">
          <w:rPr>
            <w:rFonts w:ascii="Arial" w:hAnsi="Arial" w:cs="Arial"/>
          </w:rPr>
          <w:t>,</w:t>
        </w:r>
      </w:ins>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w:t>
      </w:r>
      <w:r w:rsidR="001A75E1">
        <w:rPr>
          <w:rFonts w:ascii="Arial" w:hAnsi="Arial" w:cs="Arial"/>
        </w:rPr>
        <w:lastRenderedPageBreak/>
        <w:t>and prediction performance</w:t>
      </w:r>
      <w:r w:rsidR="005D550E">
        <w:rPr>
          <w:rFonts w:ascii="Arial" w:hAnsi="Arial" w:cs="Arial"/>
        </w:rPr>
        <w:t xml:space="preserve"> of population vectors formed with the most representative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r w:rsidR="001A75E1" w:rsidRPr="009012A2">
        <w:rPr>
          <w:rFonts w:ascii="Arial" w:hAnsi="Arial" w:cs="Arial"/>
          <w:color w:val="0000FF"/>
        </w:rPr>
        <w:t>Figure</w:t>
      </w:r>
      <w:r w:rsidR="001A75E1">
        <w:rPr>
          <w:rFonts w:ascii="Arial" w:hAnsi="Arial" w:cs="Arial"/>
          <w:color w:val="0000FF"/>
        </w:rPr>
        <w:t>s 3</w:t>
      </w:r>
      <w:r w:rsidR="001A75E1" w:rsidRPr="009012A2">
        <w:rPr>
          <w:rFonts w:ascii="Arial" w:hAnsi="Arial" w:cs="Arial"/>
          <w:color w:val="0000FF"/>
        </w:rPr>
        <w:t>A-</w:t>
      </w:r>
      <w:r w:rsidR="001A75E1">
        <w:rPr>
          <w:rFonts w:ascii="Arial" w:hAnsi="Arial" w:cs="Arial"/>
          <w:color w:val="0000FF"/>
        </w:rPr>
        <w:t>3C</w:t>
      </w:r>
      <w:r w:rsidR="001A75E1" w:rsidRPr="00044B3A">
        <w:rPr>
          <w:rFonts w:ascii="Arial" w:hAnsi="Arial" w:cs="Arial"/>
        </w:rPr>
        <w:t>)</w:t>
      </w:r>
      <w:r w:rsidR="00B93456" w:rsidRPr="00044B3A">
        <w:rPr>
          <w:rFonts w:ascii="Arial" w:hAnsi="Arial" w:cs="Arial"/>
        </w:rPr>
        <w:t xml:space="preserve">. Furthermore, </w:t>
      </w:r>
      <w:r w:rsidR="005D550E">
        <w:rPr>
          <w:rFonts w:ascii="Arial" w:hAnsi="Arial" w:cs="Arial"/>
        </w:rPr>
        <w:t>population vectors</w:t>
      </w:r>
      <w:r w:rsidR="00DC6377">
        <w:rPr>
          <w:rFonts w:ascii="Arial" w:hAnsi="Arial" w:cs="Arial"/>
        </w:rPr>
        <w:t xml:space="preserve"> from </w:t>
      </w:r>
      <w:r w:rsidR="00F24889">
        <w:rPr>
          <w:rFonts w:ascii="Arial" w:hAnsi="Arial" w:cs="Arial"/>
        </w:rPr>
        <w:t>the most representative</w:t>
      </w:r>
      <w:r w:rsidR="005D550E">
        <w:rPr>
          <w:rFonts w:ascii="Arial" w:hAnsi="Arial" w:cs="Arial"/>
        </w:rPr>
        <w:t xml:space="preserve"> neurons from</w:t>
      </w:r>
      <w:r w:rsidR="00F24889">
        <w:rPr>
          <w:rFonts w:ascii="Arial" w:hAnsi="Arial" w:cs="Arial"/>
        </w:rPr>
        <w:t xml:space="preserve"> </w:t>
      </w:r>
      <w:r w:rsidR="00DC6377">
        <w:rPr>
          <w:rFonts w:ascii="Arial" w:hAnsi="Arial" w:cs="Arial"/>
        </w:rPr>
        <w:t>cortical ensembles</w:t>
      </w:r>
      <w:r w:rsidR="00B93456" w:rsidRPr="00044B3A">
        <w:rPr>
          <w:rFonts w:ascii="Arial" w:hAnsi="Arial" w:cs="Arial"/>
        </w:rPr>
        <w:t xml:space="preserve"> achieve the best accuracy, precision</w:t>
      </w:r>
      <w:r w:rsidR="005F3092">
        <w:rPr>
          <w:rFonts w:ascii="Arial" w:hAnsi="Arial" w:cs="Arial"/>
        </w:rPr>
        <w:t xml:space="preserve"> and</w:t>
      </w:r>
      <w:r w:rsidR="00B93456" w:rsidRPr="00044B3A">
        <w:rPr>
          <w:rFonts w:ascii="Arial" w:hAnsi="Arial" w:cs="Arial"/>
        </w:rPr>
        <w:t xml:space="preserve">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F3092">
        <w:rPr>
          <w:rFonts w:ascii="Arial" w:hAnsi="Arial" w:cs="Arial"/>
          <w:color w:val="0000FF"/>
        </w:rPr>
        <w:t xml:space="preserve"> S5</w:t>
      </w:r>
      <w:r w:rsidR="00230C67" w:rsidRPr="00E861E5">
        <w:rPr>
          <w:rFonts w:ascii="Arial" w:hAnsi="Arial" w:cs="Arial"/>
        </w:rPr>
        <w:t>)</w:t>
      </w:r>
      <w:r w:rsidR="00B93456" w:rsidRPr="00044B3A">
        <w:rPr>
          <w:rFonts w:ascii="Arial" w:hAnsi="Arial" w:cs="Arial"/>
        </w:rPr>
        <w:t xml:space="preserve">. </w:t>
      </w:r>
    </w:p>
    <w:p w14:paraId="10F7E5FD" w14:textId="1FB69D66" w:rsidR="00D70DF1" w:rsidRDefault="005C5F09" w:rsidP="00F320C7">
      <w:pPr>
        <w:spacing w:line="480" w:lineRule="auto"/>
        <w:ind w:firstLine="240"/>
        <w:jc w:val="both"/>
        <w:rPr>
          <w:rFonts w:ascii="Arial" w:hAnsi="Arial" w:cs="Arial"/>
        </w:rPr>
      </w:pPr>
      <w:r>
        <w:rPr>
          <w:rFonts w:ascii="Arial" w:hAnsi="Arial" w:cs="Arial"/>
        </w:rPr>
        <w:t xml:space="preserve">So far we have shown that </w:t>
      </w:r>
      <w:r w:rsidR="00BE4768">
        <w:rPr>
          <w:rFonts w:ascii="Arial" w:hAnsi="Arial" w:cs="Arial"/>
        </w:rPr>
        <w:t xml:space="preserve">population vectors formed with the most representative </w:t>
      </w:r>
      <w:r>
        <w:rPr>
          <w:rFonts w:ascii="Arial" w:hAnsi="Arial" w:cs="Arial"/>
        </w:rPr>
        <w:t>neurons</w:t>
      </w:r>
      <w:r w:rsidR="00BE4768">
        <w:rPr>
          <w:rFonts w:ascii="Arial" w:hAnsi="Arial" w:cs="Arial"/>
        </w:rPr>
        <w:t xml:space="preserve"> from cortical ensembles</w:t>
      </w:r>
      <w:r>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non-random subgroup. To answer this question, we randomly sampled a subset of the </w:t>
      </w:r>
      <w:del w:id="15" w:author="Shuting Han" w:date="2017-02-01T10:14:00Z">
        <w:r w:rsidR="00BE4768" w:rsidDel="00E861E5">
          <w:rPr>
            <w:rFonts w:ascii="Arial" w:hAnsi="Arial" w:cs="Arial"/>
          </w:rPr>
          <w:delText>whole</w:delText>
        </w:r>
        <w:r w:rsidR="00BE4768" w:rsidRPr="00044B3A" w:rsidDel="00E861E5">
          <w:rPr>
            <w:rFonts w:ascii="Arial" w:hAnsi="Arial" w:cs="Arial"/>
          </w:rPr>
          <w:delText xml:space="preserve"> </w:delText>
        </w:r>
      </w:del>
      <w:r w:rsidR="00BE4768">
        <w:rPr>
          <w:rFonts w:ascii="Arial" w:hAnsi="Arial" w:cs="Arial"/>
        </w:rPr>
        <w:t xml:space="preserve">number of </w:t>
      </w:r>
      <w:del w:id="16" w:author="Shuting Han" w:date="2017-02-01T10:15:00Z">
        <w:r w:rsidR="00BE4768" w:rsidDel="00E861E5">
          <w:rPr>
            <w:rFonts w:ascii="Arial" w:hAnsi="Arial" w:cs="Arial"/>
          </w:rPr>
          <w:delText>cells</w:delText>
        </w:r>
      </w:del>
      <w:ins w:id="17" w:author="Shuting Han" w:date="2017-02-01T10:15:00Z">
        <w:r w:rsidR="00E861E5">
          <w:rPr>
            <w:rFonts w:ascii="Arial" w:hAnsi="Arial" w:cs="Arial"/>
          </w:rPr>
          <w:t>most representative cells from cortical ensembles</w:t>
        </w:r>
      </w:ins>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 xml:space="preserve">0%. </w:t>
      </w:r>
      <w:r>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00BE4768">
        <w:rPr>
          <w:rFonts w:ascii="Arial" w:hAnsi="Arial" w:cs="Arial"/>
        </w:rPr>
        <w:t>the most representative population vectors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6A6370">
        <w:rPr>
          <w:rFonts w:ascii="Arial" w:hAnsi="Arial" w:cs="Arial"/>
          <w:color w:val="0000FF"/>
        </w:rPr>
        <w:t>D</w:t>
      </w:r>
      <w:r w:rsidR="008566C6" w:rsidRPr="009012A2">
        <w:rPr>
          <w:rFonts w:ascii="Arial" w:hAnsi="Arial" w:cs="Arial"/>
          <w:color w:val="0000FF"/>
        </w:rPr>
        <w:t>-</w:t>
      </w:r>
      <w:r w:rsidR="00C764A7">
        <w:rPr>
          <w:rFonts w:ascii="Arial" w:hAnsi="Arial" w:cs="Arial"/>
          <w:color w:val="0000FF"/>
        </w:rPr>
        <w:t>3</w:t>
      </w:r>
      <w:r w:rsidR="006A6370">
        <w:rPr>
          <w:rFonts w:ascii="Arial" w:hAnsi="Arial" w:cs="Arial"/>
          <w:color w:val="0000FF"/>
        </w:rPr>
        <w:t>F and S5</w:t>
      </w:r>
      <w:r w:rsidR="0046299C" w:rsidRPr="00044B3A">
        <w:rPr>
          <w:rFonts w:ascii="Arial" w:hAnsi="Arial" w:cs="Arial"/>
        </w:rPr>
        <w:t xml:space="preserve">), indicating that </w:t>
      </w:r>
      <w:r w:rsidR="0038237E">
        <w:rPr>
          <w:rFonts w:ascii="Arial" w:hAnsi="Arial" w:cs="Arial"/>
        </w:rPr>
        <w:t xml:space="preserve">the most representative </w:t>
      </w:r>
      <w:r w:rsidR="00BE4768">
        <w:rPr>
          <w:rFonts w:ascii="Arial" w:hAnsi="Arial" w:cs="Arial"/>
        </w:rPr>
        <w:t xml:space="preserve">neurons from cortical </w:t>
      </w:r>
      <w:r w:rsidR="0046299C" w:rsidRPr="00044B3A">
        <w:rPr>
          <w:rFonts w:ascii="Arial" w:hAnsi="Arial" w:cs="Arial"/>
        </w:rPr>
        <w:t xml:space="preserve">ensembles are non-random </w:t>
      </w:r>
      <w:r w:rsidR="00BE4768">
        <w:rPr>
          <w:rFonts w:ascii="Arial" w:hAnsi="Arial" w:cs="Arial"/>
        </w:rPr>
        <w:t>population vectors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2D82F3C7"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most representative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 xml:space="preserve">had </w:t>
      </w:r>
      <w:r w:rsidR="000C7F3F">
        <w:rPr>
          <w:rFonts w:ascii="Arial" w:hAnsi="Arial" w:cs="Arial"/>
        </w:rPr>
        <w:t>better</w:t>
      </w:r>
      <w:r w:rsidR="00920317">
        <w:rPr>
          <w:rFonts w:ascii="Arial" w:hAnsi="Arial" w:cs="Arial"/>
        </w:rPr>
        <w:t xml:space="preserve"> prediction performance </w:t>
      </w:r>
      <w:r w:rsidR="000C7F3F">
        <w:rPr>
          <w:rFonts w:ascii="Arial" w:hAnsi="Arial" w:cs="Arial"/>
        </w:rPr>
        <w:t xml:space="preserve">than </w:t>
      </w:r>
      <w:r w:rsidR="00920317">
        <w:rPr>
          <w:rFonts w:ascii="Arial" w:hAnsi="Arial" w:cs="Arial"/>
        </w:rPr>
        <w:t>previously used methods</w:t>
      </w:r>
      <w:r w:rsidR="00355B8A">
        <w:rPr>
          <w:rFonts w:ascii="Arial" w:hAnsi="Arial" w:cs="Arial"/>
        </w:rPr>
        <w:t xml:space="preserve"> </w:t>
      </w:r>
      <w:r w:rsidR="000C7F3F">
        <w:rPr>
          <w:rFonts w:ascii="Arial" w:hAnsi="Arial" w:cs="Arial"/>
        </w:rPr>
        <w:t>for cortical ensemble classification</w:t>
      </w:r>
      <w:r w:rsidR="00D20C73">
        <w:rPr>
          <w:rFonts w:ascii="Arial" w:hAnsi="Arial" w:cs="Arial"/>
        </w:rPr>
        <w:t xml:space="preserve"> </w:t>
      </w:r>
      <w:r w:rsidR="00D20C73">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Change w:id="18" w:author="Shuting Han" w:date="2017-02-01T10:17:00Z">
            <w:rPr>
              <w:rFonts w:ascii="Arial" w:hAnsi="Arial" w:cs="Arial"/>
            </w:rPr>
          </w:rPrChange>
        </w:rPr>
        <w:instrText xml:space="preserve"> ADDIN EN.CITE </w:instrText>
      </w:r>
      <w:r w:rsidR="00D20C73" w:rsidRPr="00D20C73">
        <w:rPr>
          <w:rFonts w:ascii="Arial" w:hAnsi="Arial" w:cs="Arial"/>
          <w:rPrChange w:id="19" w:author="Shuting Han" w:date="2017-02-01T10:17:00Z">
            <w:rPr>
              <w:rFonts w:ascii="Arial" w:hAnsi="Arial" w:cs="Arial"/>
            </w:rPr>
          </w:rPrChange>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D20C73" w:rsidRPr="00D20C73">
        <w:rPr>
          <w:rFonts w:ascii="Arial" w:hAnsi="Arial" w:cs="Arial"/>
          <w:rPrChange w:id="20" w:author="Shuting Han" w:date="2017-02-01T10:17:00Z">
            <w:rPr>
              <w:rFonts w:ascii="Arial" w:hAnsi="Arial" w:cs="Arial"/>
            </w:rPr>
          </w:rPrChange>
        </w:rPr>
        <w:instrText xml:space="preserve"> ADDIN EN.CITE.DATA </w:instrText>
      </w:r>
      <w:r w:rsidR="00D20C73" w:rsidRPr="00D20C73">
        <w:rPr>
          <w:rFonts w:ascii="Arial" w:hAnsi="Arial" w:cs="Arial"/>
          <w:rPrChange w:id="21" w:author="Shuting Han" w:date="2017-02-01T10:17:00Z">
            <w:rPr>
              <w:rFonts w:ascii="Arial" w:hAnsi="Arial" w:cs="Arial"/>
            </w:rPr>
          </w:rPrChange>
        </w:rPr>
      </w:r>
      <w:r w:rsidR="00D20C73" w:rsidRPr="00D20C73">
        <w:rPr>
          <w:rFonts w:ascii="Arial" w:hAnsi="Arial" w:cs="Arial"/>
          <w:rPrChange w:id="22" w:author="Shuting Han" w:date="2017-02-01T10:17:00Z">
            <w:rPr>
              <w:rFonts w:ascii="Arial" w:hAnsi="Arial" w:cs="Arial"/>
            </w:rPr>
          </w:rPrChange>
        </w:rPr>
        <w:fldChar w:fldCharType="end"/>
      </w:r>
      <w:r w:rsidR="00D20C73" w:rsidRPr="00D20C73">
        <w:rPr>
          <w:rFonts w:ascii="Arial" w:hAnsi="Arial" w:cs="Arial"/>
          <w:rPrChange w:id="23" w:author="Shuting Han" w:date="2017-02-01T10:17:00Z">
            <w:rPr>
              <w:rFonts w:ascii="Arial" w:hAnsi="Arial" w:cs="Arial"/>
            </w:rPr>
          </w:rPrChange>
        </w:rPr>
      </w:r>
      <w:r w:rsidR="00D20C73">
        <w:rPr>
          <w:rFonts w:ascii="Arial" w:hAnsi="Arial" w:cs="Arial"/>
        </w:rPr>
        <w:fldChar w:fldCharType="separate"/>
      </w:r>
      <w:r w:rsidR="00D20C73">
        <w:rPr>
          <w:rFonts w:ascii="Arial" w:hAnsi="Arial" w:cs="Arial"/>
          <w:noProof/>
        </w:rPr>
        <w:t>(Carrillo-Reid et al., 2015b; Carrillo-Reid et al., 2016)</w:t>
      </w:r>
      <w:r w:rsidR="00D20C73">
        <w:rPr>
          <w:rFonts w:ascii="Arial" w:hAnsi="Arial" w:cs="Arial"/>
        </w:rPr>
        <w:fldChar w:fldCharType="end"/>
      </w:r>
      <w:r w:rsidR="000C7F3F">
        <w:rPr>
          <w:rFonts w:ascii="Arial" w:hAnsi="Arial" w:cs="Arial"/>
        </w:rPr>
        <w:t xml:space="preserve"> 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r w:rsidR="004D1483">
        <w:rPr>
          <w:rFonts w:ascii="Arial" w:hAnsi="Arial" w:cs="Arial"/>
          <w:color w:val="0000FF"/>
        </w:rPr>
        <w:t>s</w:t>
      </w:r>
      <w:r w:rsidR="00355B8A">
        <w:rPr>
          <w:rFonts w:ascii="Arial" w:hAnsi="Arial" w:cs="Arial"/>
          <w:color w:val="0000FF"/>
        </w:rPr>
        <w:t xml:space="preserve"> </w:t>
      </w:r>
      <w:r w:rsidR="00A515A4">
        <w:rPr>
          <w:rFonts w:ascii="Arial" w:hAnsi="Arial" w:cs="Arial"/>
          <w:color w:val="0000FF"/>
        </w:rPr>
        <w:t>4A-4</w:t>
      </w:r>
      <w:r w:rsidR="004D1483">
        <w:rPr>
          <w:rFonts w:ascii="Arial" w:hAnsi="Arial" w:cs="Arial"/>
          <w:color w:val="0000FF"/>
        </w:rPr>
        <w:t>E</w:t>
      </w:r>
      <w:r w:rsidR="00355B8A">
        <w:rPr>
          <w:rFonts w:ascii="Arial" w:hAnsi="Arial" w:cs="Arial"/>
          <w:color w:val="0000FF"/>
        </w:rPr>
        <w:t>)</w:t>
      </w:r>
      <w:r w:rsidR="004D1483">
        <w:rPr>
          <w:rFonts w:ascii="Arial" w:hAnsi="Arial" w:cs="Arial"/>
          <w:color w:val="0000FF"/>
        </w:rPr>
        <w:t>.</w:t>
      </w:r>
      <w:r w:rsidR="00355B8A" w:rsidRPr="00044B3A">
        <w:rPr>
          <w:rFonts w:ascii="Arial" w:hAnsi="Arial" w:cs="Arial"/>
        </w:rPr>
        <w:t xml:space="preserve"> </w:t>
      </w:r>
      <w:r w:rsidR="00355B8A">
        <w:rPr>
          <w:rFonts w:ascii="Arial" w:hAnsi="Arial" w:cs="Arial"/>
        </w:rPr>
        <w:t>On the other hand</w:t>
      </w:r>
      <w:r w:rsidR="00355B8A" w:rsidRPr="00044B3A">
        <w:rPr>
          <w:rFonts w:ascii="Arial" w:hAnsi="Arial" w:cs="Arial"/>
        </w:rPr>
        <w:t xml:space="preserve">, </w:t>
      </w:r>
      <w:r>
        <w:rPr>
          <w:rFonts w:ascii="Arial" w:hAnsi="Arial" w:cs="Arial"/>
        </w:rPr>
        <w:t xml:space="preserve">the most </w:t>
      </w:r>
      <w:r>
        <w:rPr>
          <w:rFonts w:ascii="Arial" w:hAnsi="Arial" w:cs="Arial"/>
        </w:rPr>
        <w:lastRenderedPageBreak/>
        <w:t xml:space="preserve">representative </w:t>
      </w:r>
      <w:r w:rsidR="00355B8A">
        <w:rPr>
          <w:rFonts w:ascii="Arial" w:hAnsi="Arial" w:cs="Arial"/>
        </w:rPr>
        <w:t>neurons</w:t>
      </w:r>
      <w:r w:rsidR="004D1483">
        <w:rPr>
          <w:rFonts w:ascii="Arial" w:hAnsi="Arial" w:cs="Arial"/>
        </w:rPr>
        <w:t xml:space="preserve"> from cortical ensembles</w:t>
      </w:r>
      <w:r w:rsidR="00355B8A">
        <w:rPr>
          <w:rFonts w:ascii="Arial" w:hAnsi="Arial" w:cs="Arial"/>
        </w:rPr>
        <w:t xml:space="preserve"> identified with CRFs are 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r w:rsidR="00355B8A">
        <w:rPr>
          <w:rFonts w:ascii="Arial" w:hAnsi="Arial" w:cs="Arial"/>
        </w:rPr>
        <w:t xml:space="preserve"> and cells with low </w:t>
      </w:r>
      <w:r w:rsidR="004D1483">
        <w:rPr>
          <w:rFonts w:ascii="Arial" w:hAnsi="Arial" w:cs="Arial"/>
        </w:rPr>
        <w:t>OSI.</w:t>
      </w:r>
      <w:r w:rsidR="00D6667D">
        <w:rPr>
          <w:rFonts w:ascii="Arial" w:hAnsi="Arial" w:cs="Arial"/>
        </w:rPr>
        <w:t xml:space="preserve"> </w:t>
      </w:r>
      <w:r w:rsidR="00355B8A" w:rsidRPr="004F1436">
        <w:rPr>
          <w:rFonts w:ascii="Arial" w:hAnsi="Arial" w:cs="Arial"/>
        </w:rPr>
        <w:t>(</w:t>
      </w:r>
      <w:r w:rsidR="00355B8A" w:rsidRPr="000D66F2">
        <w:rPr>
          <w:rFonts w:ascii="Arial" w:hAnsi="Arial" w:cs="Arial"/>
          <w:color w:val="0000FF"/>
        </w:rPr>
        <w:t>Figure</w:t>
      </w:r>
      <w:r w:rsidR="004D1483">
        <w:rPr>
          <w:rFonts w:ascii="Arial" w:hAnsi="Arial" w:cs="Arial"/>
          <w:color w:val="0000FF"/>
        </w:rPr>
        <w:t>s</w:t>
      </w:r>
      <w:r w:rsidR="00355B8A" w:rsidRPr="000D66F2">
        <w:rPr>
          <w:rFonts w:ascii="Arial" w:hAnsi="Arial" w:cs="Arial"/>
          <w:color w:val="0000FF"/>
        </w:rPr>
        <w:t xml:space="preserve"> </w:t>
      </w:r>
      <w:r w:rsidR="00106EBA">
        <w:rPr>
          <w:rFonts w:ascii="Arial" w:hAnsi="Arial" w:cs="Arial"/>
          <w:color w:val="0000FF"/>
        </w:rPr>
        <w:t>4</w:t>
      </w:r>
      <w:r w:rsidR="004D1483">
        <w:rPr>
          <w:rFonts w:ascii="Arial" w:hAnsi="Arial" w:cs="Arial"/>
          <w:color w:val="0000FF"/>
        </w:rPr>
        <w:t>F and 4G</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most representative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pur</w:t>
      </w:r>
      <w:r w:rsidR="00355B8A">
        <w:rPr>
          <w:rFonts w:ascii="Arial" w:hAnsi="Arial" w:cs="Arial"/>
        </w:rPr>
        <w:t>ely orientation selective cells</w:t>
      </w:r>
      <w:r w:rsidR="00355B8A" w:rsidRPr="00D30122">
        <w:rPr>
          <w:rFonts w:ascii="Arial" w:hAnsi="Arial" w:cs="Arial"/>
        </w:rPr>
        <w:t>.</w:t>
      </w:r>
      <w:r w:rsidR="004D1483">
        <w:rPr>
          <w:rFonts w:ascii="Arial" w:hAnsi="Arial" w:cs="Arial"/>
        </w:rPr>
        <w:t xml:space="preserve"> Interestingly, the percentage of neurons with high OSI was not significantly different from the size of population vectors </w:t>
      </w:r>
      <w:r w:rsidR="0087565C">
        <w:rPr>
          <w:rFonts w:ascii="Arial" w:hAnsi="Arial" w:cs="Arial"/>
        </w:rPr>
        <w:t>defined by the most representative neurons (</w:t>
      </w:r>
      <w:r w:rsidR="0087565C" w:rsidRPr="00CD3B6C">
        <w:rPr>
          <w:rFonts w:ascii="Arial" w:hAnsi="Arial" w:cs="Arial"/>
          <w:color w:val="0000FF"/>
        </w:rPr>
        <w:t>Figure 4H</w:t>
      </w:r>
      <w:r w:rsidR="0087565C">
        <w:rPr>
          <w:rFonts w:ascii="Arial" w:hAnsi="Arial" w:cs="Arial"/>
        </w:rPr>
        <w:t>)</w:t>
      </w:r>
      <w:r w:rsidR="007040CE">
        <w:rPr>
          <w:rFonts w:ascii="Arial" w:hAnsi="Arial" w:cs="Arial"/>
        </w:rPr>
        <w:t xml:space="preserve"> s</w:t>
      </w:r>
      <w:r w:rsidR="0043289C">
        <w:rPr>
          <w:rFonts w:ascii="Arial" w:hAnsi="Arial" w:cs="Arial"/>
        </w:rPr>
        <w:t xml:space="preserve">uggesting that few neurons </w:t>
      </w:r>
      <w:del w:id="24" w:author="Shuting Han" w:date="2017-02-01T10:19:00Z">
        <w:r w:rsidR="0043289C" w:rsidDel="00D20C73">
          <w:rPr>
            <w:rFonts w:ascii="Arial" w:hAnsi="Arial" w:cs="Arial"/>
          </w:rPr>
          <w:delText xml:space="preserve">could </w:delText>
        </w:r>
      </w:del>
      <w:ins w:id="25" w:author="Shuting Han" w:date="2017-02-01T10:19:00Z">
        <w:r w:rsidR="00D20C73">
          <w:rPr>
            <w:rFonts w:ascii="Arial" w:hAnsi="Arial" w:cs="Arial"/>
          </w:rPr>
          <w:t>need to</w:t>
        </w:r>
        <w:r w:rsidR="00D20C73">
          <w:rPr>
            <w:rFonts w:ascii="Arial" w:hAnsi="Arial" w:cs="Arial"/>
          </w:rPr>
          <w:t xml:space="preserve"> </w:t>
        </w:r>
      </w:ins>
      <w:r w:rsidR="0043289C">
        <w:rPr>
          <w:rFonts w:ascii="Arial" w:hAnsi="Arial" w:cs="Arial"/>
        </w:rPr>
        <w:t xml:space="preserve">be targeted </w:t>
      </w:r>
      <w:r w:rsidR="007040CE">
        <w:rPr>
          <w:rFonts w:ascii="Arial" w:hAnsi="Arial" w:cs="Arial"/>
        </w:rPr>
        <w:t>to manipulate the network activity</w:t>
      </w:r>
      <w:r w:rsidR="00087A2D">
        <w:rPr>
          <w:rFonts w:ascii="Arial" w:hAnsi="Arial" w:cs="Arial"/>
        </w:rPr>
        <w:t xml:space="preserve"> of cortical </w:t>
      </w:r>
      <w:r w:rsidR="0035566B">
        <w:rPr>
          <w:rFonts w:ascii="Arial" w:hAnsi="Arial" w:cs="Arial"/>
        </w:rPr>
        <w:t>microcircuits</w:t>
      </w:r>
      <w:r w:rsidR="00C764A7" w:rsidRPr="00044B3A">
        <w:rPr>
          <w:rFonts w:ascii="Arial" w:hAnsi="Arial" w:cs="Arial"/>
          <w:lang w:eastAsia="zh-CN"/>
        </w:rPr>
        <w:t>.</w:t>
      </w:r>
    </w:p>
    <w:p w14:paraId="72884882" w14:textId="77777777" w:rsidR="00AB6748" w:rsidRDefault="00AB6748" w:rsidP="00B75225">
      <w:pPr>
        <w:spacing w:line="480" w:lineRule="auto"/>
        <w:jc w:val="both"/>
        <w:rPr>
          <w:rFonts w:ascii="Arial" w:hAnsi="Arial" w:cs="Arial"/>
          <w:lang w:eastAsia="zh-CN"/>
        </w:rPr>
      </w:pPr>
    </w:p>
    <w:p w14:paraId="4D78AB50" w14:textId="111AF13B"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t>
      </w:r>
      <w:r w:rsidR="00012461">
        <w:rPr>
          <w:rFonts w:ascii="Arial" w:hAnsi="Arial" w:cs="Arial"/>
          <w:b/>
        </w:rPr>
        <w:t xml:space="preserve">using </w:t>
      </w:r>
      <w:r>
        <w:rPr>
          <w:rFonts w:ascii="Arial" w:hAnsi="Arial" w:cs="Arial"/>
          <w:b/>
        </w:rPr>
        <w:t>CRFs models</w:t>
      </w:r>
    </w:p>
    <w:p w14:paraId="61BA548A" w14:textId="232F0458"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r w:rsidR="00070A71">
        <w:rPr>
          <w:rFonts w:ascii="Arial" w:hAnsi="Arial" w:cs="Arial"/>
        </w:rPr>
        <w:t xml:space="preserve">Since CRFs can be used to identify the most representative neurons </w:t>
      </w:r>
      <w:r w:rsidR="008B647A">
        <w:rPr>
          <w:rFonts w:ascii="Arial" w:hAnsi="Arial" w:cs="Arial"/>
        </w:rPr>
        <w:t>from cortical ensembles</w:t>
      </w:r>
      <w:ins w:id="26" w:author="Shuting Han" w:date="2017-02-01T10:21:00Z">
        <w:r w:rsidR="00CF45A2">
          <w:rPr>
            <w:rFonts w:ascii="Arial" w:hAnsi="Arial" w:cs="Arial"/>
          </w:rPr>
          <w:t>,</w:t>
        </w:r>
      </w:ins>
      <w:r w:rsidR="008B647A">
        <w:rPr>
          <w:rFonts w:ascii="Arial" w:hAnsi="Arial" w:cs="Arial"/>
        </w:rPr>
        <w:t xml:space="preserve"> we hypothesize that our approach could also be used for the </w:t>
      </w:r>
      <w:r w:rsidR="00AB6748">
        <w:rPr>
          <w:rFonts w:ascii="Arial" w:hAnsi="Arial" w:cs="Arial"/>
        </w:rPr>
        <w:t xml:space="preserve">identification of neurons </w:t>
      </w:r>
      <w:r w:rsidR="005130CF">
        <w:rPr>
          <w:rFonts w:ascii="Arial" w:hAnsi="Arial" w:cs="Arial"/>
        </w:rPr>
        <w:t>with pattern completion capability from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r w:rsidR="00D612DA">
        <w:rPr>
          <w:rFonts w:ascii="Arial" w:hAnsi="Arial" w:cs="Arial"/>
        </w:rPr>
        <w:t xml:space="preserve"> </w:t>
      </w:r>
    </w:p>
    <w:p w14:paraId="2950F59B" w14:textId="55D33170" w:rsidR="004D62B9" w:rsidRDefault="00000A68" w:rsidP="00000A68">
      <w:pPr>
        <w:spacing w:line="480" w:lineRule="auto"/>
        <w:ind w:firstLine="720"/>
        <w:jc w:val="both"/>
        <w:rPr>
          <w:rFonts w:ascii="Arial" w:hAnsi="Arial" w:cs="Arial"/>
        </w:rPr>
      </w:pPr>
      <w:r>
        <w:rPr>
          <w:rFonts w:ascii="Arial" w:hAnsi="Arial" w:cs="Arial"/>
        </w:rPr>
        <w:t>Neurons with pattern completion capability represent highly connected neurons.</w:t>
      </w:r>
      <w:r w:rsidR="0033543A">
        <w:rPr>
          <w:rFonts w:ascii="Arial" w:hAnsi="Arial" w:cs="Arial"/>
        </w:rPr>
        <w:t xml:space="preserve"> The strength of the connection in CRFs models can be computed as the summation of edge potentials in all connecting edges for each node in the graph (</w:t>
      </w:r>
      <w:r w:rsidR="0033543A" w:rsidRPr="00CD3B6C">
        <w:rPr>
          <w:rFonts w:ascii="Arial" w:hAnsi="Arial" w:cs="Arial"/>
          <w:color w:val="0000FF"/>
        </w:rPr>
        <w:t>Figure 5A</w:t>
      </w:r>
      <w:r w:rsidR="0033543A">
        <w:rPr>
          <w:rFonts w:ascii="Arial" w:hAnsi="Arial" w:cs="Arial"/>
        </w:rPr>
        <w:t>).</w:t>
      </w:r>
      <w:r>
        <w:rPr>
          <w:rFonts w:ascii="Arial" w:hAnsi="Arial" w:cs="Arial"/>
        </w:rPr>
        <w:t xml:space="preserve"> Thus we used the parameters from CRFs </w:t>
      </w:r>
      <w:r w:rsidR="00F60339">
        <w:rPr>
          <w:rFonts w:ascii="Arial" w:hAnsi="Arial" w:cs="Arial"/>
        </w:rPr>
        <w:t>obtained from</w:t>
      </w:r>
      <w:r>
        <w:rPr>
          <w:rFonts w:ascii="Arial" w:hAnsi="Arial" w:cs="Arial"/>
        </w:rPr>
        <w:t xml:space="preserve"> simultaneous two-photon imaging and two-photon optogenetic experiments with single cell resolution</w:t>
      </w:r>
      <w:r w:rsidR="0033543A">
        <w:rPr>
          <w:rFonts w:ascii="Arial" w:hAnsi="Arial" w:cs="Arial"/>
        </w:rPr>
        <w:t xml:space="preserve"> (</w:t>
      </w:r>
      <w:r w:rsidR="0033543A" w:rsidRPr="00CD3B6C">
        <w:rPr>
          <w:rFonts w:ascii="Arial" w:hAnsi="Arial" w:cs="Arial"/>
          <w:color w:val="0000FF"/>
        </w:rPr>
        <w:t>Figure 5B</w:t>
      </w:r>
      <w:r w:rsidR="0033543A">
        <w:rPr>
          <w:rFonts w:ascii="Arial" w:hAnsi="Arial" w:cs="Arial"/>
        </w:rPr>
        <w:t>)</w:t>
      </w:r>
      <w:r>
        <w:rPr>
          <w:rFonts w:ascii="Arial" w:hAnsi="Arial" w:cs="Arial"/>
        </w:rPr>
        <w:t xml:space="preserve"> </w:t>
      </w:r>
      <w:r w:rsidR="00BE00D1">
        <w:rPr>
          <w:rFonts w:ascii="Arial" w:hAnsi="Arial" w:cs="Arial"/>
        </w:rPr>
        <w:t xml:space="preserve">and </w:t>
      </w:r>
      <w:r w:rsidR="00C05B1C">
        <w:rPr>
          <w:rFonts w:ascii="Arial" w:hAnsi="Arial" w:cs="Arial"/>
        </w:rPr>
        <w:t xml:space="preserve">defined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 xml:space="preserve">the ones </w:t>
      </w:r>
      <w:r w:rsidR="00C05B1C">
        <w:rPr>
          <w:rFonts w:ascii="Arial" w:hAnsi="Arial" w:cs="Arial"/>
        </w:rPr>
        <w:lastRenderedPageBreak/>
        <w:t>with</w:t>
      </w:r>
      <w:r w:rsidR="00BE00D1">
        <w:rPr>
          <w:rFonts w:ascii="Arial" w:hAnsi="Arial" w:cs="Arial"/>
        </w:rPr>
        <w:t xml:space="preserve"> strong node strength</w:t>
      </w:r>
      <w:r w:rsidR="0033543A">
        <w:rPr>
          <w:rFonts w:ascii="Arial" w:hAnsi="Arial" w:cs="Arial"/>
        </w:rPr>
        <w:t xml:space="preserve"> and AUC values</w:t>
      </w:r>
      <w:r w:rsidR="00C05B1C">
        <w:rPr>
          <w:rFonts w:ascii="Arial" w:hAnsi="Arial" w:cs="Arial"/>
        </w:rPr>
        <w:t xml:space="preserve"> (</w:t>
      </w:r>
      <w:r w:rsidR="00C05B1C">
        <w:rPr>
          <w:rFonts w:ascii="Arial" w:hAnsi="Arial" w:cs="Arial"/>
          <w:color w:val="0000FF"/>
        </w:rPr>
        <w:t xml:space="preserve">Figure </w:t>
      </w:r>
      <w:r w:rsidR="00B86CCB">
        <w:rPr>
          <w:rFonts w:ascii="Arial" w:hAnsi="Arial" w:cs="Arial"/>
          <w:color w:val="0000FF"/>
        </w:rPr>
        <w:t>5</w:t>
      </w:r>
      <w:r w:rsidR="00C00042">
        <w:rPr>
          <w:rFonts w:ascii="Arial" w:hAnsi="Arial" w:cs="Arial"/>
          <w:color w:val="0000FF"/>
        </w:rPr>
        <w:t>C</w:t>
      </w:r>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r w:rsidR="00BB03DF">
        <w:rPr>
          <w:rFonts w:ascii="Arial" w:hAnsi="Arial" w:cs="Arial"/>
        </w:rPr>
        <w:t xml:space="preserve"> </w:t>
      </w:r>
      <w:r w:rsidR="00F539F6">
        <w:rPr>
          <w:rFonts w:ascii="Arial" w:hAnsi="Arial" w:cs="Arial"/>
        </w:rPr>
        <w:t xml:space="preserve">were unable to recall imprinted ensembles </w:t>
      </w:r>
      <w:r w:rsidR="0033543A">
        <w:rPr>
          <w:rFonts w:ascii="Arial" w:hAnsi="Arial" w:cs="Arial"/>
        </w:rPr>
        <w:t>(</w:t>
      </w:r>
      <w:r w:rsidR="00825B7C">
        <w:rPr>
          <w:rFonts w:ascii="Arial" w:hAnsi="Arial" w:cs="Arial"/>
          <w:color w:val="0000FF"/>
        </w:rPr>
        <w:t>Figure</w:t>
      </w:r>
      <w:r w:rsidR="00C00042">
        <w:rPr>
          <w:rFonts w:ascii="Arial" w:hAnsi="Arial" w:cs="Arial"/>
          <w:color w:val="0000FF"/>
        </w:rPr>
        <w:t xml:space="preserve"> 5D</w:t>
      </w:r>
      <w:r w:rsidR="0033543A">
        <w:rPr>
          <w:rFonts w:ascii="Arial" w:hAnsi="Arial" w:cs="Arial"/>
        </w:rPr>
        <w:t>)</w:t>
      </w:r>
      <w:r w:rsidR="00BB03DF">
        <w:rPr>
          <w:rFonts w:ascii="Arial" w:hAnsi="Arial" w:cs="Arial"/>
        </w:rPr>
        <w:t>.</w:t>
      </w:r>
      <w:r w:rsidR="00662653">
        <w:rPr>
          <w:rFonts w:ascii="Arial" w:hAnsi="Arial" w:cs="Arial"/>
        </w:rPr>
        <w:t xml:space="preserve"> </w:t>
      </w:r>
      <w:r w:rsidR="000D07EC">
        <w:rPr>
          <w:rFonts w:ascii="Arial" w:hAnsi="Arial" w:cs="Arial"/>
        </w:rPr>
        <w:t xml:space="preserve">These experiments demonstrated </w:t>
      </w:r>
      <w:r w:rsidR="00E26A92">
        <w:rPr>
          <w:rFonts w:ascii="Arial" w:hAnsi="Arial" w:cs="Arial"/>
        </w:rPr>
        <w:t>that</w:t>
      </w:r>
      <w:r w:rsidR="00BB03DF">
        <w:rPr>
          <w:rFonts w:ascii="Arial" w:hAnsi="Arial" w:cs="Arial"/>
        </w:rPr>
        <w:t xml:space="preserve"> neurons with pattern completion </w:t>
      </w:r>
      <w:r w:rsidR="000D07EC">
        <w:rPr>
          <w:rFonts w:ascii="Arial" w:hAnsi="Arial" w:cs="Arial"/>
        </w:rPr>
        <w:t>cap</w:t>
      </w:r>
      <w:r w:rsidR="00BB03DF">
        <w:rPr>
          <w:rFonts w:ascii="Arial" w:hAnsi="Arial" w:cs="Arial"/>
        </w:rPr>
        <w:t xml:space="preserve">ability have stronger </w:t>
      </w:r>
      <w:r w:rsidR="000D7919">
        <w:rPr>
          <w:rFonts w:ascii="Arial" w:hAnsi="Arial" w:cs="Arial"/>
        </w:rPr>
        <w:t xml:space="preserve">graph </w:t>
      </w:r>
      <w:r w:rsidR="00BB03DF">
        <w:rPr>
          <w:rFonts w:ascii="Arial" w:hAnsi="Arial" w:cs="Arial"/>
        </w:rPr>
        <w:t>connect</w:t>
      </w:r>
      <w:r w:rsidR="000D7919">
        <w:rPr>
          <w:rFonts w:ascii="Arial" w:hAnsi="Arial" w:cs="Arial"/>
        </w:rPr>
        <w:t>ivity</w:t>
      </w:r>
      <w:r w:rsidR="00BB03DF">
        <w:rPr>
          <w:rFonts w:ascii="Arial" w:hAnsi="Arial" w:cs="Arial"/>
        </w:rPr>
        <w:t xml:space="preserve"> with other members of </w:t>
      </w:r>
      <w:r w:rsidR="000D07EC">
        <w:rPr>
          <w:rFonts w:ascii="Arial" w:hAnsi="Arial" w:cs="Arial"/>
        </w:rPr>
        <w:t>artificially imprinted</w:t>
      </w:r>
      <w:r w:rsidR="00BB03DF">
        <w:rPr>
          <w:rFonts w:ascii="Arial" w:hAnsi="Arial" w:cs="Arial"/>
        </w:rPr>
        <w:t xml:space="preserve"> cortical ensemble</w:t>
      </w:r>
      <w:r w:rsidR="000D07EC">
        <w:rPr>
          <w:rFonts w:ascii="Arial" w:hAnsi="Arial" w:cs="Arial"/>
        </w:rPr>
        <w:t>s</w:t>
      </w:r>
      <w:r w:rsidR="00BB03DF">
        <w:rPr>
          <w:rFonts w:ascii="Arial" w:hAnsi="Arial" w:cs="Arial"/>
        </w:rPr>
        <w:t xml:space="preserve">. </w:t>
      </w:r>
      <w:r w:rsidR="004F253B">
        <w:rPr>
          <w:rFonts w:ascii="Arial" w:hAnsi="Arial" w:cs="Arial"/>
        </w:rPr>
        <w:t>Th</w:t>
      </w:r>
      <w:r w:rsidR="000D07EC">
        <w:rPr>
          <w:rFonts w:ascii="Arial" w:hAnsi="Arial" w:cs="Arial"/>
        </w:rPr>
        <w:t>us,</w:t>
      </w:r>
      <w:r w:rsidR="00662653">
        <w:rPr>
          <w:rFonts w:ascii="Arial" w:hAnsi="Arial" w:cs="Arial"/>
        </w:rPr>
        <w:t xml:space="preserve">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27"/>
      <w:r w:rsidR="00061EDD">
        <w:rPr>
          <w:rFonts w:ascii="Arial" w:hAnsi="Arial" w:cs="Arial"/>
        </w:rPr>
        <w:t>microcircuits</w:t>
      </w:r>
      <w:commentRangeEnd w:id="27"/>
      <w:r w:rsidR="00AB6748">
        <w:rPr>
          <w:rStyle w:val="CommentReference"/>
        </w:rPr>
        <w:commentReference w:id="27"/>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2C0981E1" w:rsidR="00F4050C" w:rsidRDefault="00CF7BB5" w:rsidP="004D62B9">
      <w:pPr>
        <w:spacing w:line="480" w:lineRule="auto"/>
        <w:jc w:val="both"/>
        <w:rPr>
          <w:rFonts w:ascii="Arial" w:hAnsi="Arial" w:cs="Arial"/>
        </w:rPr>
      </w:pPr>
      <w:r>
        <w:rPr>
          <w:rFonts w:ascii="Arial" w:hAnsi="Arial" w:cs="Arial"/>
          <w:b/>
        </w:rPr>
        <w:t xml:space="preserve">Reconfiguration of cortical ensembles </w:t>
      </w:r>
      <w:r w:rsidR="00CE7A11">
        <w:rPr>
          <w:rFonts w:ascii="Arial" w:hAnsi="Arial" w:cs="Arial"/>
          <w:b/>
        </w:rPr>
        <w:t>depicted by CRFs</w:t>
      </w:r>
    </w:p>
    <w:p w14:paraId="52D7C107" w14:textId="7C0DCF46" w:rsidR="005C3E30" w:rsidRDefault="000A5AD8" w:rsidP="004D62B9">
      <w:pPr>
        <w:spacing w:line="480" w:lineRule="auto"/>
        <w:jc w:val="both"/>
        <w:rPr>
          <w:rFonts w:ascii="Arial" w:hAnsi="Arial" w:cs="Arial"/>
        </w:rPr>
      </w:pPr>
      <w:r>
        <w:rPr>
          <w:rFonts w:ascii="Arial" w:hAnsi="Arial" w:cs="Arial"/>
        </w:rPr>
        <w:t xml:space="preserve">We have shown that high-ranked neurons have pattern completion capability that is a reflection of graph connectivity inferred from CRFs. </w:t>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w:t>
      </w:r>
      <w:r>
        <w:rPr>
          <w:rFonts w:ascii="Arial" w:hAnsi="Arial" w:cs="Arial"/>
        </w:rPr>
        <w:t xml:space="preserve">the </w:t>
      </w:r>
      <w:r w:rsidR="005C3E30">
        <w:rPr>
          <w:rFonts w:ascii="Arial" w:hAnsi="Arial" w:cs="Arial"/>
        </w:rPr>
        <w:t xml:space="preserve">changes in </w:t>
      </w:r>
      <w:r>
        <w:rPr>
          <w:rFonts w:ascii="Arial" w:hAnsi="Arial" w:cs="Arial"/>
        </w:rPr>
        <w:t>network properties of these high-ranked neurons</w:t>
      </w:r>
      <w:r w:rsidR="005C3E30">
        <w:rPr>
          <w:rFonts w:ascii="Arial" w:hAnsi="Arial" w:cs="Arial"/>
        </w:rPr>
        <w:t xml:space="preserve"> </w:t>
      </w:r>
      <w:r>
        <w:rPr>
          <w:rFonts w:ascii="Arial" w:hAnsi="Arial" w:cs="Arial"/>
        </w:rPr>
        <w:t>induced by cortical ensemble reconfiguration</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r w:rsidR="00C91625">
        <w:rPr>
          <w:rFonts w:ascii="Arial" w:hAnsi="Arial" w:cs="Arial"/>
          <w:noProof/>
        </w:rPr>
        <w:t>Carrillo-Reid et al., 2016</w:t>
      </w:r>
      <w:r w:rsidR="00D62FD3">
        <w:rPr>
          <w:rFonts w:ascii="Arial" w:hAnsi="Arial" w:cs="Arial"/>
          <w:noProof/>
        </w:rPr>
        <w:t>)</w:t>
      </w:r>
      <w:r w:rsidR="00D62FD3">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 xml:space="preserve">) demonstrating that high-ranked neurons increased their graph connectivity with the imprinted ensemble. </w:t>
      </w:r>
      <w:r w:rsidR="00B82393">
        <w:rPr>
          <w:rFonts w:ascii="Arial" w:hAnsi="Arial" w:cs="Arial"/>
        </w:rPr>
        <w:t>Moreover, a</w:t>
      </w:r>
      <w:r w:rsidR="00C35D77">
        <w:rPr>
          <w:rFonts w:ascii="Arial" w:hAnsi="Arial" w:cs="Arial"/>
        </w:rPr>
        <w:t>fter the 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w:t>
      </w:r>
      <w:r w:rsidR="00C35D77">
        <w:rPr>
          <w:rFonts w:ascii="Arial" w:hAnsi="Arial" w:cs="Arial"/>
        </w:rPr>
        <w:lastRenderedPageBreak/>
        <w:t>strength (</w:t>
      </w:r>
      <w:r w:rsidR="00C35D77" w:rsidRPr="00CD3B6C">
        <w:rPr>
          <w:rFonts w:ascii="Arial" w:hAnsi="Arial" w:cs="Arial"/>
          <w:color w:val="0000FF"/>
        </w:rPr>
        <w:t>Figure 6</w:t>
      </w:r>
      <w:r w:rsidR="00A02DD6">
        <w:rPr>
          <w:rFonts w:ascii="Arial" w:hAnsi="Arial" w:cs="Arial"/>
          <w:color w:val="0000FF"/>
        </w:rPr>
        <w:t>C</w:t>
      </w:r>
      <w:r w:rsidR="00C35D77">
        <w:rPr>
          <w:rFonts w:ascii="Arial" w:hAnsi="Arial" w:cs="Arial"/>
        </w:rPr>
        <w:t>)</w:t>
      </w:r>
      <w:ins w:id="28" w:author="Shuting Han" w:date="2017-02-01T10:28:00Z">
        <w:r w:rsidR="00CD3B6C">
          <w:rPr>
            <w:rFonts w:ascii="Arial" w:hAnsi="Arial" w:cs="Arial"/>
          </w:rPr>
          <w:t>,</w:t>
        </w:r>
      </w:ins>
      <w:r w:rsidR="00A02DD6">
        <w:rPr>
          <w:rFonts w:ascii="Arial" w:hAnsi="Arial" w:cs="Arial"/>
        </w:rPr>
        <w:t xml:space="preserve"> demonstrating that the parameters inferred from CRFs can be used to study changes in network properties of specific neurons.</w:t>
      </w:r>
      <w:r w:rsidR="001079F2">
        <w:rPr>
          <w:rFonts w:ascii="Arial" w:hAnsi="Arial" w:cs="Arial"/>
        </w:rPr>
        <w:t xml:space="preserve"> </w:t>
      </w:r>
      <w:r w:rsidR="00AE476A">
        <w:rPr>
          <w:rFonts w:ascii="Arial" w:hAnsi="Arial" w:cs="Arial"/>
        </w:rPr>
        <w:t>Interestingly, t</w:t>
      </w:r>
      <w:r w:rsidR="00CC2EBD">
        <w:rPr>
          <w:rFonts w:ascii="Arial" w:hAnsi="Arial" w:cs="Arial"/>
        </w:rPr>
        <w:t xml:space="preserve">he </w:t>
      </w:r>
      <w:r w:rsidR="00AE476A">
        <w:rPr>
          <w:rFonts w:ascii="Arial" w:hAnsi="Arial" w:cs="Arial"/>
        </w:rPr>
        <w:t xml:space="preserve">connection </w:t>
      </w:r>
      <w:r w:rsidR="00CC2EBD">
        <w:rPr>
          <w:rFonts w:ascii="Arial" w:hAnsi="Arial" w:cs="Arial"/>
        </w:rPr>
        <w:t xml:space="preserve">density of the </w:t>
      </w:r>
      <w:r w:rsidR="00AE476A">
        <w:rPr>
          <w:rFonts w:ascii="Arial" w:hAnsi="Arial" w:cs="Arial"/>
        </w:rPr>
        <w:t xml:space="preserve">neurons belonging to the </w:t>
      </w:r>
      <w:r w:rsidR="00CC2EBD">
        <w:rPr>
          <w:rFonts w:ascii="Arial" w:hAnsi="Arial" w:cs="Arial"/>
        </w:rPr>
        <w:t xml:space="preserve">imprinted </w:t>
      </w:r>
      <w:r w:rsidR="00AE476A">
        <w:rPr>
          <w:rFonts w:ascii="Arial" w:hAnsi="Arial" w:cs="Arial"/>
        </w:rPr>
        <w:t>ensemble was</w:t>
      </w:r>
      <w:r w:rsidR="00CC2EBD">
        <w:rPr>
          <w:rFonts w:ascii="Arial" w:hAnsi="Arial" w:cs="Arial"/>
        </w:rPr>
        <w:t xml:space="preserve"> </w:t>
      </w:r>
      <w:r w:rsidR="001079F2">
        <w:rPr>
          <w:rFonts w:ascii="Arial" w:hAnsi="Arial" w:cs="Arial"/>
        </w:rPr>
        <w:t xml:space="preserve">also </w:t>
      </w:r>
      <w:r w:rsidR="00CC2EBD">
        <w:rPr>
          <w:rFonts w:ascii="Arial" w:hAnsi="Arial" w:cs="Arial"/>
        </w:rPr>
        <w:t>increased</w:t>
      </w:r>
      <w:r w:rsidR="00AE476A">
        <w:rPr>
          <w:rFonts w:ascii="Arial" w:hAnsi="Arial" w:cs="Arial"/>
        </w:rPr>
        <w:t xml:space="preserve"> (</w:t>
      </w:r>
      <w:r w:rsidR="00AE476A" w:rsidRPr="00CD3B6C">
        <w:rPr>
          <w:rFonts w:ascii="Arial" w:hAnsi="Arial" w:cs="Arial"/>
          <w:color w:val="0000FF"/>
        </w:rPr>
        <w:t>Figure 6D</w:t>
      </w:r>
      <w:r w:rsidR="00AE476A">
        <w:rPr>
          <w:rFonts w:ascii="Arial" w:hAnsi="Arial" w:cs="Arial"/>
        </w:rPr>
        <w:t>)</w:t>
      </w:r>
      <w:r w:rsidR="00924565">
        <w:rPr>
          <w:rFonts w:ascii="Arial" w:hAnsi="Arial" w:cs="Arial"/>
        </w:rPr>
        <w:t>.</w:t>
      </w:r>
      <w:r w:rsidR="005C3E30">
        <w:rPr>
          <w:rFonts w:ascii="Arial" w:hAnsi="Arial" w:cs="Arial"/>
        </w:rPr>
        <w:t xml:space="preserve"> </w:t>
      </w:r>
      <w:r w:rsidR="00924565">
        <w:rPr>
          <w:rFonts w:ascii="Arial" w:hAnsi="Arial" w:cs="Arial"/>
        </w:rPr>
        <w:t xml:space="preserve">However, </w:t>
      </w:r>
      <w:r w:rsidR="005C3E30">
        <w:rPr>
          <w:rFonts w:ascii="Arial" w:hAnsi="Arial" w:cs="Arial"/>
        </w:rPr>
        <w:t xml:space="preserve">the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8177D6">
        <w:rPr>
          <w:rFonts w:ascii="Arial" w:hAnsi="Arial" w:cs="Arial"/>
        </w:rPr>
        <w:t>both within the imprinted network (</w:t>
      </w:r>
      <w:r w:rsidR="008177D6" w:rsidRPr="00CD3B6C">
        <w:rPr>
          <w:rFonts w:ascii="Arial" w:hAnsi="Arial" w:cs="Arial"/>
          <w:color w:val="0000FF"/>
        </w:rPr>
        <w:t>Figure 6E-6H</w:t>
      </w:r>
      <w:r w:rsidR="008177D6">
        <w:rPr>
          <w:rFonts w:ascii="Arial" w:hAnsi="Arial" w:cs="Arial"/>
        </w:rPr>
        <w:t xml:space="preserve">) and in the whole network </w:t>
      </w:r>
      <w:r w:rsidR="000B0F4E">
        <w:rPr>
          <w:rFonts w:ascii="Arial" w:hAnsi="Arial" w:cs="Arial"/>
        </w:rPr>
        <w:t>(</w:t>
      </w:r>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CD3B6C">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38D59BA5"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w:t>
      </w:r>
      <w:commentRangeStart w:id="29"/>
      <w:r w:rsidR="00AB290A">
        <w:rPr>
          <w:rFonts w:ascii="Arial" w:hAnsi="Arial" w:cs="Arial"/>
        </w:rPr>
        <w:t xml:space="preserve">demonstrates </w:t>
      </w:r>
      <w:commentRangeEnd w:id="29"/>
      <w:r w:rsidR="00AB290A">
        <w:rPr>
          <w:rStyle w:val="CommentReference"/>
        </w:rPr>
        <w:commentReference w:id="29"/>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5F5E02FB" w:rsidR="008679A5" w:rsidRPr="008679A5" w:rsidRDefault="00AF7391" w:rsidP="00DE4C25">
      <w:pPr>
        <w:spacing w:line="480" w:lineRule="auto"/>
        <w:jc w:val="both"/>
        <w:rPr>
          <w:rFonts w:ascii="Arial" w:hAnsi="Arial" w:cs="Arial"/>
          <w:b/>
        </w:rPr>
      </w:pPr>
      <w:r>
        <w:rPr>
          <w:rFonts w:ascii="Arial" w:hAnsi="Arial" w:cs="Arial"/>
          <w:b/>
        </w:rPr>
        <w:t xml:space="preserve">Analysis of </w:t>
      </w:r>
      <w:r w:rsidR="00D27FBB">
        <w:rPr>
          <w:rFonts w:ascii="Arial" w:hAnsi="Arial" w:cs="Arial"/>
          <w:b/>
        </w:rPr>
        <w:t>network properties</w:t>
      </w:r>
      <w:r w:rsidR="004B4344">
        <w:rPr>
          <w:rFonts w:ascii="Arial" w:hAnsi="Arial" w:cs="Arial"/>
          <w:b/>
        </w:rPr>
        <w:t xml:space="preserve"> in cortical microcircuits </w:t>
      </w:r>
    </w:p>
    <w:p w14:paraId="77F982D6" w14:textId="796D9C34" w:rsidR="00AF7391" w:rsidRDefault="00AF7391" w:rsidP="003D2089">
      <w:pPr>
        <w:spacing w:line="480" w:lineRule="auto"/>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network states capable of predic</w:t>
      </w:r>
      <w:r w:rsidR="00D27FBB">
        <w:rPr>
          <w:rFonts w:ascii="Arial" w:hAnsi="Arial" w:cs="Arial"/>
        </w:rPr>
        <w:t>t</w:t>
      </w:r>
      <w:ins w:id="30" w:author="Shuting Han" w:date="2017-02-01T10:37:00Z">
        <w:r w:rsidR="003D2089">
          <w:rPr>
            <w:rFonts w:ascii="Arial" w:hAnsi="Arial" w:cs="Arial"/>
          </w:rPr>
          <w:t>ing</w:t>
        </w:r>
      </w:ins>
      <w:r w:rsidR="00D27FBB">
        <w:rPr>
          <w:rFonts w:ascii="Arial" w:hAnsi="Arial" w:cs="Arial"/>
        </w:rPr>
        <w:t xml:space="preserve"> </w:t>
      </w:r>
      <w:r>
        <w:rPr>
          <w:rFonts w:ascii="Arial" w:hAnsi="Arial" w:cs="Arial"/>
        </w:rPr>
        <w:t>sensory stimuli</w:t>
      </w:r>
      <w:r w:rsidR="00D27FBB">
        <w:rPr>
          <w:rFonts w:ascii="Arial" w:hAnsi="Arial" w:cs="Arial"/>
        </w:rPr>
        <w:t xml:space="preserve"> with different properties</w:t>
      </w:r>
      <w:r>
        <w:rPr>
          <w:rFonts w:ascii="Arial" w:hAnsi="Arial" w:cs="Arial"/>
        </w:rPr>
        <w:t xml:space="preserve">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578DA960"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Bettencourt et al.,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Downes et al., 2012</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 xml:space="preserve">; </w:t>
      </w:r>
      <w:r w:rsidR="00C91625">
        <w:rPr>
          <w:rFonts w:ascii="Arial" w:hAnsi="Arial" w:cs="Arial"/>
          <w:noProof/>
        </w:rPr>
        <w:t>Iturria-Medina et al., 2008</w:t>
      </w:r>
      <w:r w:rsidR="00C610C3">
        <w:rPr>
          <w:rFonts w:ascii="Arial" w:hAnsi="Arial" w:cs="Arial"/>
          <w:noProof/>
        </w:rPr>
        <w:t xml:space="preserve">; </w:t>
      </w:r>
      <w:r w:rsidR="00C91625">
        <w:rPr>
          <w:rFonts w:ascii="Arial" w:hAnsi="Arial" w:cs="Arial"/>
          <w:noProof/>
        </w:rPr>
        <w:t>Oh et al., 2014</w:t>
      </w:r>
      <w:r w:rsidR="00C610C3">
        <w:rPr>
          <w:rFonts w:ascii="Arial" w:hAnsi="Arial" w:cs="Arial"/>
          <w:noProof/>
        </w:rPr>
        <w:t xml:space="preserve">; </w:t>
      </w:r>
      <w:r w:rsidR="00C91625">
        <w:rPr>
          <w:rFonts w:ascii="Arial" w:hAnsi="Arial" w:cs="Arial"/>
          <w:noProof/>
        </w:rPr>
        <w:t>Supekar et al., 2008</w:t>
      </w:r>
      <w:r w:rsidR="00C610C3">
        <w:rPr>
          <w:rFonts w:ascii="Arial" w:hAnsi="Arial" w:cs="Arial"/>
          <w:noProof/>
        </w:rPr>
        <w:t xml:space="preserve">; </w:t>
      </w:r>
      <w:r w:rsidR="00C91625">
        <w:rPr>
          <w:rFonts w:ascii="Arial" w:hAnsi="Arial" w:cs="Arial"/>
          <w:noProof/>
        </w:rPr>
        <w:t>Yu et al., 2008</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Hinne et al., 2013</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Sadovsky and MacLean, 2014</w:t>
      </w:r>
      <w:r w:rsidR="00C610C3">
        <w:rPr>
          <w:rFonts w:ascii="Arial" w:hAnsi="Arial" w:cs="Arial"/>
          <w:noProof/>
        </w:rPr>
        <w:t xml:space="preserve">; </w:t>
      </w:r>
      <w:r w:rsidR="00C91625">
        <w:rPr>
          <w:rFonts w:ascii="Arial" w:hAnsi="Arial" w:cs="Arial"/>
          <w:noProof/>
        </w:rPr>
        <w:t>Stetter et al., 2012</w:t>
      </w:r>
      <w:r w:rsidR="00C610C3">
        <w:rPr>
          <w:rFonts w:ascii="Arial" w:hAnsi="Arial" w:cs="Arial"/>
          <w:noProof/>
        </w:rPr>
        <w:t xml:space="preserve">; </w:t>
      </w:r>
      <w:r w:rsidR="00C91625">
        <w:rPr>
          <w:rFonts w:ascii="Arial" w:hAnsi="Arial" w:cs="Arial"/>
          <w:noProof/>
        </w:rPr>
        <w:t>Yatsenko et al., 2015</w:t>
      </w:r>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66B12007"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 </w:instrText>
      </w:r>
      <w:r w:rsidR="00BA25FD">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EN.CITE.DATA </w:instrText>
      </w:r>
      <w:r w:rsidR="00BA25FD">
        <w:rPr>
          <w:rFonts w:ascii="Arial" w:hAnsi="Arial" w:cs="Arial"/>
        </w:rPr>
      </w:r>
      <w:r w:rsidR="00BA25FD">
        <w:rPr>
          <w:rFonts w:ascii="Arial" w:hAnsi="Arial" w:cs="Arial"/>
        </w:rPr>
        <w:fldChar w:fldCharType="end"/>
      </w:r>
      <w:r>
        <w:rPr>
          <w:rFonts w:ascii="Arial" w:hAnsi="Arial" w:cs="Arial"/>
        </w:rPr>
      </w:r>
      <w:r>
        <w:rPr>
          <w:rFonts w:ascii="Arial" w:hAnsi="Arial" w:cs="Arial"/>
        </w:rPr>
        <w:fldChar w:fldCharType="separate"/>
      </w:r>
      <w:r w:rsidR="00BA25FD">
        <w:rPr>
          <w:rFonts w:ascii="Arial" w:hAnsi="Arial" w:cs="Arial"/>
          <w:noProof/>
        </w:rPr>
        <w:t>(</w:t>
      </w:r>
      <w:r w:rsidR="00C91625">
        <w:rPr>
          <w:rFonts w:ascii="Arial" w:hAnsi="Arial" w:cs="Arial"/>
          <w:noProof/>
        </w:rPr>
        <w:t>Cossart et al., 2003</w:t>
      </w:r>
      <w:r w:rsidR="00BA25FD">
        <w:rPr>
          <w:rFonts w:ascii="Arial" w:hAnsi="Arial" w:cs="Arial"/>
          <w:noProof/>
        </w:rPr>
        <w:t xml:space="preserve">; </w:t>
      </w:r>
      <w:r w:rsidR="00C91625">
        <w:rPr>
          <w:rFonts w:ascii="Arial" w:hAnsi="Arial" w:cs="Arial"/>
          <w:noProof/>
        </w:rPr>
        <w:t>Ikegaya et al., 2004</w:t>
      </w:r>
      <w:r w:rsidR="00BA25FD">
        <w:rPr>
          <w:rFonts w:ascii="Arial" w:hAnsi="Arial" w:cs="Arial"/>
          <w:noProof/>
        </w:rPr>
        <w:t xml:space="preserve">; </w:t>
      </w:r>
      <w:r w:rsidR="00C91625">
        <w:rPr>
          <w:rFonts w:ascii="Arial" w:hAnsi="Arial" w:cs="Arial"/>
          <w:noProof/>
        </w:rPr>
        <w:t>Mao et al., 2001</w:t>
      </w:r>
      <w:r w:rsidR="00BA25FD">
        <w:rPr>
          <w:rFonts w:ascii="Arial" w:hAnsi="Arial" w:cs="Arial"/>
          <w:noProof/>
        </w:rPr>
        <w:t xml:space="preserve">; </w:t>
      </w:r>
      <w:r w:rsidR="00C91625">
        <w:rPr>
          <w:rFonts w:ascii="Arial" w:hAnsi="Arial" w:cs="Arial"/>
          <w:noProof/>
        </w:rPr>
        <w:t>Sadovsky and MacLean, 2014</w:t>
      </w:r>
      <w:r w:rsidR="00BA25FD">
        <w:rPr>
          <w:rFonts w:ascii="Arial" w:hAnsi="Arial" w:cs="Arial"/>
          <w:noProof/>
        </w:rPr>
        <w:t xml:space="preserve">; </w:t>
      </w:r>
      <w:r w:rsidR="00C91625">
        <w:rPr>
          <w:rFonts w:ascii="Arial" w:hAnsi="Arial" w:cs="Arial"/>
          <w:noProof/>
        </w:rPr>
        <w:t>Stetter et al., 2012</w:t>
      </w:r>
      <w:r w:rsidR="00BA25FD">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r w:rsidR="00C91625">
        <w:rPr>
          <w:rFonts w:ascii="Arial" w:hAnsi="Arial" w:cs="Arial"/>
          <w:noProof/>
        </w:rPr>
        <w:t>Yatsenko et al., 2015</w:t>
      </w:r>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 xml:space="preserve">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768DF487"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ins w:id="31" w:author="Shuting Han" w:date="2017-02-01T10:41:00Z">
        <w:r w:rsidR="003D2089">
          <w:rPr>
            <w:rFonts w:ascii="Arial" w:hAnsi="Arial" w:cs="Arial"/>
          </w:rPr>
          <w:t xml:space="preserve">Since </w:t>
        </w:r>
      </w:ins>
      <w:del w:id="32" w:author="Shuting Han" w:date="2017-02-01T10:41:00Z">
        <w:r w:rsidR="00861D57" w:rsidDel="003D2089">
          <w:rPr>
            <w:rFonts w:ascii="Arial" w:hAnsi="Arial" w:cs="Arial"/>
          </w:rPr>
          <w:delText>N</w:delText>
        </w:r>
      </w:del>
      <w:ins w:id="33" w:author="Shuting Han" w:date="2017-02-01T10:41:00Z">
        <w:r w:rsidR="003D2089">
          <w:rPr>
            <w:rFonts w:ascii="Arial" w:hAnsi="Arial" w:cs="Arial"/>
          </w:rPr>
          <w:t>n</w:t>
        </w:r>
      </w:ins>
      <w:r w:rsidR="00861D57">
        <w:rPr>
          <w:rFonts w:ascii="Arial" w:hAnsi="Arial" w:cs="Arial"/>
        </w:rPr>
        <w:t>o independence assumptions are made between observed variables,</w:t>
      </w:r>
      <w:del w:id="34" w:author="Shuting Han" w:date="2017-02-01T10:42:00Z">
        <w:r w:rsidR="00861D57" w:rsidDel="003D2089">
          <w:rPr>
            <w:rFonts w:ascii="Arial" w:hAnsi="Arial" w:cs="Arial"/>
          </w:rPr>
          <w:delText xml:space="preserve"> th</w:delText>
        </w:r>
      </w:del>
      <w:del w:id="35" w:author="Shuting Han" w:date="2017-02-01T10:41:00Z">
        <w:r w:rsidR="00861D57" w:rsidDel="003D2089">
          <w:rPr>
            <w:rFonts w:ascii="Arial" w:hAnsi="Arial" w:cs="Arial"/>
          </w:rPr>
          <w:delText>erefore</w:delText>
        </w:r>
      </w:del>
      <w:r w:rsidR="00861D57">
        <w:rPr>
          <w:rFonts w:ascii="Arial" w:hAnsi="Arial" w:cs="Arial"/>
        </w:rPr>
        <w:t xml:space="preserv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r w:rsidR="00C91625" w:rsidRPr="00F320C7">
        <w:rPr>
          <w:rFonts w:ascii="Arial" w:hAnsi="Arial" w:cs="Arial"/>
          <w:noProof/>
        </w:rPr>
        <w:t>Tavoni et al., 2016</w:t>
      </w:r>
      <w:r w:rsidR="00D73D1D" w:rsidRPr="00F320C7">
        <w:rPr>
          <w:rFonts w:ascii="Arial" w:hAnsi="Arial" w:cs="Arial"/>
          <w:noProof/>
        </w:rPr>
        <w:t xml:space="preserve">; </w:t>
      </w:r>
      <w:r w:rsidR="00C91625" w:rsidRPr="00F320C7">
        <w:rPr>
          <w:rFonts w:ascii="Arial" w:hAnsi="Arial" w:cs="Arial"/>
          <w:noProof/>
        </w:rPr>
        <w:t>Yu et al., 2008</w:t>
      </w:r>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lastRenderedPageBreak/>
        <w:fldChar w:fldCharType="begin"/>
      </w:r>
      <w:r w:rsidR="005171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r w:rsidR="00C91625">
        <w:rPr>
          <w:rFonts w:ascii="Arial" w:hAnsi="Arial" w:cs="Arial"/>
          <w:noProof/>
        </w:rPr>
        <w:t>Lafferty et al., 2001</w:t>
      </w:r>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303F86">
        <w:rPr>
          <w:rFonts w:ascii="Arial" w:hAnsi="Arial" w:cs="Arial"/>
        </w:rPr>
        <w:t>the most representative</w:t>
      </w:r>
      <w:r w:rsidR="006F72EF">
        <w:rPr>
          <w:rFonts w:ascii="Arial" w:hAnsi="Arial" w:cs="Arial"/>
        </w:rPr>
        <w:t xml:space="preserve"> neurons from cortical</w:t>
      </w:r>
      <w:r w:rsidR="00303F86">
        <w:rPr>
          <w:rFonts w:ascii="Arial" w:hAnsi="Arial" w:cs="Arial"/>
        </w:rPr>
        <w:t xml:space="preserve"> </w:t>
      </w:r>
      <w:r w:rsidR="00417443">
        <w:rPr>
          <w:rFonts w:ascii="Arial" w:hAnsi="Arial" w:cs="Arial"/>
        </w:rPr>
        <w:t>ensembles.</w:t>
      </w:r>
    </w:p>
    <w:p w14:paraId="04AB39E4" w14:textId="641A9355"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51710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r w:rsidR="00C91625">
        <w:rPr>
          <w:rFonts w:ascii="Arial" w:hAnsi="Arial" w:cs="Arial"/>
          <w:noProof/>
        </w:rPr>
        <w:t>Tang et al., 2016</w:t>
      </w:r>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26D5ED6A" w14:textId="14F04888" w:rsidR="006F4BE2" w:rsidRDefault="006F4BE2" w:rsidP="00743615">
      <w:pPr>
        <w:spacing w:line="480" w:lineRule="auto"/>
        <w:jc w:val="both"/>
        <w:rPr>
          <w:rFonts w:ascii="Arial" w:hAnsi="Arial" w:cs="Arial"/>
        </w:rPr>
      </w:pPr>
      <w:r>
        <w:rPr>
          <w:rFonts w:ascii="Arial" w:hAnsi="Arial" w:cs="Arial"/>
        </w:rPr>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315E86">
        <w:rPr>
          <w:rFonts w:ascii="Arial" w:hAnsi="Arial" w:cs="Arial"/>
        </w:rPr>
        <w:instrText xml:space="preserve"> ADDIN EN.CITE &lt;EndNote&gt;&lt;Cite&gt;&lt;Author&gt;Carrillo-Reid&lt;/Author&gt;&lt;Year&gt;2015&lt;/Year&gt;&lt;RecNum&gt;2&lt;/RecNum&gt;&lt;DisplayText&gt;(Carrillo-Reid et al., 2015b)&lt;/DisplayText&gt;&lt;record&gt;&lt;rec-number&gt;6196&lt;/rec-number&gt;&lt;foreign-keys&gt;&lt;key app="EN" db-id="zxr5fzapbzw9v4esv2mvx9zgaz9fewszzefp" timestamp="1482832310"&gt;6196&lt;/key&gt;&lt;/foreign-keys&gt;&lt;ref-type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r w:rsidR="00C91625">
        <w:rPr>
          <w:rFonts w:ascii="Arial" w:hAnsi="Arial" w:cs="Arial"/>
          <w:noProof/>
        </w:rPr>
        <w:t>Carrillo-Reid et al., 2015b</w:t>
      </w:r>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 xml:space="preserve">performance </w:t>
      </w:r>
      <w:r w:rsidR="009D6541">
        <w:rPr>
          <w:rFonts w:ascii="Arial" w:hAnsi="Arial" w:cs="Arial"/>
        </w:rPr>
        <w:t>(</w:t>
      </w:r>
      <w:r w:rsidR="009D6541" w:rsidRPr="00A619F7">
        <w:rPr>
          <w:rFonts w:ascii="Arial" w:hAnsi="Arial" w:cs="Arial"/>
          <w:color w:val="0000FF"/>
        </w:rPr>
        <w:t xml:space="preserve">Figure </w:t>
      </w:r>
      <w:r w:rsidR="00CD3B92">
        <w:rPr>
          <w:rFonts w:ascii="Arial" w:hAnsi="Arial" w:cs="Arial"/>
          <w:color w:val="0000FF"/>
        </w:rPr>
        <w:t>4</w:t>
      </w:r>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1B414927" w:rsidR="006C60DB" w:rsidRDefault="006C60DB" w:rsidP="00252CB8">
      <w:pPr>
        <w:spacing w:line="480" w:lineRule="auto"/>
        <w:ind w:firstLine="720"/>
        <w:jc w:val="both"/>
        <w:rPr>
          <w:rFonts w:ascii="Arial" w:hAnsi="Arial" w:cs="Arial"/>
        </w:rPr>
      </w:pPr>
      <w:r>
        <w:rPr>
          <w:rFonts w:ascii="Arial" w:hAnsi="Arial" w:cs="Arial"/>
        </w:rPr>
        <w:lastRenderedPageBreak/>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2015a</w:t>
      </w:r>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r w:rsidR="00320387">
        <w:rPr>
          <w:rFonts w:ascii="Arial" w:hAnsi="Arial" w:cs="Arial"/>
        </w:rPr>
        <w:t>d</w:t>
      </w:r>
      <w:r w:rsidR="00C646EA" w:rsidRPr="00C646EA">
        <w:rPr>
          <w:rFonts w:ascii="Arial" w:hAnsi="Arial" w:cs="Arial"/>
        </w:rPr>
        <w:t xml:space="preserve"> model that allows the systematic study of changes in </w:t>
      </w:r>
      <w:r w:rsidR="004F0B5A">
        <w:rPr>
          <w:rFonts w:ascii="Arial" w:hAnsi="Arial" w:cs="Arial"/>
        </w:rPr>
        <w:t>network properties</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101B38B8" w:rsidR="00683059" w:rsidRDefault="00683059" w:rsidP="00572F34">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sidR="00315E86">
        <w:rPr>
          <w:rFonts w:ascii="Arial" w:hAnsi="Arial" w:cs="Arial"/>
        </w:rPr>
        <w:instrText xml:space="preserve"> ADDIN EN.CITE &lt;EndNote&gt;&lt;Cite&gt;&lt;Author&gt;Brindley&lt;/Author&gt;&lt;Year&gt;1968&lt;/Year&gt;&lt;RecNum&gt;153&lt;/RecNum&gt;&lt;DisplayText&gt;(Brindley and Lewin, 1968)&lt;/DisplayText&gt;&lt;record&gt;&lt;rec-number&gt;6206&lt;/rec-number&gt;&lt;foreign-keys&gt;&lt;key app="EN" db-id="zxr5fzapbzw9v4esv2mvx9zgaz9fewszzefp" timestamp="1482832311"&gt;6206&lt;/key&gt;&lt;/foreign-keys&gt;&lt;ref-type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Physiol&lt;/full-title&gt;&lt;/periodical&gt;&lt;alt-periodical&gt;&lt;full-title&gt;The Journal of physiology&lt;/full-title&gt;&lt;/alt-periodical&gt;&lt;pages&gt;479-93&lt;/pages&gt;&lt;volume&gt;196&lt;/volume&gt;&lt;number&gt;2&lt;/number&gt;&lt;keywords&gt;&lt;keyword&gt;Accommodation,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Brindley and Lewin, 1968</w:t>
      </w:r>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sidR="00315E86">
        <w:rPr>
          <w:rFonts w:ascii="Arial" w:hAnsi="Arial" w:cs="Arial"/>
        </w:rPr>
        <w:instrText xml:space="preserve"> ADDIN EN.CITE &lt;EndNote&gt;&lt;Cite&gt;&lt;Author&gt;Shepherd&lt;/Author&gt;&lt;Year&gt;2013&lt;/Year&gt;&lt;RecNum&gt;165&lt;/RecNum&gt;&lt;DisplayText&gt;(Shepherd et al., 2013)&lt;/DisplayText&gt;&lt;record&gt;&lt;rec-number&gt;6207&lt;/rec-number&gt;&lt;foreign-keys&gt;&lt;key app="EN" db-id="zxr5fzapbzw9v4esv2mvx9zgaz9fewszzefp" timestamp="1482832311"&gt;6207&lt;/key&gt;&lt;/foreign-keys&gt;&lt;ref-type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Shepherd et al., 2013</w:t>
      </w:r>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del w:id="36" w:author="Shuting Han" w:date="2017-02-01T10:46:00Z">
        <w:r w:rsidDel="00572F34">
          <w:rPr>
            <w:rFonts w:ascii="Arial" w:hAnsi="Arial" w:cs="Arial"/>
          </w:rPr>
          <w:delText>trained</w:delText>
        </w:r>
      </w:del>
      <w:ins w:id="37" w:author="Shuting Han" w:date="2017-02-01T10:46:00Z">
        <w:r w:rsidR="00572F34">
          <w:rPr>
            <w:rFonts w:ascii="Arial" w:hAnsi="Arial" w:cs="Arial"/>
          </w:rPr>
          <w:t>inferred</w:t>
        </w:r>
      </w:ins>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7F5BA68F"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517109">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r w:rsidR="00C91625">
        <w:rPr>
          <w:rFonts w:ascii="Arial" w:hAnsi="Arial" w:cs="Arial"/>
          <w:noProof/>
        </w:rPr>
        <w:t>Barabasi and Albert, 1999</w:t>
      </w:r>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r w:rsidR="00C91625">
        <w:rPr>
          <w:rFonts w:ascii="Arial" w:hAnsi="Arial" w:cs="Arial"/>
          <w:noProof/>
        </w:rPr>
        <w:t>Carrillo-Reid et al., 2015a</w:t>
      </w:r>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1415E53C" w:rsidR="00C8710C" w:rsidRPr="00902319" w:rsidRDefault="003D496E" w:rsidP="00902319">
      <w:pPr>
        <w:spacing w:line="480" w:lineRule="auto"/>
        <w:jc w:val="both"/>
        <w:rPr>
          <w:rFonts w:ascii="Arial" w:hAnsi="Arial" w:cs="Arial"/>
        </w:rPr>
      </w:pPr>
      <w:r>
        <w:rPr>
          <w:rFonts w:ascii="Arial" w:hAnsi="Arial" w:cs="Arial"/>
        </w:rPr>
        <w:tab/>
      </w:r>
      <w:r w:rsidR="00BB501C">
        <w:rPr>
          <w:rFonts w:ascii="Arial" w:hAnsi="Arial" w:cs="Arial"/>
        </w:rPr>
        <w:t>We</w:t>
      </w:r>
      <w:r w:rsidR="00DD1E27">
        <w:rPr>
          <w:rFonts w:ascii="Arial" w:hAnsi="Arial" w:cs="Arial"/>
        </w:rPr>
        <w:t xml:space="preserve"> demonstrated </w:t>
      </w:r>
      <w:r w:rsidR="00BB501C">
        <w:rPr>
          <w:rFonts w:ascii="Arial" w:hAnsi="Arial" w:cs="Arial"/>
        </w:rPr>
        <w:t xml:space="preserve">that </w:t>
      </w:r>
      <w:r w:rsidR="00675117">
        <w:rPr>
          <w:rFonts w:ascii="Arial" w:hAnsi="Arial" w:cs="Arial"/>
        </w:rPr>
        <w:t xml:space="preserve">the 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5B006EE"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116602">
        <w:rPr>
          <w:rFonts w:ascii="Arial" w:hAnsi="Arial" w:cs="Arial"/>
        </w:rPr>
        <w:t>Top: 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116602">
        <w:rPr>
          <w:rFonts w:ascii="Arial" w:hAnsi="Arial" w:cs="Arial"/>
        </w:rPr>
        <w:t>Bottom:</w:t>
      </w:r>
      <w:r w:rsidR="005E33B3">
        <w:rPr>
          <w:rFonts w:ascii="Arial" w:hAnsi="Arial" w:cs="Arial"/>
        </w:rPr>
        <w:t xml:space="preserve"> </w:t>
      </w:r>
      <w:r w:rsidR="00116602">
        <w:rPr>
          <w:rFonts w:ascii="Arial" w:hAnsi="Arial" w:cs="Arial"/>
        </w:rPr>
        <w:t>t</w:t>
      </w:r>
      <w:r w:rsidR="00D874AD">
        <w:rPr>
          <w:rFonts w:ascii="Arial" w:hAnsi="Arial" w:cs="Arial"/>
        </w:rPr>
        <w:t xml:space="preserve">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visual stimuli.</w:t>
      </w:r>
      <w:r w:rsidR="0011660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w:t>
      </w:r>
      <w:r w:rsidR="00181C09">
        <w:rPr>
          <w:rFonts w:ascii="Arial" w:hAnsi="Arial" w:cs="Arial"/>
        </w:rPr>
        <w:t>D</w:t>
      </w:r>
      <w:r w:rsidR="00853D48">
        <w:rPr>
          <w:rFonts w:ascii="Arial" w:hAnsi="Arial" w:cs="Arial"/>
        </w:rPr>
        <w:t xml:space="preserve">) </w:t>
      </w:r>
      <w:r w:rsidR="00795848">
        <w:rPr>
          <w:rFonts w:ascii="Arial" w:hAnsi="Arial" w:cs="Arial"/>
        </w:rPr>
        <w:t xml:space="preserve">ROC curve </w:t>
      </w:r>
      <w:r w:rsidR="003239C1">
        <w:rPr>
          <w:rFonts w:ascii="Arial" w:hAnsi="Arial" w:cs="Arial"/>
        </w:rPr>
        <w:t>of predicting</w:t>
      </w:r>
      <w:r w:rsidR="00795848">
        <w:rPr>
          <w:rFonts w:ascii="Arial" w:hAnsi="Arial" w:cs="Arial"/>
        </w:rPr>
        <w:t xml:space="preserve"> horizontal and vertical stimuli</w:t>
      </w:r>
      <w:r w:rsidR="003239C1">
        <w:rPr>
          <w:rFonts w:ascii="Arial" w:hAnsi="Arial" w:cs="Arial"/>
        </w:rPr>
        <w:t xml:space="preserve"> using the relative likelihood</w:t>
      </w:r>
      <w:r w:rsidR="00795848">
        <w:rPr>
          <w:rFonts w:ascii="Arial" w:hAnsi="Arial" w:cs="Arial"/>
        </w:rPr>
        <w:t xml:space="preserve">. Dashed line represent random chance. </w:t>
      </w:r>
      <w:r w:rsidR="00C50C3A">
        <w:rPr>
          <w:rFonts w:ascii="Arial" w:hAnsi="Arial" w:cs="Arial"/>
        </w:rPr>
        <w:t>For conceptual model of population vector, see Figure S1; for the properties of models without added node, see Figure S2</w:t>
      </w:r>
      <w:r w:rsidR="00AF5D82">
        <w:rPr>
          <w:rFonts w:ascii="Arial" w:hAnsi="Arial" w:cs="Arial"/>
        </w:rPr>
        <w:t>; for statistics of prediction performance for horizontal and vertical stimulus, see Figure S3.</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55ECC6CF" w:rsidR="00334791" w:rsidRDefault="00901701">
      <w:pPr>
        <w:spacing w:line="480" w:lineRule="auto"/>
        <w:jc w:val="both"/>
        <w:rPr>
          <w:rFonts w:ascii="Arial" w:hAnsi="Arial" w:cs="Arial"/>
        </w:rPr>
      </w:pPr>
      <w:r w:rsidRPr="000F4E1F">
        <w:rPr>
          <w:rFonts w:ascii="Arial" w:hAnsi="Arial" w:cs="Arial"/>
        </w:rPr>
        <w:lastRenderedPageBreak/>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w:t>
      </w:r>
      <w:r w:rsidR="007B2A3A">
        <w:rPr>
          <w:rFonts w:ascii="Arial" w:hAnsi="Arial" w:cs="Arial"/>
        </w:rPr>
        <w:t>AUC</w:t>
      </w:r>
      <w:r w:rsidR="0089556A">
        <w:rPr>
          <w:rFonts w:ascii="Arial" w:hAnsi="Arial" w:cs="Arial"/>
        </w:rPr>
        <w:t xml:space="preserve"> of</w:t>
      </w:r>
      <w:r w:rsidR="003929D4">
        <w:rPr>
          <w:rFonts w:ascii="Arial" w:hAnsi="Arial" w:cs="Arial"/>
        </w:rPr>
        <w:t xml:space="preserve"> </w:t>
      </w:r>
      <w:r w:rsidR="00F82EE0">
        <w:rPr>
          <w:rFonts w:ascii="Arial" w:hAnsi="Arial" w:cs="Arial"/>
        </w:rPr>
        <w:t>n</w:t>
      </w:r>
      <w:r w:rsidR="009C67B1">
        <w:rPr>
          <w:rFonts w:ascii="Arial" w:hAnsi="Arial" w:cs="Arial"/>
        </w:rPr>
        <w:t>eurons</w:t>
      </w:r>
      <w:r w:rsidR="0089556A">
        <w:rPr>
          <w:rFonts w:ascii="Arial" w:hAnsi="Arial" w:cs="Arial"/>
        </w:rPr>
        <w:t xml:space="preserve"> in the imaged population predicting the two visual stimuli.</w:t>
      </w:r>
      <w:r w:rsidR="009C67B1">
        <w:rPr>
          <w:rFonts w:ascii="Arial" w:hAnsi="Arial" w:cs="Arial"/>
        </w:rPr>
        <w:t xml:space="preserve"> </w:t>
      </w:r>
      <w:r w:rsidR="0089556A">
        <w:rPr>
          <w:rFonts w:ascii="Arial" w:hAnsi="Arial" w:cs="Arial"/>
        </w:rPr>
        <w:t xml:space="preserve">Ensembles are </w:t>
      </w:r>
      <w:r w:rsidR="00237D73">
        <w:rPr>
          <w:rFonts w:ascii="Arial" w:hAnsi="Arial" w:cs="Arial"/>
        </w:rPr>
        <w:t xml:space="preserve">identified by taking the best AUC of each neuron, and threshold AUC with a cross-validated threshold. Examples of </w:t>
      </w:r>
      <w:r w:rsidR="009C67B1">
        <w:rPr>
          <w:rFonts w:ascii="Arial" w:hAnsi="Arial" w:cs="Arial"/>
        </w:rPr>
        <w:t xml:space="preserve">ensembles for horizontal (red) and vertical (blue) </w:t>
      </w:r>
      <w:r w:rsidR="00F82EE0">
        <w:rPr>
          <w:rFonts w:ascii="Arial" w:hAnsi="Arial" w:cs="Arial"/>
        </w:rPr>
        <w:t>drifting-gratings</w:t>
      </w:r>
      <w:r w:rsidR="00237D73">
        <w:rPr>
          <w:rFonts w:ascii="Arial" w:hAnsi="Arial" w:cs="Arial"/>
        </w:rPr>
        <w:t xml:space="preserve"> are shown in</w:t>
      </w:r>
      <w:r w:rsidR="00630CF4">
        <w:rPr>
          <w:rFonts w:ascii="Arial" w:hAnsi="Arial" w:cs="Arial"/>
        </w:rPr>
        <w:t xml:space="preserve"> the ROC space</w:t>
      </w:r>
      <w:r w:rsidR="009B25CC">
        <w:rPr>
          <w:rFonts w:ascii="Arial" w:hAnsi="Arial" w:cs="Arial"/>
        </w:rPr>
        <w:t xml:space="preserve">. </w:t>
      </w:r>
      <w:r w:rsidR="00C83AB0">
        <w:rPr>
          <w:rFonts w:ascii="Arial" w:hAnsi="Arial" w:cs="Arial"/>
        </w:rPr>
        <w:t xml:space="preserve">(D) </w:t>
      </w:r>
      <w:r w:rsidR="00F82EE0">
        <w:rPr>
          <w:rFonts w:ascii="Arial" w:hAnsi="Arial" w:cs="Arial"/>
        </w:rPr>
        <w:t xml:space="preserve">Spatial map of </w:t>
      </w:r>
      <w:r w:rsidR="00303F86">
        <w:rPr>
          <w:rFonts w:ascii="Arial" w:hAnsi="Arial" w:cs="Arial"/>
        </w:rPr>
        <w:t xml:space="preserve">the most representative </w:t>
      </w:r>
      <w:r w:rsidR="00F82EE0">
        <w:rPr>
          <w:rFonts w:ascii="Arial" w:hAnsi="Arial" w:cs="Arial"/>
        </w:rPr>
        <w:t>cortical ensembles from CRFs for horizontal (red</w:t>
      </w:r>
      <w:r w:rsidR="00FB09CD">
        <w:rPr>
          <w:rFonts w:ascii="Arial" w:hAnsi="Arial" w:cs="Arial"/>
        </w:rPr>
        <w:t>, left</w:t>
      </w:r>
      <w:r w:rsidR="00F82EE0">
        <w:rPr>
          <w:rFonts w:ascii="Arial" w:hAnsi="Arial" w:cs="Arial"/>
        </w:rPr>
        <w:t>) and vertical (blue</w:t>
      </w:r>
      <w:r w:rsidR="00FB09CD">
        <w:rPr>
          <w:rFonts w:ascii="Arial" w:hAnsi="Arial" w:cs="Arial"/>
        </w:rPr>
        <w:t>, right</w:t>
      </w:r>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r w:rsidR="00726F67">
        <w:rPr>
          <w:rFonts w:ascii="Arial" w:hAnsi="Arial" w:cs="Arial"/>
        </w:rPr>
        <w:t xml:space="preserve">For CRF methods applied in </w:t>
      </w:r>
      <w:r w:rsidR="00F965C7">
        <w:rPr>
          <w:rFonts w:ascii="Arial" w:hAnsi="Arial" w:cs="Arial"/>
        </w:rPr>
        <w:t xml:space="preserve">the Allen Brain Observatory </w:t>
      </w:r>
      <w:r w:rsidR="00726F67">
        <w:rPr>
          <w:rFonts w:ascii="Arial" w:hAnsi="Arial" w:cs="Arial"/>
        </w:rPr>
        <w:t>datasets with more orien</w:t>
      </w:r>
      <w:r w:rsidR="00F965C7">
        <w:rPr>
          <w:rFonts w:ascii="Arial" w:hAnsi="Arial" w:cs="Arial"/>
        </w:rPr>
        <w:t>tations of drifting-gratings</w:t>
      </w:r>
      <w:r w:rsidR="00726F67">
        <w:rPr>
          <w:rFonts w:ascii="Arial" w:hAnsi="Arial" w:cs="Arial"/>
        </w:rPr>
        <w:t>, see Figure S</w:t>
      </w:r>
      <w:r w:rsidR="00F965C7">
        <w:rPr>
          <w:rFonts w:ascii="Arial" w:hAnsi="Arial" w:cs="Arial"/>
        </w:rPr>
        <w:t>4</w:t>
      </w:r>
      <w:r w:rsidR="00726F67">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02E75BE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r w:rsidR="00303F86">
        <w:rPr>
          <w:rFonts w:ascii="Arial" w:hAnsi="Arial" w:cs="Arial"/>
          <w:b/>
        </w:rPr>
        <w:t xml:space="preserve">the most representative ones </w:t>
      </w:r>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06A54156"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303F86">
        <w:rPr>
          <w:rFonts w:ascii="Arial" w:hAnsi="Arial" w:cs="Arial"/>
        </w:rPr>
        <w:t xml:space="preserve">the most representative </w:t>
      </w:r>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r w:rsidR="00303F86">
        <w:rPr>
          <w:rFonts w:ascii="Arial" w:hAnsi="Arial" w:cs="Arial"/>
        </w:rPr>
        <w:t>most representative</w:t>
      </w:r>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xml:space="preserve">) AUC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of predictions from randomly down-sampled or up-sampled</w:t>
      </w:r>
      <w:r w:rsidR="00182CA1">
        <w:rPr>
          <w:rFonts w:ascii="Arial" w:hAnsi="Arial" w:cs="Arial"/>
        </w:rPr>
        <w:t xml:space="preserve"> </w:t>
      </w:r>
      <w:r w:rsidR="00303F86">
        <w:rPr>
          <w:rFonts w:ascii="Arial" w:hAnsi="Arial" w:cs="Arial"/>
        </w:rPr>
        <w:t xml:space="preserve">most representative </w:t>
      </w:r>
      <w:r w:rsidR="00182CA1">
        <w:rPr>
          <w:rFonts w:ascii="Arial" w:hAnsi="Arial" w:cs="Arial"/>
        </w:rPr>
        <w:t>cortical</w:t>
      </w:r>
      <w:r w:rsidRPr="000F4E1F">
        <w:rPr>
          <w:rFonts w:ascii="Arial" w:hAnsi="Arial" w:cs="Arial"/>
        </w:rPr>
        <w:t xml:space="preserve"> ensembl</w:t>
      </w:r>
      <w:r w:rsidR="00182CA1">
        <w:rPr>
          <w:rFonts w:ascii="Arial" w:hAnsi="Arial" w:cs="Arial"/>
        </w:rPr>
        <w:t>es</w:t>
      </w:r>
      <w:r w:rsidR="007B2A3A">
        <w:rPr>
          <w:rFonts w:ascii="Arial" w:hAnsi="Arial" w:cs="Arial"/>
        </w:rPr>
        <w:t xml:space="preserve">, calculated by using the similarity values to predict the time of </w:t>
      </w:r>
      <w:r w:rsidR="007B2A3A">
        <w:rPr>
          <w:rFonts w:ascii="Arial" w:hAnsi="Arial" w:cs="Arial"/>
        </w:rPr>
        <w:lastRenderedPageBreak/>
        <w:t>visual stimuli</w:t>
      </w:r>
      <w:r w:rsidR="003677BC">
        <w:rPr>
          <w:rFonts w:ascii="Arial" w:hAnsi="Arial" w:cs="Arial"/>
        </w:rPr>
        <w:t>.</w:t>
      </w:r>
      <w:r w:rsidRPr="000F4E1F">
        <w:rPr>
          <w:rFonts w:ascii="Arial" w:hAnsi="Arial" w:cs="Arial"/>
        </w:rPr>
        <w:t xml:space="preserve"> (</w:t>
      </w:r>
      <w:r w:rsidR="00E13E11">
        <w:rPr>
          <w:rFonts w:ascii="Arial" w:hAnsi="Arial" w:cs="Arial"/>
        </w:rPr>
        <w:t>D</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3677BC">
        <w:rPr>
          <w:rFonts w:ascii="Arial" w:hAnsi="Arial" w:cs="Arial"/>
        </w:rPr>
        <w:t>(</w:t>
      </w:r>
      <w:r w:rsidR="00E13E11">
        <w:rPr>
          <w:rFonts w:ascii="Arial" w:hAnsi="Arial" w:cs="Arial"/>
        </w:rPr>
        <w:t>E</w:t>
      </w:r>
      <w:r w:rsidR="003677BC">
        <w:rPr>
          <w:rFonts w:ascii="Arial" w:hAnsi="Arial" w:cs="Arial"/>
        </w:rPr>
        <w:t>) AUC and (</w:t>
      </w:r>
      <w:r w:rsidR="00E13E11">
        <w:rPr>
          <w:rFonts w:ascii="Arial" w:hAnsi="Arial" w:cs="Arial"/>
        </w:rPr>
        <w:t>F</w:t>
      </w:r>
      <w:r w:rsidR="003677BC">
        <w:rPr>
          <w:rFonts w:ascii="Arial" w:hAnsi="Arial" w:cs="Arial"/>
        </w:rPr>
        <w:t>) ROC curves</w:t>
      </w:r>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s.</w:t>
      </w:r>
      <w:r w:rsidR="00B32C23">
        <w:rPr>
          <w:rFonts w:ascii="Arial" w:hAnsi="Arial" w:cs="Arial"/>
        </w:rPr>
        <w:t xml:space="preserve"> </w:t>
      </w:r>
      <w:r w:rsidR="00B32C23">
        <w:rPr>
          <w:rFonts w:ascii="Arial" w:hAnsi="Arial" w:cs="Arial"/>
        </w:rPr>
        <w:t xml:space="preserve">n = 4 </w:t>
      </w:r>
      <w:r w:rsidR="00F954E7">
        <w:rPr>
          <w:rFonts w:ascii="Arial" w:hAnsi="Arial" w:cs="Arial"/>
        </w:rPr>
        <w:t>ensembles</w:t>
      </w:r>
      <w:r w:rsidR="00B32C23">
        <w:rPr>
          <w:rFonts w:ascii="Arial" w:hAnsi="Arial" w:cs="Arial"/>
        </w:rPr>
        <w:t>; Wilcoxon signed rank-test</w:t>
      </w:r>
      <w:r w:rsidR="00B32C23" w:rsidDel="00F334BD">
        <w:rPr>
          <w:rFonts w:ascii="Arial" w:hAnsi="Arial" w:cs="Arial"/>
        </w:rPr>
        <w:t xml:space="preserve"> </w:t>
      </w:r>
      <w:r w:rsidR="00B32C23">
        <w:rPr>
          <w:rFonts w:ascii="Arial" w:hAnsi="Arial" w:cs="Arial"/>
        </w:rPr>
        <w:t>; *: p&lt;</w:t>
      </w:r>
      <w:r w:rsidR="00F87AD2">
        <w:rPr>
          <w:rFonts w:ascii="Arial" w:hAnsi="Arial" w:cs="Arial"/>
        </w:rPr>
        <w:t xml:space="preserve">0.05; for randomly down- or up-sample ensembles (A-C), statistical tests were down by comparing resampled ensembles with the original ensembles; for random chosen ensembles (D-F), statistical tests were down by comparing random ensembles with the original ensembles. </w:t>
      </w:r>
      <w:r w:rsidR="00E13E11">
        <w:rPr>
          <w:rFonts w:ascii="Arial" w:hAnsi="Arial" w:cs="Arial"/>
        </w:rPr>
        <w:t xml:space="preserve">For more statistics of random </w:t>
      </w:r>
      <w:r w:rsidR="00F965C7">
        <w:rPr>
          <w:rFonts w:ascii="Arial" w:hAnsi="Arial" w:cs="Arial"/>
        </w:rPr>
        <w:t>ensembles,</w:t>
      </w:r>
      <w:r w:rsidR="00E13E11">
        <w:rPr>
          <w:rFonts w:ascii="Arial" w:hAnsi="Arial" w:cs="Arial"/>
        </w:rPr>
        <w:t xml:space="preserve"> see Figure S5.</w:t>
      </w:r>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rFonts w:ascii="Arial" w:hAnsi="Arial" w:cs="Arial"/>
          <w:b/>
        </w:rPr>
      </w:pPr>
      <w:r>
        <w:rPr>
          <w:rFonts w:ascii="Arial" w:hAnsi="Arial" w:cs="Arial"/>
          <w:b/>
        </w:rPr>
        <w:t>Figure 4. Comparison of prediction performance with CRF, SVD ensembles and high OSI cells</w:t>
      </w:r>
    </w:p>
    <w:p w14:paraId="4F934BB8" w14:textId="41994853" w:rsidR="00145E74" w:rsidRDefault="00145E74" w:rsidP="00A86303">
      <w:pPr>
        <w:spacing w:line="480" w:lineRule="auto"/>
        <w:jc w:val="both"/>
        <w:rPr>
          <w:rFonts w:ascii="Arial" w:hAnsi="Arial" w:cs="Arial"/>
        </w:rPr>
      </w:pPr>
      <w:r>
        <w:rPr>
          <w:rFonts w:ascii="Arial" w:hAnsi="Arial" w:cs="Arial"/>
        </w:rPr>
        <w:t xml:space="preserve">(A) </w:t>
      </w:r>
      <w:r>
        <w:rPr>
          <w:rFonts w:ascii="Arial" w:hAnsi="Arial" w:cs="Arial"/>
        </w:rPr>
        <w:t>ROC curves of the classification result with SVD, CRF and high OSI cells. Dashed line represent random chance.</w:t>
      </w:r>
      <w:r>
        <w:rPr>
          <w:rFonts w:ascii="Arial" w:hAnsi="Arial" w:cs="Arial"/>
        </w:rPr>
        <w:t xml:space="preserve"> (B) </w:t>
      </w:r>
      <w:r>
        <w:rPr>
          <w:rFonts w:ascii="Arial" w:hAnsi="Arial" w:cs="Arial"/>
        </w:rPr>
        <w:t>Area under curve (AUC) of ROC curves. (</w:t>
      </w:r>
      <w:r>
        <w:rPr>
          <w:rFonts w:ascii="Arial" w:hAnsi="Arial" w:cs="Arial"/>
        </w:rPr>
        <w:t>C</w:t>
      </w:r>
      <w:r>
        <w:rPr>
          <w:rFonts w:ascii="Arial" w:hAnsi="Arial" w:cs="Arial"/>
        </w:rPr>
        <w:t xml:space="preserve">) </w:t>
      </w:r>
      <w:r w:rsidRPr="000F4E1F">
        <w:rPr>
          <w:rFonts w:ascii="Arial" w:hAnsi="Arial" w:cs="Arial"/>
        </w:rPr>
        <w:t>Accuracy,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E</w:t>
      </w:r>
      <w:r w:rsidRPr="000F4E1F">
        <w:rPr>
          <w:rFonts w:ascii="Arial" w:hAnsi="Arial" w:cs="Arial"/>
        </w:rPr>
        <w:t>) recall of predictions</w:t>
      </w:r>
      <w:r>
        <w:rPr>
          <w:rFonts w:ascii="Arial" w:hAnsi="Arial" w:cs="Arial"/>
        </w:rPr>
        <w:t xml:space="preserve"> for each visual stimuli using </w:t>
      </w:r>
      <w:r>
        <w:rPr>
          <w:rFonts w:ascii="Arial" w:hAnsi="Arial" w:cs="Arial"/>
        </w:rPr>
        <w:t>the three</w:t>
      </w:r>
      <w:r>
        <w:rPr>
          <w:rFonts w:ascii="Arial" w:hAnsi="Arial" w:cs="Arial"/>
        </w:rPr>
        <w:t xml:space="preserv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r>
        <w:rPr>
          <w:rFonts w:ascii="Arial" w:hAnsi="Arial" w:cs="Arial"/>
        </w:rPr>
        <w:t xml:space="preserve">ensembles and </w:t>
      </w:r>
      <w:r>
        <w:rPr>
          <w:rFonts w:ascii="Arial" w:hAnsi="Arial" w:cs="Arial"/>
        </w:rPr>
        <w:t>high OSI cells.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the most representative</w:t>
      </w:r>
      <w:r>
        <w:rPr>
          <w:rFonts w:ascii="Arial" w:hAnsi="Arial" w:cs="Arial"/>
        </w:rPr>
        <w:t xml:space="preserve"> neurons</w:t>
      </w:r>
      <w:r>
        <w:rPr>
          <w:rFonts w:ascii="Arial" w:hAnsi="Arial" w:cs="Arial"/>
        </w:rPr>
        <w:t xml:space="preserve"> from cortical ensembles</w:t>
      </w:r>
      <w:r w:rsidRPr="000F4E1F">
        <w:rPr>
          <w:rFonts w:ascii="Arial" w:hAnsi="Arial" w:cs="Arial"/>
        </w:rPr>
        <w:t xml:space="preserve"> identified using </w:t>
      </w:r>
      <w:r>
        <w:rPr>
          <w:rFonts w:ascii="Arial" w:hAnsi="Arial" w:cs="Arial"/>
        </w:rPr>
        <w:t>CRF (orange), and high OSI cells (gray).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 CRF and high OSI cells are represented by orange dots circled by gray. Scale bar represents 50μm.</w:t>
      </w:r>
      <w:r w:rsidR="006B4007">
        <w:rPr>
          <w:rFonts w:ascii="Arial" w:hAnsi="Arial" w:cs="Arial"/>
        </w:rPr>
        <w:t xml:space="preserve"> (H)</w:t>
      </w:r>
      <w:r w:rsidR="006B4007" w:rsidRPr="006B4007">
        <w:rPr>
          <w:rFonts w:ascii="Arial" w:hAnsi="Arial" w:cs="Arial"/>
        </w:rPr>
        <w:t xml:space="preserve"> </w:t>
      </w:r>
      <w:r w:rsidR="006B4007">
        <w:rPr>
          <w:rFonts w:ascii="Arial" w:hAnsi="Arial" w:cs="Arial"/>
        </w:rPr>
        <w:t xml:space="preserve">Percentage from the total population size representing </w:t>
      </w:r>
      <w:r w:rsidR="006B4007">
        <w:rPr>
          <w:rFonts w:ascii="Arial" w:hAnsi="Arial" w:cs="Arial"/>
        </w:rPr>
        <w:t>representative ensemble</w:t>
      </w:r>
      <w:r w:rsidR="006B4007">
        <w:rPr>
          <w:rFonts w:ascii="Arial" w:hAnsi="Arial" w:cs="Arial"/>
        </w:rPr>
        <w:t xml:space="preserve"> neurons </w:t>
      </w:r>
      <w:r w:rsidR="006B4007">
        <w:rPr>
          <w:rFonts w:ascii="Arial" w:hAnsi="Arial" w:cs="Arial"/>
        </w:rPr>
        <w:t>from</w:t>
      </w:r>
      <w:r w:rsidR="006B4007">
        <w:rPr>
          <w:rFonts w:ascii="Arial" w:hAnsi="Arial" w:cs="Arial"/>
        </w:rPr>
        <w:t xml:space="preserve"> </w:t>
      </w:r>
      <w:r w:rsidR="006B4007">
        <w:rPr>
          <w:rFonts w:ascii="Arial" w:hAnsi="Arial" w:cs="Arial"/>
        </w:rPr>
        <w:lastRenderedPageBreak/>
        <w:t>CRF methods</w:t>
      </w:r>
      <w:r w:rsidR="006B4007">
        <w:rPr>
          <w:rFonts w:ascii="Arial" w:hAnsi="Arial" w:cs="Arial"/>
        </w:rPr>
        <w:t xml:space="preserve"> and</w:t>
      </w:r>
      <w:r w:rsidR="006B4007">
        <w:rPr>
          <w:rFonts w:ascii="Arial" w:hAnsi="Arial" w:cs="Arial"/>
        </w:rPr>
        <w:t xml:space="preserve"> high OSI cells.</w:t>
      </w:r>
      <w:r w:rsidR="00F954E7">
        <w:rPr>
          <w:rFonts w:ascii="Arial" w:hAnsi="Arial" w:cs="Arial"/>
        </w:rPr>
        <w:t xml:space="preserve"> (n=4 ensembles;</w:t>
      </w:r>
      <w:r w:rsidR="00F954E7">
        <w:rPr>
          <w:rFonts w:ascii="Arial" w:hAnsi="Arial" w:cs="Arial"/>
        </w:rPr>
        <w:t xml:space="preserve"> Wilcoxon signed rank-test</w:t>
      </w:r>
      <w:r w:rsidR="00F954E7" w:rsidDel="00F334BD">
        <w:rPr>
          <w:rFonts w:ascii="Arial" w:hAnsi="Arial" w:cs="Arial"/>
        </w:rPr>
        <w:t xml:space="preserve"> </w:t>
      </w:r>
      <w:r w:rsidR="00F954E7">
        <w:rPr>
          <w:rFonts w:ascii="Arial" w:hAnsi="Arial" w:cs="Arial"/>
        </w:rPr>
        <w:t>; n.s.</w:t>
      </w:r>
      <w:r w:rsidR="00F954E7">
        <w:rPr>
          <w:rFonts w:ascii="Arial" w:hAnsi="Arial" w:cs="Arial"/>
        </w:rPr>
        <w:t xml:space="preserve"> p</w:t>
      </w:r>
      <w:r w:rsidR="00F954E7">
        <w:rPr>
          <w:rFonts w:ascii="Arial" w:hAnsi="Arial" w:cs="Arial"/>
        </w:rPr>
        <w:t>&gt;</w:t>
      </w:r>
      <w:r w:rsidR="00F954E7">
        <w:rPr>
          <w:rFonts w:ascii="Arial" w:hAnsi="Arial" w:cs="Arial"/>
        </w:rPr>
        <w:t>0.05</w:t>
      </w:r>
      <w:r w:rsidR="00F954E7">
        <w:rPr>
          <w:rFonts w:ascii="Arial" w:hAnsi="Arial" w:cs="Arial"/>
        </w:rPr>
        <w:t>).</w:t>
      </w:r>
    </w:p>
    <w:p w14:paraId="48D28A2D" w14:textId="3199A434" w:rsidR="00A86303" w:rsidRDefault="00A86303" w:rsidP="00065C7A">
      <w:pPr>
        <w:spacing w:line="480" w:lineRule="auto"/>
        <w:jc w:val="both"/>
        <w:rPr>
          <w:rFonts w:ascii="Arial" w:hAnsi="Arial" w:cs="Arial"/>
          <w:b/>
        </w:rPr>
      </w:pPr>
    </w:p>
    <w:p w14:paraId="29971FF2" w14:textId="7E02AD4F" w:rsidR="00065C7A" w:rsidRPr="000F4E1F" w:rsidRDefault="00065C7A" w:rsidP="00065C7A">
      <w:pPr>
        <w:spacing w:line="480" w:lineRule="auto"/>
        <w:jc w:val="both"/>
        <w:rPr>
          <w:rFonts w:ascii="Arial" w:hAnsi="Arial" w:cs="Arial"/>
          <w:b/>
        </w:rPr>
      </w:pPr>
      <w:r>
        <w:rPr>
          <w:rFonts w:ascii="Arial" w:hAnsi="Arial" w:cs="Arial"/>
          <w:b/>
        </w:rPr>
        <w:t xml:space="preserve">Figure </w:t>
      </w:r>
      <w:r w:rsidR="00F05740">
        <w:rPr>
          <w:rFonts w:ascii="Arial" w:hAnsi="Arial" w:cs="Arial"/>
          <w:b/>
        </w:rPr>
        <w:t>5</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A8ED561"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r w:rsidR="0011456F">
        <w:rPr>
          <w:rFonts w:ascii="Arial" w:hAnsi="Arial" w:cs="Arial"/>
        </w:rPr>
        <w:t>Node strength</w:t>
      </w:r>
      <w:r w:rsidR="00B2614E">
        <w:rPr>
          <w:rFonts w:ascii="Arial" w:hAnsi="Arial" w:cs="Arial"/>
        </w:rPr>
        <w:t>s</w:t>
      </w:r>
      <w:r w:rsidR="0011456F">
        <w:rPr>
          <w:rFonts w:ascii="Arial" w:hAnsi="Arial" w:cs="Arial"/>
        </w:rPr>
        <w:t xml:space="preserve"> and the </w:t>
      </w:r>
      <w:r w:rsidR="00B2614E">
        <w:rPr>
          <w:rFonts w:ascii="Arial" w:hAnsi="Arial" w:cs="Arial"/>
        </w:rPr>
        <w:t>AUC values</w:t>
      </w:r>
      <w:r w:rsidR="0011456F">
        <w:rPr>
          <w:rFonts w:ascii="Arial" w:hAnsi="Arial" w:cs="Arial"/>
        </w:rPr>
        <w:t xml:space="preserve"> </w:t>
      </w:r>
      <w:r w:rsidR="00AA3A53">
        <w:rPr>
          <w:rFonts w:ascii="Arial" w:hAnsi="Arial" w:cs="Arial"/>
        </w:rPr>
        <w:t>of neurons in the imprinted ensemble for the single cell photostimulation</w:t>
      </w:r>
      <w:r w:rsidR="004E671B">
        <w:rPr>
          <w:rFonts w:ascii="Arial" w:hAnsi="Arial" w:cs="Arial"/>
        </w:rPr>
        <w:t>.</w:t>
      </w:r>
      <w:r w:rsidR="006D0332">
        <w:rPr>
          <w:rFonts w:ascii="Arial" w:hAnsi="Arial" w:cs="Arial"/>
        </w:rPr>
        <w:t xml:space="preserve"> </w:t>
      </w:r>
      <w:r w:rsidR="00B2614E">
        <w:rPr>
          <w:rFonts w:ascii="Arial" w:hAnsi="Arial" w:cs="Arial"/>
        </w:rPr>
        <w:t xml:space="preserve">AUC values were calculated by predicting the photostimulation time of the recalling neuron using the cosine similarity of population vector of each individual neuron in the imprinted ensemble. </w:t>
      </w:r>
      <w:r w:rsidR="0011456F">
        <w:rPr>
          <w:rFonts w:ascii="Arial" w:hAnsi="Arial" w:cs="Arial"/>
        </w:rPr>
        <w:t>Neuron</w:t>
      </w:r>
      <w:r w:rsidR="006D0332">
        <w:rPr>
          <w:rFonts w:ascii="Arial" w:hAnsi="Arial" w:cs="Arial"/>
        </w:rPr>
        <w:t xml:space="preserve"> in red represent</w:t>
      </w:r>
      <w:r w:rsidR="000C0DD1">
        <w:rPr>
          <w:rFonts w:ascii="Arial" w:hAnsi="Arial" w:cs="Arial"/>
        </w:rPr>
        <w:t>s</w:t>
      </w:r>
      <w:r w:rsidR="006D0332">
        <w:rPr>
          <w:rFonts w:ascii="Arial" w:hAnsi="Arial" w:cs="Arial"/>
        </w:rPr>
        <w:t xml:space="preserve"> the same high-ranked neuron</w:t>
      </w:r>
      <w:r w:rsidR="004E671B">
        <w:rPr>
          <w:rFonts w:ascii="Arial" w:hAnsi="Arial" w:cs="Arial"/>
        </w:rPr>
        <w:t xml:space="preserve"> </w:t>
      </w:r>
      <w:r w:rsidR="0011456F">
        <w:rPr>
          <w:rFonts w:ascii="Arial" w:hAnsi="Arial" w:cs="Arial"/>
        </w:rPr>
        <w:t>highlighted in red in (B); neuron</w:t>
      </w:r>
      <w:r w:rsidR="006D0332">
        <w:rPr>
          <w:rFonts w:ascii="Arial" w:hAnsi="Arial" w:cs="Arial"/>
        </w:rPr>
        <w:t xml:space="preserve"> in blue represent</w:t>
      </w:r>
      <w:r w:rsidR="000C0DD1">
        <w:rPr>
          <w:rFonts w:ascii="Arial" w:hAnsi="Arial" w:cs="Arial"/>
        </w:rPr>
        <w:t>s</w:t>
      </w:r>
      <w:r w:rsidR="006D0332">
        <w:rPr>
          <w:rFonts w:ascii="Arial" w:hAnsi="Arial" w:cs="Arial"/>
        </w:rPr>
        <w:t xml:space="preserve"> the same low-ranked neuron highlighted in blue in (B).</w:t>
      </w:r>
      <w:r w:rsidR="000C0DD1">
        <w:rPr>
          <w:rFonts w:ascii="Arial" w:hAnsi="Arial" w:cs="Arial"/>
        </w:rPr>
        <w:t xml:space="preserve"> Dashed line represents the</w:t>
      </w:r>
      <w:r w:rsidR="0074288B">
        <w:rPr>
          <w:rFonts w:ascii="Arial" w:hAnsi="Arial" w:cs="Arial"/>
        </w:rPr>
        <w:t xml:space="preserve"> </w:t>
      </w:r>
      <w:r w:rsidR="000C0DD1">
        <w:rPr>
          <w:rFonts w:ascii="Arial" w:hAnsi="Arial" w:cs="Arial"/>
        </w:rPr>
        <w:t xml:space="preserve">AUC of </w:t>
      </w:r>
      <w:r w:rsidR="0074288B">
        <w:rPr>
          <w:rFonts w:ascii="Arial" w:hAnsi="Arial" w:cs="Arial"/>
        </w:rPr>
        <w:t xml:space="preserve">random groups with the same size as </w:t>
      </w:r>
      <w:r w:rsidR="000C0DD1">
        <w:rPr>
          <w:rFonts w:ascii="Arial" w:hAnsi="Arial" w:cs="Arial"/>
        </w:rPr>
        <w:t>the imprinted ensemble predicting the photostimulation time of the recalling neuron.</w:t>
      </w:r>
      <w:r w:rsidR="006D0332">
        <w:rPr>
          <w:rFonts w:ascii="Arial" w:hAnsi="Arial" w:cs="Arial"/>
        </w:rPr>
        <w:t xml:space="preserve"> </w:t>
      </w:r>
      <w:r w:rsidR="004E671B">
        <w:rPr>
          <w:rFonts w:ascii="Arial" w:hAnsi="Arial" w:cs="Arial"/>
        </w:rPr>
        <w:t>(D)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C44792">
        <w:rPr>
          <w:rFonts w:ascii="Arial" w:hAnsi="Arial" w:cs="Arial"/>
        </w:rPr>
        <w:t xml:space="preserve">(left)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xml:space="preserve">. </w:t>
      </w:r>
      <w:r w:rsidR="00C44792">
        <w:rPr>
          <w:rFonts w:ascii="Arial" w:hAnsi="Arial" w:cs="Arial"/>
        </w:rPr>
        <w:t>S</w:t>
      </w:r>
      <w:r w:rsidR="00B43916">
        <w:rPr>
          <w:rFonts w:ascii="Arial" w:hAnsi="Arial" w:cs="Arial"/>
        </w:rPr>
        <w:t xml:space="preserve">timulation of </w:t>
      </w:r>
      <w:r w:rsidR="00242A92">
        <w:rPr>
          <w:rFonts w:ascii="Arial" w:hAnsi="Arial" w:cs="Arial"/>
        </w:rPr>
        <w:t>low</w:t>
      </w:r>
      <w:r w:rsidR="00B43916">
        <w:rPr>
          <w:rFonts w:ascii="Arial" w:hAnsi="Arial" w:cs="Arial"/>
        </w:rPr>
        <w:t xml:space="preserve">-ranked neurons </w:t>
      </w:r>
      <w:r w:rsidR="00C44792">
        <w:rPr>
          <w:rFonts w:ascii="Arial" w:hAnsi="Arial" w:cs="Arial"/>
        </w:rPr>
        <w:lastRenderedPageBreak/>
        <w:t xml:space="preserve">(right) </w:t>
      </w:r>
      <w:r w:rsidR="00B43916">
        <w:rPr>
          <w:rFonts w:ascii="Arial" w:hAnsi="Arial" w:cs="Arial"/>
        </w:rPr>
        <w:t>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r w:rsidR="00722F9E">
        <w:rPr>
          <w:rFonts w:ascii="Arial" w:hAnsi="Arial" w:cs="Arial"/>
        </w:rPr>
        <w:t xml:space="preserve"> </w:t>
      </w:r>
    </w:p>
    <w:p w14:paraId="59554817" w14:textId="77777777" w:rsidR="00242A92" w:rsidRDefault="00242A92" w:rsidP="000D66F2">
      <w:pPr>
        <w:spacing w:line="480" w:lineRule="auto"/>
        <w:jc w:val="both"/>
        <w:rPr>
          <w:rFonts w:ascii="Arial" w:hAnsi="Arial" w:cs="Arial"/>
        </w:rPr>
      </w:pPr>
    </w:p>
    <w:p w14:paraId="2632511B" w14:textId="0F3AF327"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49A6D419"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161D5D">
        <w:rPr>
          <w:rFonts w:ascii="Arial" w:hAnsi="Arial" w:cs="Arial"/>
        </w:rPr>
        <w:t xml:space="preserve">trained with data from </w:t>
      </w:r>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(B) The connection density of the stimulated neuron with other members of the imprinted ensemble before (left) and after (right) photostimulation trials. Red dot represents the stimulated neuron.</w:t>
      </w:r>
      <w:r w:rsidR="004C19A2">
        <w:rPr>
          <w:rFonts w:ascii="Arial" w:hAnsi="Arial" w:cs="Arial"/>
        </w:rPr>
        <w:t xml:space="preserve">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 xml:space="preserve">Node strength and classification AUC </w:t>
      </w:r>
      <w:r w:rsidR="00161D5D">
        <w:rPr>
          <w:rFonts w:ascii="Arial" w:hAnsi="Arial" w:cs="Arial"/>
        </w:rPr>
        <w:t xml:space="preserve">of the stimulated neuron for single cell stimulation before (left) and after (right) photostimulation trials. </w:t>
      </w:r>
      <w:r w:rsidR="00E82E92">
        <w:rPr>
          <w:rFonts w:ascii="Arial" w:hAnsi="Arial" w:cs="Arial"/>
        </w:rPr>
        <w:t xml:space="preserve">Dashed lines represent the AUC of </w:t>
      </w:r>
      <w:r w:rsidR="004C19A2">
        <w:rPr>
          <w:rFonts w:ascii="Arial" w:hAnsi="Arial" w:cs="Arial"/>
        </w:rPr>
        <w:t>random groups with the same size as</w:t>
      </w:r>
      <w:r w:rsidR="00E82E92">
        <w:rPr>
          <w:rFonts w:ascii="Arial" w:hAnsi="Arial" w:cs="Arial"/>
        </w:rPr>
        <w:t xml:space="preserve"> imprinted ensemble predicting the time of single cell photostimulation. </w:t>
      </w:r>
      <w:r w:rsidR="007D127F">
        <w:rPr>
          <w:rFonts w:ascii="Arial" w:hAnsi="Arial" w:cs="Arial"/>
        </w:rPr>
        <w:t>(</w:t>
      </w:r>
      <w:r w:rsidR="00161D5D">
        <w:rPr>
          <w:rFonts w:ascii="Arial" w:hAnsi="Arial" w:cs="Arial"/>
        </w:rPr>
        <w:t>D</w:t>
      </w:r>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r w:rsidR="00161D5D">
        <w:rPr>
          <w:rFonts w:ascii="Arial" w:hAnsi="Arial" w:cs="Arial"/>
        </w:rPr>
        <w:t>E</w:t>
      </w:r>
      <w:r w:rsidR="00347EA8">
        <w:rPr>
          <w:rFonts w:ascii="Arial" w:hAnsi="Arial" w:cs="Arial"/>
        </w:rPr>
        <w:t xml:space="preserve">) </w:t>
      </w:r>
      <w:r w:rsidR="009F06F5">
        <w:rPr>
          <w:rFonts w:ascii="Arial" w:hAnsi="Arial" w:cs="Arial"/>
        </w:rPr>
        <w:t>node strength</w:t>
      </w:r>
      <w:r w:rsidR="00347EA8">
        <w:rPr>
          <w:rFonts w:ascii="Arial" w:hAnsi="Arial" w:cs="Arial"/>
        </w:rPr>
        <w:t>, (</w:t>
      </w:r>
      <w:r w:rsidR="00161D5D">
        <w:rPr>
          <w:rFonts w:ascii="Arial" w:hAnsi="Arial" w:cs="Arial"/>
        </w:rPr>
        <w:t>F</w:t>
      </w:r>
      <w:r w:rsidR="00347EA8">
        <w:rPr>
          <w:rFonts w:ascii="Arial" w:hAnsi="Arial" w:cs="Arial"/>
        </w:rPr>
        <w:t>) node degree, (</w:t>
      </w:r>
      <w:r w:rsidR="00161D5D">
        <w:rPr>
          <w:rFonts w:ascii="Arial" w:hAnsi="Arial" w:cs="Arial"/>
        </w:rPr>
        <w:t>G</w:t>
      </w:r>
      <w:r w:rsidR="00347EA8">
        <w:rPr>
          <w:rFonts w:ascii="Arial" w:hAnsi="Arial" w:cs="Arial"/>
        </w:rPr>
        <w:t>) clustering coefficient and (</w:t>
      </w:r>
      <w:r w:rsidR="00161D5D">
        <w:rPr>
          <w:rFonts w:ascii="Arial" w:hAnsi="Arial" w:cs="Arial"/>
        </w:rPr>
        <w:t>H</w:t>
      </w:r>
      <w:r w:rsidR="00347EA8">
        <w:rPr>
          <w:rFonts w:ascii="Arial" w:hAnsi="Arial" w:cs="Arial"/>
        </w:rPr>
        <w:t xml:space="preserve">) centrality </w:t>
      </w:r>
      <w:r w:rsidR="00D61C08">
        <w:rPr>
          <w:rFonts w:ascii="Arial" w:hAnsi="Arial" w:cs="Arial"/>
        </w:rPr>
        <w:t xml:space="preserve">values </w:t>
      </w:r>
      <w:r w:rsidR="000E2401">
        <w:rPr>
          <w:rFonts w:ascii="Arial" w:hAnsi="Arial" w:cs="Arial"/>
        </w:rPr>
        <w:t xml:space="preserve">of the imprinted ensemble </w:t>
      </w:r>
      <w:r w:rsidR="00D61C08">
        <w:rPr>
          <w:rFonts w:ascii="Arial" w:hAnsi="Arial" w:cs="Arial"/>
        </w:rPr>
        <w:t>before</w:t>
      </w:r>
      <w:r w:rsidR="008A34A7">
        <w:rPr>
          <w:rFonts w:ascii="Arial" w:hAnsi="Arial" w:cs="Arial"/>
        </w:rPr>
        <w:t xml:space="preserve"> (black)</w:t>
      </w:r>
      <w:r w:rsidR="00D61C08">
        <w:rPr>
          <w:rFonts w:ascii="Arial" w:hAnsi="Arial" w:cs="Arial"/>
        </w:rPr>
        <w:t xml:space="preserve"> and after</w:t>
      </w:r>
      <w:r w:rsidR="008A34A7">
        <w:rPr>
          <w:rFonts w:ascii="Arial" w:hAnsi="Arial" w:cs="Arial"/>
        </w:rPr>
        <w:t xml:space="preserve"> (blue)</w:t>
      </w:r>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r w:rsidR="00F334BD">
        <w:rPr>
          <w:rFonts w:ascii="Arial" w:hAnsi="Arial" w:cs="Arial"/>
        </w:rPr>
        <w:t xml:space="preserve">Wilcoxon </w:t>
      </w:r>
      <w:r w:rsidR="00F334BD">
        <w:rPr>
          <w:rFonts w:ascii="Arial" w:hAnsi="Arial" w:cs="Arial"/>
        </w:rPr>
        <w:lastRenderedPageBreak/>
        <w:t>signed rank-test</w:t>
      </w:r>
      <w:r w:rsidR="00F334BD" w:rsidDel="00F334BD">
        <w:rPr>
          <w:rFonts w:ascii="Arial" w:hAnsi="Arial" w:cs="Arial"/>
        </w:rPr>
        <w:t xml:space="preserve"> </w:t>
      </w:r>
      <w:r w:rsidR="002E3A31">
        <w:rPr>
          <w:rFonts w:ascii="Arial" w:hAnsi="Arial" w:cs="Arial"/>
        </w:rPr>
        <w:t>; n.s. p&gt;0.05)</w:t>
      </w:r>
      <w:r w:rsidR="00347EA8">
        <w:rPr>
          <w:rFonts w:ascii="Arial" w:hAnsi="Arial" w:cs="Arial"/>
        </w:rPr>
        <w:t>.</w:t>
      </w:r>
      <w:r w:rsidR="00C63363">
        <w:rPr>
          <w:rFonts w:ascii="Arial" w:hAnsi="Arial" w:cs="Arial"/>
        </w:rPr>
        <w:t xml:space="preserve"> </w:t>
      </w:r>
      <w:r w:rsidR="000E2401">
        <w:rPr>
          <w:rFonts w:ascii="Arial" w:hAnsi="Arial" w:cs="Arial"/>
        </w:rPr>
        <w:t>Global properties of the whole network remain unchanged too</w:t>
      </w:r>
      <w:r w:rsidR="00C63363">
        <w:rPr>
          <w:rFonts w:ascii="Arial" w:hAnsi="Arial" w:cs="Arial"/>
        </w:rPr>
        <w:t xml:space="preserve"> </w:t>
      </w:r>
      <w:r w:rsidR="000E2401">
        <w:rPr>
          <w:rFonts w:ascii="Arial" w:hAnsi="Arial" w:cs="Arial"/>
        </w:rPr>
        <w:t>(</w:t>
      </w:r>
      <w:r w:rsidR="00C63363">
        <w:rPr>
          <w:rFonts w:ascii="Arial" w:hAnsi="Arial" w:cs="Arial"/>
        </w:rPr>
        <w:t>Figure S</w:t>
      </w:r>
      <w:r w:rsidR="00F965C7">
        <w:rPr>
          <w:rFonts w:ascii="Arial" w:hAnsi="Arial" w:cs="Arial"/>
        </w:rPr>
        <w:t>6</w:t>
      </w:r>
      <w:r w:rsidR="000E2401">
        <w:rPr>
          <w:rFonts w:ascii="Arial" w:hAnsi="Arial" w:cs="Arial"/>
        </w:rPr>
        <w:t>)</w:t>
      </w:r>
      <w:r w:rsidR="00C63363">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156C7651" w14:textId="77777777" w:rsidR="009C6DEB" w:rsidRPr="009C6DEB" w:rsidRDefault="005E07E2" w:rsidP="009C6DEB">
      <w:pPr>
        <w:pStyle w:val="EndNoteBibliography"/>
      </w:pPr>
      <w:r w:rsidRPr="00EC1BED">
        <w:rPr>
          <w:rFonts w:ascii="Arial" w:hAnsi="Arial" w:cs="Arial"/>
        </w:rPr>
        <w:fldChar w:fldCharType="begin"/>
      </w:r>
      <w:r w:rsidRPr="00B910D6">
        <w:rPr>
          <w:rFonts w:ascii="Arial" w:hAnsi="Arial" w:cs="Arial"/>
        </w:rPr>
        <w:instrText xml:space="preserve"> ADDIN EN.REFLIST </w:instrText>
      </w:r>
      <w:r w:rsidRPr="00EC1BED">
        <w:rPr>
          <w:rFonts w:ascii="Arial" w:hAnsi="Arial" w:cs="Arial"/>
        </w:rPr>
        <w:fldChar w:fldCharType="separate"/>
      </w:r>
      <w:bookmarkStart w:id="38" w:name="_ENREF_1"/>
      <w:r w:rsidR="009C6DEB" w:rsidRPr="009C6DEB">
        <w:t>Achard, S., and Bullmore, E. (2007). Efficiency and cost of economical brain functional networks. PLoS Comput Biol</w:t>
      </w:r>
      <w:r w:rsidR="009C6DEB" w:rsidRPr="009C6DEB">
        <w:rPr>
          <w:i/>
        </w:rPr>
        <w:t xml:space="preserve"> 3</w:t>
      </w:r>
      <w:r w:rsidR="009C6DEB" w:rsidRPr="009C6DEB">
        <w:t>, e17.</w:t>
      </w:r>
      <w:bookmarkEnd w:id="38"/>
    </w:p>
    <w:p w14:paraId="27F78D8E" w14:textId="77777777" w:rsidR="009C6DEB" w:rsidRPr="009C6DEB" w:rsidRDefault="009C6DEB" w:rsidP="009C6DEB">
      <w:pPr>
        <w:pStyle w:val="EndNoteBibliography"/>
      </w:pPr>
      <w:bookmarkStart w:id="39" w:name="_ENREF_2"/>
      <w:r w:rsidRPr="009C6DEB">
        <w:t>Achard, S., Salvador, R., Whitcher, B., Suckling, J., and Bullmore, E. (2006). A resilient, low-frequency, small-world human brain functional network with highly connected association cortical hubs. J Neurosci</w:t>
      </w:r>
      <w:r w:rsidRPr="009C6DEB">
        <w:rPr>
          <w:i/>
        </w:rPr>
        <w:t xml:space="preserve"> 26</w:t>
      </w:r>
      <w:r w:rsidRPr="009C6DEB">
        <w:t>, 63-72.</w:t>
      </w:r>
      <w:bookmarkEnd w:id="39"/>
    </w:p>
    <w:p w14:paraId="5AFA6625" w14:textId="77777777" w:rsidR="009C6DEB" w:rsidRPr="009C6DEB" w:rsidRDefault="009C6DEB" w:rsidP="009C6DEB">
      <w:pPr>
        <w:pStyle w:val="EndNoteBibliography"/>
      </w:pPr>
      <w:bookmarkStart w:id="40" w:name="_ENREF_3"/>
      <w:r w:rsidRPr="009C6DEB">
        <w:t>Barabasi, A.L., and Albert, R. (1999). Emergence of scaling in random networks. Science</w:t>
      </w:r>
      <w:r w:rsidRPr="009C6DEB">
        <w:rPr>
          <w:i/>
        </w:rPr>
        <w:t xml:space="preserve"> 286</w:t>
      </w:r>
      <w:r w:rsidRPr="009C6DEB">
        <w:t>, 509-512.</w:t>
      </w:r>
      <w:bookmarkEnd w:id="40"/>
    </w:p>
    <w:p w14:paraId="447A0FA5" w14:textId="77777777" w:rsidR="009C6DEB" w:rsidRPr="009C6DEB" w:rsidRDefault="009C6DEB" w:rsidP="009C6DEB">
      <w:pPr>
        <w:pStyle w:val="EndNoteBibliography"/>
      </w:pPr>
      <w:bookmarkStart w:id="41" w:name="_ENREF_4"/>
      <w:r w:rsidRPr="009C6DEB">
        <w:t>Bettencourt, L.M., Stephens, G.J., Ham, M.I., and Gross, G.W. (2007). Functional structure of cortical neuronal networks grown in vitro. Phys Rev E Stat Nonlin Soft Matter Phys</w:t>
      </w:r>
      <w:r w:rsidRPr="009C6DEB">
        <w:rPr>
          <w:i/>
        </w:rPr>
        <w:t xml:space="preserve"> 75</w:t>
      </w:r>
      <w:r w:rsidRPr="009C6DEB">
        <w:t>, 021915.</w:t>
      </w:r>
      <w:bookmarkEnd w:id="41"/>
    </w:p>
    <w:p w14:paraId="0FF5D709" w14:textId="77777777" w:rsidR="009C6DEB" w:rsidRPr="009C6DEB" w:rsidRDefault="009C6DEB" w:rsidP="009C6DEB">
      <w:pPr>
        <w:pStyle w:val="EndNoteBibliography"/>
      </w:pPr>
      <w:bookmarkStart w:id="42" w:name="_ENREF_5"/>
      <w:r w:rsidRPr="009C6DEB">
        <w:t>Bonifazi, P., Goldin, M., Picardo, M.A., Jorquera, I., Cattani, A., Bianconi, G., Represa, A., Ben-Ari, Y., and Cossart, R. (2009). GABAergic hub neurons orchestrate synchrony in developing hippocampal networks. Science</w:t>
      </w:r>
      <w:r w:rsidRPr="009C6DEB">
        <w:rPr>
          <w:i/>
        </w:rPr>
        <w:t xml:space="preserve"> 326</w:t>
      </w:r>
      <w:r w:rsidRPr="009C6DEB">
        <w:t>, 1419-1424.</w:t>
      </w:r>
      <w:bookmarkEnd w:id="42"/>
    </w:p>
    <w:p w14:paraId="74820AEE" w14:textId="77777777" w:rsidR="009C6DEB" w:rsidRPr="009C6DEB" w:rsidRDefault="009C6DEB" w:rsidP="009C6DEB">
      <w:pPr>
        <w:pStyle w:val="EndNoteBibliography"/>
      </w:pPr>
      <w:bookmarkStart w:id="43" w:name="_ENREF_6"/>
      <w:r w:rsidRPr="009C6DEB">
        <w:t>Brindley, G.S., and Lewin, W.S. (1968). The sensations produced by electrical stimulation of the visual cortex. J Physiol</w:t>
      </w:r>
      <w:r w:rsidRPr="009C6DEB">
        <w:rPr>
          <w:i/>
        </w:rPr>
        <w:t xml:space="preserve"> 196</w:t>
      </w:r>
      <w:r w:rsidRPr="009C6DEB">
        <w:t>, 479-493.</w:t>
      </w:r>
      <w:bookmarkEnd w:id="43"/>
    </w:p>
    <w:p w14:paraId="358E9AF0" w14:textId="77777777" w:rsidR="009C6DEB" w:rsidRPr="009C6DEB" w:rsidRDefault="009C6DEB" w:rsidP="009C6DEB">
      <w:pPr>
        <w:pStyle w:val="EndNoteBibliography"/>
      </w:pPr>
      <w:bookmarkStart w:id="44" w:name="_ENREF_7"/>
      <w:r w:rsidRPr="009C6DEB">
        <w:t>Bullmore, E., and Sporns, O. (2009). Complex brain networks: graph theoretical analysis of structural and functional systems. Nature reviews Neuroscience</w:t>
      </w:r>
      <w:r w:rsidRPr="009C6DEB">
        <w:rPr>
          <w:i/>
        </w:rPr>
        <w:t xml:space="preserve"> 10</w:t>
      </w:r>
      <w:r w:rsidRPr="009C6DEB">
        <w:t>, 186-198.</w:t>
      </w:r>
      <w:bookmarkEnd w:id="44"/>
    </w:p>
    <w:p w14:paraId="69C161A7" w14:textId="77777777" w:rsidR="009C6DEB" w:rsidRPr="009C6DEB" w:rsidRDefault="009C6DEB" w:rsidP="009C6DEB">
      <w:pPr>
        <w:pStyle w:val="EndNoteBibliography"/>
      </w:pPr>
      <w:bookmarkStart w:id="45" w:name="_ENREF_8"/>
      <w:r w:rsidRPr="009C6DEB">
        <w:t>Carrillo-Reid, L., Lopez-Huerta, V.G., Garcia-Munoz, M., Theiss, S., and Arbuthnott, G.W. (2015a). Cell Assembly Signatures Defined by Short-Term Synaptic Plasticity in Cortical Networks. Int J Neural Syst</w:t>
      </w:r>
      <w:r w:rsidRPr="009C6DEB">
        <w:rPr>
          <w:i/>
        </w:rPr>
        <w:t xml:space="preserve"> 25</w:t>
      </w:r>
      <w:r w:rsidRPr="009C6DEB">
        <w:t>, 1550026.</w:t>
      </w:r>
      <w:bookmarkEnd w:id="45"/>
    </w:p>
    <w:p w14:paraId="7C49AD34" w14:textId="77777777" w:rsidR="009C6DEB" w:rsidRPr="009C6DEB" w:rsidRDefault="009C6DEB" w:rsidP="009C6DEB">
      <w:pPr>
        <w:pStyle w:val="EndNoteBibliography"/>
      </w:pPr>
      <w:bookmarkStart w:id="46" w:name="_ENREF_9"/>
      <w:r w:rsidRPr="009C6DEB">
        <w:t>Carrillo-Reid, L., Miller, J.-E.K., Hamm, J.P., Jackson, J., and Yuste, R. (2015b). Endogenous sequential cortical activity evoked by visual stimuli. The Journal of neuroscience : the official journal of the Society for Neuroscience</w:t>
      </w:r>
      <w:r w:rsidRPr="009C6DEB">
        <w:rPr>
          <w:i/>
        </w:rPr>
        <w:t xml:space="preserve"> 35</w:t>
      </w:r>
      <w:r w:rsidRPr="009C6DEB">
        <w:t>, 8813-8828.</w:t>
      </w:r>
      <w:bookmarkEnd w:id="46"/>
    </w:p>
    <w:p w14:paraId="15325FD1" w14:textId="77777777" w:rsidR="009C6DEB" w:rsidRPr="009C6DEB" w:rsidRDefault="009C6DEB" w:rsidP="009C6DEB">
      <w:pPr>
        <w:pStyle w:val="EndNoteBibliography"/>
      </w:pPr>
      <w:bookmarkStart w:id="47" w:name="_ENREF_10"/>
      <w:r w:rsidRPr="009C6DEB">
        <w:t>Carrillo-Reid, L., Yang, W., Bando, Y., Peterka, D.S., and Yuste, R. (2016). Imprinting and recalling cortical ensembles. Science</w:t>
      </w:r>
      <w:r w:rsidRPr="009C6DEB">
        <w:rPr>
          <w:i/>
        </w:rPr>
        <w:t xml:space="preserve"> 353</w:t>
      </w:r>
      <w:r w:rsidRPr="009C6DEB">
        <w:t>, 691-694.</w:t>
      </w:r>
      <w:bookmarkEnd w:id="47"/>
    </w:p>
    <w:p w14:paraId="3981BDD7" w14:textId="77777777" w:rsidR="009C6DEB" w:rsidRPr="009C6DEB" w:rsidRDefault="009C6DEB" w:rsidP="009C6DEB">
      <w:pPr>
        <w:pStyle w:val="EndNoteBibliography"/>
      </w:pPr>
      <w:bookmarkStart w:id="48" w:name="_ENREF_11"/>
      <w:r w:rsidRPr="009C6DEB">
        <w:t>Chiang, S., Cassese, A., Guindani, M., Vannucci, M., Yeh, H.J., Haneef, Z., and Stern, J.M. (2016). Time-dependence of graph theory metrics in functional connectivity analysis. Neuroimage</w:t>
      </w:r>
      <w:r w:rsidRPr="009C6DEB">
        <w:rPr>
          <w:i/>
        </w:rPr>
        <w:t xml:space="preserve"> 125</w:t>
      </w:r>
      <w:r w:rsidRPr="009C6DEB">
        <w:t>, 601-615.</w:t>
      </w:r>
      <w:bookmarkEnd w:id="48"/>
    </w:p>
    <w:p w14:paraId="7DE04CE3" w14:textId="77777777" w:rsidR="009C6DEB" w:rsidRPr="009C6DEB" w:rsidRDefault="009C6DEB" w:rsidP="009C6DEB">
      <w:pPr>
        <w:pStyle w:val="EndNoteBibliography"/>
      </w:pPr>
      <w:bookmarkStart w:id="49" w:name="_ENREF_12"/>
      <w:r w:rsidRPr="009C6DEB">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49"/>
    </w:p>
    <w:p w14:paraId="3AE3CB09" w14:textId="77777777" w:rsidR="009C6DEB" w:rsidRPr="009C6DEB" w:rsidRDefault="009C6DEB" w:rsidP="009C6DEB">
      <w:pPr>
        <w:pStyle w:val="EndNoteBibliography"/>
      </w:pPr>
      <w:bookmarkStart w:id="50" w:name="_ENREF_13"/>
      <w:r w:rsidRPr="009C6DEB">
        <w:t>Cossart, R., Aronov, D., and Yuste, R. (2003). Attractor dynamics of network UP states in the neocortex.</w:t>
      </w:r>
      <w:bookmarkEnd w:id="50"/>
    </w:p>
    <w:p w14:paraId="2F7318FD" w14:textId="77777777" w:rsidR="009C6DEB" w:rsidRPr="009C6DEB" w:rsidRDefault="009C6DEB" w:rsidP="009C6DEB">
      <w:pPr>
        <w:pStyle w:val="EndNoteBibliography"/>
      </w:pPr>
      <w:bookmarkStart w:id="51" w:name="_ENREF_14"/>
      <w:r w:rsidRPr="009C6DEB">
        <w:t>Downes, J.H., Hammond, M.W., Xydas, D., Spencer, M.C., Becerra, V.M., Warwick, K., Whalley, B.J., and Nasuto, S.J. (2012). Emergence of a small-world functional network in cultured neurons. PLoS Comput Biol</w:t>
      </w:r>
      <w:r w:rsidRPr="009C6DEB">
        <w:rPr>
          <w:i/>
        </w:rPr>
        <w:t xml:space="preserve"> 8</w:t>
      </w:r>
      <w:r w:rsidRPr="009C6DEB">
        <w:t>, e1002522.</w:t>
      </w:r>
      <w:bookmarkEnd w:id="51"/>
    </w:p>
    <w:p w14:paraId="242FCE20" w14:textId="77777777" w:rsidR="009C6DEB" w:rsidRPr="009C6DEB" w:rsidRDefault="009C6DEB" w:rsidP="009C6DEB">
      <w:pPr>
        <w:pStyle w:val="EndNoteBibliography"/>
      </w:pPr>
      <w:bookmarkStart w:id="52" w:name="_ENREF_15"/>
      <w:r w:rsidRPr="009C6DEB">
        <w:t>Eguiluz, V.M., Chialvo, D.R., Cecchi, G.A., Baliki, M., and Apkarian, A.V. (2005). Scale-free brain functional networks. Phys Rev Lett</w:t>
      </w:r>
      <w:r w:rsidRPr="009C6DEB">
        <w:rPr>
          <w:i/>
        </w:rPr>
        <w:t xml:space="preserve"> 94</w:t>
      </w:r>
      <w:r w:rsidRPr="009C6DEB">
        <w:t>, 018102.</w:t>
      </w:r>
      <w:bookmarkEnd w:id="52"/>
    </w:p>
    <w:p w14:paraId="5819BA0E" w14:textId="77777777" w:rsidR="009C6DEB" w:rsidRPr="009C6DEB" w:rsidRDefault="009C6DEB" w:rsidP="009C6DEB">
      <w:pPr>
        <w:pStyle w:val="EndNoteBibliography"/>
      </w:pPr>
      <w:bookmarkStart w:id="53" w:name="_ENREF_16"/>
      <w:r w:rsidRPr="009C6DEB">
        <w:lastRenderedPageBreak/>
        <w:t>Fair, D.A., Cohen, A.L., Dosenbach, N.U., Church, J.A., Miezin, F.M., Barch, D.M., Raichle, M.E., Petersen, S.E., and Schlaggar, B.L. (2008). The maturing architecture of the brain's default network. Proc Natl Acad Sci U S A</w:t>
      </w:r>
      <w:r w:rsidRPr="009C6DEB">
        <w:rPr>
          <w:i/>
        </w:rPr>
        <w:t xml:space="preserve"> 105</w:t>
      </w:r>
      <w:r w:rsidRPr="009C6DEB">
        <w:t>, 4028-4032.</w:t>
      </w:r>
      <w:bookmarkEnd w:id="53"/>
    </w:p>
    <w:p w14:paraId="5E04E18F" w14:textId="77777777" w:rsidR="009C6DEB" w:rsidRPr="009C6DEB" w:rsidRDefault="009C6DEB" w:rsidP="009C6DEB">
      <w:pPr>
        <w:pStyle w:val="EndNoteBibliography"/>
      </w:pPr>
      <w:bookmarkStart w:id="54" w:name="_ENREF_17"/>
      <w:r w:rsidRPr="009C6DEB">
        <w:t>Gururangan, S.S., Sadovsky, A.J., and MacLean, J.N. (2014). Analysis of graph invariants in functional neocortical circuitry reveals generalized features common to three areas of sensory cortex. PLoS Comput Biol</w:t>
      </w:r>
      <w:r w:rsidRPr="009C6DEB">
        <w:rPr>
          <w:i/>
        </w:rPr>
        <w:t xml:space="preserve"> 10</w:t>
      </w:r>
      <w:r w:rsidRPr="009C6DEB">
        <w:t>, e1003710.</w:t>
      </w:r>
      <w:bookmarkEnd w:id="54"/>
    </w:p>
    <w:p w14:paraId="715EB87A" w14:textId="77777777" w:rsidR="009C6DEB" w:rsidRPr="009C6DEB" w:rsidRDefault="009C6DEB" w:rsidP="009C6DEB">
      <w:pPr>
        <w:pStyle w:val="EndNoteBibliography"/>
      </w:pPr>
      <w:bookmarkStart w:id="55" w:name="_ENREF_18"/>
      <w:r w:rsidRPr="009C6DEB">
        <w:t>Hagmann, P., Cammoun, L., Gigandet, X., Meuli, R., Honey, C.J., Wedeen, V.J., and Sporns, O. (2008). Mapping the structural core of human cerebral cortex. PLoS Biol</w:t>
      </w:r>
      <w:r w:rsidRPr="009C6DEB">
        <w:rPr>
          <w:i/>
        </w:rPr>
        <w:t xml:space="preserve"> 6</w:t>
      </w:r>
      <w:r w:rsidRPr="009C6DEB">
        <w:t>, e159.</w:t>
      </w:r>
      <w:bookmarkEnd w:id="55"/>
    </w:p>
    <w:p w14:paraId="77FC3179" w14:textId="77777777" w:rsidR="009C6DEB" w:rsidRPr="009C6DEB" w:rsidRDefault="009C6DEB" w:rsidP="009C6DEB">
      <w:pPr>
        <w:pStyle w:val="EndNoteBibliography"/>
      </w:pPr>
      <w:bookmarkStart w:id="56" w:name="_ENREF_19"/>
      <w:r w:rsidRPr="009C6DEB">
        <w:t>He, X., Zemel, R.S., and Carreira-Perpinan, M.A. (2004). Multiscale conditional random fields for image labeling. Proceedings of the 2004 IEEE Computer Society Conference on Computer Vision and Pattern Recognition</w:t>
      </w:r>
      <w:r w:rsidRPr="009C6DEB">
        <w:rPr>
          <w:i/>
        </w:rPr>
        <w:t xml:space="preserve"> 2</w:t>
      </w:r>
      <w:r w:rsidRPr="009C6DEB">
        <w:t>, 695 -702.</w:t>
      </w:r>
      <w:bookmarkEnd w:id="56"/>
    </w:p>
    <w:p w14:paraId="0522B1BC" w14:textId="77777777" w:rsidR="009C6DEB" w:rsidRPr="009C6DEB" w:rsidRDefault="009C6DEB" w:rsidP="009C6DEB">
      <w:pPr>
        <w:pStyle w:val="EndNoteBibliography"/>
      </w:pPr>
      <w:bookmarkStart w:id="57" w:name="_ENREF_20"/>
      <w:r w:rsidRPr="009C6DEB">
        <w:t>He, Y., Chen, Z.J., and Evans, A.C. (2007). Small-world anatomical networks in the human brain revealed by cortical thickness from MRI. Cereb Cortex</w:t>
      </w:r>
      <w:r w:rsidRPr="009C6DEB">
        <w:rPr>
          <w:i/>
        </w:rPr>
        <w:t xml:space="preserve"> 17</w:t>
      </w:r>
      <w:r w:rsidRPr="009C6DEB">
        <w:t>, 2407-2419.</w:t>
      </w:r>
      <w:bookmarkEnd w:id="57"/>
    </w:p>
    <w:p w14:paraId="101A91FD" w14:textId="77777777" w:rsidR="009C6DEB" w:rsidRPr="009C6DEB" w:rsidRDefault="009C6DEB" w:rsidP="009C6DEB">
      <w:pPr>
        <w:pStyle w:val="EndNoteBibliography"/>
      </w:pPr>
      <w:bookmarkStart w:id="58" w:name="_ENREF_21"/>
      <w:r w:rsidRPr="009C6DEB">
        <w:t>Hinne, M., Heskes, T., Beckmann, C.F., and van Gerven, M.A.J. (2013). Bayesian inference of structural brain networks. NeuroImage</w:t>
      </w:r>
      <w:r w:rsidRPr="009C6DEB">
        <w:rPr>
          <w:i/>
        </w:rPr>
        <w:t xml:space="preserve"> 66</w:t>
      </w:r>
      <w:r w:rsidRPr="009C6DEB">
        <w:t>, 543-552.</w:t>
      </w:r>
      <w:bookmarkEnd w:id="58"/>
    </w:p>
    <w:p w14:paraId="71004646" w14:textId="77777777" w:rsidR="009C6DEB" w:rsidRPr="009C6DEB" w:rsidRDefault="009C6DEB" w:rsidP="009C6DEB">
      <w:pPr>
        <w:pStyle w:val="EndNoteBibliography"/>
      </w:pPr>
      <w:bookmarkStart w:id="59" w:name="_ENREF_22"/>
      <w:r w:rsidRPr="009C6DEB">
        <w:t>Ikegaya, Y., G., A., R., C., D., A., I., L., D., F., and Yuste, R. (2004). Synfire chains and cortical songs: temporal modules of cortical activity.</w:t>
      </w:r>
      <w:bookmarkEnd w:id="59"/>
    </w:p>
    <w:p w14:paraId="7D469DFC" w14:textId="77777777" w:rsidR="009C6DEB" w:rsidRPr="009C6DEB" w:rsidRDefault="009C6DEB" w:rsidP="009C6DEB">
      <w:pPr>
        <w:pStyle w:val="EndNoteBibliography"/>
      </w:pPr>
      <w:bookmarkStart w:id="60" w:name="_ENREF_23"/>
      <w:r w:rsidRPr="009C6DEB">
        <w:t>Iturria-Medina, Y., Sotero, R.C., Canales-Rodriguez, E.J., Aleman-Gomez, Y., and Melie-Garcia, L. (2008). Studying the human brain anatomical network via diffusion-weighted MRI and Graph Theory. Neuroimage</w:t>
      </w:r>
      <w:r w:rsidRPr="009C6DEB">
        <w:rPr>
          <w:i/>
        </w:rPr>
        <w:t xml:space="preserve"> 40</w:t>
      </w:r>
      <w:r w:rsidRPr="009C6DEB">
        <w:t>, 1064-1076.</w:t>
      </w:r>
      <w:bookmarkEnd w:id="60"/>
    </w:p>
    <w:p w14:paraId="5A711BC4" w14:textId="77777777" w:rsidR="009C6DEB" w:rsidRPr="009C6DEB" w:rsidRDefault="009C6DEB" w:rsidP="009C6DEB">
      <w:pPr>
        <w:pStyle w:val="EndNoteBibliography"/>
      </w:pPr>
      <w:bookmarkStart w:id="61" w:name="_ENREF_24"/>
      <w:r w:rsidRPr="009C6DEB">
        <w:t>Khazaee, A., Ebrahimzadeh, A., and Babajani-Feremi, A. (2015). Identifying patients with Alzheimer's disease using resting-state fMRI and graph theory. Clinical neurophysiology : official journal of the International Federation of Clinical Neurophysiology</w:t>
      </w:r>
      <w:r w:rsidRPr="009C6DEB">
        <w:rPr>
          <w:i/>
        </w:rPr>
        <w:t xml:space="preserve"> 126</w:t>
      </w:r>
      <w:r w:rsidRPr="009C6DEB">
        <w:t>, 2132-2141.</w:t>
      </w:r>
      <w:bookmarkEnd w:id="61"/>
    </w:p>
    <w:p w14:paraId="0A0454E6" w14:textId="77777777" w:rsidR="009C6DEB" w:rsidRPr="009C6DEB" w:rsidRDefault="009C6DEB" w:rsidP="009C6DEB">
      <w:pPr>
        <w:pStyle w:val="EndNoteBibliography"/>
      </w:pPr>
      <w:bookmarkStart w:id="62" w:name="_ENREF_25"/>
      <w:r w:rsidRPr="009C6DEB">
        <w:t>Ko, H., Hofer, S.B., Pichler, B., Buchanan, K.A., Sjostrom, P.J., and Mrsic-Flogel, T.D. (2011). Functional specificity of local synaptic connections in neocortical networks. Nature</w:t>
      </w:r>
      <w:r w:rsidRPr="009C6DEB">
        <w:rPr>
          <w:i/>
        </w:rPr>
        <w:t xml:space="preserve"> 473</w:t>
      </w:r>
      <w:r w:rsidRPr="009C6DEB">
        <w:t>, 87-91.</w:t>
      </w:r>
      <w:bookmarkEnd w:id="62"/>
    </w:p>
    <w:p w14:paraId="6E14EEFA" w14:textId="77777777" w:rsidR="009C6DEB" w:rsidRPr="009C6DEB" w:rsidRDefault="009C6DEB" w:rsidP="009C6DEB">
      <w:pPr>
        <w:pStyle w:val="EndNoteBibliography"/>
      </w:pPr>
      <w:bookmarkStart w:id="63" w:name="_ENREF_26"/>
      <w:r w:rsidRPr="009C6DEB">
        <w:t>Lafferty, J., McCallum, A., and Pereira, F.C.N. (2001). Conditional random fields: Probabilistic models for segmenting and labeling sequence data. ICML '01 Proceedings of the Eighteenth International Conference on Machine Learning</w:t>
      </w:r>
      <w:r w:rsidRPr="009C6DEB">
        <w:rPr>
          <w:i/>
        </w:rPr>
        <w:t xml:space="preserve"> 8</w:t>
      </w:r>
      <w:r w:rsidRPr="009C6DEB">
        <w:t>, 282-289.</w:t>
      </w:r>
      <w:bookmarkEnd w:id="63"/>
    </w:p>
    <w:p w14:paraId="1633DF8C" w14:textId="77777777" w:rsidR="009C6DEB" w:rsidRPr="009C6DEB" w:rsidRDefault="009C6DEB" w:rsidP="009C6DEB">
      <w:pPr>
        <w:pStyle w:val="EndNoteBibliography"/>
      </w:pPr>
      <w:bookmarkStart w:id="64" w:name="_ENREF_27"/>
      <w:r w:rsidRPr="009C6DEB">
        <w:t>Li, C.T., Yuan, Y., and Wilson, R. (2008). An unsupervised conditional random fields approach for clustering gene expression time series. Bioinformatics</w:t>
      </w:r>
      <w:r w:rsidRPr="009C6DEB">
        <w:rPr>
          <w:i/>
        </w:rPr>
        <w:t xml:space="preserve"> 24</w:t>
      </w:r>
      <w:r w:rsidRPr="009C6DEB">
        <w:t>, 2467-2473.</w:t>
      </w:r>
      <w:bookmarkEnd w:id="64"/>
    </w:p>
    <w:p w14:paraId="12EB71E1" w14:textId="77777777" w:rsidR="009C6DEB" w:rsidRPr="009C6DEB" w:rsidRDefault="009C6DEB" w:rsidP="009C6DEB">
      <w:pPr>
        <w:pStyle w:val="EndNoteBibliography"/>
      </w:pPr>
      <w:bookmarkStart w:id="65" w:name="_ENREF_28"/>
      <w:r w:rsidRPr="009C6DEB">
        <w:t>Liu, Y., Carbonell, J., Weigele, P., and Gopalakrishnan, V. (2006). Protein fold recognition using segmentation conditional random fields (SCRFs). J Comput Biol</w:t>
      </w:r>
      <w:r w:rsidRPr="009C6DEB">
        <w:rPr>
          <w:i/>
        </w:rPr>
        <w:t xml:space="preserve"> 13</w:t>
      </w:r>
      <w:r w:rsidRPr="009C6DEB">
        <w:t>, 394-406.</w:t>
      </w:r>
      <w:bookmarkEnd w:id="65"/>
    </w:p>
    <w:p w14:paraId="476A01AA" w14:textId="77777777" w:rsidR="009C6DEB" w:rsidRPr="009C6DEB" w:rsidRDefault="009C6DEB" w:rsidP="009C6DEB">
      <w:pPr>
        <w:pStyle w:val="EndNoteBibliography"/>
      </w:pPr>
      <w:bookmarkStart w:id="66" w:name="_ENREF_29"/>
      <w:r w:rsidRPr="009C6DEB">
        <w:t>Mao, B.Q., F., H.-S., Aronov, D., Froemke, R.C., and Yuste, R. (2001). Dynamics of spontaneous activity in neocortical slices.</w:t>
      </w:r>
      <w:bookmarkEnd w:id="66"/>
    </w:p>
    <w:p w14:paraId="06DF05EE" w14:textId="77777777" w:rsidR="009C6DEB" w:rsidRPr="009C6DEB" w:rsidRDefault="009C6DEB" w:rsidP="009C6DEB">
      <w:pPr>
        <w:pStyle w:val="EndNoteBibliography"/>
      </w:pPr>
      <w:bookmarkStart w:id="67" w:name="_ENREF_30"/>
      <w:r w:rsidRPr="009C6DEB">
        <w:t>Micheloyannis, S., Vourkas, M., Tsirka, V., Karakonstantaki, E., Kanatsouli, K., and Stam, C.J. (2009). The influence of ageing on complex brain networks: a graph theoretical analysis. Hum Brain Mapp</w:t>
      </w:r>
      <w:r w:rsidRPr="009C6DEB">
        <w:rPr>
          <w:i/>
        </w:rPr>
        <w:t xml:space="preserve"> 30</w:t>
      </w:r>
      <w:r w:rsidRPr="009C6DEB">
        <w:t>, 200-208.</w:t>
      </w:r>
      <w:bookmarkEnd w:id="67"/>
    </w:p>
    <w:p w14:paraId="6FB0069E" w14:textId="77777777" w:rsidR="009C6DEB" w:rsidRPr="009C6DEB" w:rsidRDefault="009C6DEB" w:rsidP="009C6DEB">
      <w:pPr>
        <w:pStyle w:val="EndNoteBibliography"/>
      </w:pPr>
      <w:bookmarkStart w:id="68" w:name="_ENREF_31"/>
      <w:r w:rsidRPr="009C6DEB">
        <w:t>Miller, J.E., Ayzenshtat, I., Carrillo-Reid, L., and Yuste, R. (2014). Visual stimuli recruit intrinsically generated cortical ensembles. Proc Natl Acad Sci U S A</w:t>
      </w:r>
      <w:r w:rsidRPr="009C6DEB">
        <w:rPr>
          <w:i/>
        </w:rPr>
        <w:t xml:space="preserve"> 111</w:t>
      </w:r>
      <w:r w:rsidRPr="009C6DEB">
        <w:t>, E4053-4061.</w:t>
      </w:r>
      <w:bookmarkEnd w:id="68"/>
    </w:p>
    <w:p w14:paraId="7B10965D" w14:textId="77777777" w:rsidR="009C6DEB" w:rsidRPr="009C6DEB" w:rsidRDefault="009C6DEB" w:rsidP="009C6DEB">
      <w:pPr>
        <w:pStyle w:val="EndNoteBibliography"/>
      </w:pPr>
      <w:bookmarkStart w:id="69" w:name="_ENREF_32"/>
      <w:r w:rsidRPr="009C6DEB">
        <w:lastRenderedPageBreak/>
        <w:t>Oh, S.W., Harris, J.A., Ng, L., Winslow, B., Cain, N., Mihalas, S., Wang, Q., Lau, C., Kuan, L., Henry, A.M.</w:t>
      </w:r>
      <w:r w:rsidRPr="009C6DEB">
        <w:rPr>
          <w:i/>
        </w:rPr>
        <w:t>, et al.</w:t>
      </w:r>
      <w:r w:rsidRPr="009C6DEB">
        <w:t xml:space="preserve"> (2014). A mesoscale connectome of the mouse brain. Nature</w:t>
      </w:r>
      <w:r w:rsidRPr="009C6DEB">
        <w:rPr>
          <w:i/>
        </w:rPr>
        <w:t xml:space="preserve"> 508</w:t>
      </w:r>
      <w:r w:rsidRPr="009C6DEB">
        <w:t>, 207-214.</w:t>
      </w:r>
      <w:bookmarkEnd w:id="69"/>
    </w:p>
    <w:p w14:paraId="145646F3" w14:textId="77777777" w:rsidR="009C6DEB" w:rsidRPr="009C6DEB" w:rsidRDefault="009C6DEB" w:rsidP="009C6DEB">
      <w:pPr>
        <w:pStyle w:val="EndNoteBibliography"/>
      </w:pPr>
      <w:bookmarkStart w:id="70" w:name="_ENREF_33"/>
      <w:r w:rsidRPr="009C6DEB">
        <w:t>Palla, G., Derényi, I., Farkas, I., and Vicsek, T. (2005). Uncovering the overlapping community structure of complex networks in nature and society. Nature</w:t>
      </w:r>
      <w:r w:rsidRPr="009C6DEB">
        <w:rPr>
          <w:i/>
        </w:rPr>
        <w:t xml:space="preserve"> 435</w:t>
      </w:r>
      <w:r w:rsidRPr="009C6DEB">
        <w:t>, 814-818.</w:t>
      </w:r>
      <w:bookmarkEnd w:id="70"/>
    </w:p>
    <w:p w14:paraId="7A170332" w14:textId="77777777" w:rsidR="009C6DEB" w:rsidRPr="009C6DEB" w:rsidRDefault="009C6DEB" w:rsidP="009C6DEB">
      <w:pPr>
        <w:pStyle w:val="EndNoteBibliography"/>
      </w:pPr>
      <w:bookmarkStart w:id="71" w:name="_ENREF_34"/>
      <w:r w:rsidRPr="009C6DEB">
        <w:t>Peng, H.-K., Zhu, J., Piao, D., Yan, R., and Zhang, Y. (2011). Retweet Modeling Using Conditional Random Fields. In 2011 IEEE 11th International Conference on Data Mining Workshops (IEEE), pp. 336-343.</w:t>
      </w:r>
      <w:bookmarkEnd w:id="71"/>
    </w:p>
    <w:p w14:paraId="10304401" w14:textId="77777777" w:rsidR="009C6DEB" w:rsidRPr="009C6DEB" w:rsidRDefault="009C6DEB" w:rsidP="009C6DEB">
      <w:pPr>
        <w:pStyle w:val="EndNoteBibliography"/>
      </w:pPr>
      <w:bookmarkStart w:id="72" w:name="_ENREF_35"/>
      <w:r w:rsidRPr="009C6DEB">
        <w:t>Ravikumar, P., Wainwright, M.J., and Lafferty, J.D. (2010). High-dimensional Ising model selection using ℓ1-regularized logistic regression. The Annals of Statistics</w:t>
      </w:r>
      <w:r w:rsidRPr="009C6DEB">
        <w:rPr>
          <w:i/>
        </w:rPr>
        <w:t xml:space="preserve"> 38</w:t>
      </w:r>
      <w:r w:rsidRPr="009C6DEB">
        <w:t>, 1287-1319.</w:t>
      </w:r>
      <w:bookmarkEnd w:id="72"/>
    </w:p>
    <w:p w14:paraId="5A71DEB9" w14:textId="77777777" w:rsidR="009C6DEB" w:rsidRPr="009C6DEB" w:rsidRDefault="009C6DEB" w:rsidP="009C6DEB">
      <w:pPr>
        <w:pStyle w:val="EndNoteBibliography"/>
      </w:pPr>
      <w:bookmarkStart w:id="73" w:name="_ENREF_36"/>
      <w:r w:rsidRPr="009C6DEB">
        <w:t>Sadovsky, A.J., and MacLean, J.N. (2014). Mouse visual neocortex supports multiple stereotyped patterns of microcircuit activity. J Neurosci</w:t>
      </w:r>
      <w:r w:rsidRPr="009C6DEB">
        <w:rPr>
          <w:i/>
        </w:rPr>
        <w:t xml:space="preserve"> 34</w:t>
      </w:r>
      <w:r w:rsidRPr="009C6DEB">
        <w:t>, 7769-7777.</w:t>
      </w:r>
      <w:bookmarkEnd w:id="73"/>
    </w:p>
    <w:p w14:paraId="0EFBC380" w14:textId="77777777" w:rsidR="009C6DEB" w:rsidRPr="009C6DEB" w:rsidRDefault="009C6DEB" w:rsidP="009C6DEB">
      <w:pPr>
        <w:pStyle w:val="EndNoteBibliography"/>
      </w:pPr>
      <w:bookmarkStart w:id="74" w:name="_ENREF_37"/>
      <w:r w:rsidRPr="009C6DEB">
        <w:t>Sato, K., and Sakakibara, Y. (2005). RNA secondary structural alignment with conditional random fields. Bioinformatics</w:t>
      </w:r>
      <w:r w:rsidRPr="009C6DEB">
        <w:rPr>
          <w:i/>
        </w:rPr>
        <w:t xml:space="preserve"> 21 Suppl 2</w:t>
      </w:r>
      <w:r w:rsidRPr="009C6DEB">
        <w:t>, ii237-242.</w:t>
      </w:r>
      <w:bookmarkEnd w:id="74"/>
    </w:p>
    <w:p w14:paraId="5242EFCF" w14:textId="77777777" w:rsidR="009C6DEB" w:rsidRPr="009C6DEB" w:rsidRDefault="009C6DEB" w:rsidP="009C6DEB">
      <w:pPr>
        <w:pStyle w:val="EndNoteBibliography"/>
      </w:pPr>
      <w:bookmarkStart w:id="75" w:name="_ENREF_38"/>
      <w:r w:rsidRPr="009C6DEB">
        <w:t>Shepherd, R.K., Shivdasani, M.N., Nayagam, D.A., Williams, C.E., and Blamey, P.J. (2013). Visual prostheses for the blind. Trends in biotechnology</w:t>
      </w:r>
      <w:r w:rsidRPr="009C6DEB">
        <w:rPr>
          <w:i/>
        </w:rPr>
        <w:t xml:space="preserve"> 31</w:t>
      </w:r>
      <w:r w:rsidRPr="009C6DEB">
        <w:t>, 562-571.</w:t>
      </w:r>
      <w:bookmarkEnd w:id="75"/>
    </w:p>
    <w:p w14:paraId="5721D970" w14:textId="77777777" w:rsidR="009C6DEB" w:rsidRPr="009C6DEB" w:rsidRDefault="009C6DEB" w:rsidP="009C6DEB">
      <w:pPr>
        <w:pStyle w:val="EndNoteBibliography"/>
      </w:pPr>
      <w:bookmarkStart w:id="76" w:name="_ENREF_39"/>
      <w:r w:rsidRPr="009C6DEB">
        <w:t>Shimono, M., and Beggs, J.M. (2015). Functional Clusters, Hubs, and Communities in the Cortical Microconnectome. Cereb Cortex</w:t>
      </w:r>
      <w:r w:rsidRPr="009C6DEB">
        <w:rPr>
          <w:i/>
        </w:rPr>
        <w:t xml:space="preserve"> 25</w:t>
      </w:r>
      <w:r w:rsidRPr="009C6DEB">
        <w:t>, 3743-3757.</w:t>
      </w:r>
      <w:bookmarkEnd w:id="76"/>
    </w:p>
    <w:p w14:paraId="2CE3B7BD" w14:textId="77777777" w:rsidR="009C6DEB" w:rsidRPr="009C6DEB" w:rsidRDefault="009C6DEB" w:rsidP="009C6DEB">
      <w:pPr>
        <w:pStyle w:val="EndNoteBibliography"/>
      </w:pPr>
      <w:bookmarkStart w:id="77" w:name="_ENREF_40"/>
      <w:r w:rsidRPr="009C6DEB">
        <w:t>Sminchisescu, C., Kanaujia, A., and Metaxas, D. (2006). Conditional models for contextual human motion recognition. Computer Vision and Image Understanding</w:t>
      </w:r>
      <w:r w:rsidRPr="009C6DEB">
        <w:rPr>
          <w:i/>
        </w:rPr>
        <w:t xml:space="preserve"> 104</w:t>
      </w:r>
      <w:r w:rsidRPr="009C6DEB">
        <w:t>, 210-220.</w:t>
      </w:r>
      <w:bookmarkEnd w:id="77"/>
    </w:p>
    <w:p w14:paraId="0B1452D0" w14:textId="77777777" w:rsidR="009C6DEB" w:rsidRPr="009C6DEB" w:rsidRDefault="009C6DEB" w:rsidP="009C6DEB">
      <w:pPr>
        <w:pStyle w:val="EndNoteBibliography"/>
      </w:pPr>
      <w:bookmarkStart w:id="78" w:name="_ENREF_41"/>
      <w:r w:rsidRPr="009C6DEB">
        <w:t>Sporns, O. (2000). Theoretical Neuroanatomy: Relating Anatomical and Functional Connectivity in Graphs and Cortical Connection Matrices. Cerebral Cortex</w:t>
      </w:r>
      <w:r w:rsidRPr="009C6DEB">
        <w:rPr>
          <w:i/>
        </w:rPr>
        <w:t xml:space="preserve"> 10</w:t>
      </w:r>
      <w:r w:rsidRPr="009C6DEB">
        <w:t>, 127-141.</w:t>
      </w:r>
      <w:bookmarkEnd w:id="78"/>
    </w:p>
    <w:p w14:paraId="0BAC12BC" w14:textId="77777777" w:rsidR="009C6DEB" w:rsidRPr="009C6DEB" w:rsidRDefault="009C6DEB" w:rsidP="009C6DEB">
      <w:pPr>
        <w:pStyle w:val="EndNoteBibliography"/>
      </w:pPr>
      <w:bookmarkStart w:id="79" w:name="_ENREF_42"/>
      <w:r w:rsidRPr="009C6DEB">
        <w:t>Sporns, O., Honey, C.J., and Kotter, R. (2007). Identification and classification of hubs in brain networks. PLoS One</w:t>
      </w:r>
      <w:r w:rsidRPr="009C6DEB">
        <w:rPr>
          <w:i/>
        </w:rPr>
        <w:t xml:space="preserve"> 2</w:t>
      </w:r>
      <w:r w:rsidRPr="009C6DEB">
        <w:t>, e1049.</w:t>
      </w:r>
      <w:bookmarkEnd w:id="79"/>
    </w:p>
    <w:p w14:paraId="2ECBDCB6" w14:textId="77777777" w:rsidR="009C6DEB" w:rsidRPr="009C6DEB" w:rsidRDefault="009C6DEB" w:rsidP="009C6DEB">
      <w:pPr>
        <w:pStyle w:val="EndNoteBibliography"/>
      </w:pPr>
      <w:bookmarkStart w:id="80" w:name="_ENREF_43"/>
      <w:r w:rsidRPr="009C6DEB">
        <w:t>Stetter, O., Battaglia, D., Soriano, J., and Geisel, T. (2012). Model-free reconstruction of excitatory neuronal connectivity from calcium imaging signals. PLoS Comput Biol</w:t>
      </w:r>
      <w:r w:rsidRPr="009C6DEB">
        <w:rPr>
          <w:i/>
        </w:rPr>
        <w:t xml:space="preserve"> 8</w:t>
      </w:r>
      <w:r w:rsidRPr="009C6DEB">
        <w:t>, e1002653.</w:t>
      </w:r>
      <w:bookmarkEnd w:id="80"/>
    </w:p>
    <w:p w14:paraId="2816D277" w14:textId="77777777" w:rsidR="009C6DEB" w:rsidRPr="009C6DEB" w:rsidRDefault="009C6DEB" w:rsidP="009C6DEB">
      <w:pPr>
        <w:pStyle w:val="EndNoteBibliography"/>
      </w:pPr>
      <w:bookmarkStart w:id="81" w:name="_ENREF_44"/>
      <w:r w:rsidRPr="009C6DEB">
        <w:t>Supekar, K., Menon, V., Rubin, D., Musen, M., and Greicius, M.D. (2008). Network analysis of intrinsic functional brain connectivity in Alzheimer's disease. PLoS Comput Biol</w:t>
      </w:r>
      <w:r w:rsidRPr="009C6DEB">
        <w:rPr>
          <w:i/>
        </w:rPr>
        <w:t xml:space="preserve"> 4</w:t>
      </w:r>
      <w:r w:rsidRPr="009C6DEB">
        <w:t>, e1000100.</w:t>
      </w:r>
      <w:bookmarkEnd w:id="81"/>
    </w:p>
    <w:p w14:paraId="7BB0DF1D" w14:textId="77777777" w:rsidR="009C6DEB" w:rsidRPr="009C6DEB" w:rsidRDefault="009C6DEB" w:rsidP="009C6DEB">
      <w:pPr>
        <w:pStyle w:val="EndNoteBibliography"/>
      </w:pPr>
      <w:bookmarkStart w:id="82" w:name="_ENREF_45"/>
      <w:r w:rsidRPr="009C6DEB">
        <w:t>Tang, K., Ruozzi, N., Belanger, D., and Jebara, T. (2016). Bethe Learning of Graphical Models via MAP Decoding. Artificial Intelligence and Statistics (AISTATS).</w:t>
      </w:r>
      <w:bookmarkEnd w:id="82"/>
    </w:p>
    <w:p w14:paraId="17307199" w14:textId="77777777" w:rsidR="009C6DEB" w:rsidRPr="009C6DEB" w:rsidRDefault="009C6DEB" w:rsidP="009C6DEB">
      <w:pPr>
        <w:pStyle w:val="EndNoteBibliography"/>
      </w:pPr>
      <w:bookmarkStart w:id="83" w:name="_ENREF_46"/>
      <w:r w:rsidRPr="009C6DEB">
        <w:t>Tavoni, G.A.-O.h.o.o., Cocco, S., and Monasson, R. (2016). Neural assemblies revealed by inferred connectivity-based models of prefrontal cortex recordings. Journal of computational neuroscience.</w:t>
      </w:r>
      <w:bookmarkEnd w:id="83"/>
    </w:p>
    <w:p w14:paraId="3AEC565E" w14:textId="77777777" w:rsidR="009C6DEB" w:rsidRPr="009C6DEB" w:rsidRDefault="009C6DEB" w:rsidP="009C6DEB">
      <w:pPr>
        <w:pStyle w:val="EndNoteBibliography"/>
      </w:pPr>
      <w:bookmarkStart w:id="84" w:name="_ENREF_47"/>
      <w:r w:rsidRPr="009C6DEB">
        <w:t>van den Heuvel, M.P., Stam, C.J., Boersma, M., and Hulshoff Pol, H.E. (2008). Small-world and scale-free organization of voxel-based resting-state functional connectivity in the human brain. Neuroimage</w:t>
      </w:r>
      <w:r w:rsidRPr="009C6DEB">
        <w:rPr>
          <w:i/>
        </w:rPr>
        <w:t xml:space="preserve"> 43</w:t>
      </w:r>
      <w:r w:rsidRPr="009C6DEB">
        <w:t>, 528-539.</w:t>
      </w:r>
      <w:bookmarkEnd w:id="84"/>
    </w:p>
    <w:p w14:paraId="33933BFD" w14:textId="77777777" w:rsidR="009C6DEB" w:rsidRPr="009C6DEB" w:rsidRDefault="009C6DEB" w:rsidP="009C6DEB">
      <w:pPr>
        <w:pStyle w:val="EndNoteBibliography"/>
      </w:pPr>
      <w:bookmarkStart w:id="85" w:name="_ENREF_48"/>
      <w:r w:rsidRPr="009C6DEB">
        <w:t>Wang, J., Zuo, X., and He, Y. (2010). Graph-based network analysis of resting-state functional MRI. Front Syst Neurosci</w:t>
      </w:r>
      <w:r w:rsidRPr="009C6DEB">
        <w:rPr>
          <w:i/>
        </w:rPr>
        <w:t xml:space="preserve"> 4</w:t>
      </w:r>
      <w:r w:rsidRPr="009C6DEB">
        <w:t>, 16.</w:t>
      </w:r>
      <w:bookmarkEnd w:id="85"/>
    </w:p>
    <w:p w14:paraId="030BFCEC" w14:textId="77777777" w:rsidR="009C6DEB" w:rsidRPr="009C6DEB" w:rsidRDefault="009C6DEB" w:rsidP="009C6DEB">
      <w:pPr>
        <w:pStyle w:val="EndNoteBibliography"/>
      </w:pPr>
      <w:bookmarkStart w:id="86" w:name="_ENREF_49"/>
      <w:r w:rsidRPr="009C6DEB">
        <w:lastRenderedPageBreak/>
        <w:t>Yatsenko, D., Josic, K., Ecker, A.S., Froudarakis, E., Cotton, R.J., and Tolias, A.S. (2015). Improved estimation and interpretation of correlations in neural circuits. PLoS Comput Biol</w:t>
      </w:r>
      <w:r w:rsidRPr="009C6DEB">
        <w:rPr>
          <w:i/>
        </w:rPr>
        <w:t xml:space="preserve"> 11</w:t>
      </w:r>
      <w:r w:rsidRPr="009C6DEB">
        <w:t>, e1004083.</w:t>
      </w:r>
      <w:bookmarkEnd w:id="86"/>
    </w:p>
    <w:p w14:paraId="5EC27B15" w14:textId="77777777" w:rsidR="009C6DEB" w:rsidRPr="009C6DEB" w:rsidRDefault="009C6DEB" w:rsidP="009C6DEB">
      <w:pPr>
        <w:pStyle w:val="EndNoteBibliography"/>
      </w:pPr>
      <w:bookmarkStart w:id="87" w:name="_ENREF_50"/>
      <w:r w:rsidRPr="009C6DEB">
        <w:t>Yu, S., Huang, D., Singer, W., and Nikolic, D. (2008). A small world of neuronal synchrony. Cereb Cortex</w:t>
      </w:r>
      <w:r w:rsidRPr="009C6DEB">
        <w:rPr>
          <w:i/>
        </w:rPr>
        <w:t xml:space="preserve"> 18</w:t>
      </w:r>
      <w:r w:rsidRPr="009C6DEB">
        <w:t>, 2891-2901.</w:t>
      </w:r>
      <w:bookmarkEnd w:id="87"/>
    </w:p>
    <w:p w14:paraId="4C659304" w14:textId="77777777" w:rsidR="009C6DEB" w:rsidRPr="009C6DEB" w:rsidRDefault="009C6DEB" w:rsidP="009C6DEB">
      <w:pPr>
        <w:pStyle w:val="EndNoteBibliography"/>
      </w:pPr>
      <w:bookmarkStart w:id="88" w:name="_ENREF_51"/>
      <w:r w:rsidRPr="009C6DEB">
        <w:t>Zuo, X.N., Ehmke, R., Mennes, M., Imperati, D., Castellanos, F.X., Sporns, O., and Milham, M.P. (2012). Network centrality in the human functional connectome. Cereb Cortex</w:t>
      </w:r>
      <w:r w:rsidRPr="009C6DEB">
        <w:rPr>
          <w:i/>
        </w:rPr>
        <w:t xml:space="preserve"> 22</w:t>
      </w:r>
      <w:r w:rsidRPr="009C6DEB">
        <w:t>, 1862-1875.</w:t>
      </w:r>
      <w:bookmarkEnd w:id="88"/>
    </w:p>
    <w:p w14:paraId="45290340" w14:textId="7B209EFA" w:rsidR="0038237E" w:rsidRDefault="005E07E2" w:rsidP="00A86303">
      <w:pPr>
        <w:spacing w:line="480" w:lineRule="auto"/>
        <w:jc w:val="both"/>
        <w:rPr>
          <w:rFonts w:ascii="Arial" w:hAnsi="Arial" w:cs="Arial"/>
        </w:rPr>
      </w:pPr>
      <w:r w:rsidRPr="00EC1BED">
        <w:rPr>
          <w:rFonts w:ascii="Arial" w:hAnsi="Arial" w:cs="Arial"/>
        </w:rPr>
        <w:fldChar w:fldCharType="end"/>
      </w:r>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36ED8AFF" w14:textId="77777777" w:rsidR="0038237E" w:rsidRDefault="0038237E" w:rsidP="0038237E">
      <w:pPr>
        <w:spacing w:line="480" w:lineRule="auto"/>
        <w:jc w:val="both"/>
        <w:rPr>
          <w:rFonts w:ascii="Arial" w:hAnsi="Arial" w:cs="Arial"/>
        </w:rPr>
      </w:pPr>
      <w:r>
        <w:rPr>
          <w:rFonts w:ascii="Arial" w:hAnsi="Arial" w:cs="Arial"/>
        </w:rPr>
        <w:t>(Need a separate file for key resources table)</w:t>
      </w:r>
    </w:p>
    <w:p w14:paraId="51FA2450" w14:textId="77777777" w:rsidR="0038237E" w:rsidRDefault="0038237E" w:rsidP="0038237E">
      <w:pPr>
        <w:spacing w:line="480" w:lineRule="auto"/>
        <w:jc w:val="both"/>
        <w:rPr>
          <w:rFonts w:ascii="Arial" w:hAnsi="Arial" w:cs="Arial"/>
          <w:b/>
        </w:rPr>
      </w:pPr>
      <w:r>
        <w:rPr>
          <w:rFonts w:ascii="Arial" w:hAnsi="Arial" w:cs="Arial"/>
        </w:rPr>
        <w:t xml:space="preserve">Code for training CRF models can be found at </w:t>
      </w:r>
      <w:hyperlink r:id="rId10" w:history="1">
        <w:r w:rsidRPr="00761A55">
          <w:rPr>
            <w:rStyle w:val="Hyperlink"/>
            <w:rFonts w:ascii="Arial" w:hAnsi="Arial" w:cs="Arial"/>
          </w:rPr>
          <w:t>https://github.com/kuitang/fwmatch-public</w:t>
        </w:r>
      </w:hyperlink>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77777777"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11" w:history="1">
        <w:r w:rsidRPr="00761A55">
          <w:rPr>
            <w:rStyle w:val="Hyperlink"/>
            <w:rFonts w:ascii="Arial" w:hAnsi="Arial" w:cs="Arial"/>
          </w:rPr>
          <w:t>lc2998@columbia.edu</w:t>
        </w:r>
      </w:hyperlink>
      <w:r w:rsidRPr="00125AEE">
        <w:rPr>
          <w:rFonts w:ascii="Arial" w:hAnsi="Arial" w:cs="Arial"/>
        </w:rPr>
        <w:t>).</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095538F9" w14:textId="77777777" w:rsidR="0038237E" w:rsidRPr="00DB2290" w:rsidRDefault="0038237E" w:rsidP="0038237E">
      <w:pPr>
        <w:spacing w:line="480" w:lineRule="auto"/>
        <w:jc w:val="both"/>
        <w:rPr>
          <w:rFonts w:ascii="Arial" w:hAnsi="Arial" w:cs="Arial"/>
        </w:rPr>
      </w:pPr>
      <w:r w:rsidRPr="00DB2290">
        <w:rPr>
          <w:rFonts w:ascii="Arial" w:hAnsi="Arial" w:cs="Arial"/>
        </w:rPr>
        <w:t>None.</w:t>
      </w:r>
    </w:p>
    <w:p w14:paraId="25774CF3" w14:textId="77777777" w:rsidR="0038237E" w:rsidRDefault="0038237E" w:rsidP="0038237E">
      <w:pPr>
        <w:spacing w:line="480" w:lineRule="auto"/>
        <w:jc w:val="both"/>
        <w:rPr>
          <w:rFonts w:ascii="Arial" w:hAnsi="Arial" w:cs="Arial"/>
          <w:b/>
        </w:rPr>
      </w:pPr>
    </w:p>
    <w:p w14:paraId="6CCFCB5C" w14:textId="77777777" w:rsidR="0038237E" w:rsidRPr="00E04B59" w:rsidRDefault="0038237E" w:rsidP="0038237E">
      <w:pPr>
        <w:spacing w:line="480" w:lineRule="auto"/>
        <w:jc w:val="both"/>
        <w:rPr>
          <w:rFonts w:ascii="Arial" w:hAnsi="Arial" w:cs="Arial"/>
          <w:b/>
        </w:rPr>
      </w:pPr>
      <w:r>
        <w:rPr>
          <w:rFonts w:ascii="Arial" w:hAnsi="Arial" w:cs="Arial"/>
          <w:b/>
        </w:rPr>
        <w:t>METHOD DETAILS</w:t>
      </w:r>
    </w:p>
    <w:p w14:paraId="7AB97464" w14:textId="77777777" w:rsidR="0038237E" w:rsidRDefault="0038237E" w:rsidP="0038237E">
      <w:pPr>
        <w:spacing w:line="480" w:lineRule="auto"/>
        <w:jc w:val="both"/>
        <w:rPr>
          <w:rFonts w:ascii="Arial" w:hAnsi="Arial" w:cs="Arial"/>
          <w:b/>
        </w:rPr>
      </w:pPr>
      <w:r>
        <w:rPr>
          <w:rFonts w:ascii="Arial" w:hAnsi="Arial" w:cs="Arial"/>
          <w:b/>
        </w:rPr>
        <w:t>Spike detection of Allen Institute Brain Observatory dataset</w:t>
      </w:r>
    </w:p>
    <w:p w14:paraId="37B316CA" w14:textId="77777777" w:rsidR="0038237E" w:rsidRPr="008A5937" w:rsidRDefault="0038237E" w:rsidP="0038237E">
      <w:pPr>
        <w:spacing w:line="480" w:lineRule="auto"/>
        <w:jc w:val="both"/>
        <w:rPr>
          <w:rFonts w:ascii="Arial" w:hAnsi="Arial" w:cs="Arial"/>
        </w:rPr>
      </w:pPr>
      <w:r>
        <w:rPr>
          <w:rFonts w:ascii="Arial" w:hAnsi="Arial" w:cs="Arial"/>
        </w:rPr>
        <w:t>Calcium traces and dF/F were obtained using the SDK provided by Allen Institute. 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77777777" w:rsidR="0038237E" w:rsidRPr="00044B3A" w:rsidRDefault="0038237E" w:rsidP="0038237E">
      <w:pPr>
        <w:spacing w:line="480" w:lineRule="auto"/>
        <w:jc w:val="both"/>
        <w:rPr>
          <w:rFonts w:ascii="Arial" w:hAnsi="Arial" w:cs="Arial"/>
        </w:rPr>
      </w:pPr>
      <w:r w:rsidRPr="00044B3A">
        <w:rPr>
          <w:rFonts w:ascii="Arial" w:hAnsi="Arial" w:cs="Arial"/>
        </w:rPr>
        <w:lastRenderedPageBreak/>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77777777"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(Yu et al., 2008)</w:t>
      </w:r>
      <w:r>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77777777"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(Ravikumar et al., 2010)</w:t>
      </w:r>
      <w:r>
        <w:rPr>
          <w:rFonts w:ascii="Arial" w:hAnsi="Arial" w:cs="Arial"/>
        </w:rPr>
        <w:fldChar w:fldCharType="end"/>
      </w:r>
      <w:r>
        <w:rPr>
          <w:rFonts w:ascii="Arial" w:hAnsi="Arial" w:cs="Arial"/>
        </w:rPr>
        <w:t>:</w:t>
      </w:r>
    </w:p>
    <w:p w14:paraId="72FFACC4" w14:textId="77777777" w:rsidR="0038237E" w:rsidRPr="00E849D4" w:rsidRDefault="00DC79A1" w:rsidP="0038237E">
      <w:pPr>
        <w:spacing w:line="480" w:lineRule="auto"/>
        <w:ind w:firstLine="210"/>
        <w:jc w:val="center"/>
        <w:rPr>
          <w:rFonts w:ascii="Arial" w:hAnsi="Arial" w:cs="Arial"/>
        </w:rPr>
      </w:pPr>
      <m:oMath>
        <m:sSub>
          <m:sSubPr>
            <m:ctrlPr>
              <w:rPr>
                <w:rFonts w:ascii="Cambria Math" w:hAnsi="Cambria Math" w:cs="Arial"/>
                <w:i/>
              </w:rPr>
            </m:ctrlPr>
          </m:sSub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lim>
                </m:limLow>
              </m:fName>
              <m:e>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+λ</m:t>
                </m:r>
              </m:e>
            </m:func>
          </m:e>
          <m:sub>
            <m:r>
              <w:rPr>
                <w:rFonts w:ascii="Cambria Math" w:hAnsi="Cambria Math" w:cs="Arial"/>
              </w:rPr>
              <m:t>s</m:t>
            </m:r>
          </m:sub>
        </m:sSub>
        <m:sSub>
          <m:sSubPr>
            <m:ctrlPr>
              <w:rPr>
                <w:rFonts w:ascii="Cambria Math" w:hAnsi="Cambria Math" w:cs="Arial"/>
                <w:i/>
              </w:rPr>
            </m:ctrlPr>
          </m:sSub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e>
            </m:d>
          </m:e>
          <m:sub>
            <m:r>
              <w:rPr>
                <w:rFonts w:ascii="Cambria Math" w:hAnsi="Cambria Math" w:cs="Arial"/>
              </w:rPr>
              <m:t>1</m:t>
            </m:r>
          </m:sub>
        </m:sSub>
        <m:r>
          <w:rPr>
            <w:rFonts w:ascii="Cambria Math" w:hAnsi="Cambria Math" w:cs="Arial"/>
          </w:rPr>
          <m:t>}</m:t>
        </m:r>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DC79A1"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77777777"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DC79A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DC79A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DC79A1"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77777777"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rPr>
            <w:rFonts w:ascii="Cambria Math" w:hAnsi="Cambria Math" w:cs="Arial"/>
          </w:rPr>
          <m:t>s</m:t>
        </m:r>
      </m:oMath>
      <w:r>
        <w:rPr>
          <w:rFonts w:ascii="Arial" w:hAnsi="Arial" w:cs="Arial"/>
        </w:rPr>
        <w:t>.</w:t>
      </w:r>
    </w:p>
    <w:p w14:paraId="7EE667F5" w14:textId="1CC8E727"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575DCB">
        <w:rPr>
          <w:rFonts w:ascii="Arial" w:hAnsi="Arial" w:cs="Arial"/>
          <w:lang w:eastAsia="zh-CN"/>
        </w:rPr>
        <w:t>most representative</w:t>
      </w:r>
      <w:r>
        <w:rPr>
          <w:rFonts w:ascii="Arial" w:hAnsi="Arial" w:cs="Arial"/>
          <w:lang w:eastAsia="zh-CN"/>
        </w:rPr>
        <w:t xml:space="preserve"> </w:t>
      </w:r>
      <w:r>
        <w:rPr>
          <w:rFonts w:ascii="Arial" w:hAnsi="Arial" w:cs="Arial"/>
        </w:rPr>
        <w:t xml:space="preserve">cortical ensemble for stimulus </w:t>
      </w:r>
      <m:oMath>
        <m:r>
          <w:rPr>
            <w:rFonts w:ascii="Cambria Math" w:hAnsi="Cambria Math" w:cs="Arial"/>
          </w:rPr>
          <m:t>s</m:t>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value at column </w:t>
      </w:r>
      <m:oMath>
        <m:r>
          <w:rPr>
            <w:rFonts w:ascii="Cambria Math" w:hAnsi="Cambria Math" w:cs="Arial"/>
          </w:rPr>
          <m:t>s</m:t>
        </m:r>
      </m:oMath>
      <w:r>
        <w:rPr>
          <w:rFonts w:ascii="Arial" w:hAnsi="Arial" w:cs="Arial"/>
        </w:rPr>
        <w:t xml:space="preserve">; (2)  vary a threshold between 0.5 and 0.9 with a step size of 0.05, and take all </w:t>
      </w:r>
      <w:r>
        <w:rPr>
          <w:rFonts w:ascii="Arial" w:hAnsi="Arial" w:cs="Arial"/>
        </w:rPr>
        <w:lastRenderedPageBreak/>
        <w:t xml:space="preserve">the nodes in (1) that has AUC values larger than the threshold; (3) take the population vector of the resulting nodes, calculate the cosine similarity with the binary data, predict timing of stimulus </w:t>
      </w:r>
      <m:oMath>
        <m:r>
          <w:rPr>
            <w:rFonts w:ascii="Cambria Math" w:hAnsi="Cambria Math" w:cs="Arial"/>
          </w:rPr>
          <m:t>s</m:t>
        </m:r>
      </m:oMath>
      <w:r>
        <w:rPr>
          <w:rFonts w:ascii="Arial" w:hAnsi="Arial" w:cs="Arial"/>
        </w:rPr>
        <w:t xml:space="preserve"> from the cosine similarity (see next session for details), and calculate accuracy of prediction; (4) take the threshold with the best prediction accuracy; (5) the final ensemble is define using step (3), using the threshold from (4).</w:t>
      </w:r>
      <w:r>
        <w:rPr>
          <w:rFonts w:ascii="Arial" w:hAnsi="Arial" w:cs="Arial"/>
          <w:lang w:eastAsia="zh-CN"/>
        </w:rPr>
        <w:t xml:space="preserve"> </w:t>
      </w:r>
    </w:p>
    <w:p w14:paraId="682F0F66" w14:textId="77777777" w:rsidR="0038237E" w:rsidRPr="008F2764" w:rsidRDefault="0038237E" w:rsidP="0038237E">
      <w:pPr>
        <w:spacing w:line="480" w:lineRule="auto"/>
        <w:rPr>
          <w:rFonts w:ascii="Arial" w:hAnsi="Arial" w:cs="Arial"/>
          <w:b/>
        </w:rPr>
      </w:pPr>
      <w:r w:rsidRPr="008F2764">
        <w:rPr>
          <w:rFonts w:ascii="Arial" w:hAnsi="Arial" w:cs="Arial"/>
          <w:b/>
        </w:rPr>
        <w:t>Prediction with cosine similarity</w:t>
      </w:r>
    </w:p>
    <w:p w14:paraId="706E9D62" w14:textId="1892D931" w:rsidR="0038237E" w:rsidRDefault="0038237E" w:rsidP="0038237E">
      <w:pPr>
        <w:spacing w:line="480" w:lineRule="auto"/>
        <w:rPr>
          <w:rFonts w:ascii="Arial" w:hAnsi="Arial" w:cs="Arial"/>
        </w:rPr>
      </w:pPr>
      <w:r w:rsidRPr="000F4E1F">
        <w:rPr>
          <w:rFonts w:ascii="Arial" w:hAnsi="Arial" w:cs="Arial"/>
        </w:rPr>
        <w:t xml:space="preserve">Identified </w:t>
      </w:r>
      <w:r w:rsidR="00283496">
        <w:rPr>
          <w:rFonts w:ascii="Arial" w:hAnsi="Arial" w:cs="Arial"/>
        </w:rPr>
        <w:t>most representative</w:t>
      </w:r>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14:paraId="5E98B6EE" w14:textId="77777777" w:rsidR="0038237E" w:rsidRPr="008F2764" w:rsidRDefault="0038237E" w:rsidP="0038237E">
      <w:pPr>
        <w:spacing w:line="480" w:lineRule="auto"/>
        <w:rPr>
          <w:rFonts w:ascii="Arial" w:hAnsi="Arial" w:cs="Arial"/>
          <w:b/>
        </w:rPr>
      </w:pPr>
      <w:r w:rsidRPr="008F2764">
        <w:rPr>
          <w:rFonts w:ascii="Arial" w:hAnsi="Arial" w:cs="Arial"/>
          <w:b/>
        </w:rPr>
        <w:t>High-ranked cells</w:t>
      </w:r>
    </w:p>
    <w:p w14:paraId="23AEABE5" w14:textId="77777777" w:rsidR="0038237E" w:rsidRDefault="0038237E" w:rsidP="0038237E">
      <w:pPr>
        <w:spacing w:line="480" w:lineRule="auto"/>
        <w:rPr>
          <w:rFonts w:ascii="Arial" w:hAnsi="Arial" w:cs="Arial"/>
        </w:rPr>
      </w:pPr>
      <w:r>
        <w:rPr>
          <w:rFonts w:ascii="Arial" w:hAnsi="Arial" w:cs="Arial"/>
        </w:rPr>
        <w:t>We define the node strength as the sum of the ‘11’ term of edge potentials from all connecting edges:</w:t>
      </w:r>
    </w:p>
    <w:p w14:paraId="7F052516" w14:textId="77777777" w:rsidR="0038237E" w:rsidRPr="00EC3574" w:rsidRDefault="0038237E" w:rsidP="0038237E">
      <w:pPr>
        <w:spacing w:line="480" w:lineRule="auto"/>
        <w:rPr>
          <w:rFonts w:ascii="Arial" w:hAnsi="Arial" w:cs="Arial"/>
        </w:rPr>
      </w:pPr>
      <m:oMathPara>
        <m:oMath>
          <m:r>
            <m:rPr>
              <m:sty m:val="p"/>
            </m:rPr>
            <w:rPr>
              <w:rFonts w:ascii="Cambria Math" w:hAnsi="Cambria Math" w:cs="Arial" w:hint="eastAsia"/>
            </w:rPr>
            <m:t>node strength</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036CC657" w14:textId="77777777" w:rsidR="0038237E" w:rsidRDefault="0038237E" w:rsidP="0038237E">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rank reflects the importance of a given cell in co-activating with other cells.</w:t>
      </w:r>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77777777" w:rsidR="0038237E" w:rsidRDefault="0038237E" w:rsidP="0038237E">
      <w:pPr>
        <w:spacing w:line="480" w:lineRule="auto"/>
        <w:jc w:val="both"/>
        <w:rPr>
          <w:rFonts w:ascii="Arial" w:hAnsi="Arial" w:cs="Arial"/>
        </w:rPr>
      </w:pPr>
      <w:r>
        <w:rPr>
          <w:rFonts w:ascii="Arial" w:hAnsi="Arial" w:cs="Arial"/>
        </w:rPr>
        <w:lastRenderedPageBreak/>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23F6A035" w14:textId="77777777" w:rsidR="0038237E" w:rsidRPr="00193B06" w:rsidRDefault="0038237E" w:rsidP="0038237E">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476CD5D0" w14:textId="77777777" w:rsidR="0038237E" w:rsidRDefault="0038237E" w:rsidP="0038237E">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DC79A1"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5CB461C5" w14:textId="77777777" w:rsidR="0038237E"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DC79A1"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77777777"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 .</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77777777" w:rsidR="0038237E" w:rsidRDefault="0038237E" w:rsidP="0038237E">
      <w:pPr>
        <w:spacing w:line="480" w:lineRule="auto"/>
        <w:rPr>
          <w:rFonts w:ascii="Arial" w:hAnsi="Arial" w:cs="Arial"/>
        </w:rPr>
      </w:pPr>
      <w:r>
        <w:rPr>
          <w:rFonts w:ascii="Arial" w:hAnsi="Arial" w:cs="Arial"/>
        </w:rPr>
        <w:lastRenderedPageBreak/>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4CCB9D1E" w14:textId="77777777" w:rsidR="0038237E" w:rsidRDefault="0038237E" w:rsidP="0038237E">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(Carrillo-Reid et al., 2016)</w:t>
      </w:r>
      <w:r>
        <w:rPr>
          <w:rFonts w:ascii="Arial" w:hAnsi="Arial" w:cs="Arial"/>
        </w:rPr>
        <w:fldChar w:fldCharType="end"/>
      </w:r>
      <w:r>
        <w:rPr>
          <w:rFonts w:ascii="Arial" w:hAnsi="Arial" w:cs="Arial"/>
        </w:rPr>
        <w:t xml:space="preserve">. </w:t>
      </w:r>
    </w:p>
    <w:p w14:paraId="3A57719F" w14:textId="77777777" w:rsidR="0038237E" w:rsidRDefault="0038237E" w:rsidP="0038237E">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12"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13" w:history="1">
        <w:r w:rsidRPr="0099296E">
          <w:rPr>
            <w:rStyle w:val="Hyperlink"/>
            <w:rFonts w:ascii="Arial" w:hAnsi="Arial" w:cs="Arial"/>
          </w:rPr>
          <w:t>http://alleninstitute.github.io/AllenSDK/</w:t>
        </w:r>
      </w:hyperlink>
      <w:r>
        <w:rPr>
          <w:rFonts w:ascii="Arial" w:hAnsi="Arial" w:cs="Arial"/>
        </w:rPr>
        <w:t xml:space="preserve">) by Allen Institute of Brain Science. The experiments IDs are: 511507650, 511509529, 511510650, 511510670, 511510718, and 511510855. </w:t>
      </w:r>
    </w:p>
    <w:p w14:paraId="47AEC5EA" w14:textId="77777777" w:rsidR="0038237E" w:rsidRPr="00B75225" w:rsidRDefault="0038237E" w:rsidP="0038237E">
      <w:pPr>
        <w:spacing w:line="480" w:lineRule="auto"/>
        <w:ind w:firstLine="720"/>
        <w:jc w:val="both"/>
        <w:rPr>
          <w:rFonts w:ascii="Arial" w:hAnsi="Arial" w:cs="Arial"/>
        </w:rPr>
      </w:pPr>
      <w:r>
        <w:rPr>
          <w:rFonts w:ascii="Arial" w:hAnsi="Arial" w:cs="Arial"/>
        </w:rPr>
        <w:t xml:space="preserve">All data processing, analysis and plotting code in this paper can be found at </w:t>
      </w:r>
      <w:hyperlink r:id="rId14" w:history="1">
        <w:r w:rsidRPr="00761A55">
          <w:rPr>
            <w:rStyle w:val="Hyperlink"/>
            <w:rFonts w:ascii="Arial" w:hAnsi="Arial" w:cs="Arial"/>
          </w:rPr>
          <w:t>https://github.com/hanshuting/graph_ensemble</w:t>
        </w:r>
      </w:hyperlink>
      <w:r>
        <w:rPr>
          <w:rFonts w:ascii="Arial" w:hAnsi="Arial" w:cs="Arial"/>
        </w:rPr>
        <w:t xml:space="preserve">. </w:t>
      </w:r>
    </w:p>
    <w:p w14:paraId="0B70A2C2" w14:textId="77777777" w:rsidR="00C91625" w:rsidRDefault="00C91625" w:rsidP="00A86303">
      <w:pPr>
        <w:spacing w:line="480" w:lineRule="auto"/>
        <w:jc w:val="both"/>
        <w:rPr>
          <w:rFonts w:ascii="Arial" w:hAnsi="Arial" w:cs="Arial"/>
        </w:rPr>
      </w:pP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1D0D836F" w:rsidR="00A86303" w:rsidRPr="000F4E1F" w:rsidRDefault="00A86303" w:rsidP="00A86303">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14:paraId="08F41BE8" w14:textId="77777777"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14:paraId="17DF5359" w14:textId="77777777" w:rsidR="00A86303" w:rsidRDefault="00A86303" w:rsidP="00A86303">
      <w:pPr>
        <w:spacing w:line="480" w:lineRule="auto"/>
        <w:jc w:val="both"/>
        <w:rPr>
          <w:rFonts w:ascii="Arial" w:hAnsi="Arial" w:cs="Arial"/>
          <w:b/>
        </w:rPr>
      </w:pPr>
    </w:p>
    <w:p w14:paraId="6D8D3C6B" w14:textId="77777777" w:rsidR="00A86303" w:rsidRDefault="00A86303" w:rsidP="00A86303">
      <w:pPr>
        <w:spacing w:line="480" w:lineRule="auto"/>
        <w:jc w:val="both"/>
        <w:rPr>
          <w:rFonts w:ascii="Arial" w:hAnsi="Arial" w:cs="Arial"/>
          <w:b/>
        </w:rPr>
      </w:pPr>
      <w:r>
        <w:rPr>
          <w:rFonts w:ascii="Arial" w:hAnsi="Arial" w:cs="Arial"/>
          <w:b/>
        </w:rPr>
        <w:t>Supplementary Figure S2. Added nodes does not affect graph properties</w:t>
      </w:r>
    </w:p>
    <w:p w14:paraId="5E53D2D3" w14:textId="4EC46E13"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r w:rsidR="00810BE2">
        <w:rPr>
          <w:rFonts w:ascii="Arial" w:hAnsi="Arial" w:cs="Arial"/>
        </w:rPr>
        <w:t xml:space="preserve"> (n=6 experiments</w:t>
      </w:r>
      <w:r w:rsidR="00797A2F">
        <w:rPr>
          <w:rFonts w:ascii="Arial" w:hAnsi="Arial" w:cs="Arial"/>
        </w:rPr>
        <w:t>)</w:t>
      </w:r>
      <w:r>
        <w:rPr>
          <w:rFonts w:ascii="Arial" w:hAnsi="Arial" w:cs="Arial"/>
        </w:rPr>
        <w:t>, (C) node strength</w:t>
      </w:r>
      <w:r w:rsidR="00797A2F">
        <w:rPr>
          <w:rFonts w:ascii="Arial" w:hAnsi="Arial" w:cs="Arial"/>
        </w:rPr>
        <w:t xml:space="preserve"> (one experiment shown here; 3/6 experiments show significant change)</w:t>
      </w:r>
      <w:r>
        <w:rPr>
          <w:rFonts w:ascii="Arial" w:hAnsi="Arial" w:cs="Arial"/>
        </w:rPr>
        <w:t>, (D) node degrees</w:t>
      </w:r>
      <w:r w:rsidR="00797A2F">
        <w:rPr>
          <w:rFonts w:ascii="Arial" w:hAnsi="Arial" w:cs="Arial"/>
        </w:rPr>
        <w:t xml:space="preserve"> (one experiment shown here; 6/6 experiments show significant change)</w:t>
      </w:r>
      <w:r>
        <w:rPr>
          <w:rFonts w:ascii="Arial" w:hAnsi="Arial" w:cs="Arial"/>
        </w:rPr>
        <w:t>, (E) clustering coefficients</w:t>
      </w:r>
      <w:r w:rsidR="00797A2F">
        <w:rPr>
          <w:rFonts w:ascii="Arial" w:hAnsi="Arial" w:cs="Arial"/>
        </w:rPr>
        <w:t xml:space="preserve"> (one experiment shown here; 6/6 experiments show significant change)</w:t>
      </w:r>
      <w:r>
        <w:rPr>
          <w:rFonts w:ascii="Arial" w:hAnsi="Arial" w:cs="Arial"/>
        </w:rPr>
        <w:t xml:space="preserve"> and (F) centrality</w:t>
      </w:r>
      <w:r w:rsidR="00797A2F">
        <w:rPr>
          <w:rFonts w:ascii="Arial" w:hAnsi="Arial" w:cs="Arial"/>
        </w:rPr>
        <w:t xml:space="preserve"> (one experiment shown here; 2/6 experiments show significant change)</w:t>
      </w:r>
      <w:r>
        <w:rPr>
          <w:rFonts w:ascii="Arial" w:hAnsi="Arial" w:cs="Arial"/>
        </w:rPr>
        <w:t xml:space="preserve"> </w:t>
      </w:r>
      <w:r w:rsidR="00797A2F">
        <w:rPr>
          <w:rFonts w:ascii="Arial" w:hAnsi="Arial" w:cs="Arial"/>
        </w:rPr>
        <w:t xml:space="preserve">comparison </w:t>
      </w:r>
      <w:r>
        <w:rPr>
          <w:rFonts w:ascii="Arial" w:hAnsi="Arial" w:cs="Arial"/>
        </w:rPr>
        <w:t>between the two models (</w:t>
      </w:r>
      <w:r w:rsidR="00F334BD">
        <w:rPr>
          <w:rFonts w:ascii="Arial" w:hAnsi="Arial" w:cs="Arial"/>
        </w:rPr>
        <w:t>Wilcoxon signed rank-test</w:t>
      </w:r>
      <w:r>
        <w:rPr>
          <w:rFonts w:ascii="Arial" w:hAnsi="Arial" w:cs="Arial"/>
        </w:rPr>
        <w:t xml:space="preserve">; n.s. p&gt;0.05). </w:t>
      </w:r>
    </w:p>
    <w:p w14:paraId="50CBCF87" w14:textId="77777777" w:rsidR="00A86303" w:rsidRDefault="00A86303" w:rsidP="00A86303">
      <w:pPr>
        <w:spacing w:line="480" w:lineRule="auto"/>
        <w:jc w:val="both"/>
        <w:rPr>
          <w:rFonts w:ascii="Arial" w:hAnsi="Arial" w:cs="Arial"/>
          <w:b/>
        </w:rPr>
      </w:pPr>
    </w:p>
    <w:p w14:paraId="2F33EBCB" w14:textId="0D045167" w:rsidR="007C3D1D" w:rsidRDefault="007C3D1D" w:rsidP="00A86303">
      <w:pPr>
        <w:spacing w:line="480" w:lineRule="auto"/>
        <w:jc w:val="both"/>
        <w:rPr>
          <w:rFonts w:ascii="Arial" w:hAnsi="Arial" w:cs="Arial"/>
          <w:b/>
        </w:rPr>
      </w:pPr>
      <w:r>
        <w:rPr>
          <w:rFonts w:ascii="Arial" w:hAnsi="Arial" w:cs="Arial"/>
          <w:b/>
        </w:rPr>
        <w:lastRenderedPageBreak/>
        <w:t>Supplementary Figure S3.</w:t>
      </w:r>
      <w:r w:rsidR="006E027A">
        <w:rPr>
          <w:rFonts w:ascii="Arial" w:hAnsi="Arial" w:cs="Arial"/>
          <w:b/>
        </w:rPr>
        <w:t xml:space="preserve"> </w:t>
      </w:r>
      <w:r w:rsidR="00CB64D2">
        <w:rPr>
          <w:rFonts w:ascii="Arial" w:hAnsi="Arial" w:cs="Arial"/>
          <w:b/>
        </w:rPr>
        <w:t>Classification performance of CRFs for different visual stimuli</w:t>
      </w:r>
    </w:p>
    <w:p w14:paraId="75E99DEA" w14:textId="776B5CFA" w:rsidR="007C3D1D" w:rsidRDefault="007C3D1D" w:rsidP="00A86303">
      <w:pPr>
        <w:spacing w:line="480" w:lineRule="auto"/>
        <w:jc w:val="both"/>
        <w:rPr>
          <w:rFonts w:ascii="Arial" w:hAnsi="Arial" w:cs="Arial"/>
        </w:rPr>
      </w:pPr>
      <w:r>
        <w:rPr>
          <w:rFonts w:ascii="Arial" w:hAnsi="Arial" w:cs="Arial"/>
        </w:rPr>
        <w:t>(</w:t>
      </w:r>
      <w:r w:rsidR="00CB64D2">
        <w:rPr>
          <w:rFonts w:ascii="Arial" w:hAnsi="Arial" w:cs="Arial"/>
        </w:rPr>
        <w:t>A</w:t>
      </w:r>
      <w:r>
        <w:rPr>
          <w:rFonts w:ascii="Arial" w:hAnsi="Arial" w:cs="Arial"/>
        </w:rPr>
        <w:t>) Mean likelihood difference during horizontal and vertical visual stimuli.</w:t>
      </w:r>
      <w:r w:rsidR="00CB64D2">
        <w:rPr>
          <w:rFonts w:ascii="Arial" w:hAnsi="Arial" w:cs="Arial"/>
        </w:rPr>
        <w:t xml:space="preserve"> (B</w:t>
      </w:r>
      <w:r>
        <w:rPr>
          <w:rFonts w:ascii="Arial" w:hAnsi="Arial" w:cs="Arial"/>
        </w:rPr>
        <w:t>) Area under curve (AUC) in ROC curves for horizontal and vertical stimuli. (</w:t>
      </w:r>
      <w:r w:rsidR="00CB64D2">
        <w:rPr>
          <w:rFonts w:ascii="Arial" w:hAnsi="Arial" w:cs="Arial"/>
        </w:rPr>
        <w:t>C</w:t>
      </w:r>
      <w:r>
        <w:rPr>
          <w:rFonts w:ascii="Arial" w:hAnsi="Arial" w:cs="Arial"/>
        </w:rPr>
        <w:t>) Accuracy, (</w:t>
      </w:r>
      <w:r w:rsidR="00CB64D2">
        <w:rPr>
          <w:rFonts w:ascii="Arial" w:hAnsi="Arial" w:cs="Arial"/>
        </w:rPr>
        <w:t>D</w:t>
      </w:r>
      <w:r>
        <w:rPr>
          <w:rFonts w:ascii="Arial" w:hAnsi="Arial" w:cs="Arial"/>
        </w:rPr>
        <w:t>) precision and (</w:t>
      </w:r>
      <w:r w:rsidR="00CB64D2">
        <w:rPr>
          <w:rFonts w:ascii="Arial" w:hAnsi="Arial" w:cs="Arial"/>
        </w:rPr>
        <w:t>E</w:t>
      </w:r>
      <w:r>
        <w:rPr>
          <w:rFonts w:ascii="Arial" w:hAnsi="Arial" w:cs="Arial"/>
        </w:rPr>
        <w:t>) recall for vertical and horizontal drifting-gratings.</w:t>
      </w:r>
      <w:r w:rsidR="00312E14">
        <w:rPr>
          <w:rFonts w:ascii="Arial" w:hAnsi="Arial" w:cs="Arial"/>
        </w:rPr>
        <w:t xml:space="preserve"> </w:t>
      </w:r>
      <w:r w:rsidR="00312E14">
        <w:rPr>
          <w:rFonts w:ascii="Arial" w:hAnsi="Arial" w:cs="Arial"/>
        </w:rPr>
        <w:t xml:space="preserve">n = 4 </w:t>
      </w:r>
      <w:r w:rsidR="00FD6EDC">
        <w:rPr>
          <w:rFonts w:ascii="Arial" w:hAnsi="Arial" w:cs="Arial"/>
        </w:rPr>
        <w:t>ensembles</w:t>
      </w:r>
      <w:bookmarkStart w:id="89" w:name="_GoBack"/>
      <w:bookmarkEnd w:id="89"/>
      <w:r w:rsidR="00312E14">
        <w:rPr>
          <w:rFonts w:ascii="Arial" w:hAnsi="Arial" w:cs="Arial"/>
        </w:rPr>
        <w:t>; Wilcoxon signed rank-test</w:t>
      </w:r>
      <w:r w:rsidR="00312E14" w:rsidDel="00F334BD">
        <w:rPr>
          <w:rFonts w:ascii="Arial" w:hAnsi="Arial" w:cs="Arial"/>
        </w:rPr>
        <w:t xml:space="preserve"> </w:t>
      </w:r>
      <w:r w:rsidR="00312E14">
        <w:rPr>
          <w:rFonts w:ascii="Arial" w:hAnsi="Arial" w:cs="Arial"/>
        </w:rPr>
        <w:t>; *: p&lt;0.05; for randomly down- or up-sample ensembles (A-</w:t>
      </w:r>
      <w:r w:rsidR="00A77A23">
        <w:rPr>
          <w:rFonts w:ascii="Arial" w:hAnsi="Arial" w:cs="Arial"/>
        </w:rPr>
        <w:t>B</w:t>
      </w:r>
      <w:r w:rsidR="00312E14">
        <w:rPr>
          <w:rFonts w:ascii="Arial" w:hAnsi="Arial" w:cs="Arial"/>
        </w:rPr>
        <w:t>), statistical tests were down by comparing resampled ensembles with the original ensembles; for random chosen ensembles</w:t>
      </w:r>
      <w:r w:rsidR="00A77A23">
        <w:rPr>
          <w:rFonts w:ascii="Arial" w:hAnsi="Arial" w:cs="Arial"/>
        </w:rPr>
        <w:t xml:space="preserve"> (D-E</w:t>
      </w:r>
      <w:r w:rsidR="00312E14">
        <w:rPr>
          <w:rFonts w:ascii="Arial" w:hAnsi="Arial" w:cs="Arial"/>
        </w:rPr>
        <w:t>), statistical tests were down by comparing random ensembles with the original ensembles.</w:t>
      </w:r>
    </w:p>
    <w:p w14:paraId="366FA05B" w14:textId="77777777" w:rsidR="007C3D1D" w:rsidRDefault="007C3D1D" w:rsidP="00A86303">
      <w:pPr>
        <w:spacing w:line="480" w:lineRule="auto"/>
        <w:jc w:val="both"/>
        <w:rPr>
          <w:rFonts w:ascii="Arial" w:hAnsi="Arial" w:cs="Arial"/>
          <w:b/>
        </w:rPr>
      </w:pPr>
    </w:p>
    <w:p w14:paraId="4D538C5C" w14:textId="711FE153" w:rsidR="00A86303" w:rsidRDefault="00A86303" w:rsidP="00A86303">
      <w:pPr>
        <w:spacing w:line="480" w:lineRule="auto"/>
        <w:jc w:val="both"/>
        <w:rPr>
          <w:rFonts w:ascii="Arial" w:hAnsi="Arial" w:cs="Arial"/>
          <w:b/>
        </w:rPr>
      </w:pPr>
      <w:r>
        <w:rPr>
          <w:rFonts w:ascii="Arial" w:hAnsi="Arial" w:cs="Arial"/>
          <w:b/>
        </w:rPr>
        <w:t>Supplementary Figure S</w:t>
      </w:r>
      <w:r w:rsidR="006E027A">
        <w:rPr>
          <w:rFonts w:ascii="Arial" w:hAnsi="Arial" w:cs="Arial"/>
          <w:b/>
        </w:rPr>
        <w:t>4</w:t>
      </w:r>
      <w:r>
        <w:rPr>
          <w:rFonts w:ascii="Arial" w:hAnsi="Arial" w:cs="Arial"/>
          <w:b/>
        </w:rPr>
        <w:t>. CRF ensembles are able to predict multiple stimuli</w:t>
      </w:r>
    </w:p>
    <w:p w14:paraId="193C967E" w14:textId="51185B45" w:rsidR="00A86303" w:rsidRDefault="00A86303" w:rsidP="00A86303">
      <w:pPr>
        <w:spacing w:line="480" w:lineRule="auto"/>
        <w:jc w:val="both"/>
        <w:rPr>
          <w:rFonts w:ascii="Arial" w:hAnsi="Arial" w:cs="Arial"/>
        </w:rPr>
      </w:pPr>
      <w:r w:rsidRPr="00BF73EC">
        <w:rPr>
          <w:rFonts w:ascii="Arial" w:hAnsi="Arial" w:cs="Arial"/>
        </w:rPr>
        <w:t xml:space="preserve">(A) An example of </w:t>
      </w:r>
      <w:r>
        <w:rPr>
          <w:rFonts w:ascii="Arial" w:hAnsi="Arial" w:cs="Arial"/>
        </w:rPr>
        <w:t>constructed CRF graph from the Allen</w:t>
      </w:r>
      <w:r w:rsidR="00C92904">
        <w:rPr>
          <w:rFonts w:ascii="Arial" w:hAnsi="Arial" w:cs="Arial"/>
        </w:rPr>
        <w:t xml:space="preserve"> Brain Observatory</w:t>
      </w:r>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Scale bar represents 200 frames. (C) Accuracy, (D) precision and (E) recall of prediction with CRF model trained with temporal frequency 1Hz, on dataset of temporal frequency 2, 4, 8, and 15Hz</w:t>
      </w:r>
      <w:r w:rsidR="00A51E51">
        <w:rPr>
          <w:rFonts w:ascii="Arial" w:hAnsi="Arial" w:cs="Arial"/>
        </w:rPr>
        <w:t xml:space="preserve"> (n=6 mice)</w:t>
      </w:r>
      <w:r>
        <w:rPr>
          <w:rFonts w:ascii="Arial" w:hAnsi="Arial" w:cs="Arial"/>
        </w:rPr>
        <w:t>.</w:t>
      </w:r>
    </w:p>
    <w:p w14:paraId="6EFFDFE2" w14:textId="77777777" w:rsidR="00D21681" w:rsidRDefault="00D21681" w:rsidP="007D633E">
      <w:pPr>
        <w:spacing w:line="480" w:lineRule="auto"/>
        <w:jc w:val="both"/>
        <w:rPr>
          <w:rFonts w:ascii="Arial" w:hAnsi="Arial" w:cs="Arial"/>
          <w:b/>
        </w:rPr>
      </w:pPr>
    </w:p>
    <w:p w14:paraId="0825545F" w14:textId="24A1FB17" w:rsidR="00BD60C1" w:rsidRDefault="00BD60C1" w:rsidP="007D633E">
      <w:pPr>
        <w:spacing w:line="480" w:lineRule="auto"/>
        <w:jc w:val="both"/>
        <w:rPr>
          <w:rFonts w:ascii="Arial" w:hAnsi="Arial" w:cs="Arial"/>
          <w:b/>
        </w:rPr>
      </w:pPr>
      <w:r>
        <w:rPr>
          <w:rFonts w:ascii="Arial" w:hAnsi="Arial" w:cs="Arial"/>
          <w:b/>
        </w:rPr>
        <w:lastRenderedPageBreak/>
        <w:t xml:space="preserve">Supplementary Figure S5. </w:t>
      </w:r>
      <w:r w:rsidR="00B77819">
        <w:rPr>
          <w:rFonts w:ascii="Arial" w:hAnsi="Arial" w:cs="Arial"/>
          <w:b/>
        </w:rPr>
        <w:t>CRF ensembles are the most representative cells for predicting corresponding visual stimuli</w:t>
      </w:r>
    </w:p>
    <w:p w14:paraId="7DC9F182" w14:textId="4D62E29C"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Pr="000F4E1F">
        <w:rPr>
          <w:rFonts w:ascii="Arial" w:hAnsi="Arial" w:cs="Arial"/>
        </w:rPr>
        <w:t>of predictions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ensembl</w:t>
      </w:r>
      <w:r>
        <w:rPr>
          <w:rFonts w:ascii="Arial" w:hAnsi="Arial" w:cs="Arial"/>
        </w:rPr>
        <w:t>es, calculated by using the similarity values to predict the time of visual stimuli.</w:t>
      </w:r>
      <w:r w:rsidRPr="000F4E1F">
        <w:rPr>
          <w:rFonts w:ascii="Arial" w:hAnsi="Arial" w:cs="Arial"/>
        </w:rPr>
        <w:t xml:space="preserve"> </w:t>
      </w:r>
      <w:r>
        <w:rPr>
          <w:rFonts w:ascii="Arial" w:hAnsi="Arial" w:cs="Arial"/>
        </w:rPr>
        <w:t>(</w:t>
      </w:r>
      <w:r>
        <w:rPr>
          <w:rFonts w:ascii="Arial" w:hAnsi="Arial" w:cs="Arial"/>
        </w:rPr>
        <w:t>D</w:t>
      </w:r>
      <w:r>
        <w:rPr>
          <w:rFonts w:ascii="Arial" w:hAnsi="Arial" w:cs="Arial"/>
        </w:rPr>
        <w:t xml:space="preserve">) </w:t>
      </w:r>
      <w:r>
        <w:rPr>
          <w:rFonts w:ascii="Arial" w:hAnsi="Arial" w:cs="Arial"/>
        </w:rPr>
        <w:t>Accuracy, (E) precision</w:t>
      </w:r>
      <w:r>
        <w:rPr>
          <w:rFonts w:ascii="Arial" w:hAnsi="Arial" w:cs="Arial"/>
        </w:rPr>
        <w:t xml:space="preserve"> and (F) </w:t>
      </w:r>
      <w:r>
        <w:rPr>
          <w:rFonts w:ascii="Arial" w:hAnsi="Arial" w:cs="Arial"/>
        </w:rPr>
        <w:t>recall</w:t>
      </w:r>
      <w:r w:rsidRPr="000F4E1F">
        <w:rPr>
          <w:rFonts w:ascii="Arial" w:hAnsi="Arial" w:cs="Arial"/>
        </w:rPr>
        <w:t xml:space="preserve"> of predictions from randomly </w:t>
      </w:r>
      <w:r>
        <w:rPr>
          <w:rFonts w:ascii="Arial" w:hAnsi="Arial" w:cs="Arial"/>
        </w:rPr>
        <w:t>chosen</w:t>
      </w:r>
      <w:r w:rsidRPr="000F4E1F">
        <w:rPr>
          <w:rFonts w:ascii="Arial" w:hAnsi="Arial" w:cs="Arial"/>
        </w:rPr>
        <w:t xml:space="preserve"> ensemble</w:t>
      </w:r>
      <w:r>
        <w:rPr>
          <w:rFonts w:ascii="Arial" w:hAnsi="Arial" w:cs="Arial"/>
        </w:rPr>
        <w:t>s.</w:t>
      </w:r>
    </w:p>
    <w:p w14:paraId="102D4B96" w14:textId="77777777" w:rsidR="00BD60C1" w:rsidRDefault="00BD60C1" w:rsidP="007D633E">
      <w:pPr>
        <w:spacing w:line="480" w:lineRule="auto"/>
        <w:jc w:val="both"/>
        <w:rPr>
          <w:rFonts w:ascii="Arial" w:hAnsi="Arial" w:cs="Arial"/>
          <w:b/>
        </w:rPr>
      </w:pPr>
    </w:p>
    <w:p w14:paraId="34B96ED8" w14:textId="77777777" w:rsidR="00BD60C1" w:rsidRDefault="00BD60C1" w:rsidP="007D633E">
      <w:pPr>
        <w:spacing w:line="480" w:lineRule="auto"/>
        <w:jc w:val="both"/>
        <w:rPr>
          <w:rFonts w:ascii="Arial" w:hAnsi="Arial" w:cs="Arial"/>
          <w:b/>
        </w:rPr>
      </w:pPr>
    </w:p>
    <w:p w14:paraId="1D9DFF16" w14:textId="6A9C458E" w:rsidR="007D633E" w:rsidRDefault="007D633E" w:rsidP="007D633E">
      <w:pPr>
        <w:spacing w:line="480" w:lineRule="auto"/>
        <w:jc w:val="both"/>
        <w:rPr>
          <w:rFonts w:ascii="Arial" w:hAnsi="Arial" w:cs="Arial"/>
          <w:b/>
        </w:rPr>
      </w:pPr>
      <w:r>
        <w:rPr>
          <w:rFonts w:ascii="Arial" w:hAnsi="Arial" w:cs="Arial"/>
          <w:b/>
        </w:rPr>
        <w:t>Supplementary Figure S</w:t>
      </w:r>
      <w:r w:rsidR="00BD60C1">
        <w:rPr>
          <w:rFonts w:ascii="Arial" w:hAnsi="Arial" w:cs="Arial"/>
          <w:b/>
        </w:rPr>
        <w:t>6</w:t>
      </w:r>
      <w:r>
        <w:rPr>
          <w:rFonts w:ascii="Arial" w:hAnsi="Arial" w:cs="Arial"/>
          <w:b/>
        </w:rPr>
        <w:t>. Global network properties of cortical microcircuits induced by two-photon optogenetic population manipulation</w:t>
      </w:r>
    </w:p>
    <w:p w14:paraId="7EAED977" w14:textId="29CDDC47" w:rsidR="00706C11" w:rsidRDefault="007D633E" w:rsidP="00706C11">
      <w:pPr>
        <w:spacing w:line="480" w:lineRule="auto"/>
        <w:jc w:val="both"/>
        <w:rPr>
          <w:rFonts w:ascii="Arial" w:hAnsi="Arial" w:cs="Arial"/>
        </w:rPr>
      </w:pPr>
      <w:r>
        <w:rPr>
          <w:rFonts w:ascii="Arial" w:hAnsi="Arial" w:cs="Arial"/>
        </w:rPr>
        <w:t xml:space="preserve">(A) </w:t>
      </w:r>
      <w:r w:rsidR="00706C11">
        <w:rPr>
          <w:rFonts w:ascii="Arial" w:hAnsi="Arial" w:cs="Arial"/>
        </w:rPr>
        <w:t xml:space="preserve">Density, (B) node strength, (C) node degree, (D) clustering coefficients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r w:rsidR="00F334BD">
        <w:rPr>
          <w:rFonts w:ascii="Arial" w:hAnsi="Arial" w:cs="Arial"/>
        </w:rPr>
        <w:t>Wilcoxon signed rank-test</w:t>
      </w:r>
      <w:r w:rsidR="00706C11">
        <w:rPr>
          <w:rFonts w:ascii="Arial" w:hAnsi="Arial" w:cs="Arial"/>
        </w:rPr>
        <w:t xml:space="preserve">; n.s. p&gt;0.05). </w:t>
      </w:r>
    </w:p>
    <w:p w14:paraId="0281D892" w14:textId="1C00287A" w:rsidR="007D633E" w:rsidRDefault="007D633E" w:rsidP="00A86303">
      <w:pPr>
        <w:spacing w:line="480" w:lineRule="auto"/>
        <w:jc w:val="both"/>
        <w:rPr>
          <w:rFonts w:ascii="Arial" w:hAnsi="Arial" w:cs="Arial"/>
        </w:rPr>
      </w:pPr>
    </w:p>
    <w:p w14:paraId="4A5E1D00" w14:textId="77777777" w:rsidR="007D633E" w:rsidRPr="00BF73EC" w:rsidRDefault="007D633E" w:rsidP="00A86303">
      <w:pPr>
        <w:spacing w:line="480" w:lineRule="auto"/>
        <w:jc w:val="both"/>
        <w:rPr>
          <w:rFonts w:ascii="Arial" w:hAnsi="Arial" w:cs="Arial"/>
        </w:rPr>
      </w:pPr>
    </w:p>
    <w:p w14:paraId="39A91F8F" w14:textId="6029859B" w:rsidR="002E79C7" w:rsidRPr="00B910D6" w:rsidRDefault="002E79C7" w:rsidP="00B910D6">
      <w:pPr>
        <w:spacing w:line="480" w:lineRule="auto"/>
        <w:rPr>
          <w:rFonts w:ascii="Arial" w:hAnsi="Arial" w:cs="Arial"/>
        </w:rPr>
      </w:pPr>
    </w:p>
    <w:sectPr w:rsidR="002E79C7" w:rsidRPr="00B910D6" w:rsidSect="00FF30DD">
      <w:footerReference w:type="even" r:id="rId15"/>
      <w:footerReference w:type="default" r:id="rId16"/>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Rafael Yuste" w:date="2016-12-27T11:06:00Z" w:initials="RY">
    <w:p w14:paraId="52F793AF" w14:textId="633E894C" w:rsidR="00DC79A1" w:rsidRDefault="00DC79A1">
      <w:pPr>
        <w:pStyle w:val="CommentText"/>
      </w:pPr>
      <w:r>
        <w:rPr>
          <w:rStyle w:val="CommentReference"/>
        </w:rPr>
        <w:annotationRef/>
      </w:r>
      <w:r>
        <w:t>Numbers and statstiics missing</w:t>
      </w:r>
    </w:p>
  </w:comment>
  <w:comment w:id="29" w:author="Rafael Yuste" w:date="2017-01-31T16:11:00Z" w:initials="RY">
    <w:p w14:paraId="16F69981" w14:textId="77777777" w:rsidR="00DC79A1" w:rsidRDefault="00DC79A1" w:rsidP="00AB290A">
      <w:pPr>
        <w:pStyle w:val="CommentText"/>
      </w:pPr>
      <w:r>
        <w:rPr>
          <w:rStyle w:val="CommentReference"/>
        </w:rPr>
        <w:annotationRef/>
      </w:r>
      <w:r>
        <w:t>Need to show the results with numbers and statistics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793AF" w15:done="0"/>
  <w15:commentEx w15:paraId="16F699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43809" w14:textId="77777777" w:rsidR="00C26BFE" w:rsidRDefault="00C26BFE" w:rsidP="00A96F7A">
      <w:r>
        <w:separator/>
      </w:r>
    </w:p>
  </w:endnote>
  <w:endnote w:type="continuationSeparator" w:id="0">
    <w:p w14:paraId="71B397A5" w14:textId="77777777" w:rsidR="00C26BFE" w:rsidRDefault="00C26BFE"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DC79A1" w:rsidRDefault="00DC79A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DC79A1" w:rsidRDefault="00DC79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DC79A1" w:rsidRDefault="00DC79A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6EDC">
      <w:rPr>
        <w:rStyle w:val="PageNumber"/>
        <w:noProof/>
      </w:rPr>
      <w:t>37</w:t>
    </w:r>
    <w:r>
      <w:rPr>
        <w:rStyle w:val="PageNumber"/>
      </w:rPr>
      <w:fldChar w:fldCharType="end"/>
    </w:r>
  </w:p>
  <w:p w14:paraId="67CCFF3A" w14:textId="77777777" w:rsidR="00DC79A1" w:rsidRDefault="00DC7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19B8" w14:textId="77777777" w:rsidR="00C26BFE" w:rsidRDefault="00C26BFE" w:rsidP="00A96F7A">
      <w:r>
        <w:separator/>
      </w:r>
    </w:p>
  </w:footnote>
  <w:footnote w:type="continuationSeparator" w:id="0">
    <w:p w14:paraId="70976AD4" w14:textId="77777777" w:rsidR="00C26BFE" w:rsidRDefault="00C26BFE"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record-ids&gt;&lt;/item&gt;&lt;/Libraries&gt;"/>
  </w:docVars>
  <w:rsids>
    <w:rsidRoot w:val="00F80040"/>
    <w:rsid w:val="00000106"/>
    <w:rsid w:val="00000A68"/>
    <w:rsid w:val="00002CD3"/>
    <w:rsid w:val="00003253"/>
    <w:rsid w:val="00003966"/>
    <w:rsid w:val="00003BFC"/>
    <w:rsid w:val="00005B0D"/>
    <w:rsid w:val="00007261"/>
    <w:rsid w:val="00007317"/>
    <w:rsid w:val="000121C4"/>
    <w:rsid w:val="000123B6"/>
    <w:rsid w:val="00012461"/>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CE8"/>
    <w:rsid w:val="00060EC0"/>
    <w:rsid w:val="0006101B"/>
    <w:rsid w:val="00061EDD"/>
    <w:rsid w:val="00062976"/>
    <w:rsid w:val="0006468C"/>
    <w:rsid w:val="00064CC0"/>
    <w:rsid w:val="0006504B"/>
    <w:rsid w:val="00065C7A"/>
    <w:rsid w:val="00065DAC"/>
    <w:rsid w:val="00065FB0"/>
    <w:rsid w:val="00067283"/>
    <w:rsid w:val="000672C2"/>
    <w:rsid w:val="0006750B"/>
    <w:rsid w:val="00067988"/>
    <w:rsid w:val="00067E52"/>
    <w:rsid w:val="00070A71"/>
    <w:rsid w:val="00071C79"/>
    <w:rsid w:val="00072359"/>
    <w:rsid w:val="00077894"/>
    <w:rsid w:val="00077A3C"/>
    <w:rsid w:val="00082ABE"/>
    <w:rsid w:val="00085197"/>
    <w:rsid w:val="00085EF1"/>
    <w:rsid w:val="00086019"/>
    <w:rsid w:val="00086D96"/>
    <w:rsid w:val="00087A2D"/>
    <w:rsid w:val="00087B30"/>
    <w:rsid w:val="000900BE"/>
    <w:rsid w:val="00090D52"/>
    <w:rsid w:val="00092498"/>
    <w:rsid w:val="00092754"/>
    <w:rsid w:val="00092CD7"/>
    <w:rsid w:val="00093C8A"/>
    <w:rsid w:val="00093E33"/>
    <w:rsid w:val="0009407A"/>
    <w:rsid w:val="00095169"/>
    <w:rsid w:val="0009580D"/>
    <w:rsid w:val="00095F12"/>
    <w:rsid w:val="00096176"/>
    <w:rsid w:val="0009664D"/>
    <w:rsid w:val="0009677F"/>
    <w:rsid w:val="00096D9D"/>
    <w:rsid w:val="00097F11"/>
    <w:rsid w:val="000A20D8"/>
    <w:rsid w:val="000A3370"/>
    <w:rsid w:val="000A3716"/>
    <w:rsid w:val="000A4F84"/>
    <w:rsid w:val="000A5AD8"/>
    <w:rsid w:val="000A6047"/>
    <w:rsid w:val="000A625A"/>
    <w:rsid w:val="000A641D"/>
    <w:rsid w:val="000A6FF8"/>
    <w:rsid w:val="000A7F35"/>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C7F3F"/>
    <w:rsid w:val="000D07C9"/>
    <w:rsid w:val="000D07EC"/>
    <w:rsid w:val="000D0BFF"/>
    <w:rsid w:val="000D2069"/>
    <w:rsid w:val="000D4012"/>
    <w:rsid w:val="000D4E5D"/>
    <w:rsid w:val="000D651B"/>
    <w:rsid w:val="000D66F2"/>
    <w:rsid w:val="000D6BE3"/>
    <w:rsid w:val="000D7919"/>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04A"/>
    <w:rsid w:val="000F459D"/>
    <w:rsid w:val="000F5696"/>
    <w:rsid w:val="000F6876"/>
    <w:rsid w:val="00101F60"/>
    <w:rsid w:val="0010299E"/>
    <w:rsid w:val="00106854"/>
    <w:rsid w:val="00106EBA"/>
    <w:rsid w:val="00107347"/>
    <w:rsid w:val="001079F2"/>
    <w:rsid w:val="001109CE"/>
    <w:rsid w:val="0011456F"/>
    <w:rsid w:val="00116602"/>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4C4D"/>
    <w:rsid w:val="00145E74"/>
    <w:rsid w:val="00147691"/>
    <w:rsid w:val="00147D03"/>
    <w:rsid w:val="00151B41"/>
    <w:rsid w:val="00151E3C"/>
    <w:rsid w:val="0015270D"/>
    <w:rsid w:val="001527CE"/>
    <w:rsid w:val="00152C64"/>
    <w:rsid w:val="00153608"/>
    <w:rsid w:val="00153A86"/>
    <w:rsid w:val="00153D35"/>
    <w:rsid w:val="00154AC1"/>
    <w:rsid w:val="00155ACC"/>
    <w:rsid w:val="00161D5D"/>
    <w:rsid w:val="00162607"/>
    <w:rsid w:val="00163D9D"/>
    <w:rsid w:val="00167911"/>
    <w:rsid w:val="001679D7"/>
    <w:rsid w:val="001706D5"/>
    <w:rsid w:val="00171F3F"/>
    <w:rsid w:val="001727C5"/>
    <w:rsid w:val="00172F48"/>
    <w:rsid w:val="0017656B"/>
    <w:rsid w:val="00176D25"/>
    <w:rsid w:val="001775E9"/>
    <w:rsid w:val="00177A6D"/>
    <w:rsid w:val="00181C09"/>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A7013"/>
    <w:rsid w:val="001A75E1"/>
    <w:rsid w:val="001B03B5"/>
    <w:rsid w:val="001B0680"/>
    <w:rsid w:val="001B1C1A"/>
    <w:rsid w:val="001B4515"/>
    <w:rsid w:val="001B4EC1"/>
    <w:rsid w:val="001B5424"/>
    <w:rsid w:val="001B704F"/>
    <w:rsid w:val="001C029D"/>
    <w:rsid w:val="001C1ACD"/>
    <w:rsid w:val="001C43A6"/>
    <w:rsid w:val="001C693C"/>
    <w:rsid w:val="001C6E70"/>
    <w:rsid w:val="001C712A"/>
    <w:rsid w:val="001C72C1"/>
    <w:rsid w:val="001D0F3E"/>
    <w:rsid w:val="001D1C27"/>
    <w:rsid w:val="001D34B4"/>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69F0"/>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4AA"/>
    <w:rsid w:val="00253F4E"/>
    <w:rsid w:val="0025449D"/>
    <w:rsid w:val="00254E4A"/>
    <w:rsid w:val="002568B9"/>
    <w:rsid w:val="00257567"/>
    <w:rsid w:val="00264D89"/>
    <w:rsid w:val="002664C9"/>
    <w:rsid w:val="00271F87"/>
    <w:rsid w:val="0027469C"/>
    <w:rsid w:val="002754AD"/>
    <w:rsid w:val="00275C62"/>
    <w:rsid w:val="0027657F"/>
    <w:rsid w:val="00276E50"/>
    <w:rsid w:val="0027729B"/>
    <w:rsid w:val="002776E8"/>
    <w:rsid w:val="00280242"/>
    <w:rsid w:val="0028111E"/>
    <w:rsid w:val="00282CBB"/>
    <w:rsid w:val="00283496"/>
    <w:rsid w:val="0028391D"/>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255A"/>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077"/>
    <w:rsid w:val="002C7F86"/>
    <w:rsid w:val="002D0815"/>
    <w:rsid w:val="002D1ECC"/>
    <w:rsid w:val="002D3A86"/>
    <w:rsid w:val="002D4ACB"/>
    <w:rsid w:val="002D4FAB"/>
    <w:rsid w:val="002D5710"/>
    <w:rsid w:val="002D5C0A"/>
    <w:rsid w:val="002D600A"/>
    <w:rsid w:val="002D6CEA"/>
    <w:rsid w:val="002E07FE"/>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784A"/>
    <w:rsid w:val="002F7C7D"/>
    <w:rsid w:val="0030116B"/>
    <w:rsid w:val="0030282A"/>
    <w:rsid w:val="00302AF0"/>
    <w:rsid w:val="00303F86"/>
    <w:rsid w:val="00310C67"/>
    <w:rsid w:val="00312E14"/>
    <w:rsid w:val="00313609"/>
    <w:rsid w:val="00315E86"/>
    <w:rsid w:val="0031691D"/>
    <w:rsid w:val="00317406"/>
    <w:rsid w:val="0031763F"/>
    <w:rsid w:val="00320387"/>
    <w:rsid w:val="003204FE"/>
    <w:rsid w:val="00320F4A"/>
    <w:rsid w:val="00323472"/>
    <w:rsid w:val="00323513"/>
    <w:rsid w:val="003239C1"/>
    <w:rsid w:val="003264F0"/>
    <w:rsid w:val="00332B51"/>
    <w:rsid w:val="00332F13"/>
    <w:rsid w:val="003331AF"/>
    <w:rsid w:val="00333C4F"/>
    <w:rsid w:val="00334791"/>
    <w:rsid w:val="00334A24"/>
    <w:rsid w:val="00334BD6"/>
    <w:rsid w:val="00335226"/>
    <w:rsid w:val="0033543A"/>
    <w:rsid w:val="00335627"/>
    <w:rsid w:val="0034058C"/>
    <w:rsid w:val="00340D05"/>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13B6"/>
    <w:rsid w:val="003514DC"/>
    <w:rsid w:val="0035174F"/>
    <w:rsid w:val="0035566B"/>
    <w:rsid w:val="00355B8A"/>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6570"/>
    <w:rsid w:val="003A7FBA"/>
    <w:rsid w:val="003B25E3"/>
    <w:rsid w:val="003B28D9"/>
    <w:rsid w:val="003B3557"/>
    <w:rsid w:val="003B3AA0"/>
    <w:rsid w:val="003B7212"/>
    <w:rsid w:val="003B7D3B"/>
    <w:rsid w:val="003C024E"/>
    <w:rsid w:val="003C2343"/>
    <w:rsid w:val="003C23DB"/>
    <w:rsid w:val="003C2C58"/>
    <w:rsid w:val="003C5152"/>
    <w:rsid w:val="003C6AA7"/>
    <w:rsid w:val="003D2089"/>
    <w:rsid w:val="003D2204"/>
    <w:rsid w:val="003D2856"/>
    <w:rsid w:val="003D496E"/>
    <w:rsid w:val="003D550F"/>
    <w:rsid w:val="003D55B9"/>
    <w:rsid w:val="003E0F3D"/>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289C"/>
    <w:rsid w:val="0043314F"/>
    <w:rsid w:val="004332EA"/>
    <w:rsid w:val="00433907"/>
    <w:rsid w:val="00436B2A"/>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1783"/>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231"/>
    <w:rsid w:val="00493A31"/>
    <w:rsid w:val="00493B15"/>
    <w:rsid w:val="00493C45"/>
    <w:rsid w:val="00496B2F"/>
    <w:rsid w:val="00496DAF"/>
    <w:rsid w:val="00497082"/>
    <w:rsid w:val="004A002D"/>
    <w:rsid w:val="004A0073"/>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977"/>
    <w:rsid w:val="004C19A2"/>
    <w:rsid w:val="004C1F86"/>
    <w:rsid w:val="004C2B99"/>
    <w:rsid w:val="004C32AE"/>
    <w:rsid w:val="004C6436"/>
    <w:rsid w:val="004C7646"/>
    <w:rsid w:val="004D02A2"/>
    <w:rsid w:val="004D09A0"/>
    <w:rsid w:val="004D1483"/>
    <w:rsid w:val="004D2980"/>
    <w:rsid w:val="004D2AD6"/>
    <w:rsid w:val="004D2F78"/>
    <w:rsid w:val="004D2F9D"/>
    <w:rsid w:val="004D491C"/>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41F"/>
    <w:rsid w:val="004E4466"/>
    <w:rsid w:val="004E45E9"/>
    <w:rsid w:val="004E491A"/>
    <w:rsid w:val="004E504A"/>
    <w:rsid w:val="004E671B"/>
    <w:rsid w:val="004F0B5A"/>
    <w:rsid w:val="004F1436"/>
    <w:rsid w:val="004F253B"/>
    <w:rsid w:val="004F3D58"/>
    <w:rsid w:val="004F4DC2"/>
    <w:rsid w:val="00500572"/>
    <w:rsid w:val="00500EA9"/>
    <w:rsid w:val="00500EFD"/>
    <w:rsid w:val="0050674F"/>
    <w:rsid w:val="00507D6D"/>
    <w:rsid w:val="00507E32"/>
    <w:rsid w:val="005102AF"/>
    <w:rsid w:val="00510839"/>
    <w:rsid w:val="00510988"/>
    <w:rsid w:val="005128FC"/>
    <w:rsid w:val="005130CF"/>
    <w:rsid w:val="005141D1"/>
    <w:rsid w:val="005148F7"/>
    <w:rsid w:val="0051637D"/>
    <w:rsid w:val="00516BC0"/>
    <w:rsid w:val="00517109"/>
    <w:rsid w:val="005222D9"/>
    <w:rsid w:val="005238B8"/>
    <w:rsid w:val="005239A4"/>
    <w:rsid w:val="00523B05"/>
    <w:rsid w:val="0052708E"/>
    <w:rsid w:val="00527A5D"/>
    <w:rsid w:val="00530A48"/>
    <w:rsid w:val="00530A6D"/>
    <w:rsid w:val="0053169E"/>
    <w:rsid w:val="005318AF"/>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2D3"/>
    <w:rsid w:val="00564476"/>
    <w:rsid w:val="005648E6"/>
    <w:rsid w:val="005656F7"/>
    <w:rsid w:val="00565820"/>
    <w:rsid w:val="005664E7"/>
    <w:rsid w:val="005709DB"/>
    <w:rsid w:val="00570B2A"/>
    <w:rsid w:val="00572F34"/>
    <w:rsid w:val="005751BC"/>
    <w:rsid w:val="005757A9"/>
    <w:rsid w:val="00575DCB"/>
    <w:rsid w:val="00576DCD"/>
    <w:rsid w:val="005771B1"/>
    <w:rsid w:val="00577610"/>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043"/>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47A8"/>
    <w:rsid w:val="005D550E"/>
    <w:rsid w:val="005D5745"/>
    <w:rsid w:val="005D589D"/>
    <w:rsid w:val="005E07E2"/>
    <w:rsid w:val="005E1268"/>
    <w:rsid w:val="005E128D"/>
    <w:rsid w:val="005E1E3A"/>
    <w:rsid w:val="005E33B3"/>
    <w:rsid w:val="005E3BE8"/>
    <w:rsid w:val="005E3EF8"/>
    <w:rsid w:val="005E6556"/>
    <w:rsid w:val="005F3092"/>
    <w:rsid w:val="005F3422"/>
    <w:rsid w:val="005F394B"/>
    <w:rsid w:val="005F5DF4"/>
    <w:rsid w:val="005F64ED"/>
    <w:rsid w:val="00600208"/>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547"/>
    <w:rsid w:val="00621A0B"/>
    <w:rsid w:val="00623C45"/>
    <w:rsid w:val="006245D8"/>
    <w:rsid w:val="00630A4A"/>
    <w:rsid w:val="00630CF4"/>
    <w:rsid w:val="00632CAE"/>
    <w:rsid w:val="00634A8B"/>
    <w:rsid w:val="006361BF"/>
    <w:rsid w:val="0064034F"/>
    <w:rsid w:val="00640EE9"/>
    <w:rsid w:val="00642043"/>
    <w:rsid w:val="00642D9F"/>
    <w:rsid w:val="0064386F"/>
    <w:rsid w:val="00644543"/>
    <w:rsid w:val="00645563"/>
    <w:rsid w:val="00646E39"/>
    <w:rsid w:val="00647643"/>
    <w:rsid w:val="00647DDD"/>
    <w:rsid w:val="0065189F"/>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5117"/>
    <w:rsid w:val="00676915"/>
    <w:rsid w:val="00677C37"/>
    <w:rsid w:val="00680BBA"/>
    <w:rsid w:val="00681658"/>
    <w:rsid w:val="0068240B"/>
    <w:rsid w:val="00683059"/>
    <w:rsid w:val="006831EC"/>
    <w:rsid w:val="006877B6"/>
    <w:rsid w:val="00691009"/>
    <w:rsid w:val="006913EB"/>
    <w:rsid w:val="00691AFA"/>
    <w:rsid w:val="0069200F"/>
    <w:rsid w:val="00693CB6"/>
    <w:rsid w:val="006A4E25"/>
    <w:rsid w:val="006A5648"/>
    <w:rsid w:val="006A6370"/>
    <w:rsid w:val="006A6683"/>
    <w:rsid w:val="006A791C"/>
    <w:rsid w:val="006B36A5"/>
    <w:rsid w:val="006B4007"/>
    <w:rsid w:val="006B4046"/>
    <w:rsid w:val="006B43B8"/>
    <w:rsid w:val="006B6007"/>
    <w:rsid w:val="006C07CA"/>
    <w:rsid w:val="006C0981"/>
    <w:rsid w:val="006C0A24"/>
    <w:rsid w:val="006C0C8F"/>
    <w:rsid w:val="006C132E"/>
    <w:rsid w:val="006C1989"/>
    <w:rsid w:val="006C1E95"/>
    <w:rsid w:val="006C60DB"/>
    <w:rsid w:val="006C6C99"/>
    <w:rsid w:val="006C6DE7"/>
    <w:rsid w:val="006D0332"/>
    <w:rsid w:val="006D17D9"/>
    <w:rsid w:val="006D1856"/>
    <w:rsid w:val="006D1F97"/>
    <w:rsid w:val="006D277C"/>
    <w:rsid w:val="006D3127"/>
    <w:rsid w:val="006D391D"/>
    <w:rsid w:val="006D50C7"/>
    <w:rsid w:val="006D5A89"/>
    <w:rsid w:val="006D7DE5"/>
    <w:rsid w:val="006E027A"/>
    <w:rsid w:val="006E134C"/>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6F72EF"/>
    <w:rsid w:val="007040CE"/>
    <w:rsid w:val="00704B23"/>
    <w:rsid w:val="00705020"/>
    <w:rsid w:val="007051C6"/>
    <w:rsid w:val="00705909"/>
    <w:rsid w:val="00706C11"/>
    <w:rsid w:val="00707427"/>
    <w:rsid w:val="00710756"/>
    <w:rsid w:val="00711B24"/>
    <w:rsid w:val="007140AA"/>
    <w:rsid w:val="007147F1"/>
    <w:rsid w:val="00714B1A"/>
    <w:rsid w:val="00715BCB"/>
    <w:rsid w:val="00715C53"/>
    <w:rsid w:val="00716298"/>
    <w:rsid w:val="00716ABB"/>
    <w:rsid w:val="0072186B"/>
    <w:rsid w:val="0072233D"/>
    <w:rsid w:val="00722879"/>
    <w:rsid w:val="00722F9E"/>
    <w:rsid w:val="00725B8E"/>
    <w:rsid w:val="00726F67"/>
    <w:rsid w:val="007274B3"/>
    <w:rsid w:val="00727947"/>
    <w:rsid w:val="00730F6A"/>
    <w:rsid w:val="00732A7E"/>
    <w:rsid w:val="00732B06"/>
    <w:rsid w:val="00732E8B"/>
    <w:rsid w:val="00734575"/>
    <w:rsid w:val="0073516C"/>
    <w:rsid w:val="0073607C"/>
    <w:rsid w:val="007361DE"/>
    <w:rsid w:val="00736836"/>
    <w:rsid w:val="0074224D"/>
    <w:rsid w:val="0074288B"/>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3D1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18D5"/>
    <w:rsid w:val="007F32F2"/>
    <w:rsid w:val="007F5F5A"/>
    <w:rsid w:val="0080073D"/>
    <w:rsid w:val="0080086D"/>
    <w:rsid w:val="0080121A"/>
    <w:rsid w:val="00802B2A"/>
    <w:rsid w:val="0080373B"/>
    <w:rsid w:val="00803883"/>
    <w:rsid w:val="0080463F"/>
    <w:rsid w:val="00804DE3"/>
    <w:rsid w:val="0080648A"/>
    <w:rsid w:val="00806A38"/>
    <w:rsid w:val="00810872"/>
    <w:rsid w:val="0081091F"/>
    <w:rsid w:val="00810BE2"/>
    <w:rsid w:val="008114F3"/>
    <w:rsid w:val="008117E7"/>
    <w:rsid w:val="00811DB4"/>
    <w:rsid w:val="00813ADC"/>
    <w:rsid w:val="0081619E"/>
    <w:rsid w:val="008165DF"/>
    <w:rsid w:val="00816849"/>
    <w:rsid w:val="00816A61"/>
    <w:rsid w:val="008177D6"/>
    <w:rsid w:val="0082287E"/>
    <w:rsid w:val="00823AD0"/>
    <w:rsid w:val="00824809"/>
    <w:rsid w:val="00824825"/>
    <w:rsid w:val="00825B7C"/>
    <w:rsid w:val="0082657A"/>
    <w:rsid w:val="00826B1D"/>
    <w:rsid w:val="00827745"/>
    <w:rsid w:val="00832FDD"/>
    <w:rsid w:val="00833C5B"/>
    <w:rsid w:val="00833DFA"/>
    <w:rsid w:val="008363D5"/>
    <w:rsid w:val="00836504"/>
    <w:rsid w:val="00840EBD"/>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47A"/>
    <w:rsid w:val="008B6608"/>
    <w:rsid w:val="008B6741"/>
    <w:rsid w:val="008B7C56"/>
    <w:rsid w:val="008C0147"/>
    <w:rsid w:val="008C16ED"/>
    <w:rsid w:val="008C33B7"/>
    <w:rsid w:val="008C39D4"/>
    <w:rsid w:val="008C3E4C"/>
    <w:rsid w:val="008C5323"/>
    <w:rsid w:val="008C6B6E"/>
    <w:rsid w:val="008D10A5"/>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05DD"/>
    <w:rsid w:val="0091270B"/>
    <w:rsid w:val="00912DDC"/>
    <w:rsid w:val="009169D1"/>
    <w:rsid w:val="00920317"/>
    <w:rsid w:val="009205E7"/>
    <w:rsid w:val="009214E6"/>
    <w:rsid w:val="00924565"/>
    <w:rsid w:val="00925159"/>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6F74"/>
    <w:rsid w:val="00987106"/>
    <w:rsid w:val="009873ED"/>
    <w:rsid w:val="0098758D"/>
    <w:rsid w:val="00987FE6"/>
    <w:rsid w:val="0099033E"/>
    <w:rsid w:val="009907D1"/>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2D1B"/>
    <w:rsid w:val="009C33C3"/>
    <w:rsid w:val="009C34ED"/>
    <w:rsid w:val="009C36F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464C"/>
    <w:rsid w:val="009F57D2"/>
    <w:rsid w:val="009F58E8"/>
    <w:rsid w:val="00A00F3F"/>
    <w:rsid w:val="00A021F0"/>
    <w:rsid w:val="00A02CF3"/>
    <w:rsid w:val="00A02DD6"/>
    <w:rsid w:val="00A04491"/>
    <w:rsid w:val="00A0654E"/>
    <w:rsid w:val="00A10AA9"/>
    <w:rsid w:val="00A1124D"/>
    <w:rsid w:val="00A13158"/>
    <w:rsid w:val="00A1324A"/>
    <w:rsid w:val="00A1595E"/>
    <w:rsid w:val="00A1618E"/>
    <w:rsid w:val="00A16ABD"/>
    <w:rsid w:val="00A201AB"/>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D18"/>
    <w:rsid w:val="00A65A6B"/>
    <w:rsid w:val="00A6705D"/>
    <w:rsid w:val="00A70265"/>
    <w:rsid w:val="00A704C9"/>
    <w:rsid w:val="00A7403B"/>
    <w:rsid w:val="00A74710"/>
    <w:rsid w:val="00A74B1C"/>
    <w:rsid w:val="00A75312"/>
    <w:rsid w:val="00A76157"/>
    <w:rsid w:val="00A77140"/>
    <w:rsid w:val="00A77A23"/>
    <w:rsid w:val="00A8354C"/>
    <w:rsid w:val="00A83994"/>
    <w:rsid w:val="00A86303"/>
    <w:rsid w:val="00A86395"/>
    <w:rsid w:val="00A86418"/>
    <w:rsid w:val="00A867C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53"/>
    <w:rsid w:val="00AA3A71"/>
    <w:rsid w:val="00AA441F"/>
    <w:rsid w:val="00AA4867"/>
    <w:rsid w:val="00AA4FDA"/>
    <w:rsid w:val="00AA7450"/>
    <w:rsid w:val="00AA7850"/>
    <w:rsid w:val="00AA7B21"/>
    <w:rsid w:val="00AB1B2C"/>
    <w:rsid w:val="00AB20D4"/>
    <w:rsid w:val="00AB290A"/>
    <w:rsid w:val="00AB6748"/>
    <w:rsid w:val="00AB6AF8"/>
    <w:rsid w:val="00AB7A29"/>
    <w:rsid w:val="00AB7E6B"/>
    <w:rsid w:val="00AC0C36"/>
    <w:rsid w:val="00AC0DCD"/>
    <w:rsid w:val="00AC240B"/>
    <w:rsid w:val="00AC2E04"/>
    <w:rsid w:val="00AC37FB"/>
    <w:rsid w:val="00AC55A2"/>
    <w:rsid w:val="00AD04B3"/>
    <w:rsid w:val="00AD1BAB"/>
    <w:rsid w:val="00AD1F71"/>
    <w:rsid w:val="00AD2CED"/>
    <w:rsid w:val="00AD2D3B"/>
    <w:rsid w:val="00AD3196"/>
    <w:rsid w:val="00AD5D25"/>
    <w:rsid w:val="00AE3992"/>
    <w:rsid w:val="00AE41B1"/>
    <w:rsid w:val="00AE476A"/>
    <w:rsid w:val="00AE4B84"/>
    <w:rsid w:val="00AE5F2A"/>
    <w:rsid w:val="00AE6982"/>
    <w:rsid w:val="00AE757C"/>
    <w:rsid w:val="00AE7702"/>
    <w:rsid w:val="00AF1D1C"/>
    <w:rsid w:val="00AF405D"/>
    <w:rsid w:val="00AF4984"/>
    <w:rsid w:val="00AF4C17"/>
    <w:rsid w:val="00AF5D82"/>
    <w:rsid w:val="00AF5ED1"/>
    <w:rsid w:val="00AF5FB7"/>
    <w:rsid w:val="00AF7391"/>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3E18"/>
    <w:rsid w:val="00B1407A"/>
    <w:rsid w:val="00B1433A"/>
    <w:rsid w:val="00B163D8"/>
    <w:rsid w:val="00B1661F"/>
    <w:rsid w:val="00B20323"/>
    <w:rsid w:val="00B22E48"/>
    <w:rsid w:val="00B24B11"/>
    <w:rsid w:val="00B25850"/>
    <w:rsid w:val="00B25EF1"/>
    <w:rsid w:val="00B2614E"/>
    <w:rsid w:val="00B30F88"/>
    <w:rsid w:val="00B31743"/>
    <w:rsid w:val="00B32C23"/>
    <w:rsid w:val="00B431FA"/>
    <w:rsid w:val="00B43916"/>
    <w:rsid w:val="00B441EB"/>
    <w:rsid w:val="00B44929"/>
    <w:rsid w:val="00B4679D"/>
    <w:rsid w:val="00B4685D"/>
    <w:rsid w:val="00B47DFB"/>
    <w:rsid w:val="00B51EC7"/>
    <w:rsid w:val="00B52714"/>
    <w:rsid w:val="00B5391E"/>
    <w:rsid w:val="00B54182"/>
    <w:rsid w:val="00B541DC"/>
    <w:rsid w:val="00B54CAC"/>
    <w:rsid w:val="00B579E8"/>
    <w:rsid w:val="00B57DAE"/>
    <w:rsid w:val="00B6104D"/>
    <w:rsid w:val="00B61735"/>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FC4"/>
    <w:rsid w:val="00BB501C"/>
    <w:rsid w:val="00BB5C36"/>
    <w:rsid w:val="00BB5CD8"/>
    <w:rsid w:val="00BB6311"/>
    <w:rsid w:val="00BC178A"/>
    <w:rsid w:val="00BC2A07"/>
    <w:rsid w:val="00BC3E84"/>
    <w:rsid w:val="00BC4149"/>
    <w:rsid w:val="00BC6551"/>
    <w:rsid w:val="00BC68EF"/>
    <w:rsid w:val="00BC6959"/>
    <w:rsid w:val="00BC7049"/>
    <w:rsid w:val="00BD093C"/>
    <w:rsid w:val="00BD0D23"/>
    <w:rsid w:val="00BD1844"/>
    <w:rsid w:val="00BD2F69"/>
    <w:rsid w:val="00BD4468"/>
    <w:rsid w:val="00BD4D0B"/>
    <w:rsid w:val="00BD5A28"/>
    <w:rsid w:val="00BD60C1"/>
    <w:rsid w:val="00BD7382"/>
    <w:rsid w:val="00BD7DFE"/>
    <w:rsid w:val="00BE00D1"/>
    <w:rsid w:val="00BE1C9C"/>
    <w:rsid w:val="00BE2079"/>
    <w:rsid w:val="00BE4768"/>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2"/>
    <w:rsid w:val="00C0004A"/>
    <w:rsid w:val="00C008BE"/>
    <w:rsid w:val="00C00E81"/>
    <w:rsid w:val="00C01C0F"/>
    <w:rsid w:val="00C01E56"/>
    <w:rsid w:val="00C01F0E"/>
    <w:rsid w:val="00C02BD6"/>
    <w:rsid w:val="00C04402"/>
    <w:rsid w:val="00C05B1C"/>
    <w:rsid w:val="00C0643E"/>
    <w:rsid w:val="00C10347"/>
    <w:rsid w:val="00C10405"/>
    <w:rsid w:val="00C10D9D"/>
    <w:rsid w:val="00C11266"/>
    <w:rsid w:val="00C14C67"/>
    <w:rsid w:val="00C14E02"/>
    <w:rsid w:val="00C15212"/>
    <w:rsid w:val="00C171C7"/>
    <w:rsid w:val="00C2174D"/>
    <w:rsid w:val="00C21EB5"/>
    <w:rsid w:val="00C222C7"/>
    <w:rsid w:val="00C25DAF"/>
    <w:rsid w:val="00C265BF"/>
    <w:rsid w:val="00C26B81"/>
    <w:rsid w:val="00C26BFE"/>
    <w:rsid w:val="00C300AF"/>
    <w:rsid w:val="00C3181C"/>
    <w:rsid w:val="00C32B49"/>
    <w:rsid w:val="00C32FCF"/>
    <w:rsid w:val="00C33253"/>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BEC"/>
    <w:rsid w:val="00C50C3A"/>
    <w:rsid w:val="00C515C2"/>
    <w:rsid w:val="00C525C0"/>
    <w:rsid w:val="00C53FE2"/>
    <w:rsid w:val="00C5456D"/>
    <w:rsid w:val="00C54A0C"/>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64E2"/>
    <w:rsid w:val="00C8710C"/>
    <w:rsid w:val="00C8713B"/>
    <w:rsid w:val="00C9018A"/>
    <w:rsid w:val="00C90201"/>
    <w:rsid w:val="00C90BB5"/>
    <w:rsid w:val="00C91165"/>
    <w:rsid w:val="00C91625"/>
    <w:rsid w:val="00C92733"/>
    <w:rsid w:val="00C92904"/>
    <w:rsid w:val="00C92E6D"/>
    <w:rsid w:val="00C951DE"/>
    <w:rsid w:val="00C95BB7"/>
    <w:rsid w:val="00C96DB6"/>
    <w:rsid w:val="00CA0072"/>
    <w:rsid w:val="00CA04CC"/>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2EBD"/>
    <w:rsid w:val="00CC2F2A"/>
    <w:rsid w:val="00CC40EF"/>
    <w:rsid w:val="00CC4532"/>
    <w:rsid w:val="00CC5785"/>
    <w:rsid w:val="00CC5E5D"/>
    <w:rsid w:val="00CD3691"/>
    <w:rsid w:val="00CD3B6C"/>
    <w:rsid w:val="00CD3B92"/>
    <w:rsid w:val="00CD4205"/>
    <w:rsid w:val="00CD72EE"/>
    <w:rsid w:val="00CD7B71"/>
    <w:rsid w:val="00CE2AAD"/>
    <w:rsid w:val="00CE3402"/>
    <w:rsid w:val="00CE3BA8"/>
    <w:rsid w:val="00CE5B8F"/>
    <w:rsid w:val="00CE6D6A"/>
    <w:rsid w:val="00CE73C3"/>
    <w:rsid w:val="00CE7A11"/>
    <w:rsid w:val="00CF0DEE"/>
    <w:rsid w:val="00CF2CAF"/>
    <w:rsid w:val="00CF2E98"/>
    <w:rsid w:val="00CF3CE8"/>
    <w:rsid w:val="00CF3E8B"/>
    <w:rsid w:val="00CF40C3"/>
    <w:rsid w:val="00CF45A2"/>
    <w:rsid w:val="00CF56F8"/>
    <w:rsid w:val="00CF5FE0"/>
    <w:rsid w:val="00CF6498"/>
    <w:rsid w:val="00CF6CFB"/>
    <w:rsid w:val="00CF7B5A"/>
    <w:rsid w:val="00CF7BB5"/>
    <w:rsid w:val="00D004BE"/>
    <w:rsid w:val="00D01703"/>
    <w:rsid w:val="00D02190"/>
    <w:rsid w:val="00D03D4F"/>
    <w:rsid w:val="00D05F64"/>
    <w:rsid w:val="00D07DD3"/>
    <w:rsid w:val="00D11649"/>
    <w:rsid w:val="00D11909"/>
    <w:rsid w:val="00D129A0"/>
    <w:rsid w:val="00D1338D"/>
    <w:rsid w:val="00D13D59"/>
    <w:rsid w:val="00D14468"/>
    <w:rsid w:val="00D1704E"/>
    <w:rsid w:val="00D17A41"/>
    <w:rsid w:val="00D17DC0"/>
    <w:rsid w:val="00D200FA"/>
    <w:rsid w:val="00D20C73"/>
    <w:rsid w:val="00D21681"/>
    <w:rsid w:val="00D21E18"/>
    <w:rsid w:val="00D230F4"/>
    <w:rsid w:val="00D23B01"/>
    <w:rsid w:val="00D23D25"/>
    <w:rsid w:val="00D253A4"/>
    <w:rsid w:val="00D27D54"/>
    <w:rsid w:val="00D27FBB"/>
    <w:rsid w:val="00D30122"/>
    <w:rsid w:val="00D31839"/>
    <w:rsid w:val="00D33174"/>
    <w:rsid w:val="00D34CAE"/>
    <w:rsid w:val="00D34E64"/>
    <w:rsid w:val="00D36799"/>
    <w:rsid w:val="00D37602"/>
    <w:rsid w:val="00D37971"/>
    <w:rsid w:val="00D4263F"/>
    <w:rsid w:val="00D45636"/>
    <w:rsid w:val="00D45A1D"/>
    <w:rsid w:val="00D5088D"/>
    <w:rsid w:val="00D55754"/>
    <w:rsid w:val="00D60B4F"/>
    <w:rsid w:val="00D612DA"/>
    <w:rsid w:val="00D617AA"/>
    <w:rsid w:val="00D61C08"/>
    <w:rsid w:val="00D62FD3"/>
    <w:rsid w:val="00D63D19"/>
    <w:rsid w:val="00D64986"/>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3E11"/>
    <w:rsid w:val="00E14874"/>
    <w:rsid w:val="00E14CAF"/>
    <w:rsid w:val="00E15566"/>
    <w:rsid w:val="00E16CCF"/>
    <w:rsid w:val="00E17D33"/>
    <w:rsid w:val="00E205AD"/>
    <w:rsid w:val="00E21158"/>
    <w:rsid w:val="00E22A80"/>
    <w:rsid w:val="00E23DAD"/>
    <w:rsid w:val="00E25B9F"/>
    <w:rsid w:val="00E26113"/>
    <w:rsid w:val="00E26A92"/>
    <w:rsid w:val="00E279A4"/>
    <w:rsid w:val="00E30373"/>
    <w:rsid w:val="00E3088A"/>
    <w:rsid w:val="00E33076"/>
    <w:rsid w:val="00E349D4"/>
    <w:rsid w:val="00E3530C"/>
    <w:rsid w:val="00E36CB5"/>
    <w:rsid w:val="00E37B61"/>
    <w:rsid w:val="00E43106"/>
    <w:rsid w:val="00E4450D"/>
    <w:rsid w:val="00E44724"/>
    <w:rsid w:val="00E510CE"/>
    <w:rsid w:val="00E51C93"/>
    <w:rsid w:val="00E53AB6"/>
    <w:rsid w:val="00E53DE7"/>
    <w:rsid w:val="00E54758"/>
    <w:rsid w:val="00E55471"/>
    <w:rsid w:val="00E5622D"/>
    <w:rsid w:val="00E567EE"/>
    <w:rsid w:val="00E571E4"/>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61E5"/>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1BED"/>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419"/>
    <w:rsid w:val="00EF2E7E"/>
    <w:rsid w:val="00EF2F31"/>
    <w:rsid w:val="00EF37AF"/>
    <w:rsid w:val="00EF4018"/>
    <w:rsid w:val="00EF46D6"/>
    <w:rsid w:val="00EF4B60"/>
    <w:rsid w:val="00EF6E2F"/>
    <w:rsid w:val="00EF6EBE"/>
    <w:rsid w:val="00EF789E"/>
    <w:rsid w:val="00F00FA8"/>
    <w:rsid w:val="00F017BB"/>
    <w:rsid w:val="00F01A5C"/>
    <w:rsid w:val="00F03A7F"/>
    <w:rsid w:val="00F05740"/>
    <w:rsid w:val="00F05CE3"/>
    <w:rsid w:val="00F05D9E"/>
    <w:rsid w:val="00F07E0A"/>
    <w:rsid w:val="00F10AC6"/>
    <w:rsid w:val="00F10BE4"/>
    <w:rsid w:val="00F12278"/>
    <w:rsid w:val="00F13BD8"/>
    <w:rsid w:val="00F1486A"/>
    <w:rsid w:val="00F152B5"/>
    <w:rsid w:val="00F1566B"/>
    <w:rsid w:val="00F16393"/>
    <w:rsid w:val="00F16B91"/>
    <w:rsid w:val="00F20C8B"/>
    <w:rsid w:val="00F21317"/>
    <w:rsid w:val="00F21618"/>
    <w:rsid w:val="00F21925"/>
    <w:rsid w:val="00F24889"/>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87AD2"/>
    <w:rsid w:val="00F901A2"/>
    <w:rsid w:val="00F909DD"/>
    <w:rsid w:val="00F91140"/>
    <w:rsid w:val="00F91BF1"/>
    <w:rsid w:val="00F938BB"/>
    <w:rsid w:val="00F94A7D"/>
    <w:rsid w:val="00F95089"/>
    <w:rsid w:val="00F954E7"/>
    <w:rsid w:val="00F9578C"/>
    <w:rsid w:val="00F965C7"/>
    <w:rsid w:val="00F967F9"/>
    <w:rsid w:val="00F96C66"/>
    <w:rsid w:val="00F97617"/>
    <w:rsid w:val="00FA078D"/>
    <w:rsid w:val="00FA1219"/>
    <w:rsid w:val="00FA1261"/>
    <w:rsid w:val="00FA1AF5"/>
    <w:rsid w:val="00FA379E"/>
    <w:rsid w:val="00FA4C16"/>
    <w:rsid w:val="00FA52B8"/>
    <w:rsid w:val="00FA53DA"/>
    <w:rsid w:val="00FA7522"/>
    <w:rsid w:val="00FA7A2F"/>
    <w:rsid w:val="00FA7D03"/>
    <w:rsid w:val="00FB00E8"/>
    <w:rsid w:val="00FB05F8"/>
    <w:rsid w:val="00FB08A6"/>
    <w:rsid w:val="00FB09CD"/>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6EDC"/>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33134E4-7EB9-4254-82A2-F8038ADE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lleninstitute.github.io/AllenSD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servatory.brain-map.org/visual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2998@columb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uitang/fwmatch-public"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nshuting/graph_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6E564-9306-41E8-B176-0F082585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38</Pages>
  <Words>14338</Words>
  <Characters>81727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132</cp:revision>
  <cp:lastPrinted>2016-10-14T20:56:00Z</cp:lastPrinted>
  <dcterms:created xsi:type="dcterms:W3CDTF">2017-01-30T22:15:00Z</dcterms:created>
  <dcterms:modified xsi:type="dcterms:W3CDTF">2017-02-01T20:13:00Z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
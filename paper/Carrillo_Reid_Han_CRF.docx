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B8BF7" w14:textId="60965C6D" w:rsidR="0025317E" w:rsidRPr="001C693C" w:rsidRDefault="003C23DB" w:rsidP="001C693C">
      <w:pPr>
        <w:spacing w:line="480" w:lineRule="auto"/>
        <w:jc w:val="center"/>
        <w:rPr>
          <w:rFonts w:ascii="Arial" w:hAnsi="Arial" w:cs="Arial"/>
          <w:b/>
          <w:sz w:val="28"/>
          <w:szCs w:val="28"/>
        </w:rPr>
      </w:pPr>
      <w:r w:rsidRPr="001C693C">
        <w:rPr>
          <w:rFonts w:ascii="Arial" w:hAnsi="Arial" w:cs="Arial"/>
          <w:b/>
          <w:sz w:val="28"/>
          <w:szCs w:val="28"/>
        </w:rPr>
        <w:t xml:space="preserve">Identification and </w:t>
      </w:r>
      <w:r w:rsidR="002F784A" w:rsidRPr="001C693C">
        <w:rPr>
          <w:rFonts w:ascii="Arial" w:hAnsi="Arial" w:cs="Arial"/>
          <w:b/>
          <w:sz w:val="28"/>
          <w:szCs w:val="28"/>
        </w:rPr>
        <w:t>Targeting</w:t>
      </w:r>
      <w:r w:rsidR="00247BCA" w:rsidRPr="001C693C">
        <w:rPr>
          <w:rFonts w:ascii="Arial" w:hAnsi="Arial" w:cs="Arial"/>
          <w:b/>
          <w:sz w:val="28"/>
          <w:szCs w:val="28"/>
        </w:rPr>
        <w:t xml:space="preserve"> of </w:t>
      </w:r>
      <w:r w:rsidR="006F1804" w:rsidRPr="001C693C">
        <w:rPr>
          <w:rFonts w:ascii="Arial" w:hAnsi="Arial" w:cs="Arial"/>
          <w:b/>
          <w:sz w:val="28"/>
          <w:szCs w:val="28"/>
        </w:rPr>
        <w:t xml:space="preserve">Cortical </w:t>
      </w:r>
      <w:r w:rsidR="00E93E66" w:rsidRPr="001C693C">
        <w:rPr>
          <w:rFonts w:ascii="Arial" w:hAnsi="Arial" w:cs="Arial"/>
          <w:b/>
          <w:sz w:val="28"/>
          <w:szCs w:val="28"/>
        </w:rPr>
        <w:t>Ensembles</w:t>
      </w:r>
      <w:r w:rsidRPr="001C693C">
        <w:rPr>
          <w:rFonts w:ascii="Arial" w:hAnsi="Arial" w:cs="Arial"/>
          <w:b/>
          <w:sz w:val="28"/>
          <w:szCs w:val="28"/>
        </w:rPr>
        <w:t xml:space="preserve"> with</w:t>
      </w:r>
      <w:r w:rsidR="00315E86" w:rsidRPr="001C693C">
        <w:rPr>
          <w:rFonts w:ascii="Arial" w:hAnsi="Arial" w:cs="Arial"/>
          <w:b/>
          <w:sz w:val="28"/>
          <w:szCs w:val="28"/>
        </w:rPr>
        <w:t xml:space="preserve"> </w:t>
      </w:r>
      <w:r w:rsidR="00C01C0F">
        <w:rPr>
          <w:rFonts w:ascii="Arial" w:hAnsi="Arial" w:cs="Arial"/>
          <w:b/>
          <w:sz w:val="28"/>
          <w:szCs w:val="28"/>
        </w:rPr>
        <w:t xml:space="preserve">Probabilistic </w:t>
      </w:r>
      <w:r w:rsidR="00315E86" w:rsidRPr="001C693C">
        <w:rPr>
          <w:rFonts w:ascii="Arial" w:hAnsi="Arial" w:cs="Arial"/>
          <w:b/>
          <w:sz w:val="28"/>
          <w:szCs w:val="28"/>
        </w:rPr>
        <w:t>Graphical</w:t>
      </w:r>
      <w:r w:rsidRPr="001C693C">
        <w:rPr>
          <w:rFonts w:ascii="Arial" w:hAnsi="Arial" w:cs="Arial"/>
          <w:b/>
          <w:sz w:val="28"/>
          <w:szCs w:val="28"/>
        </w:rPr>
        <w:t xml:space="preserve"> Models</w:t>
      </w:r>
      <w:r w:rsidR="008923AD">
        <w:rPr>
          <w:rFonts w:ascii="Arial" w:hAnsi="Arial" w:cs="Arial"/>
          <w:b/>
          <w:sz w:val="28"/>
          <w:szCs w:val="28"/>
        </w:rPr>
        <w:t xml:space="preserve"> </w:t>
      </w:r>
    </w:p>
    <w:p w14:paraId="5F71FC3A" w14:textId="77777777" w:rsidR="00AF7391" w:rsidRDefault="00AF7391" w:rsidP="001C693C">
      <w:pPr>
        <w:spacing w:line="480" w:lineRule="auto"/>
        <w:jc w:val="center"/>
        <w:rPr>
          <w:rFonts w:ascii="Arial" w:hAnsi="Arial" w:cs="Arial"/>
        </w:rPr>
      </w:pPr>
    </w:p>
    <w:p w14:paraId="2AA769F4" w14:textId="76B2D5EB" w:rsidR="009A329A" w:rsidRDefault="00044B3A" w:rsidP="001C693C">
      <w:pPr>
        <w:spacing w:line="480" w:lineRule="auto"/>
        <w:jc w:val="center"/>
        <w:rPr>
          <w:rFonts w:ascii="Arial" w:hAnsi="Arial" w:cs="Arial"/>
        </w:rPr>
      </w:pPr>
      <w:r>
        <w:rPr>
          <w:rFonts w:ascii="Arial" w:hAnsi="Arial" w:cs="Arial"/>
        </w:rPr>
        <w:t>Luis Carrillo-Reid</w:t>
      </w:r>
      <w:r w:rsidR="00AF7391" w:rsidRPr="001C693C">
        <w:rPr>
          <w:rFonts w:ascii="Arial" w:hAnsi="Arial" w:cs="Arial"/>
          <w:vertAlign w:val="superscript"/>
        </w:rPr>
        <w:t>1</w:t>
      </w:r>
      <w:r>
        <w:rPr>
          <w:rFonts w:ascii="Arial" w:hAnsi="Arial" w:cs="Arial"/>
        </w:rPr>
        <w:t>, Shuting Han</w:t>
      </w:r>
      <w:r w:rsidR="00AF7391" w:rsidRPr="003468EC">
        <w:rPr>
          <w:rFonts w:ascii="Arial" w:hAnsi="Arial" w:cs="Arial"/>
          <w:vertAlign w:val="superscript"/>
        </w:rPr>
        <w:t>1</w:t>
      </w:r>
      <w:r>
        <w:rPr>
          <w:rFonts w:ascii="Arial" w:hAnsi="Arial" w:cs="Arial"/>
        </w:rPr>
        <w:t xml:space="preserve">, Tony </w:t>
      </w:r>
      <w:r w:rsidR="00394AE0">
        <w:rPr>
          <w:rFonts w:ascii="Arial" w:hAnsi="Arial" w:cs="Arial"/>
        </w:rPr>
        <w:t>Jebara</w:t>
      </w:r>
      <w:r w:rsidR="00394AE0">
        <w:rPr>
          <w:rFonts w:ascii="Arial" w:hAnsi="Arial" w:cs="Arial"/>
          <w:vertAlign w:val="superscript"/>
        </w:rPr>
        <w:t>2</w:t>
      </w:r>
      <w:r w:rsidR="00394AE0">
        <w:rPr>
          <w:rFonts w:ascii="Arial" w:hAnsi="Arial" w:cs="Arial"/>
        </w:rPr>
        <w:t xml:space="preserve"> </w:t>
      </w:r>
      <w:r w:rsidR="00E93E66">
        <w:rPr>
          <w:rFonts w:ascii="Arial" w:hAnsi="Arial" w:cs="Arial"/>
        </w:rPr>
        <w:t xml:space="preserve">and </w:t>
      </w:r>
      <w:r>
        <w:rPr>
          <w:rFonts w:ascii="Arial" w:hAnsi="Arial" w:cs="Arial"/>
        </w:rPr>
        <w:t>Rafael Yust</w:t>
      </w:r>
      <w:r w:rsidR="009A329A">
        <w:rPr>
          <w:rFonts w:ascii="Arial" w:hAnsi="Arial" w:cs="Arial"/>
        </w:rPr>
        <w:t>e</w:t>
      </w:r>
      <w:r w:rsidR="00AF7391" w:rsidRPr="003468EC">
        <w:rPr>
          <w:rFonts w:ascii="Arial" w:hAnsi="Arial" w:cs="Arial"/>
          <w:vertAlign w:val="superscript"/>
        </w:rPr>
        <w:t>1</w:t>
      </w:r>
      <w:r w:rsidR="00AF7391">
        <w:rPr>
          <w:rFonts w:ascii="Arial" w:hAnsi="Arial" w:cs="Arial"/>
        </w:rPr>
        <w:t>.</w:t>
      </w:r>
    </w:p>
    <w:p w14:paraId="22DAE0EF" w14:textId="45C597E6" w:rsidR="00715BCB" w:rsidRDefault="00715BCB" w:rsidP="00DC79A1">
      <w:pPr>
        <w:spacing w:line="480" w:lineRule="auto"/>
        <w:rPr>
          <w:rFonts w:ascii="Arial" w:hAnsi="Arial" w:cs="Arial"/>
        </w:rPr>
      </w:pPr>
      <w:r w:rsidRPr="00DC79A1">
        <w:rPr>
          <w:rFonts w:ascii="Arial" w:hAnsi="Arial" w:cs="Arial"/>
          <w:vertAlign w:val="superscript"/>
        </w:rPr>
        <w:t>1</w:t>
      </w:r>
      <w:r>
        <w:rPr>
          <w:rFonts w:ascii="Arial" w:hAnsi="Arial" w:cs="Arial"/>
        </w:rPr>
        <w:t xml:space="preserve"> </w:t>
      </w:r>
      <w:r w:rsidR="00394AE0" w:rsidRPr="00BB60B4">
        <w:rPr>
          <w:rFonts w:ascii="Arial" w:hAnsi="Arial" w:cs="Arial"/>
        </w:rPr>
        <w:t>Neuro</w:t>
      </w:r>
      <w:r w:rsidR="00394AE0">
        <w:rPr>
          <w:rFonts w:ascii="Arial" w:hAnsi="Arial" w:cs="Arial"/>
        </w:rPr>
        <w:t xml:space="preserve"> T</w:t>
      </w:r>
      <w:r w:rsidR="00394AE0" w:rsidRPr="00BB60B4">
        <w:rPr>
          <w:rFonts w:ascii="Arial" w:hAnsi="Arial" w:cs="Arial"/>
        </w:rPr>
        <w:t>echnology Center,</w:t>
      </w:r>
      <w:r w:rsidR="00394AE0" w:rsidRPr="00715BCB">
        <w:rPr>
          <w:rFonts w:ascii="Arial" w:hAnsi="Arial" w:cs="Arial"/>
        </w:rPr>
        <w:t xml:space="preserve"> </w:t>
      </w:r>
      <w:r w:rsidR="00DD0BCF" w:rsidRPr="00BB60B4">
        <w:rPr>
          <w:rFonts w:ascii="Arial" w:hAnsi="Arial" w:cs="Arial"/>
        </w:rPr>
        <w:t>Depar</w:t>
      </w:r>
      <w:r w:rsidR="00576DCD">
        <w:rPr>
          <w:rFonts w:ascii="Arial" w:hAnsi="Arial" w:cs="Arial"/>
        </w:rPr>
        <w:t>tment of Biological Sciences</w:t>
      </w:r>
      <w:r>
        <w:rPr>
          <w:rFonts w:ascii="Arial" w:hAnsi="Arial" w:cs="Arial"/>
        </w:rPr>
        <w:t>, Columbia University, New York, NY 10027</w:t>
      </w:r>
      <w:r w:rsidR="0054167E">
        <w:rPr>
          <w:rFonts w:ascii="Arial" w:hAnsi="Arial" w:cs="Arial"/>
        </w:rPr>
        <w:t>, USA</w:t>
      </w:r>
    </w:p>
    <w:p w14:paraId="42706694" w14:textId="37C1B7C5" w:rsidR="00DD0BCF" w:rsidRDefault="00715BCB" w:rsidP="00291356">
      <w:pPr>
        <w:spacing w:line="480" w:lineRule="auto"/>
        <w:rPr>
          <w:rFonts w:ascii="Arial" w:hAnsi="Arial" w:cs="Arial"/>
        </w:rPr>
      </w:pPr>
      <w:r w:rsidRPr="00DC79A1">
        <w:rPr>
          <w:rFonts w:ascii="Arial" w:hAnsi="Arial" w:cs="Arial"/>
          <w:vertAlign w:val="superscript"/>
        </w:rPr>
        <w:t>2</w:t>
      </w:r>
      <w:r>
        <w:rPr>
          <w:rFonts w:ascii="Arial" w:hAnsi="Arial" w:cs="Arial"/>
        </w:rPr>
        <w:t xml:space="preserve"> </w:t>
      </w:r>
      <w:r w:rsidR="002F219F">
        <w:rPr>
          <w:rFonts w:ascii="Arial" w:hAnsi="Arial" w:cs="Arial"/>
        </w:rPr>
        <w:t xml:space="preserve">Department of </w:t>
      </w:r>
      <w:r w:rsidR="00576DCD">
        <w:rPr>
          <w:rFonts w:ascii="Arial" w:hAnsi="Arial" w:cs="Arial"/>
        </w:rPr>
        <w:t>Computer Science</w:t>
      </w:r>
      <w:r w:rsidR="00DD0BCF" w:rsidRPr="00BB60B4">
        <w:rPr>
          <w:rFonts w:ascii="Arial" w:hAnsi="Arial" w:cs="Arial"/>
        </w:rPr>
        <w:t>, Columbia University, New York, NY, 10027</w:t>
      </w:r>
      <w:r w:rsidR="0054167E">
        <w:rPr>
          <w:rFonts w:ascii="Arial" w:hAnsi="Arial" w:cs="Arial"/>
        </w:rPr>
        <w:t>, USA</w:t>
      </w:r>
    </w:p>
    <w:p w14:paraId="7C59CDAA" w14:textId="77777777" w:rsidR="00AF7391" w:rsidRPr="00BB60B4" w:rsidRDefault="00AF7391" w:rsidP="00DD0BCF">
      <w:pPr>
        <w:spacing w:line="480" w:lineRule="auto"/>
        <w:jc w:val="both"/>
        <w:rPr>
          <w:rFonts w:ascii="Arial" w:hAnsi="Arial" w:cs="Arial"/>
        </w:rPr>
      </w:pPr>
    </w:p>
    <w:p w14:paraId="6722A7C0" w14:textId="4204318D" w:rsidR="00DD0BCF" w:rsidRPr="00BB60B4" w:rsidRDefault="00DD0BCF" w:rsidP="001C693C">
      <w:pPr>
        <w:jc w:val="both"/>
        <w:rPr>
          <w:rFonts w:ascii="Arial" w:hAnsi="Arial" w:cs="Arial"/>
          <w:b/>
        </w:rPr>
      </w:pPr>
      <w:r w:rsidRPr="00BB60B4">
        <w:rPr>
          <w:rFonts w:ascii="Arial" w:hAnsi="Arial" w:cs="Arial"/>
          <w:b/>
        </w:rPr>
        <w:t>Corresponding author</w:t>
      </w:r>
      <w:r w:rsidR="0081619E">
        <w:rPr>
          <w:rFonts w:ascii="Arial" w:hAnsi="Arial" w:cs="Arial"/>
          <w:b/>
        </w:rPr>
        <w:t>s</w:t>
      </w:r>
      <w:r w:rsidRPr="00BB60B4">
        <w:rPr>
          <w:rFonts w:ascii="Arial" w:hAnsi="Arial" w:cs="Arial"/>
          <w:b/>
        </w:rPr>
        <w:t xml:space="preserve">: </w:t>
      </w:r>
    </w:p>
    <w:p w14:paraId="76A12FF7" w14:textId="105F1461" w:rsidR="0081619E" w:rsidRDefault="0081619E" w:rsidP="001C693C">
      <w:pPr>
        <w:jc w:val="both"/>
        <w:rPr>
          <w:rFonts w:ascii="Arial" w:hAnsi="Arial" w:cs="Arial"/>
        </w:rPr>
      </w:pPr>
      <w:r>
        <w:rPr>
          <w:rFonts w:ascii="Arial" w:hAnsi="Arial" w:cs="Arial"/>
        </w:rPr>
        <w:t>Luis Carrillo-Reid. Ph.D. lc2998@columbia.edu</w:t>
      </w:r>
    </w:p>
    <w:p w14:paraId="378A5348" w14:textId="6C60A0CB" w:rsidR="00DD0BCF" w:rsidRDefault="00DD0BCF" w:rsidP="001C693C">
      <w:pPr>
        <w:jc w:val="both"/>
        <w:rPr>
          <w:rFonts w:ascii="Arial" w:hAnsi="Arial" w:cs="Arial"/>
        </w:rPr>
      </w:pPr>
      <w:r w:rsidRPr="00BB60B4">
        <w:rPr>
          <w:rFonts w:ascii="Arial" w:hAnsi="Arial" w:cs="Arial"/>
        </w:rPr>
        <w:t xml:space="preserve">Rafael Yuste, M.D., Ph.D. </w:t>
      </w:r>
      <w:r w:rsidRPr="0081619E">
        <w:rPr>
          <w:rFonts w:ascii="Arial" w:hAnsi="Arial" w:cs="Arial"/>
        </w:rPr>
        <w:t>rafaelyuste@columbia.edu</w:t>
      </w:r>
    </w:p>
    <w:p w14:paraId="6AF172C2" w14:textId="0314E34F" w:rsidR="00AF7391" w:rsidRDefault="00DD0BCF" w:rsidP="001C693C">
      <w:pPr>
        <w:jc w:val="both"/>
        <w:rPr>
          <w:rFonts w:ascii="Arial" w:hAnsi="Arial" w:cs="Arial"/>
        </w:rPr>
      </w:pPr>
      <w:r w:rsidRPr="00BB60B4">
        <w:rPr>
          <w:rFonts w:ascii="Arial" w:hAnsi="Arial" w:cs="Arial"/>
        </w:rPr>
        <w:t>906 NWC Building 550 West 120 Street, Box 4822, New York, NY, 10027.</w:t>
      </w:r>
    </w:p>
    <w:p w14:paraId="4BCC6C0B" w14:textId="77777777" w:rsidR="00AF7391" w:rsidRPr="00BB60B4" w:rsidRDefault="00AF7391" w:rsidP="001C693C">
      <w:pPr>
        <w:jc w:val="both"/>
        <w:rPr>
          <w:rFonts w:ascii="Arial" w:hAnsi="Arial" w:cs="Arial"/>
        </w:rPr>
      </w:pPr>
    </w:p>
    <w:p w14:paraId="1C0B93C0" w14:textId="1EFFE070" w:rsidR="00DD0BCF" w:rsidRDefault="00DD0BCF" w:rsidP="001C693C">
      <w:pPr>
        <w:jc w:val="both"/>
        <w:rPr>
          <w:rFonts w:ascii="Arial" w:hAnsi="Arial" w:cs="Arial"/>
        </w:rPr>
      </w:pPr>
      <w:r w:rsidRPr="00BB60B4">
        <w:rPr>
          <w:rFonts w:ascii="Arial" w:hAnsi="Arial" w:cs="Arial"/>
          <w:b/>
        </w:rPr>
        <w:t>Author Contributions:</w:t>
      </w:r>
      <w:r w:rsidRPr="00BB60B4">
        <w:rPr>
          <w:rFonts w:ascii="Arial" w:hAnsi="Arial" w:cs="Arial"/>
        </w:rPr>
        <w:t xml:space="preserve"> </w:t>
      </w:r>
      <w:r w:rsidR="00167911">
        <w:rPr>
          <w:rFonts w:ascii="Arial" w:hAnsi="Arial" w:cs="Arial"/>
        </w:rPr>
        <w:t xml:space="preserve">L.C.-R &amp; S.H. contributed equally to this work. </w:t>
      </w:r>
      <w:r w:rsidRPr="00BB60B4">
        <w:rPr>
          <w:rFonts w:ascii="Arial" w:hAnsi="Arial" w:cs="Arial"/>
        </w:rPr>
        <w:t>Conceptualization, L.C.-R</w:t>
      </w:r>
      <w:r w:rsidR="00394AE0">
        <w:rPr>
          <w:rFonts w:ascii="Arial" w:hAnsi="Arial" w:cs="Arial"/>
        </w:rPr>
        <w:t>, T.J. and R.Y.</w:t>
      </w:r>
      <w:r w:rsidRPr="00BB60B4">
        <w:rPr>
          <w:rFonts w:ascii="Arial" w:hAnsi="Arial" w:cs="Arial"/>
        </w:rPr>
        <w:t>; Methodology, L.C.-R.,</w:t>
      </w:r>
      <w:r w:rsidR="00A44E0C">
        <w:rPr>
          <w:rFonts w:ascii="Arial" w:hAnsi="Arial" w:cs="Arial"/>
        </w:rPr>
        <w:t xml:space="preserve"> </w:t>
      </w:r>
      <w:r>
        <w:rPr>
          <w:rFonts w:ascii="Arial" w:hAnsi="Arial" w:cs="Arial"/>
        </w:rPr>
        <w:t>S.H.</w:t>
      </w:r>
      <w:r w:rsidR="00F61192">
        <w:rPr>
          <w:rFonts w:ascii="Arial" w:hAnsi="Arial" w:cs="Arial"/>
        </w:rPr>
        <w:t xml:space="preserve"> &amp; </w:t>
      </w:r>
      <w:r>
        <w:rPr>
          <w:rFonts w:ascii="Arial" w:hAnsi="Arial" w:cs="Arial"/>
        </w:rPr>
        <w:t>T.J.</w:t>
      </w:r>
      <w:r w:rsidRPr="00BB60B4">
        <w:rPr>
          <w:rFonts w:ascii="Arial" w:hAnsi="Arial" w:cs="Arial"/>
        </w:rPr>
        <w:t>; Investigation, L.C.-R.; Writing – Original Draft, L.C.-R.</w:t>
      </w:r>
      <w:r>
        <w:rPr>
          <w:rFonts w:ascii="Arial" w:hAnsi="Arial" w:cs="Arial"/>
        </w:rPr>
        <w:t xml:space="preserve"> &amp; S.H.</w:t>
      </w:r>
      <w:r w:rsidRPr="00BB60B4">
        <w:rPr>
          <w:rFonts w:ascii="Arial" w:hAnsi="Arial" w:cs="Arial"/>
        </w:rPr>
        <w:t>; Writing – Review &amp; Editing, L.C.-R.</w:t>
      </w:r>
      <w:r>
        <w:rPr>
          <w:rFonts w:ascii="Arial" w:hAnsi="Arial" w:cs="Arial"/>
        </w:rPr>
        <w:t>, S.H., T.J.,</w:t>
      </w:r>
      <w:r w:rsidRPr="00BB60B4">
        <w:rPr>
          <w:rFonts w:ascii="Arial" w:hAnsi="Arial" w:cs="Arial"/>
        </w:rPr>
        <w:t xml:space="preserve"> </w:t>
      </w:r>
      <w:r w:rsidR="00167911">
        <w:rPr>
          <w:rFonts w:ascii="Arial" w:hAnsi="Arial" w:cs="Arial"/>
        </w:rPr>
        <w:t>&amp;</w:t>
      </w:r>
      <w:r w:rsidRPr="00BB60B4">
        <w:rPr>
          <w:rFonts w:ascii="Arial" w:hAnsi="Arial" w:cs="Arial"/>
        </w:rPr>
        <w:t xml:space="preserve"> R.Y.; Resources, L.C.-R.</w:t>
      </w:r>
      <w:r>
        <w:rPr>
          <w:rFonts w:ascii="Arial" w:hAnsi="Arial" w:cs="Arial"/>
        </w:rPr>
        <w:t>, S.H. &amp; T.J.</w:t>
      </w:r>
      <w:r w:rsidRPr="00BB60B4">
        <w:rPr>
          <w:rFonts w:ascii="Arial" w:hAnsi="Arial" w:cs="Arial"/>
        </w:rPr>
        <w:t xml:space="preserve">; Funding Acquisition, </w:t>
      </w:r>
      <w:r>
        <w:rPr>
          <w:rFonts w:ascii="Arial" w:hAnsi="Arial" w:cs="Arial"/>
        </w:rPr>
        <w:t xml:space="preserve">T.J. &amp; </w:t>
      </w:r>
      <w:r w:rsidRPr="00BB60B4">
        <w:rPr>
          <w:rFonts w:ascii="Arial" w:hAnsi="Arial" w:cs="Arial"/>
        </w:rPr>
        <w:t>R.Y.</w:t>
      </w:r>
      <w:r>
        <w:rPr>
          <w:rFonts w:ascii="Arial" w:hAnsi="Arial" w:cs="Arial"/>
        </w:rPr>
        <w:t xml:space="preserve"> </w:t>
      </w:r>
    </w:p>
    <w:p w14:paraId="4E1A39B2" w14:textId="77777777" w:rsidR="00AF7391" w:rsidRPr="00BB60B4" w:rsidRDefault="00AF7391" w:rsidP="001C693C">
      <w:pPr>
        <w:jc w:val="both"/>
        <w:rPr>
          <w:rFonts w:ascii="Arial" w:hAnsi="Arial" w:cs="Arial"/>
        </w:rPr>
      </w:pPr>
    </w:p>
    <w:p w14:paraId="03300013" w14:textId="48653ED7" w:rsidR="00DD0BCF" w:rsidRPr="00BB60B4" w:rsidRDefault="00DD0BCF" w:rsidP="001C693C">
      <w:pPr>
        <w:jc w:val="both"/>
        <w:rPr>
          <w:rFonts w:ascii="Arial" w:hAnsi="Arial" w:cs="Arial"/>
        </w:rPr>
      </w:pPr>
      <w:r w:rsidRPr="00BB60B4">
        <w:rPr>
          <w:rFonts w:ascii="Arial" w:hAnsi="Arial" w:cs="Arial"/>
          <w:b/>
        </w:rPr>
        <w:t>Acknowledgments:</w:t>
      </w:r>
      <w:r w:rsidR="00461783">
        <w:rPr>
          <w:rFonts w:ascii="Arial" w:hAnsi="Arial" w:cs="Arial"/>
        </w:rPr>
        <w:t xml:space="preserve"> </w:t>
      </w:r>
      <w:r w:rsidR="008B310C">
        <w:rPr>
          <w:rFonts w:ascii="Arial" w:hAnsi="Arial" w:cs="Arial"/>
        </w:rPr>
        <w:t xml:space="preserve">We thank </w:t>
      </w:r>
      <w:r w:rsidR="00E93E66">
        <w:rPr>
          <w:rFonts w:ascii="Arial" w:hAnsi="Arial" w:cs="Arial"/>
        </w:rPr>
        <w:t xml:space="preserve">Ekaterina Taralova for </w:t>
      </w:r>
      <w:r w:rsidR="00394AE0">
        <w:rPr>
          <w:rFonts w:ascii="Arial" w:hAnsi="Arial" w:cs="Arial"/>
        </w:rPr>
        <w:t>pioneering the project</w:t>
      </w:r>
      <w:r w:rsidR="00DA150B">
        <w:rPr>
          <w:rFonts w:ascii="Arial" w:hAnsi="Arial" w:cs="Arial"/>
        </w:rPr>
        <w:t xml:space="preserve">, </w:t>
      </w:r>
      <w:r w:rsidR="008B310C">
        <w:rPr>
          <w:rFonts w:ascii="Arial" w:hAnsi="Arial" w:cs="Arial"/>
        </w:rPr>
        <w:t xml:space="preserve">Kui Tang for CRFs code, </w:t>
      </w:r>
      <w:r w:rsidR="00DA150B">
        <w:rPr>
          <w:rFonts w:ascii="Arial" w:hAnsi="Arial" w:cs="Arial"/>
        </w:rPr>
        <w:t>laboratory</w:t>
      </w:r>
      <w:r w:rsidRPr="00BB60B4">
        <w:rPr>
          <w:rFonts w:ascii="Arial" w:hAnsi="Arial" w:cs="Arial"/>
        </w:rPr>
        <w:t xml:space="preserve"> members for valuable comments</w:t>
      </w:r>
      <w:r w:rsidR="00E93E66">
        <w:rPr>
          <w:rFonts w:ascii="Arial" w:hAnsi="Arial" w:cs="Arial"/>
        </w:rPr>
        <w:t xml:space="preserve"> and</w:t>
      </w:r>
      <w:r w:rsidRPr="00BB60B4">
        <w:rPr>
          <w:rFonts w:ascii="Arial" w:hAnsi="Arial" w:cs="Arial"/>
        </w:rPr>
        <w:t xml:space="preserve"> virus injections</w:t>
      </w:r>
      <w:r w:rsidR="00E93E66">
        <w:rPr>
          <w:rFonts w:ascii="Arial" w:hAnsi="Arial" w:cs="Arial"/>
        </w:rPr>
        <w:t xml:space="preserve">, </w:t>
      </w:r>
      <w:r w:rsidR="00422BFD">
        <w:rPr>
          <w:rFonts w:ascii="Arial" w:hAnsi="Arial" w:cs="Arial"/>
        </w:rPr>
        <w:t xml:space="preserve">Columbia Yeti shared High Performance Computing Cluster for computation resources, </w:t>
      </w:r>
      <w:r w:rsidRPr="00BB60B4">
        <w:rPr>
          <w:rFonts w:ascii="Arial" w:hAnsi="Arial" w:cs="Arial"/>
        </w:rPr>
        <w:t>Stanford Neuroscience Gene Vector and Virus Core for AAVdj virus</w:t>
      </w:r>
      <w:r w:rsidR="00E93E66">
        <w:rPr>
          <w:rFonts w:ascii="Arial" w:hAnsi="Arial" w:cs="Arial"/>
        </w:rPr>
        <w:t xml:space="preserve"> and </w:t>
      </w:r>
      <w:r w:rsidR="00E93E66" w:rsidRPr="00E93E66">
        <w:rPr>
          <w:rFonts w:ascii="Arial" w:hAnsi="Arial" w:cs="Arial"/>
        </w:rPr>
        <w:t>the NEI (DP1EY024503, R01EY011787)</w:t>
      </w:r>
      <w:r w:rsidR="008B310C">
        <w:rPr>
          <w:rFonts w:ascii="Arial" w:hAnsi="Arial" w:cs="Arial"/>
        </w:rPr>
        <w:t xml:space="preserve"> for funding</w:t>
      </w:r>
      <w:r w:rsidRPr="00BB60B4">
        <w:rPr>
          <w:rFonts w:ascii="Arial" w:hAnsi="Arial" w:cs="Arial"/>
        </w:rPr>
        <w:t xml:space="preserve">. </w:t>
      </w:r>
      <w:r w:rsidR="00394AE0" w:rsidRPr="00394AE0">
        <w:rPr>
          <w:rFonts w:ascii="Arial" w:hAnsi="Arial" w:cs="Arial"/>
        </w:rPr>
        <w:t xml:space="preserve">This material is based upon work supported by the Defense Advanced Research Projects Agency (DARPA) under Contract No. HR0011-17-C-0026 </w:t>
      </w:r>
      <w:r w:rsidR="00394AE0">
        <w:rPr>
          <w:rFonts w:ascii="Arial" w:hAnsi="Arial" w:cs="Arial"/>
        </w:rPr>
        <w:t xml:space="preserve">and </w:t>
      </w:r>
      <w:r w:rsidR="00394AE0" w:rsidRPr="00E93E66">
        <w:rPr>
          <w:rFonts w:ascii="Arial" w:hAnsi="Arial" w:cs="Arial"/>
        </w:rPr>
        <w:t>SIMPLEX N66001-15-C-4032</w:t>
      </w:r>
      <w:r w:rsidR="00394AE0">
        <w:rPr>
          <w:rFonts w:ascii="Arial" w:hAnsi="Arial" w:cs="Arial"/>
        </w:rPr>
        <w:t xml:space="preserve"> and in part by </w:t>
      </w:r>
      <w:r w:rsidR="00394AE0" w:rsidRPr="00394AE0">
        <w:rPr>
          <w:rFonts w:ascii="Arial" w:hAnsi="Arial" w:cs="Arial"/>
        </w:rPr>
        <w:t xml:space="preserve">the U. S. Army Research Laboratory and the U. S. Army Research Office under contract number W911NF-12-1-0594 (MURI).. </w:t>
      </w:r>
      <w:r w:rsidR="009C5734">
        <w:rPr>
          <w:rFonts w:ascii="Arial" w:hAnsi="Arial" w:cs="Arial"/>
        </w:rPr>
        <w:t>S.H.</w:t>
      </w:r>
      <w:r w:rsidR="00FC0214" w:rsidRPr="00FC0214">
        <w:rPr>
          <w:rFonts w:ascii="Arial" w:hAnsi="Arial" w:cs="Arial"/>
        </w:rPr>
        <w:t xml:space="preserve"> is a Howard Hughes Medical Institute International Student Research fellow.</w:t>
      </w:r>
      <w:r w:rsidR="00FC0214">
        <w:rPr>
          <w:rFonts w:ascii="Arial" w:hAnsi="Arial" w:cs="Arial"/>
        </w:rPr>
        <w:t xml:space="preserve"> </w:t>
      </w:r>
      <w:r w:rsidRPr="00BB60B4">
        <w:rPr>
          <w:rFonts w:ascii="Arial" w:hAnsi="Arial" w:cs="Arial"/>
        </w:rPr>
        <w:t>The authors declare no competing financial interests.</w:t>
      </w:r>
    </w:p>
    <w:p w14:paraId="36C505A2" w14:textId="73988776" w:rsidR="00D23D25" w:rsidRDefault="0019577E" w:rsidP="001C693C">
      <w:pPr>
        <w:jc w:val="both"/>
        <w:rPr>
          <w:rFonts w:ascii="Arial" w:hAnsi="Arial" w:cs="Arial"/>
        </w:rPr>
      </w:pPr>
      <w:r w:rsidRPr="00044B3A">
        <w:rPr>
          <w:rFonts w:ascii="Arial" w:hAnsi="Arial" w:cs="Arial"/>
        </w:rPr>
        <w:br w:type="page"/>
      </w:r>
    </w:p>
    <w:p w14:paraId="2C5771EC" w14:textId="3FE7DCCE" w:rsidR="009A329A" w:rsidRDefault="009A329A" w:rsidP="009A329A">
      <w:pPr>
        <w:spacing w:line="480" w:lineRule="auto"/>
        <w:jc w:val="both"/>
        <w:rPr>
          <w:rFonts w:ascii="Arial" w:hAnsi="Arial" w:cs="Arial"/>
          <w:b/>
        </w:rPr>
      </w:pPr>
      <w:r>
        <w:rPr>
          <w:rFonts w:ascii="Arial" w:hAnsi="Arial" w:cs="Arial"/>
          <w:b/>
        </w:rPr>
        <w:lastRenderedPageBreak/>
        <w:t>Highlights</w:t>
      </w:r>
      <w:r w:rsidR="00590B7A">
        <w:rPr>
          <w:rFonts w:ascii="Arial" w:hAnsi="Arial" w:cs="Arial"/>
          <w:b/>
        </w:rPr>
        <w:t xml:space="preserve"> </w:t>
      </w:r>
    </w:p>
    <w:p w14:paraId="6662FD6F" w14:textId="7414B38F" w:rsidR="009873ED" w:rsidRPr="00DC79A1" w:rsidRDefault="009873ED" w:rsidP="009873ED">
      <w:pPr>
        <w:spacing w:line="480" w:lineRule="auto"/>
        <w:jc w:val="both"/>
        <w:rPr>
          <w:rFonts w:ascii="Arial" w:hAnsi="Arial" w:cs="Arial"/>
        </w:rPr>
      </w:pPr>
      <w:r w:rsidRPr="009873ED">
        <w:rPr>
          <w:rFonts w:ascii="Arial" w:hAnsi="Arial" w:cs="Arial"/>
        </w:rPr>
        <w:t>-</w:t>
      </w:r>
      <w:r>
        <w:rPr>
          <w:rFonts w:ascii="Arial" w:hAnsi="Arial" w:cs="Arial"/>
        </w:rPr>
        <w:t xml:space="preserve"> </w:t>
      </w:r>
      <w:r w:rsidR="00394AE0">
        <w:rPr>
          <w:rFonts w:ascii="Arial" w:hAnsi="Arial" w:cs="Arial"/>
        </w:rPr>
        <w:t xml:space="preserve">Decoding of visual stimuli from cortical responses using </w:t>
      </w:r>
      <w:r w:rsidR="00F85A39">
        <w:rPr>
          <w:rFonts w:ascii="Arial" w:hAnsi="Arial" w:cs="Arial"/>
        </w:rPr>
        <w:t>Conditional Random Field (</w:t>
      </w:r>
      <w:r w:rsidR="00F86152" w:rsidRPr="009873ED">
        <w:rPr>
          <w:rFonts w:ascii="Arial" w:hAnsi="Arial" w:cs="Arial"/>
        </w:rPr>
        <w:t>CRF</w:t>
      </w:r>
      <w:r w:rsidR="00F85A39">
        <w:rPr>
          <w:rFonts w:ascii="Arial" w:hAnsi="Arial" w:cs="Arial"/>
        </w:rPr>
        <w:t>)</w:t>
      </w:r>
      <w:r w:rsidR="00987CCB">
        <w:rPr>
          <w:rFonts w:ascii="Arial" w:hAnsi="Arial" w:cs="Arial"/>
        </w:rPr>
        <w:t xml:space="preserve"> </w:t>
      </w:r>
      <w:r w:rsidR="00394AE0">
        <w:rPr>
          <w:rFonts w:ascii="Arial" w:hAnsi="Arial" w:cs="Arial"/>
        </w:rPr>
        <w:t>models</w:t>
      </w:r>
    </w:p>
    <w:p w14:paraId="1F1CE88B" w14:textId="242F8035" w:rsidR="00F86152" w:rsidRPr="003F07EC" w:rsidRDefault="00F86152" w:rsidP="009A329A">
      <w:pPr>
        <w:spacing w:line="480" w:lineRule="auto"/>
        <w:jc w:val="both"/>
        <w:rPr>
          <w:rFonts w:ascii="Arial" w:hAnsi="Arial" w:cs="Arial"/>
          <w:b/>
        </w:rPr>
      </w:pPr>
      <w:r>
        <w:rPr>
          <w:rFonts w:ascii="Arial" w:hAnsi="Arial" w:cs="Arial"/>
        </w:rPr>
        <w:t xml:space="preserve">- </w:t>
      </w:r>
      <w:r w:rsidR="002F784A">
        <w:rPr>
          <w:rFonts w:ascii="Arial" w:hAnsi="Arial" w:cs="Arial"/>
        </w:rPr>
        <w:t>CRF</w:t>
      </w:r>
      <w:r w:rsidR="00F85A39">
        <w:rPr>
          <w:rFonts w:ascii="Arial" w:hAnsi="Arial" w:cs="Arial"/>
        </w:rPr>
        <w:t xml:space="preserve">s infer </w:t>
      </w:r>
      <w:r w:rsidR="00987CCB">
        <w:rPr>
          <w:rFonts w:ascii="Arial" w:hAnsi="Arial" w:cs="Arial"/>
        </w:rPr>
        <w:t xml:space="preserve">core </w:t>
      </w:r>
      <w:r w:rsidR="00D03D4F">
        <w:rPr>
          <w:rFonts w:ascii="Arial" w:hAnsi="Arial" w:cs="Arial"/>
        </w:rPr>
        <w:t>cortical ensembles</w:t>
      </w:r>
      <w:r w:rsidR="00F85A39">
        <w:rPr>
          <w:rFonts w:ascii="Arial" w:hAnsi="Arial" w:cs="Arial"/>
        </w:rPr>
        <w:t xml:space="preserve"> </w:t>
      </w:r>
      <w:r w:rsidR="00394AE0">
        <w:rPr>
          <w:rFonts w:ascii="Arial" w:hAnsi="Arial" w:cs="Arial"/>
        </w:rPr>
        <w:t>and network reconfiguration</w:t>
      </w:r>
    </w:p>
    <w:p w14:paraId="2D479975" w14:textId="052975BC" w:rsidR="00F86152" w:rsidRPr="00590B7A" w:rsidRDefault="00CD4205" w:rsidP="009A329A">
      <w:pPr>
        <w:spacing w:line="480" w:lineRule="auto"/>
        <w:jc w:val="both"/>
        <w:rPr>
          <w:rFonts w:ascii="Arial" w:hAnsi="Arial" w:cs="Arial"/>
          <w:b/>
        </w:rPr>
      </w:pPr>
      <w:r>
        <w:rPr>
          <w:rFonts w:ascii="Arial" w:hAnsi="Arial" w:cs="Arial"/>
        </w:rPr>
        <w:t>-</w:t>
      </w:r>
      <w:r w:rsidR="00394AE0">
        <w:rPr>
          <w:rFonts w:ascii="Arial" w:hAnsi="Arial" w:cs="Arial"/>
        </w:rPr>
        <w:t xml:space="preserve"> Optogenetics stimulation of h</w:t>
      </w:r>
      <w:r w:rsidR="00B744F8">
        <w:rPr>
          <w:rFonts w:ascii="Arial" w:hAnsi="Arial" w:cs="Arial"/>
        </w:rPr>
        <w:t>igh</w:t>
      </w:r>
      <w:r w:rsidR="00F31BE6">
        <w:rPr>
          <w:rFonts w:ascii="Arial" w:hAnsi="Arial" w:cs="Arial"/>
        </w:rPr>
        <w:t>-</w:t>
      </w:r>
      <w:r w:rsidR="00B744F8">
        <w:rPr>
          <w:rFonts w:ascii="Arial" w:hAnsi="Arial" w:cs="Arial"/>
        </w:rPr>
        <w:t>rank</w:t>
      </w:r>
      <w:r w:rsidR="00167911">
        <w:rPr>
          <w:rFonts w:ascii="Arial" w:hAnsi="Arial" w:cs="Arial"/>
        </w:rPr>
        <w:t>ed</w:t>
      </w:r>
      <w:r w:rsidR="00B744F8">
        <w:rPr>
          <w:rFonts w:ascii="Arial" w:hAnsi="Arial" w:cs="Arial"/>
        </w:rPr>
        <w:t xml:space="preserve"> neurons</w:t>
      </w:r>
      <w:r w:rsidR="00A94E9C">
        <w:rPr>
          <w:rFonts w:ascii="Arial" w:hAnsi="Arial" w:cs="Arial"/>
        </w:rPr>
        <w:t xml:space="preserve"> </w:t>
      </w:r>
      <w:r w:rsidR="00394AE0">
        <w:rPr>
          <w:rFonts w:ascii="Arial" w:hAnsi="Arial" w:cs="Arial"/>
        </w:rPr>
        <w:t xml:space="preserve">trigger </w:t>
      </w:r>
      <w:r w:rsidR="00A94E9C">
        <w:rPr>
          <w:rFonts w:ascii="Arial" w:hAnsi="Arial" w:cs="Arial"/>
        </w:rPr>
        <w:t xml:space="preserve">pattern completion </w:t>
      </w:r>
    </w:p>
    <w:p w14:paraId="46449BFA" w14:textId="2296681E" w:rsidR="009A329A" w:rsidRDefault="009873ED" w:rsidP="009A329A">
      <w:pPr>
        <w:spacing w:line="480" w:lineRule="auto"/>
        <w:jc w:val="both"/>
        <w:rPr>
          <w:rFonts w:ascii="Arial" w:hAnsi="Arial" w:cs="Arial"/>
          <w:b/>
        </w:rPr>
      </w:pPr>
      <w:r>
        <w:rPr>
          <w:rFonts w:ascii="Arial" w:hAnsi="Arial" w:cs="Arial"/>
        </w:rPr>
        <w:t>-</w:t>
      </w:r>
      <w:r w:rsidR="001177E2">
        <w:rPr>
          <w:rFonts w:ascii="Arial" w:hAnsi="Arial" w:cs="Arial"/>
        </w:rPr>
        <w:t xml:space="preserve"> </w:t>
      </w:r>
      <w:r w:rsidR="00590B7A">
        <w:rPr>
          <w:rFonts w:ascii="Arial" w:hAnsi="Arial" w:cs="Arial"/>
        </w:rPr>
        <w:t xml:space="preserve">CRFs capture </w:t>
      </w:r>
      <w:r w:rsidR="00ED0EC2">
        <w:rPr>
          <w:rFonts w:ascii="Arial" w:hAnsi="Arial" w:cs="Arial"/>
        </w:rPr>
        <w:t xml:space="preserve">network </w:t>
      </w:r>
      <w:r w:rsidR="0034058C">
        <w:rPr>
          <w:rFonts w:ascii="Arial" w:hAnsi="Arial" w:cs="Arial"/>
        </w:rPr>
        <w:t>reconfiguration</w:t>
      </w:r>
      <w:r w:rsidR="00525BD6">
        <w:rPr>
          <w:rFonts w:ascii="Arial" w:hAnsi="Arial" w:cs="Arial"/>
        </w:rPr>
        <w:t xml:space="preserve"> </w:t>
      </w:r>
      <w:r w:rsidR="00291356">
        <w:rPr>
          <w:rFonts w:ascii="Arial" w:hAnsi="Arial" w:cs="Arial"/>
        </w:rPr>
        <w:t>after optogenetic stimulation</w:t>
      </w:r>
      <w:r w:rsidR="0034058C">
        <w:rPr>
          <w:rFonts w:ascii="Arial" w:hAnsi="Arial" w:cs="Arial"/>
        </w:rPr>
        <w:t xml:space="preserve"> </w:t>
      </w:r>
    </w:p>
    <w:p w14:paraId="33287929" w14:textId="32BCDA69" w:rsidR="009A329A" w:rsidRPr="00044B3A" w:rsidRDefault="002B3159" w:rsidP="002B3159">
      <w:pPr>
        <w:rPr>
          <w:rFonts w:ascii="Arial" w:hAnsi="Arial" w:cs="Arial"/>
          <w:b/>
        </w:rPr>
      </w:pPr>
      <w:r>
        <w:rPr>
          <w:rFonts w:ascii="Arial" w:hAnsi="Arial" w:cs="Arial"/>
          <w:b/>
        </w:rPr>
        <w:br w:type="page"/>
      </w:r>
    </w:p>
    <w:p w14:paraId="6CE13E0E" w14:textId="1A68B405" w:rsidR="00F80040" w:rsidRPr="001C693C" w:rsidRDefault="00F80040" w:rsidP="001C693C">
      <w:pPr>
        <w:tabs>
          <w:tab w:val="left" w:pos="2720"/>
        </w:tabs>
        <w:spacing w:line="480" w:lineRule="auto"/>
        <w:jc w:val="center"/>
        <w:rPr>
          <w:rFonts w:ascii="Arial" w:hAnsi="Arial" w:cs="Arial"/>
          <w:b/>
          <w:sz w:val="28"/>
          <w:szCs w:val="28"/>
        </w:rPr>
      </w:pPr>
      <w:r w:rsidRPr="001C693C">
        <w:rPr>
          <w:rFonts w:ascii="Arial" w:hAnsi="Arial" w:cs="Arial"/>
          <w:b/>
          <w:sz w:val="28"/>
          <w:szCs w:val="28"/>
        </w:rPr>
        <w:lastRenderedPageBreak/>
        <w:t>Summary</w:t>
      </w:r>
      <w:r w:rsidR="00364D3F" w:rsidRPr="001C693C">
        <w:rPr>
          <w:rFonts w:ascii="Arial" w:hAnsi="Arial" w:cs="Arial"/>
          <w:b/>
          <w:sz w:val="28"/>
          <w:szCs w:val="28"/>
        </w:rPr>
        <w:t xml:space="preserve"> </w:t>
      </w:r>
    </w:p>
    <w:p w14:paraId="512F293C" w14:textId="7C34BCDB" w:rsidR="00CF3CE8" w:rsidRDefault="00F85A39" w:rsidP="00044B3A">
      <w:pPr>
        <w:spacing w:line="480" w:lineRule="auto"/>
        <w:jc w:val="both"/>
        <w:rPr>
          <w:rFonts w:ascii="Arial" w:hAnsi="Arial" w:cs="Arial"/>
        </w:rPr>
      </w:pPr>
      <w:r>
        <w:rPr>
          <w:rFonts w:ascii="Arial" w:hAnsi="Arial" w:cs="Arial"/>
        </w:rPr>
        <w:t xml:space="preserve">A fundamental problem </w:t>
      </w:r>
      <w:r w:rsidR="002F219F">
        <w:rPr>
          <w:rFonts w:ascii="Arial" w:hAnsi="Arial" w:cs="Arial"/>
        </w:rPr>
        <w:t>for</w:t>
      </w:r>
      <w:r>
        <w:rPr>
          <w:rFonts w:ascii="Arial" w:hAnsi="Arial" w:cs="Arial"/>
        </w:rPr>
        <w:t xml:space="preserve"> machine learning in </w:t>
      </w:r>
      <w:r w:rsidRPr="00044B3A">
        <w:rPr>
          <w:rFonts w:ascii="Arial" w:hAnsi="Arial" w:cs="Arial"/>
        </w:rPr>
        <w:t>applications including natural language</w:t>
      </w:r>
      <w:r w:rsidR="00DC79A1">
        <w:rPr>
          <w:rFonts w:ascii="Arial" w:hAnsi="Arial" w:cs="Arial"/>
        </w:rPr>
        <w:t xml:space="preserve"> processing</w:t>
      </w:r>
      <w:r w:rsidRPr="00044B3A">
        <w:rPr>
          <w:rFonts w:ascii="Arial" w:hAnsi="Arial" w:cs="Arial"/>
        </w:rPr>
        <w:t>, computer vision</w:t>
      </w:r>
      <w:r>
        <w:rPr>
          <w:rFonts w:ascii="Arial" w:hAnsi="Arial" w:cs="Arial"/>
        </w:rPr>
        <w:t xml:space="preserve"> and</w:t>
      </w:r>
      <w:r w:rsidRPr="00044B3A">
        <w:rPr>
          <w:rFonts w:ascii="Arial" w:hAnsi="Arial" w:cs="Arial"/>
        </w:rPr>
        <w:t xml:space="preserve"> bioinformatics</w:t>
      </w:r>
      <w:r>
        <w:rPr>
          <w:rFonts w:ascii="Arial" w:hAnsi="Arial" w:cs="Arial"/>
        </w:rPr>
        <w:t xml:space="preserve"> is t</w:t>
      </w:r>
      <w:r w:rsidR="00CF3CE8" w:rsidRPr="00044B3A">
        <w:rPr>
          <w:rFonts w:ascii="Arial" w:hAnsi="Arial" w:cs="Arial"/>
        </w:rPr>
        <w:t xml:space="preserve">he prediction of </w:t>
      </w:r>
      <w:r w:rsidR="006B5F22">
        <w:rPr>
          <w:rFonts w:ascii="Arial" w:hAnsi="Arial" w:cs="Arial"/>
        </w:rPr>
        <w:t xml:space="preserve">system </w:t>
      </w:r>
      <w:r w:rsidR="00BD2F69">
        <w:rPr>
          <w:rFonts w:ascii="Arial" w:hAnsi="Arial" w:cs="Arial"/>
        </w:rPr>
        <w:t xml:space="preserve">states from </w:t>
      </w:r>
      <w:r w:rsidR="002A255A">
        <w:rPr>
          <w:rFonts w:ascii="Arial" w:hAnsi="Arial" w:cs="Arial"/>
        </w:rPr>
        <w:t>measurements of</w:t>
      </w:r>
      <w:r w:rsidR="002A255A" w:rsidRPr="00044B3A">
        <w:rPr>
          <w:rFonts w:ascii="Arial" w:hAnsi="Arial" w:cs="Arial"/>
        </w:rPr>
        <w:t xml:space="preserve"> </w:t>
      </w:r>
      <w:r w:rsidR="0074224D" w:rsidRPr="00044B3A">
        <w:rPr>
          <w:rFonts w:ascii="Arial" w:hAnsi="Arial" w:cs="Arial"/>
        </w:rPr>
        <w:t>variables with mutual dependencies</w:t>
      </w:r>
      <w:r w:rsidR="005A7606" w:rsidRPr="00044B3A">
        <w:rPr>
          <w:rFonts w:ascii="Arial" w:hAnsi="Arial" w:cs="Arial"/>
        </w:rPr>
        <w:t xml:space="preserve">. </w:t>
      </w:r>
      <w:r>
        <w:rPr>
          <w:rFonts w:ascii="Arial" w:hAnsi="Arial" w:cs="Arial"/>
        </w:rPr>
        <w:t xml:space="preserve">One solution is </w:t>
      </w:r>
      <w:r w:rsidR="005A7606" w:rsidRPr="00044B3A">
        <w:rPr>
          <w:rFonts w:ascii="Arial" w:hAnsi="Arial" w:cs="Arial"/>
        </w:rPr>
        <w:t>structured prediction methods that combine graphical models and classification algorithms</w:t>
      </w:r>
      <w:r w:rsidR="002F219F">
        <w:rPr>
          <w:rFonts w:ascii="Arial" w:hAnsi="Arial" w:cs="Arial"/>
        </w:rPr>
        <w:t>, such as</w:t>
      </w:r>
      <w:r w:rsidR="002F219F" w:rsidRPr="00044B3A">
        <w:rPr>
          <w:rFonts w:ascii="Arial" w:hAnsi="Arial" w:cs="Arial"/>
        </w:rPr>
        <w:t xml:space="preserve"> </w:t>
      </w:r>
      <w:r w:rsidR="00760D7F" w:rsidRPr="00044B3A">
        <w:rPr>
          <w:rFonts w:ascii="Arial" w:hAnsi="Arial" w:cs="Arial"/>
        </w:rPr>
        <w:t xml:space="preserve">Conditional </w:t>
      </w:r>
      <w:r w:rsidR="00394AE0">
        <w:rPr>
          <w:rFonts w:ascii="Arial" w:hAnsi="Arial" w:cs="Arial"/>
        </w:rPr>
        <w:t>R</w:t>
      </w:r>
      <w:r w:rsidR="00394AE0" w:rsidRPr="00044B3A">
        <w:rPr>
          <w:rFonts w:ascii="Arial" w:hAnsi="Arial" w:cs="Arial"/>
        </w:rPr>
        <w:t xml:space="preserve">andom </w:t>
      </w:r>
      <w:r w:rsidR="00394AE0">
        <w:rPr>
          <w:rFonts w:ascii="Arial" w:hAnsi="Arial" w:cs="Arial"/>
        </w:rPr>
        <w:t>F</w:t>
      </w:r>
      <w:r w:rsidR="00394AE0" w:rsidRPr="00044B3A">
        <w:rPr>
          <w:rFonts w:ascii="Arial" w:hAnsi="Arial" w:cs="Arial"/>
        </w:rPr>
        <w:t xml:space="preserve">ields </w:t>
      </w:r>
      <w:r w:rsidR="00760D7F" w:rsidRPr="00044B3A">
        <w:rPr>
          <w:rFonts w:ascii="Arial" w:hAnsi="Arial" w:cs="Arial"/>
        </w:rPr>
        <w:t>(CRFs)</w:t>
      </w:r>
      <w:r w:rsidR="00C32B49" w:rsidRPr="00044B3A">
        <w:rPr>
          <w:rFonts w:ascii="Arial" w:hAnsi="Arial" w:cs="Arial"/>
        </w:rPr>
        <w:t>.</w:t>
      </w:r>
      <w:r w:rsidR="00760D7F" w:rsidRPr="00044B3A">
        <w:rPr>
          <w:rFonts w:ascii="Arial" w:hAnsi="Arial" w:cs="Arial"/>
        </w:rPr>
        <w:t xml:space="preserve"> However</w:t>
      </w:r>
      <w:r w:rsidR="00C32B49" w:rsidRPr="00044B3A">
        <w:rPr>
          <w:rFonts w:ascii="Arial" w:hAnsi="Arial" w:cs="Arial"/>
        </w:rPr>
        <w:t>,</w:t>
      </w:r>
      <w:r w:rsidR="00760D7F" w:rsidRPr="00044B3A">
        <w:rPr>
          <w:rFonts w:ascii="Arial" w:hAnsi="Arial" w:cs="Arial"/>
        </w:rPr>
        <w:t xml:space="preserve"> </w:t>
      </w:r>
      <w:r w:rsidR="00EB7F79">
        <w:rPr>
          <w:rFonts w:ascii="Arial" w:hAnsi="Arial" w:cs="Arial"/>
        </w:rPr>
        <w:t xml:space="preserve">the application of </w:t>
      </w:r>
      <w:r w:rsidR="00760D7F" w:rsidRPr="00044B3A">
        <w:rPr>
          <w:rFonts w:ascii="Arial" w:hAnsi="Arial" w:cs="Arial"/>
        </w:rPr>
        <w:t xml:space="preserve">CRFs to infer the </w:t>
      </w:r>
      <w:r w:rsidR="00577610">
        <w:rPr>
          <w:rFonts w:ascii="Arial" w:hAnsi="Arial" w:cs="Arial"/>
        </w:rPr>
        <w:t xml:space="preserve">network </w:t>
      </w:r>
      <w:r w:rsidR="006B5F22">
        <w:rPr>
          <w:rFonts w:ascii="Arial" w:hAnsi="Arial" w:cs="Arial"/>
        </w:rPr>
        <w:t xml:space="preserve">structure and </w:t>
      </w:r>
      <w:r w:rsidR="00577610">
        <w:rPr>
          <w:rFonts w:ascii="Arial" w:hAnsi="Arial" w:cs="Arial"/>
        </w:rPr>
        <w:t>properties</w:t>
      </w:r>
      <w:r w:rsidR="00760D7F" w:rsidRPr="00044B3A">
        <w:rPr>
          <w:rFonts w:ascii="Arial" w:hAnsi="Arial" w:cs="Arial"/>
        </w:rPr>
        <w:t xml:space="preserve"> of </w:t>
      </w:r>
      <w:r w:rsidR="0059306A">
        <w:rPr>
          <w:rFonts w:ascii="Arial" w:hAnsi="Arial" w:cs="Arial"/>
        </w:rPr>
        <w:t xml:space="preserve">neuronal </w:t>
      </w:r>
      <w:r w:rsidR="00ED0D17">
        <w:rPr>
          <w:rFonts w:ascii="Arial" w:hAnsi="Arial" w:cs="Arial"/>
        </w:rPr>
        <w:t>groups with coordinated activity</w:t>
      </w:r>
      <w:r w:rsidR="00577610" w:rsidRPr="00044B3A">
        <w:rPr>
          <w:rFonts w:ascii="Arial" w:hAnsi="Arial" w:cs="Arial"/>
        </w:rPr>
        <w:t xml:space="preserve"> </w:t>
      </w:r>
      <w:r w:rsidR="00760D7F" w:rsidRPr="00044B3A">
        <w:rPr>
          <w:rFonts w:ascii="Arial" w:hAnsi="Arial" w:cs="Arial"/>
        </w:rPr>
        <w:t>remains</w:t>
      </w:r>
      <w:r w:rsidR="005616BB">
        <w:rPr>
          <w:rFonts w:ascii="Arial" w:hAnsi="Arial" w:cs="Arial"/>
        </w:rPr>
        <w:t xml:space="preserve"> </w:t>
      </w:r>
      <w:r w:rsidR="00760D7F" w:rsidRPr="00044B3A">
        <w:rPr>
          <w:rFonts w:ascii="Arial" w:hAnsi="Arial" w:cs="Arial"/>
        </w:rPr>
        <w:t xml:space="preserve">unexplored. </w:t>
      </w:r>
      <w:r w:rsidR="0019577E" w:rsidRPr="00044B3A">
        <w:rPr>
          <w:rFonts w:ascii="Arial" w:hAnsi="Arial" w:cs="Arial"/>
          <w:lang w:eastAsia="zh-CN"/>
        </w:rPr>
        <w:t>We used CRFs</w:t>
      </w:r>
      <w:r w:rsidR="003A485F" w:rsidRPr="00044B3A">
        <w:rPr>
          <w:rFonts w:ascii="Arial" w:hAnsi="Arial" w:cs="Arial"/>
          <w:lang w:eastAsia="zh-CN"/>
        </w:rPr>
        <w:t xml:space="preserve"> </w:t>
      </w:r>
      <w:r w:rsidR="00394AE0">
        <w:rPr>
          <w:rFonts w:ascii="Arial" w:hAnsi="Arial" w:cs="Arial"/>
          <w:lang w:eastAsia="zh-CN"/>
        </w:rPr>
        <w:t>o</w:t>
      </w:r>
      <w:r w:rsidR="0019577E" w:rsidRPr="00044B3A">
        <w:rPr>
          <w:rFonts w:ascii="Arial" w:hAnsi="Arial" w:cs="Arial"/>
          <w:lang w:eastAsia="zh-CN"/>
        </w:rPr>
        <w:t xml:space="preserve">n population </w:t>
      </w:r>
      <w:r w:rsidR="00394AE0">
        <w:rPr>
          <w:rFonts w:ascii="Arial" w:hAnsi="Arial" w:cs="Arial"/>
          <w:lang w:eastAsia="zh-CN"/>
        </w:rPr>
        <w:t xml:space="preserve">two-photon </w:t>
      </w:r>
      <w:r w:rsidR="0019577E" w:rsidRPr="00044B3A">
        <w:rPr>
          <w:rFonts w:ascii="Arial" w:hAnsi="Arial" w:cs="Arial"/>
          <w:lang w:eastAsia="zh-CN"/>
        </w:rPr>
        <w:t>calcium imaging</w:t>
      </w:r>
      <w:r w:rsidR="005616BB">
        <w:rPr>
          <w:rFonts w:ascii="Arial" w:hAnsi="Arial" w:cs="Arial"/>
          <w:lang w:eastAsia="zh-CN"/>
        </w:rPr>
        <w:t xml:space="preserve"> data</w:t>
      </w:r>
      <w:r w:rsidR="0019577E" w:rsidRPr="00044B3A">
        <w:rPr>
          <w:rFonts w:ascii="Arial" w:hAnsi="Arial" w:cs="Arial"/>
          <w:lang w:eastAsia="zh-CN"/>
        </w:rPr>
        <w:t xml:space="preserve"> from primary visual cortex (V1) </w:t>
      </w:r>
      <w:r w:rsidR="00394AE0">
        <w:rPr>
          <w:rFonts w:ascii="Arial" w:hAnsi="Arial" w:cs="Arial"/>
          <w:lang w:eastAsia="zh-CN"/>
        </w:rPr>
        <w:t>from</w:t>
      </w:r>
      <w:r w:rsidR="00394AE0" w:rsidRPr="00044B3A">
        <w:rPr>
          <w:rFonts w:ascii="Arial" w:hAnsi="Arial" w:cs="Arial"/>
          <w:lang w:eastAsia="zh-CN"/>
        </w:rPr>
        <w:t xml:space="preserve"> </w:t>
      </w:r>
      <w:r w:rsidR="0019577E" w:rsidRPr="00044B3A">
        <w:rPr>
          <w:rFonts w:ascii="Arial" w:hAnsi="Arial" w:cs="Arial"/>
          <w:lang w:eastAsia="zh-CN"/>
        </w:rPr>
        <w:t xml:space="preserve">awake </w:t>
      </w:r>
      <w:r w:rsidR="00445969">
        <w:rPr>
          <w:rFonts w:ascii="Arial" w:hAnsi="Arial" w:cs="Arial"/>
          <w:lang w:eastAsia="zh-CN"/>
        </w:rPr>
        <w:t>head-fixed</w:t>
      </w:r>
      <w:r w:rsidR="00445969" w:rsidRPr="00044B3A">
        <w:rPr>
          <w:rFonts w:ascii="Arial" w:hAnsi="Arial" w:cs="Arial"/>
          <w:lang w:eastAsia="zh-CN"/>
        </w:rPr>
        <w:t xml:space="preserve"> </w:t>
      </w:r>
      <w:r w:rsidR="0019577E" w:rsidRPr="00044B3A">
        <w:rPr>
          <w:rFonts w:ascii="Arial" w:hAnsi="Arial" w:cs="Arial"/>
          <w:lang w:eastAsia="zh-CN"/>
        </w:rPr>
        <w:t xml:space="preserve">mice to identify </w:t>
      </w:r>
      <w:r w:rsidR="00DD4603">
        <w:rPr>
          <w:rFonts w:ascii="Arial" w:hAnsi="Arial" w:cs="Arial"/>
          <w:lang w:eastAsia="zh-CN"/>
        </w:rPr>
        <w:t>cortical</w:t>
      </w:r>
      <w:r w:rsidR="00DD4603" w:rsidRPr="00044B3A">
        <w:rPr>
          <w:rFonts w:ascii="Arial" w:hAnsi="Arial" w:cs="Arial"/>
          <w:lang w:eastAsia="zh-CN"/>
        </w:rPr>
        <w:t xml:space="preserve"> </w:t>
      </w:r>
      <w:r w:rsidR="0019577E" w:rsidRPr="00044B3A">
        <w:rPr>
          <w:rFonts w:ascii="Arial" w:hAnsi="Arial" w:cs="Arial"/>
          <w:lang w:eastAsia="zh-CN"/>
        </w:rPr>
        <w:t>ensembles</w:t>
      </w:r>
      <w:r w:rsidR="002F219F" w:rsidRPr="002F219F">
        <w:rPr>
          <w:rFonts w:ascii="Arial" w:hAnsi="Arial" w:cs="Arial"/>
          <w:lang w:eastAsia="zh-CN"/>
        </w:rPr>
        <w:t xml:space="preserve"> </w:t>
      </w:r>
      <w:r w:rsidR="002F219F">
        <w:rPr>
          <w:rFonts w:ascii="Arial" w:hAnsi="Arial" w:cs="Arial"/>
          <w:lang w:eastAsia="zh-CN"/>
        </w:rPr>
        <w:t xml:space="preserve">and </w:t>
      </w:r>
      <w:r w:rsidR="002F219F" w:rsidRPr="00044B3A">
        <w:rPr>
          <w:rFonts w:ascii="Arial" w:hAnsi="Arial" w:cs="Arial"/>
          <w:lang w:eastAsia="zh-CN"/>
        </w:rPr>
        <w:t>predict visual stimuli</w:t>
      </w:r>
      <w:r w:rsidR="0019577E" w:rsidRPr="00044B3A">
        <w:rPr>
          <w:rFonts w:ascii="Arial" w:hAnsi="Arial" w:cs="Arial"/>
          <w:lang w:eastAsia="zh-CN"/>
        </w:rPr>
        <w:t xml:space="preserve">. </w:t>
      </w:r>
      <w:r w:rsidR="00120561">
        <w:rPr>
          <w:rFonts w:ascii="Arial" w:hAnsi="Arial" w:cs="Arial"/>
        </w:rPr>
        <w:t>U</w:t>
      </w:r>
      <w:r w:rsidR="0094098D">
        <w:rPr>
          <w:rFonts w:ascii="Arial" w:hAnsi="Arial" w:cs="Arial"/>
        </w:rPr>
        <w:t>sing</w:t>
      </w:r>
      <w:r w:rsidR="0094098D" w:rsidRPr="00044B3A">
        <w:rPr>
          <w:rFonts w:ascii="Arial" w:hAnsi="Arial" w:cs="Arial"/>
        </w:rPr>
        <w:t xml:space="preserve"> </w:t>
      </w:r>
      <w:r w:rsidR="0094098D">
        <w:rPr>
          <w:rFonts w:ascii="Arial" w:hAnsi="Arial" w:cs="Arial"/>
        </w:rPr>
        <w:t xml:space="preserve">simultaneous </w:t>
      </w:r>
      <w:r w:rsidR="00806A38">
        <w:rPr>
          <w:rFonts w:ascii="Arial" w:hAnsi="Arial" w:cs="Arial"/>
        </w:rPr>
        <w:t xml:space="preserve">two-photon </w:t>
      </w:r>
      <w:r w:rsidR="0094098D" w:rsidRPr="00044B3A">
        <w:rPr>
          <w:rFonts w:ascii="Arial" w:hAnsi="Arial" w:cs="Arial"/>
        </w:rPr>
        <w:t>optogenetic</w:t>
      </w:r>
      <w:r w:rsidR="0094098D">
        <w:rPr>
          <w:rFonts w:ascii="Arial" w:hAnsi="Arial" w:cs="Arial"/>
        </w:rPr>
        <w:t>s</w:t>
      </w:r>
      <w:r w:rsidR="0094098D" w:rsidRPr="00044B3A">
        <w:rPr>
          <w:rFonts w:ascii="Arial" w:hAnsi="Arial" w:cs="Arial"/>
          <w:lang w:eastAsia="zh-CN"/>
        </w:rPr>
        <w:t xml:space="preserve"> </w:t>
      </w:r>
      <w:r w:rsidR="0094098D">
        <w:rPr>
          <w:rFonts w:ascii="Arial" w:hAnsi="Arial" w:cs="Arial"/>
          <w:lang w:eastAsia="zh-CN"/>
        </w:rPr>
        <w:t>w</w:t>
      </w:r>
      <w:r w:rsidR="003A485F" w:rsidRPr="00044B3A">
        <w:rPr>
          <w:rFonts w:ascii="Arial" w:hAnsi="Arial" w:cs="Arial"/>
          <w:lang w:eastAsia="zh-CN"/>
        </w:rPr>
        <w:t>e</w:t>
      </w:r>
      <w:r w:rsidR="00806A38">
        <w:rPr>
          <w:rFonts w:ascii="Arial" w:hAnsi="Arial" w:cs="Arial"/>
          <w:lang w:eastAsia="zh-CN"/>
        </w:rPr>
        <w:t xml:space="preserve"> show that </w:t>
      </w:r>
      <w:r w:rsidR="00201C99">
        <w:rPr>
          <w:rFonts w:ascii="Arial" w:hAnsi="Arial" w:cs="Arial"/>
        </w:rPr>
        <w:t>high-ranked</w:t>
      </w:r>
      <w:r w:rsidR="00DD4603">
        <w:rPr>
          <w:rFonts w:ascii="Arial" w:hAnsi="Arial" w:cs="Arial"/>
        </w:rPr>
        <w:t xml:space="preserve"> </w:t>
      </w:r>
      <w:r w:rsidR="00DC3554">
        <w:rPr>
          <w:rFonts w:ascii="Arial" w:hAnsi="Arial" w:cs="Arial"/>
        </w:rPr>
        <w:t>neurons</w:t>
      </w:r>
      <w:r w:rsidR="00DD4603">
        <w:rPr>
          <w:rFonts w:ascii="Arial" w:hAnsi="Arial" w:cs="Arial"/>
        </w:rPr>
        <w:t xml:space="preserve"> </w:t>
      </w:r>
      <w:r w:rsidR="00394AE0">
        <w:rPr>
          <w:rFonts w:ascii="Arial" w:hAnsi="Arial" w:cs="Arial"/>
        </w:rPr>
        <w:t xml:space="preserve">identified with </w:t>
      </w:r>
      <w:r w:rsidR="00394AE0">
        <w:rPr>
          <w:rFonts w:ascii="Arial" w:hAnsi="Arial" w:cs="Arial"/>
          <w:lang w:eastAsia="zh-CN"/>
        </w:rPr>
        <w:t>CRFs</w:t>
      </w:r>
      <w:r w:rsidR="00394AE0" w:rsidRPr="00044B3A">
        <w:rPr>
          <w:rFonts w:ascii="Arial" w:hAnsi="Arial" w:cs="Arial"/>
          <w:lang w:eastAsia="zh-CN"/>
        </w:rPr>
        <w:t xml:space="preserve"> </w:t>
      </w:r>
      <w:r w:rsidR="00394AE0">
        <w:rPr>
          <w:rFonts w:ascii="Arial" w:hAnsi="Arial" w:cs="Arial"/>
        </w:rPr>
        <w:t>have</w:t>
      </w:r>
      <w:r w:rsidR="00833C5B">
        <w:rPr>
          <w:rFonts w:ascii="Arial" w:hAnsi="Arial" w:cs="Arial"/>
        </w:rPr>
        <w:t xml:space="preserve"> pattern completion capability</w:t>
      </w:r>
      <w:r w:rsidR="00DD4603">
        <w:rPr>
          <w:rFonts w:ascii="Arial" w:hAnsi="Arial" w:cs="Arial"/>
        </w:rPr>
        <w:t>.</w:t>
      </w:r>
      <w:r w:rsidR="00003BFC" w:rsidRPr="00044B3A">
        <w:rPr>
          <w:rFonts w:ascii="Arial" w:hAnsi="Arial" w:cs="Arial"/>
          <w:lang w:eastAsia="zh-CN"/>
        </w:rPr>
        <w:t xml:space="preserve"> </w:t>
      </w:r>
      <w:r w:rsidR="0094098D">
        <w:rPr>
          <w:rFonts w:ascii="Arial" w:hAnsi="Arial" w:cs="Arial"/>
          <w:lang w:eastAsia="zh-CN"/>
        </w:rPr>
        <w:t>O</w:t>
      </w:r>
      <w:r w:rsidR="004450B2">
        <w:rPr>
          <w:rFonts w:ascii="Arial" w:hAnsi="Arial" w:cs="Arial"/>
          <w:lang w:eastAsia="zh-CN"/>
        </w:rPr>
        <w:t xml:space="preserve">ur method </w:t>
      </w:r>
      <w:r w:rsidR="005616BB">
        <w:rPr>
          <w:rFonts w:ascii="Arial" w:hAnsi="Arial" w:cs="Arial"/>
          <w:lang w:eastAsia="zh-CN"/>
        </w:rPr>
        <w:t xml:space="preserve">can </w:t>
      </w:r>
      <w:r w:rsidR="002F219F">
        <w:rPr>
          <w:rFonts w:ascii="Arial" w:hAnsi="Arial" w:cs="Arial"/>
          <w:lang w:eastAsia="zh-CN"/>
        </w:rPr>
        <w:t xml:space="preserve">also </w:t>
      </w:r>
      <w:r w:rsidR="005616BB">
        <w:rPr>
          <w:rFonts w:ascii="Arial" w:hAnsi="Arial" w:cs="Arial"/>
        </w:rPr>
        <w:t xml:space="preserve">capture </w:t>
      </w:r>
      <w:r w:rsidR="00C15987">
        <w:rPr>
          <w:rFonts w:ascii="Arial" w:hAnsi="Arial" w:cs="Arial"/>
        </w:rPr>
        <w:t>the reconfiguration</w:t>
      </w:r>
      <w:r w:rsidR="00660746">
        <w:rPr>
          <w:rFonts w:ascii="Arial" w:hAnsi="Arial" w:cs="Arial"/>
        </w:rPr>
        <w:t xml:space="preserve"> </w:t>
      </w:r>
      <w:r w:rsidR="002E762C">
        <w:rPr>
          <w:rFonts w:ascii="Arial" w:hAnsi="Arial" w:cs="Arial"/>
        </w:rPr>
        <w:t>in</w:t>
      </w:r>
      <w:r w:rsidR="00660746">
        <w:rPr>
          <w:rFonts w:ascii="Arial" w:hAnsi="Arial" w:cs="Arial"/>
        </w:rPr>
        <w:t xml:space="preserve"> network </w:t>
      </w:r>
      <w:r w:rsidR="002E762C">
        <w:rPr>
          <w:rFonts w:ascii="Arial" w:hAnsi="Arial" w:cs="Arial"/>
        </w:rPr>
        <w:t>properties of targeted neurons with</w:t>
      </w:r>
      <w:r w:rsidR="00660746">
        <w:rPr>
          <w:rFonts w:ascii="Arial" w:hAnsi="Arial" w:cs="Arial"/>
        </w:rPr>
        <w:t xml:space="preserve"> single cell </w:t>
      </w:r>
      <w:r w:rsidR="002E762C">
        <w:rPr>
          <w:rFonts w:ascii="Arial" w:hAnsi="Arial" w:cs="Arial"/>
        </w:rPr>
        <w:t>resolution</w:t>
      </w:r>
      <w:r w:rsidR="0019577E" w:rsidRPr="00044B3A">
        <w:rPr>
          <w:rFonts w:ascii="Arial" w:hAnsi="Arial" w:cs="Arial"/>
        </w:rPr>
        <w:t>.</w:t>
      </w:r>
      <w:r w:rsidR="002F219F">
        <w:rPr>
          <w:rFonts w:ascii="Arial" w:hAnsi="Arial" w:cs="Arial"/>
        </w:rPr>
        <w:t xml:space="preserve"> CRFs models could be broadly used for deciphering </w:t>
      </w:r>
      <w:r w:rsidR="00806A38">
        <w:rPr>
          <w:rFonts w:ascii="Arial" w:hAnsi="Arial" w:cs="Arial"/>
        </w:rPr>
        <w:t xml:space="preserve">functional </w:t>
      </w:r>
      <w:r w:rsidR="00394AE0">
        <w:rPr>
          <w:rFonts w:ascii="Arial" w:hAnsi="Arial" w:cs="Arial"/>
        </w:rPr>
        <w:t xml:space="preserve">connectivity </w:t>
      </w:r>
      <w:r w:rsidR="002F219F">
        <w:rPr>
          <w:rFonts w:ascii="Arial" w:hAnsi="Arial" w:cs="Arial"/>
        </w:rPr>
        <w:t>of neural circuits.</w:t>
      </w:r>
    </w:p>
    <w:p w14:paraId="4E68EDC6" w14:textId="58F19AAF" w:rsidR="00940795" w:rsidRPr="00044B3A" w:rsidRDefault="00275C62" w:rsidP="00387978">
      <w:pPr>
        <w:rPr>
          <w:rFonts w:ascii="Arial" w:hAnsi="Arial" w:cs="Arial"/>
        </w:rPr>
      </w:pPr>
      <w:r>
        <w:rPr>
          <w:rFonts w:ascii="Arial" w:hAnsi="Arial" w:cs="Arial"/>
        </w:rPr>
        <w:br w:type="page"/>
      </w:r>
    </w:p>
    <w:p w14:paraId="2EBBE380" w14:textId="52066433" w:rsidR="006733F5"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Introduction</w:t>
      </w:r>
    </w:p>
    <w:p w14:paraId="25FE3D9F" w14:textId="2AD7DAD9" w:rsidR="00271F87" w:rsidRPr="00044B3A" w:rsidRDefault="006A791C" w:rsidP="00044B3A">
      <w:pPr>
        <w:spacing w:line="480" w:lineRule="auto"/>
        <w:jc w:val="both"/>
        <w:rPr>
          <w:rFonts w:ascii="Arial" w:hAnsi="Arial" w:cs="Arial"/>
          <w:lang w:eastAsia="zh-CN"/>
        </w:rPr>
      </w:pPr>
      <w:r w:rsidRPr="00044B3A">
        <w:rPr>
          <w:rFonts w:ascii="Arial" w:hAnsi="Arial" w:cs="Arial"/>
        </w:rPr>
        <w:t>The coordinated firing of neuronal populations is considered to be the substrate of sensory, behavioral and cognitive functions.</w:t>
      </w:r>
      <w:r>
        <w:rPr>
          <w:rFonts w:ascii="Arial" w:hAnsi="Arial" w:cs="Arial"/>
          <w:lang w:eastAsia="zh-CN"/>
        </w:rPr>
        <w:t xml:space="preserve"> </w:t>
      </w:r>
      <w:r w:rsidR="007B68A2">
        <w:rPr>
          <w:rFonts w:ascii="Arial" w:hAnsi="Arial" w:cs="Arial"/>
          <w:lang w:eastAsia="zh-CN"/>
        </w:rPr>
        <w:t xml:space="preserve">As originally predicted by Hebb, </w:t>
      </w:r>
      <w:r>
        <w:rPr>
          <w:rFonts w:ascii="Arial" w:hAnsi="Arial" w:cs="Arial"/>
          <w:lang w:eastAsia="zh-CN"/>
        </w:rPr>
        <w:t>co</w:t>
      </w:r>
      <w:r w:rsidR="006733F5">
        <w:rPr>
          <w:rFonts w:ascii="Arial" w:hAnsi="Arial" w:cs="Arial"/>
          <w:lang w:eastAsia="zh-CN"/>
        </w:rPr>
        <w:t>active</w:t>
      </w:r>
      <w:r w:rsidR="009C7853" w:rsidRPr="00044B3A">
        <w:rPr>
          <w:rFonts w:ascii="Arial" w:hAnsi="Arial" w:cs="Arial"/>
          <w:lang w:eastAsia="zh-CN"/>
        </w:rPr>
        <w:t xml:space="preserve"> neuronal groups, defined as neuronal ensembles, are assumed to generate com</w:t>
      </w:r>
      <w:r w:rsidR="009457CC" w:rsidRPr="00044B3A">
        <w:rPr>
          <w:rFonts w:ascii="Arial" w:hAnsi="Arial" w:cs="Arial"/>
          <w:lang w:eastAsia="zh-CN"/>
        </w:rPr>
        <w:t>plex circuit functions</w:t>
      </w:r>
      <w:ins w:id="0" w:author="Shuting Han" w:date="2017-04-04T11:12:00Z">
        <w:r w:rsidR="0043400C">
          <w:rPr>
            <w:rFonts w:ascii="Arial" w:hAnsi="Arial" w:cs="Arial"/>
            <w:lang w:eastAsia="zh-CN"/>
          </w:rPr>
          <w:t xml:space="preserve"> </w:t>
        </w:r>
      </w:ins>
      <w:r w:rsidR="0043400C">
        <w:rPr>
          <w:rFonts w:ascii="Arial" w:hAnsi="Arial" w:cs="Arial"/>
          <w:lang w:eastAsia="zh-CN"/>
        </w:rPr>
        <w:fldChar w:fldCharType="begin">
          <w:fldData xml:space="preserve">PEVuZE5vdGU+PENpdGU+PEF1dGhvcj5NYW88L0F1dGhvcj48WWVhcj4yMDAxPC9ZZWFyPjxSZWNO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PEVuZE5vdGU+PENpdGU+PEF1dGhvcj5NYW88L0F1dGhvcj48WWVhcj4yMDAxPC9ZZWFyPjxSZWNO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E625B1">
        <w:rPr>
          <w:rFonts w:ascii="Arial" w:hAnsi="Arial" w:cs="Arial"/>
          <w:noProof/>
          <w:lang w:eastAsia="zh-CN"/>
        </w:rPr>
        <w:t>(</w:t>
      </w:r>
      <w:hyperlink w:anchor="_ENREF_9" w:tooltip="Buzsaki, 2010 #5" w:history="1">
        <w:r w:rsidR="00BC1C0A">
          <w:rPr>
            <w:rFonts w:ascii="Arial" w:hAnsi="Arial" w:cs="Arial"/>
            <w:noProof/>
            <w:lang w:eastAsia="zh-CN"/>
          </w:rPr>
          <w:t>Buzsaki, 2010</w:t>
        </w:r>
      </w:hyperlink>
      <w:r w:rsidR="00E625B1">
        <w:rPr>
          <w:rFonts w:ascii="Arial" w:hAnsi="Arial" w:cs="Arial"/>
          <w:noProof/>
          <w:lang w:eastAsia="zh-CN"/>
        </w:rPr>
        <w:t xml:space="preserve">; </w:t>
      </w:r>
      <w:hyperlink w:anchor="_ENREF_16" w:tooltip="Cossart, 2003 #2" w:history="1">
        <w:r w:rsidR="00BC1C0A">
          <w:rPr>
            <w:rFonts w:ascii="Arial" w:hAnsi="Arial" w:cs="Arial"/>
            <w:noProof/>
            <w:lang w:eastAsia="zh-CN"/>
          </w:rPr>
          <w:t>Cossart et al., 2003</w:t>
        </w:r>
      </w:hyperlink>
      <w:r w:rsidR="00E625B1">
        <w:rPr>
          <w:rFonts w:ascii="Arial" w:hAnsi="Arial" w:cs="Arial"/>
          <w:noProof/>
          <w:lang w:eastAsia="zh-CN"/>
        </w:rPr>
        <w:t xml:space="preserve">; </w:t>
      </w:r>
      <w:hyperlink w:anchor="_ENREF_25" w:tooltip="Hebb, 1949 #4" w:history="1">
        <w:r w:rsidR="00BC1C0A">
          <w:rPr>
            <w:rFonts w:ascii="Arial" w:hAnsi="Arial" w:cs="Arial"/>
            <w:noProof/>
            <w:lang w:eastAsia="zh-CN"/>
          </w:rPr>
          <w:t>Hebb, 1949</w:t>
        </w:r>
      </w:hyperlink>
      <w:r w:rsidR="00E625B1">
        <w:rPr>
          <w:rFonts w:ascii="Arial" w:hAnsi="Arial" w:cs="Arial"/>
          <w:noProof/>
          <w:lang w:eastAsia="zh-CN"/>
        </w:rPr>
        <w:t xml:space="preserve">; </w:t>
      </w:r>
      <w:hyperlink w:anchor="_ENREF_34" w:tooltip="Luczak, 2009 #6" w:history="1">
        <w:r w:rsidR="00BC1C0A">
          <w:rPr>
            <w:rFonts w:ascii="Arial" w:hAnsi="Arial" w:cs="Arial"/>
            <w:noProof/>
            <w:lang w:eastAsia="zh-CN"/>
          </w:rPr>
          <w:t>Luczak et al., 2009</w:t>
        </w:r>
      </w:hyperlink>
      <w:r w:rsidR="00E625B1">
        <w:rPr>
          <w:rFonts w:ascii="Arial" w:hAnsi="Arial" w:cs="Arial"/>
          <w:noProof/>
          <w:lang w:eastAsia="zh-CN"/>
        </w:rPr>
        <w:t xml:space="preserve">; </w:t>
      </w:r>
      <w:hyperlink w:anchor="_ENREF_35" w:tooltip="Luczak, 2007 #7" w:history="1">
        <w:r w:rsidR="00BC1C0A">
          <w:rPr>
            <w:rFonts w:ascii="Arial" w:hAnsi="Arial" w:cs="Arial"/>
            <w:noProof/>
            <w:lang w:eastAsia="zh-CN"/>
          </w:rPr>
          <w:t>Luczak et al., 2007</w:t>
        </w:r>
      </w:hyperlink>
      <w:r w:rsidR="00E625B1">
        <w:rPr>
          <w:rFonts w:ascii="Arial" w:hAnsi="Arial" w:cs="Arial"/>
          <w:noProof/>
          <w:lang w:eastAsia="zh-CN"/>
        </w:rPr>
        <w:t xml:space="preserve">; </w:t>
      </w:r>
      <w:hyperlink w:anchor="_ENREF_36" w:tooltip="Mao, 2001 #1" w:history="1">
        <w:r w:rsidR="00BC1C0A">
          <w:rPr>
            <w:rFonts w:ascii="Arial" w:hAnsi="Arial" w:cs="Arial"/>
            <w:noProof/>
            <w:lang w:eastAsia="zh-CN"/>
          </w:rPr>
          <w:t>Mao et al., 2001</w:t>
        </w:r>
      </w:hyperlink>
      <w:r w:rsidR="00E625B1">
        <w:rPr>
          <w:rFonts w:ascii="Arial" w:hAnsi="Arial" w:cs="Arial"/>
          <w:noProof/>
          <w:lang w:eastAsia="zh-CN"/>
        </w:rPr>
        <w:t xml:space="preserve">; </w:t>
      </w:r>
      <w:hyperlink w:anchor="_ENREF_38" w:tooltip="Miller, 2014 #3" w:history="1">
        <w:r w:rsidR="00BC1C0A">
          <w:rPr>
            <w:rFonts w:ascii="Arial" w:hAnsi="Arial" w:cs="Arial"/>
            <w:noProof/>
            <w:lang w:eastAsia="zh-CN"/>
          </w:rPr>
          <w:t>Miller et al., 2014</w:t>
        </w:r>
      </w:hyperlink>
      <w:r w:rsidR="00E625B1">
        <w:rPr>
          <w:rFonts w:ascii="Arial" w:hAnsi="Arial" w:cs="Arial"/>
          <w:noProof/>
          <w:lang w:eastAsia="zh-CN"/>
        </w:rPr>
        <w:t>)</w:t>
      </w:r>
      <w:r w:rsidR="0043400C">
        <w:rPr>
          <w:rFonts w:ascii="Arial" w:hAnsi="Arial" w:cs="Arial"/>
          <w:lang w:eastAsia="zh-CN"/>
        </w:rPr>
        <w:fldChar w:fldCharType="end"/>
      </w:r>
      <w:r w:rsidR="007B68A2">
        <w:rPr>
          <w:rFonts w:ascii="Arial" w:hAnsi="Arial" w:cs="Arial"/>
          <w:lang w:eastAsia="zh-CN"/>
        </w:rPr>
        <w:t xml:space="preserve"> </w:t>
      </w:r>
      <w:r w:rsidR="007B68A2" w:rsidRPr="00940D5C">
        <w:rPr>
          <w:rFonts w:ascii="Arial" w:hAnsi="Arial" w:cs="Arial"/>
          <w:highlight w:val="yellow"/>
          <w:lang w:eastAsia="zh-CN"/>
        </w:rPr>
        <w:t xml:space="preserve">(Hebb, Buszaki, Harris, </w:t>
      </w:r>
      <w:r w:rsidR="00C51917" w:rsidRPr="00940D5C">
        <w:rPr>
          <w:rFonts w:ascii="Arial" w:hAnsi="Arial" w:cs="Arial"/>
          <w:highlight w:val="yellow"/>
          <w:lang w:eastAsia="zh-CN"/>
        </w:rPr>
        <w:t xml:space="preserve">Mao, </w:t>
      </w:r>
      <w:r w:rsidR="007B68A2" w:rsidRPr="00940D5C">
        <w:rPr>
          <w:rFonts w:ascii="Arial" w:hAnsi="Arial" w:cs="Arial"/>
          <w:highlight w:val="yellow"/>
          <w:lang w:eastAsia="zh-CN"/>
        </w:rPr>
        <w:t xml:space="preserve">Cossart, </w:t>
      </w:r>
      <w:r w:rsidR="00C51917" w:rsidRPr="00940D5C">
        <w:rPr>
          <w:rFonts w:ascii="Arial" w:hAnsi="Arial" w:cs="Arial"/>
          <w:highlight w:val="yellow"/>
          <w:lang w:eastAsia="zh-CN"/>
        </w:rPr>
        <w:t>Miller r</w:t>
      </w:r>
      <w:r w:rsidR="007B68A2" w:rsidRPr="00940D5C">
        <w:rPr>
          <w:rFonts w:ascii="Arial" w:hAnsi="Arial" w:cs="Arial"/>
          <w:highlight w:val="yellow"/>
          <w:lang w:eastAsia="zh-CN"/>
        </w:rPr>
        <w:t>efs)</w:t>
      </w:r>
      <w:r w:rsidR="009C7853" w:rsidRPr="00044B3A">
        <w:rPr>
          <w:rFonts w:ascii="Arial" w:hAnsi="Arial" w:cs="Arial"/>
          <w:lang w:eastAsia="zh-CN"/>
        </w:rPr>
        <w:t xml:space="preserve">. </w:t>
      </w:r>
      <w:r w:rsidR="007B68A2">
        <w:rPr>
          <w:rFonts w:ascii="Arial" w:hAnsi="Arial" w:cs="Arial"/>
          <w:lang w:eastAsia="zh-CN"/>
        </w:rPr>
        <w:t>Indeed, r</w:t>
      </w:r>
      <w:r w:rsidR="00CF6498" w:rsidRPr="00044B3A">
        <w:rPr>
          <w:rFonts w:ascii="Arial" w:hAnsi="Arial" w:cs="Arial"/>
          <w:lang w:eastAsia="zh-CN"/>
        </w:rPr>
        <w:t>ecent advances in two-photon calcium imaging and</w:t>
      </w:r>
      <w:r w:rsidR="006733F5">
        <w:rPr>
          <w:rFonts w:ascii="Arial" w:hAnsi="Arial" w:cs="Arial"/>
          <w:lang w:eastAsia="zh-CN"/>
        </w:rPr>
        <w:t xml:space="preserve"> two-photon</w:t>
      </w:r>
      <w:r w:rsidR="00CF6498" w:rsidRPr="00044B3A">
        <w:rPr>
          <w:rFonts w:ascii="Arial" w:hAnsi="Arial" w:cs="Arial"/>
          <w:lang w:eastAsia="zh-CN"/>
        </w:rPr>
        <w:t xml:space="preserve"> optogenetic</w:t>
      </w:r>
      <w:r w:rsidR="006733F5">
        <w:rPr>
          <w:rFonts w:ascii="Arial" w:hAnsi="Arial" w:cs="Arial"/>
          <w:lang w:eastAsia="zh-CN"/>
        </w:rPr>
        <w:t>s</w:t>
      </w:r>
      <w:r w:rsidR="00CF6498" w:rsidRPr="00044B3A">
        <w:rPr>
          <w:rFonts w:ascii="Arial" w:hAnsi="Arial" w:cs="Arial"/>
          <w:lang w:eastAsia="zh-CN"/>
        </w:rPr>
        <w:t xml:space="preserve"> </w:t>
      </w:r>
      <w:r w:rsidR="006733F5">
        <w:rPr>
          <w:rFonts w:ascii="Arial" w:hAnsi="Arial" w:cs="Arial"/>
          <w:lang w:eastAsia="zh-CN"/>
        </w:rPr>
        <w:t>have made</w:t>
      </w:r>
      <w:r w:rsidR="00CF6498" w:rsidRPr="00044B3A">
        <w:rPr>
          <w:rFonts w:ascii="Arial" w:hAnsi="Arial" w:cs="Arial"/>
          <w:lang w:eastAsia="zh-CN"/>
        </w:rPr>
        <w:t xml:space="preserve"> possible </w:t>
      </w:r>
      <w:r w:rsidR="002C358E">
        <w:rPr>
          <w:rFonts w:ascii="Arial" w:hAnsi="Arial" w:cs="Arial"/>
          <w:lang w:eastAsia="zh-CN"/>
        </w:rPr>
        <w:t>the</w:t>
      </w:r>
      <w:r w:rsidR="00CF6498" w:rsidRPr="00044B3A">
        <w:rPr>
          <w:rFonts w:ascii="Arial" w:hAnsi="Arial" w:cs="Arial"/>
          <w:lang w:eastAsia="zh-CN"/>
        </w:rPr>
        <w:t xml:space="preserve"> </w:t>
      </w:r>
      <w:r w:rsidR="004D4F8C">
        <w:rPr>
          <w:rFonts w:ascii="Arial" w:hAnsi="Arial" w:cs="Arial"/>
          <w:lang w:eastAsia="zh-CN"/>
        </w:rPr>
        <w:t>imprinting and recalling of cortical ensembles</w:t>
      </w:r>
      <w:r w:rsidR="006733F5">
        <w:rPr>
          <w:rFonts w:ascii="Arial" w:hAnsi="Arial" w:cs="Arial"/>
          <w:lang w:eastAsia="zh-CN"/>
        </w:rPr>
        <w:t xml:space="preserve"> with </w:t>
      </w:r>
      <w:r w:rsidR="006F4658">
        <w:rPr>
          <w:rFonts w:ascii="Arial" w:hAnsi="Arial" w:cs="Arial"/>
          <w:lang w:eastAsia="zh-CN"/>
        </w:rPr>
        <w:t>single cell</w:t>
      </w:r>
      <w:r w:rsidR="006733F5">
        <w:rPr>
          <w:rFonts w:ascii="Arial" w:hAnsi="Arial" w:cs="Arial"/>
          <w:lang w:eastAsia="zh-CN"/>
        </w:rPr>
        <w:t xml:space="preserve"> resolution </w:t>
      </w:r>
      <w:r w:rsidR="00956280">
        <w:rPr>
          <w:rFonts w:ascii="Arial" w:hAnsi="Arial" w:cs="Arial"/>
        </w:rPr>
        <w:t>in awake animals</w:t>
      </w:r>
      <w:r w:rsidR="005E07E2">
        <w:rPr>
          <w:rFonts w:ascii="Arial" w:hAnsi="Arial" w:cs="Arial"/>
        </w:rPr>
        <w:t xml:space="preserve">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001C1ACD">
        <w:rPr>
          <w:rFonts w:ascii="Arial" w:hAnsi="Arial" w:cs="Arial"/>
        </w:rPr>
        <w:t>.</w:t>
      </w:r>
      <w:r w:rsidR="00956280">
        <w:rPr>
          <w:rFonts w:ascii="Arial" w:hAnsi="Arial" w:cs="Arial"/>
          <w:lang w:eastAsia="zh-CN"/>
        </w:rPr>
        <w:t xml:space="preserve"> </w:t>
      </w:r>
      <w:r w:rsidR="005B6285" w:rsidRPr="00044B3A">
        <w:rPr>
          <w:rFonts w:ascii="Arial" w:hAnsi="Arial" w:cs="Arial"/>
        </w:rPr>
        <w:t xml:space="preserve">However, how the </w:t>
      </w:r>
      <w:r w:rsidR="00981542">
        <w:rPr>
          <w:rFonts w:ascii="Arial" w:hAnsi="Arial" w:cs="Arial"/>
        </w:rPr>
        <w:t>activation of specific groups of neurons</w:t>
      </w:r>
      <w:r w:rsidR="00981542" w:rsidRPr="00044B3A">
        <w:rPr>
          <w:rFonts w:ascii="Arial" w:hAnsi="Arial" w:cs="Arial"/>
        </w:rPr>
        <w:t xml:space="preserve"> </w:t>
      </w:r>
      <w:r w:rsidR="005B6285" w:rsidRPr="00044B3A">
        <w:rPr>
          <w:rFonts w:ascii="Arial" w:hAnsi="Arial" w:cs="Arial"/>
        </w:rPr>
        <w:t>relate</w:t>
      </w:r>
      <w:r w:rsidR="001C6E70">
        <w:rPr>
          <w:rFonts w:ascii="Arial" w:hAnsi="Arial" w:cs="Arial"/>
        </w:rPr>
        <w:t>s</w:t>
      </w:r>
      <w:r w:rsidR="005B6285" w:rsidRPr="00044B3A">
        <w:rPr>
          <w:rFonts w:ascii="Arial" w:hAnsi="Arial" w:cs="Arial"/>
        </w:rPr>
        <w:t xml:space="preserve"> to the </w:t>
      </w:r>
      <w:r w:rsidR="001017ED">
        <w:rPr>
          <w:rFonts w:ascii="Arial" w:hAnsi="Arial" w:cs="Arial"/>
        </w:rPr>
        <w:t>network properties</w:t>
      </w:r>
      <w:r w:rsidR="00981542">
        <w:rPr>
          <w:rFonts w:ascii="Arial" w:hAnsi="Arial" w:cs="Arial"/>
        </w:rPr>
        <w:t xml:space="preserve"> of</w:t>
      </w:r>
      <w:r w:rsidR="00981542" w:rsidRPr="00044B3A">
        <w:rPr>
          <w:rFonts w:ascii="Arial" w:hAnsi="Arial" w:cs="Arial"/>
        </w:rPr>
        <w:t xml:space="preserve"> </w:t>
      </w:r>
      <w:r w:rsidR="00981542">
        <w:rPr>
          <w:rFonts w:ascii="Arial" w:hAnsi="Arial" w:cs="Arial"/>
        </w:rPr>
        <w:t>cortical</w:t>
      </w:r>
      <w:r w:rsidR="00981542" w:rsidRPr="00044B3A">
        <w:rPr>
          <w:rFonts w:ascii="Arial" w:hAnsi="Arial" w:cs="Arial"/>
        </w:rPr>
        <w:t xml:space="preserve"> microcircuits </w:t>
      </w:r>
      <w:r w:rsidR="005B6285" w:rsidRPr="00044B3A">
        <w:rPr>
          <w:rFonts w:ascii="Arial" w:hAnsi="Arial" w:cs="Arial"/>
        </w:rPr>
        <w:t>has been difficult to elucidat</w:t>
      </w:r>
      <w:r w:rsidR="005B6285">
        <w:rPr>
          <w:rFonts w:ascii="Arial" w:hAnsi="Arial" w:cs="Arial"/>
        </w:rPr>
        <w:t>e</w:t>
      </w:r>
      <w:r w:rsidR="00EB7F79">
        <w:rPr>
          <w:rFonts w:ascii="Arial" w:hAnsi="Arial" w:cs="Arial"/>
        </w:rPr>
        <w:t xml:space="preserve">. </w:t>
      </w:r>
      <w:r w:rsidR="00EB7F79" w:rsidRPr="00EB7F79">
        <w:rPr>
          <w:rFonts w:ascii="Arial" w:hAnsi="Arial" w:cs="Arial"/>
        </w:rPr>
        <w:t xml:space="preserve">This is partly because it requires the </w:t>
      </w:r>
      <w:r w:rsidR="003C23DB">
        <w:rPr>
          <w:rFonts w:ascii="Arial" w:hAnsi="Arial" w:cs="Arial"/>
        </w:rPr>
        <w:t xml:space="preserve">online </w:t>
      </w:r>
      <w:r w:rsidR="00EB7F79" w:rsidRPr="00EB7F79">
        <w:rPr>
          <w:rFonts w:ascii="Arial" w:hAnsi="Arial" w:cs="Arial"/>
        </w:rPr>
        <w:t>identification of single cells that can be targeted during close-loop optogenetic experiments, potentially under interventional manipulation of learned behavioral tasks.</w:t>
      </w:r>
    </w:p>
    <w:p w14:paraId="44EAF8D1" w14:textId="63CDA1F8" w:rsidR="004D2980" w:rsidRDefault="002A71F2" w:rsidP="00956280">
      <w:pPr>
        <w:spacing w:line="480" w:lineRule="auto"/>
        <w:ind w:firstLine="720"/>
        <w:jc w:val="both"/>
        <w:rPr>
          <w:rFonts w:ascii="Arial" w:hAnsi="Arial" w:cs="Arial"/>
          <w:lang w:eastAsia="zh-CN"/>
        </w:rPr>
      </w:pPr>
      <w:r>
        <w:rPr>
          <w:rFonts w:ascii="Arial" w:hAnsi="Arial" w:cs="Arial"/>
          <w:lang w:eastAsia="zh-CN"/>
        </w:rPr>
        <w:t>One suitable method for online identification of ensembles is graph theory. Indeed, g</w:t>
      </w:r>
      <w:r w:rsidR="00E90DF3" w:rsidRPr="00044B3A">
        <w:rPr>
          <w:rFonts w:ascii="Arial" w:hAnsi="Arial" w:cs="Arial"/>
          <w:lang w:eastAsia="zh-CN"/>
        </w:rPr>
        <w:t xml:space="preserve">raph theory </w:t>
      </w:r>
      <w:r w:rsidR="00D925E5" w:rsidRPr="00044B3A">
        <w:rPr>
          <w:rFonts w:ascii="Arial" w:hAnsi="Arial" w:cs="Arial"/>
          <w:lang w:eastAsia="zh-CN"/>
        </w:rPr>
        <w:t>has been applied</w:t>
      </w:r>
      <w:r>
        <w:rPr>
          <w:rFonts w:ascii="Arial" w:hAnsi="Arial" w:cs="Arial"/>
          <w:lang w:eastAsia="zh-CN"/>
        </w:rPr>
        <w:t xml:space="preserve"> in neuroscience</w:t>
      </w:r>
      <w:r w:rsidR="00D925E5" w:rsidRPr="00044B3A">
        <w:rPr>
          <w:rFonts w:ascii="Arial" w:hAnsi="Arial" w:cs="Arial"/>
          <w:lang w:eastAsia="zh-CN"/>
        </w:rPr>
        <w:t xml:space="preserve"> to model </w:t>
      </w:r>
      <w:r w:rsidR="00CF5FE0">
        <w:rPr>
          <w:rFonts w:ascii="Arial" w:hAnsi="Arial" w:cs="Arial"/>
          <w:lang w:eastAsia="zh-CN"/>
        </w:rPr>
        <w:t>the</w:t>
      </w:r>
      <w:r w:rsidR="00E90DF3" w:rsidRPr="00044B3A">
        <w:rPr>
          <w:rFonts w:ascii="Arial" w:hAnsi="Arial" w:cs="Arial"/>
          <w:lang w:eastAsia="zh-CN"/>
        </w:rPr>
        <w:t xml:space="preserve"> </w:t>
      </w:r>
      <w:r w:rsidR="00F634C3" w:rsidRPr="00044B3A">
        <w:rPr>
          <w:rFonts w:ascii="Arial" w:hAnsi="Arial" w:cs="Arial"/>
          <w:lang w:eastAsia="zh-CN"/>
        </w:rPr>
        <w:t>structural</w:t>
      </w:r>
      <w:r w:rsidR="00D925E5" w:rsidRPr="00044B3A">
        <w:rPr>
          <w:rFonts w:ascii="Arial" w:hAnsi="Arial" w:cs="Arial"/>
          <w:lang w:eastAsia="zh-CN"/>
        </w:rPr>
        <w:t xml:space="preserve"> and functional </w:t>
      </w:r>
      <w:r w:rsidR="00E90DF3" w:rsidRPr="00044B3A">
        <w:rPr>
          <w:rFonts w:ascii="Arial" w:hAnsi="Arial" w:cs="Arial"/>
          <w:lang w:eastAsia="zh-CN"/>
        </w:rPr>
        <w:t xml:space="preserve">organization of </w:t>
      </w:r>
      <w:r w:rsidR="00D83CA2">
        <w:rPr>
          <w:rFonts w:ascii="Arial" w:hAnsi="Arial" w:cs="Arial"/>
          <w:lang w:eastAsia="zh-CN"/>
        </w:rPr>
        <w:t>the brain</w:t>
      </w:r>
      <w:r w:rsidR="002D0815" w:rsidRPr="00044B3A">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&lt;EndNote&gt;&lt;Cite&gt;&lt;Author&gt;Bullmore&lt;/Author&gt;&lt;Year&gt;2009&lt;/Year&gt;&lt;RecNum&gt;9&lt;/RecNum&gt;&lt;DisplayText&gt;(Bullmore and Sporns, 2009)&lt;/DisplayText&gt;&lt;record&gt;&lt;rec-number&gt;9&lt;/rec-number&gt;&lt;foreign-keys&gt;&lt;key app="EN" db-id="9epdfxaa9fvd2her0w9pxdpdrarszt59wxpf"&gt;9&lt;/key&gt;&lt;/foreign-keys&gt;&lt;ref-type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8" w:tooltip="Bullmore, 2009 #9" w:history="1">
        <w:r w:rsidR="00BC1C0A">
          <w:rPr>
            <w:rFonts w:ascii="Arial" w:hAnsi="Arial" w:cs="Arial"/>
            <w:noProof/>
            <w:lang w:eastAsia="zh-CN"/>
          </w:rPr>
          <w:t>Bullmore and Sporns, 2009</w:t>
        </w:r>
      </w:hyperlink>
      <w:r w:rsidR="0043400C">
        <w:rPr>
          <w:rFonts w:ascii="Arial" w:hAnsi="Arial" w:cs="Arial"/>
          <w:noProof/>
          <w:lang w:eastAsia="zh-CN"/>
        </w:rPr>
        <w:t>)</w:t>
      </w:r>
      <w:r w:rsidR="0043400C">
        <w:rPr>
          <w:rFonts w:ascii="Arial" w:hAnsi="Arial" w:cs="Arial"/>
          <w:lang w:eastAsia="zh-CN"/>
        </w:rPr>
        <w:fldChar w:fldCharType="end"/>
      </w:r>
      <w:r w:rsidR="00E90DF3" w:rsidRPr="00044B3A">
        <w:rPr>
          <w:rFonts w:ascii="Arial" w:hAnsi="Arial" w:cs="Arial"/>
          <w:lang w:eastAsia="zh-CN"/>
        </w:rPr>
        <w:t xml:space="preserve">. </w:t>
      </w:r>
      <w:r w:rsidR="00AA33D1">
        <w:rPr>
          <w:rFonts w:ascii="Arial" w:hAnsi="Arial" w:cs="Arial"/>
          <w:lang w:eastAsia="zh-CN"/>
        </w:rPr>
        <w:t>However</w:t>
      </w:r>
      <w:r w:rsidR="00E90DF3" w:rsidRPr="00044B3A">
        <w:rPr>
          <w:rFonts w:ascii="Arial" w:hAnsi="Arial" w:cs="Arial"/>
          <w:lang w:eastAsia="zh-CN"/>
        </w:rPr>
        <w:t xml:space="preserve">, </w:t>
      </w:r>
      <w:r>
        <w:rPr>
          <w:rFonts w:ascii="Arial" w:hAnsi="Arial" w:cs="Arial"/>
          <w:lang w:eastAsia="zh-CN"/>
        </w:rPr>
        <w:t xml:space="preserve">in those models, </w:t>
      </w:r>
      <w:r w:rsidR="00E90DF3" w:rsidRPr="00044B3A">
        <w:rPr>
          <w:rFonts w:ascii="Arial" w:hAnsi="Arial" w:cs="Arial"/>
          <w:lang w:eastAsia="zh-CN"/>
        </w:rPr>
        <w:t xml:space="preserve">graphs are </w:t>
      </w:r>
      <w:r w:rsidR="00F634C3" w:rsidRPr="00044B3A">
        <w:rPr>
          <w:rFonts w:ascii="Arial" w:hAnsi="Arial" w:cs="Arial"/>
          <w:lang w:eastAsia="zh-CN"/>
        </w:rPr>
        <w:t xml:space="preserve">usually </w:t>
      </w:r>
      <w:r w:rsidR="00E90DF3" w:rsidRPr="00044B3A">
        <w:rPr>
          <w:rFonts w:ascii="Arial" w:hAnsi="Arial" w:cs="Arial"/>
          <w:lang w:eastAsia="zh-CN"/>
        </w:rPr>
        <w:t>constructed with nodes representing brain regions</w:t>
      </w:r>
      <w:r w:rsidR="0097132E">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&lt;EndNote&gt;&lt;Cite&gt;&lt;Author&gt;He&lt;/Author&gt;&lt;Year&gt;2007&lt;/Year&gt;&lt;RecNum&gt;10&lt;/RecNum&gt;&lt;DisplayText&gt;(He et al., 2007)&lt;/DisplayText&gt;&lt;record&gt;&lt;rec-number&gt;10&lt;/rec-number&gt;&lt;foreign-keys&gt;&lt;key app="EN" db-id="9epdfxaa9fvd2her0w9pxdpdrarszt59wxpf"&gt;10&lt;/key&gt;&lt;/foreign-keys&gt;&lt;ref-type name="Journal Article"&gt;17&lt;/ref-type&gt;&lt;contributors&gt;&lt;authors&gt;&lt;author&gt;He, Y.&lt;/author&gt;&lt;author&gt;Chen, Z. J.&lt;/author&gt;&lt;author&gt;Evans, A. C.&lt;/author&gt;&lt;/authors&gt;&lt;/contributors&gt;&lt;auth-address&gt;McConnell Brain Imaging Centre, Montreal Neurological Institute, McGill University, 3801 University Street, Montreal, QC, Canada.&lt;/auth-address&gt;&lt;titles&gt;&lt;title&gt;Small-world anatomical networks in the human brain revealed by cortical thickness from MRI&lt;/title&gt;&lt;secondary-title&gt;Cereb Cortex&lt;/secondary-title&gt;&lt;alt-title&gt;Cerebral cortex (New York, N.Y. : 1991)&lt;/alt-title&gt;&lt;/titles&gt;&lt;periodical&gt;&lt;full-title&gt;Cereb Cortex&lt;/full-title&gt;&lt;abbr-1&gt;Cerebral cortex (New York, N.Y. : 1991)&lt;/abbr-1&gt;&lt;/periodical&gt;&lt;alt-periodical&gt;&lt;full-title&gt;Cereb Cortex&lt;/full-title&gt;&lt;abbr-1&gt;Cerebral cortex (New York, N.Y. : 1991)&lt;/abbr-1&gt;&lt;/alt-periodical&gt;&lt;pages&gt;2407-19&lt;/pages&gt;&lt;volume&gt;17&lt;/volume&gt;&lt;number&gt;10&lt;/number&gt;&lt;edition&gt;2007/01/06&lt;/edition&gt;&lt;keywords&gt;&lt;keyword&gt;Brain/*anatomy &amp;amp; histology/physiology&lt;/keyword&gt;&lt;keyword&gt;Brain Mapping/*methods&lt;/keyword&gt;&lt;keyword&gt;Cerebral Cortex/*anatomy &amp;amp; histology/physiology&lt;/keyword&gt;&lt;keyword&gt;Functional Laterality&lt;/keyword&gt;&lt;keyword&gt;Humans&lt;/keyword&gt;&lt;keyword&gt;Magnetic Resonance Imaging&lt;/keyword&gt;&lt;keyword&gt;Nerve Net/physiology&lt;/keyword&gt;&lt;/keywords&gt;&lt;dates&gt;&lt;year&gt;2007&lt;/year&gt;&lt;pub-dates&gt;&lt;date&gt;Oct&lt;/date&gt;&lt;/pub-dates&gt;&lt;/dates&gt;&lt;isbn&gt;1047-3211 (Print)&amp;#xD;1047-3211&lt;/isbn&gt;&lt;accession-num&gt;17204824&lt;/accession-num&gt;&lt;urls&gt;&lt;/urls&gt;&lt;electronic-resource-num&gt;10.1093/cercor/bhl149&lt;/electronic-resource-num&gt;&lt;remote-database-provider&gt;Nlm&lt;/remote-database-provider&gt;&lt;language&gt;eng&lt;/language&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24" w:tooltip="He, 2007 #10" w:history="1">
        <w:r w:rsidR="00BC1C0A">
          <w:rPr>
            <w:rFonts w:ascii="Arial" w:hAnsi="Arial" w:cs="Arial"/>
            <w:noProof/>
            <w:lang w:eastAsia="zh-CN"/>
          </w:rPr>
          <w:t>He et al., 2007</w:t>
        </w:r>
      </w:hyperlink>
      <w:r w:rsidR="0043400C">
        <w:rPr>
          <w:rFonts w:ascii="Arial" w:hAnsi="Arial" w:cs="Arial"/>
          <w:noProof/>
          <w:lang w:eastAsia="zh-CN"/>
        </w:rPr>
        <w:t>)</w:t>
      </w:r>
      <w:r w:rsidR="0043400C">
        <w:rPr>
          <w:rFonts w:ascii="Arial" w:hAnsi="Arial" w:cs="Arial"/>
          <w:lang w:eastAsia="zh-CN"/>
        </w:rPr>
        <w:fldChar w:fldCharType="end"/>
      </w:r>
      <w:r w:rsidR="00E90DF3" w:rsidRPr="00044B3A">
        <w:rPr>
          <w:rFonts w:ascii="Arial" w:hAnsi="Arial" w:cs="Arial"/>
          <w:lang w:eastAsia="zh-CN"/>
        </w:rPr>
        <w:t xml:space="preserve">, and edges representing </w:t>
      </w:r>
      <w:r w:rsidR="00AA33D1">
        <w:rPr>
          <w:rFonts w:ascii="Arial" w:hAnsi="Arial" w:cs="Arial"/>
          <w:lang w:eastAsia="zh-CN"/>
        </w:rPr>
        <w:t>information flow</w:t>
      </w:r>
      <w:r w:rsidR="00474792">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&lt;EndNote&gt;&lt;Cite&gt;&lt;Author&gt;Iturria-Medina&lt;/Author&gt;&lt;Year&gt;2008&lt;/Year&gt;&lt;RecNum&gt;11&lt;/RecNum&gt;&lt;DisplayText&gt;(Iturria-Medina et al., 2008)&lt;/DisplayText&gt;&lt;record&gt;&lt;rec-number&gt;11&lt;/rec-number&gt;&lt;foreign-keys&gt;&lt;key app="EN" db-id="9epdfxaa9fvd2her0w9pxdpdrarszt59wxpf"&gt;11&lt;/key&gt;&lt;/foreign-keys&gt;&lt;ref-type name="Journal Article"&gt;17&lt;/ref-type&gt;&lt;contributors&gt;&lt;authors&gt;&lt;author&gt;Iturria-Medina, Y.&lt;/author&gt;&lt;author&gt;Sotero, R. C.&lt;/author&gt;&lt;author&gt;Canales-Rodriguez, E. J.&lt;/author&gt;&lt;author&gt;Aleman-Gomez, Y.&lt;/author&gt;&lt;author&gt;Melie-Garcia, L.&lt;/author&gt;&lt;/authors&gt;&lt;/contributors&gt;&lt;auth-address&gt;Neuroimaging Department, Cuban Neuroscience Center, Avenue 25, Esq 158, #15202, PO Box 6412, Cubanacan, Playa, Havana, Cuba. iturria@cneuro.edu.cu&lt;/auth-address&gt;&lt;titles&gt;&lt;title&gt;Studying the human brain anatomical network via diffusion-weighted MRI and Graph Theory&lt;/title&gt;&lt;secondary-title&gt;Neuroimage&lt;/secondary-title&gt;&lt;alt-title&gt;NeuroImage&lt;/alt-title&gt;&lt;/titles&gt;&lt;periodical&gt;&lt;full-title&gt;Neuroimage&lt;/full-title&gt;&lt;abbr-1&gt;NeuroImage&lt;/abbr-1&gt;&lt;/periodical&gt;&lt;alt-periodical&gt;&lt;full-title&gt;Neuroimage&lt;/full-title&gt;&lt;abbr-1&gt;NeuroImage&lt;/abbr-1&gt;&lt;/alt-periodical&gt;&lt;pages&gt;1064-76&lt;/pages&gt;&lt;volume&gt;40&lt;/volume&gt;&lt;number&gt;3&lt;/number&gt;&lt;edition&gt;2008/02/15&lt;/edition&gt;&lt;keywords&gt;&lt;keyword&gt;Adult&lt;/keyword&gt;&lt;keyword&gt;Algorithms&lt;/keyword&gt;&lt;keyword&gt;Brain/*anatomy &amp;amp; histology&lt;/keyword&gt;&lt;keyword&gt;Diffusion Magnetic Resonance Imaging&lt;/keyword&gt;&lt;keyword&gt;Humans&lt;/keyword&gt;&lt;keyword&gt;Image Processing, Computer-Assisted&lt;/keyword&gt;&lt;keyword&gt;Male&lt;/keyword&gt;&lt;keyword&gt;Nerve Fibers/physiology&lt;/keyword&gt;&lt;keyword&gt;Nerve Net/*anatomy &amp;amp; histology&lt;/keyword&gt;&lt;keyword&gt;Neural Pathways/anatomy &amp;amp; histology/physiology&lt;/keyword&gt;&lt;/keywords&gt;&lt;dates&gt;&lt;year&gt;2008&lt;/year&gt;&lt;pub-dates&gt;&lt;date&gt;Apr 15&lt;/date&gt;&lt;/pub-dates&gt;&lt;/dates&gt;&lt;isbn&gt;1053-8119 (Print)&amp;#xD;1053-8119&lt;/isbn&gt;&lt;accession-num&gt;18272400&lt;/accession-num&gt;&lt;urls&gt;&lt;/urls&gt;&lt;electronic-resource-num&gt;10.1016/j.neuroimage.2007.10.060&lt;/electronic-resource-num&gt;&lt;remote-database-provider&gt;Nlm&lt;/remote-database-provider&gt;&lt;language&gt;eng&lt;/language&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28" w:tooltip="Iturria-Medina, 2008 #11" w:history="1">
        <w:r w:rsidR="00BC1C0A">
          <w:rPr>
            <w:rFonts w:ascii="Arial" w:hAnsi="Arial" w:cs="Arial"/>
            <w:noProof/>
            <w:lang w:eastAsia="zh-CN"/>
          </w:rPr>
          <w:t>Iturria-Medina et al., 2008</w:t>
        </w:r>
      </w:hyperlink>
      <w:r w:rsidR="0043400C">
        <w:rPr>
          <w:rFonts w:ascii="Arial" w:hAnsi="Arial" w:cs="Arial"/>
          <w:noProof/>
          <w:lang w:eastAsia="zh-CN"/>
        </w:rPr>
        <w:t>)</w:t>
      </w:r>
      <w:r w:rsidR="0043400C">
        <w:rPr>
          <w:rFonts w:ascii="Arial" w:hAnsi="Arial" w:cs="Arial"/>
          <w:lang w:eastAsia="zh-CN"/>
        </w:rPr>
        <w:fldChar w:fldCharType="end"/>
      </w:r>
      <w:r w:rsidR="00474792">
        <w:rPr>
          <w:rFonts w:ascii="Arial" w:hAnsi="Arial" w:cs="Arial"/>
          <w:lang w:eastAsia="zh-CN"/>
        </w:rPr>
        <w:fldChar w:fldCharType="begin" w:fldLock="1"/>
      </w:r>
      <w:r w:rsidR="007E17AD">
        <w:rPr>
          <w:rFonts w:ascii="Arial" w:hAnsi="Arial" w:cs="Arial"/>
          <w:lang w:eastAsia="zh-CN"/>
        </w:rPr>
        <w:instrText>ADDIN CSL_CITATION { "citationItems" : [ { "id" : "ITEM-1", "itemData" : { "DOI" : "10.1016/j.neuroimage.2007.10.060", "ISSN" : "1053-8119", "PMID" : "18272400", "abstract" : "Our goal is to study the human brain anatomical network. For this, the anatomical connection probabilities (ACP) between 90 cortical and subcortical brain gray matter areas are estimated from diffusion-weighted Magnetic Resonance Imaging (DW-MRI) techniques. The ACP between any two areas gives the probability that those areas are connected at least by a single nervous fiber. Then, the brain is modeled as a non-directed weighted graph with continuous arc weights given by the ACP matrix. Based on this approach, complex networks properties such as small-world attributes, efficiency, degree distribution, vulnerability, betweenness centrality and motifs composition are studied. The analysis was carried out for 20 right-handed healthy subjects (mean age: 31.10, S.D.: 7.43). According to the results, all networks have small-world and broad-scale characteristics. Additionally, human brain anatomical networks present bigger local efficiency and smaller global efficiency than the corresponding random networks. In a vulnerability and betweenness centrality analysis, the most indispensable and critical anatomical areas were identified: putamens, precuneus, insulas, superior parietals and superior frontals. Interestingly, some areas have a negative vulnerability (e.g. superior temporal poles, pallidums, supramarginals and hechls), which suggest that even at the cost of losing in global anatomical efficiency, these structures were maintained through the evolutionary processes due to their important functions. Finally, symmetrical characteristic building blocks (motifs) of size 3 and 4 were calculated, obtaining that motifs of size 4 are the expanded version of motif of size 3. These results are in agreement with previous anatomical studies in the cat and macaque cerebral cortex.", "author" : [ { "dropping-particle" : "", "family" : "Iturria-Medina", "given" : "Yasser", "non-dropping-particle" : "", "parse-names" : false, "suffix" : "" }, { "dropping-particle" : "", "family" : "Sotero", "given" : "Roberto C", "non-dropping-particle" : "", "parse-names" : false, "suffix" : "" }, { "dropping-particle" : "", "family" : "Canales-Rodr\u00edguez", "given" : "Erick J", "non-dropping-particle" : "", "parse-names" : false, "suffix" : "" }, { "dropping-particle" : "", "family" : "Alem\u00e1n-G\u00f3mez", "given" : "Yasser", "non-dropping-particle" : "", "parse-names" : false, "suffix" : "" }, { "dropping-particle" : "", "family" : "Melie-Garc\u00eda", "given" : "Lester", "non-dropping-particle" : "", "parse-names" : false, "suffix" : "" } ], "container-title" : "NeuroImage", "id" : "ITEM-1", "issue" : "3", "issued" : { "date-parts" : [ [ "2008", "4", "15" ] ] }, "page" : "1064-76", "title" : "Studying the human brain anatomical network via diffusion-weighted MRI and Graph Theory.", "type" : "article-journal", "volume" : "40" }, "uris" : [ "http://www.mendeley.com/documents/?uuid=5290101c-7dd5-4c16-8aa5-b1b50bd9f3da" ] } ], "mendeley" : { "formattedCitation" : "(Iturria-Medina et al., 2008)", "plainTextFormattedCitation" : "(Iturria-Medina et al., 2008)", "previouslyFormattedCitation" : "(Iturria-Medina et al., 2008)" }, "properties" : { "noteIndex" : 0 }, "schema" : "https://github.com/citation-style-language/schema/raw/master/csl-citation.json" }</w:instrText>
      </w:r>
      <w:r w:rsidR="00474792">
        <w:rPr>
          <w:rFonts w:ascii="Arial" w:hAnsi="Arial" w:cs="Arial"/>
          <w:lang w:eastAsia="zh-CN"/>
        </w:rPr>
        <w:fldChar w:fldCharType="end"/>
      </w:r>
      <w:r w:rsidR="00E90DF3" w:rsidRPr="00044B3A">
        <w:rPr>
          <w:rFonts w:ascii="Arial" w:hAnsi="Arial" w:cs="Arial"/>
          <w:lang w:eastAsia="zh-CN"/>
        </w:rPr>
        <w:t xml:space="preserve">. </w:t>
      </w:r>
      <w:r w:rsidR="00E67F9A" w:rsidRPr="00044B3A">
        <w:rPr>
          <w:rFonts w:ascii="Arial" w:hAnsi="Arial" w:cs="Arial"/>
          <w:lang w:eastAsia="zh-CN"/>
        </w:rPr>
        <w:t xml:space="preserve">For functional analysis, many studies have constructed graphs with data from fMRI, EEG and </w:t>
      </w:r>
      <w:r w:rsidR="00890C8C">
        <w:rPr>
          <w:rFonts w:ascii="Arial" w:hAnsi="Arial" w:cs="Arial"/>
          <w:lang w:eastAsia="zh-CN"/>
        </w:rPr>
        <w:t>electrode arrays</w:t>
      </w:r>
      <w:r w:rsidR="00E67F9A" w:rsidRPr="00044B3A">
        <w:rPr>
          <w:rFonts w:ascii="Arial" w:hAnsi="Arial" w:cs="Arial"/>
          <w:lang w:eastAsia="zh-CN"/>
        </w:rPr>
        <w:t>, taking brain regions</w:t>
      </w:r>
      <w:r w:rsidR="00C7263D">
        <w:rPr>
          <w:rFonts w:ascii="Arial" w:hAnsi="Arial" w:cs="Arial"/>
          <w:lang w:eastAsia="zh-CN"/>
        </w:rPr>
        <w:t xml:space="preserve"> </w:t>
      </w:r>
      <w:r w:rsidR="0043400C">
        <w:rPr>
          <w:rFonts w:ascii="Arial" w:hAnsi="Arial" w:cs="Arial"/>
          <w:lang w:eastAsia="zh-CN"/>
        </w:rPr>
        <w:fldChar w:fldCharType="begin">
          <w:fldData xml:space="preserve">PEVuZE5vdGU+PENpdGU+PEF1dGhvcj5BY2hhcmQ8L0F1dGhvcj48WWVhcj4yMDA3PC9ZZWFyPjxS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PEVuZE5vdGU+PENpdGU+PEF1dGhvcj5BY2hhcmQ8L0F1dGhvcj48WWVhcj4yMDA3PC9ZZWFyPjxS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1" w:tooltip="Achard, 2007 #12" w:history="1">
        <w:r w:rsidR="00BC1C0A">
          <w:rPr>
            <w:rFonts w:ascii="Arial" w:hAnsi="Arial" w:cs="Arial"/>
            <w:noProof/>
            <w:lang w:eastAsia="zh-CN"/>
          </w:rPr>
          <w:t>Achard and Bullmore, 2007</w:t>
        </w:r>
      </w:hyperlink>
      <w:r w:rsidR="0043400C">
        <w:rPr>
          <w:rFonts w:ascii="Arial" w:hAnsi="Arial" w:cs="Arial"/>
          <w:noProof/>
          <w:lang w:eastAsia="zh-CN"/>
        </w:rPr>
        <w:t xml:space="preserve">; </w:t>
      </w:r>
      <w:hyperlink w:anchor="_ENREF_20" w:tooltip="Fair, 2008 #13" w:history="1">
        <w:r w:rsidR="00BC1C0A">
          <w:rPr>
            <w:rFonts w:ascii="Arial" w:hAnsi="Arial" w:cs="Arial"/>
            <w:noProof/>
            <w:lang w:eastAsia="zh-CN"/>
          </w:rPr>
          <w:t>Fair et al., 2008</w:t>
        </w:r>
      </w:hyperlink>
      <w:r w:rsidR="0043400C">
        <w:rPr>
          <w:rFonts w:ascii="Arial" w:hAnsi="Arial" w:cs="Arial"/>
          <w:noProof/>
          <w:lang w:eastAsia="zh-CN"/>
        </w:rPr>
        <w:t xml:space="preserve">; </w:t>
      </w:r>
      <w:hyperlink w:anchor="_ENREF_22" w:tooltip="Hagmann, 2008 #14" w:history="1">
        <w:r w:rsidR="00BC1C0A">
          <w:rPr>
            <w:rFonts w:ascii="Arial" w:hAnsi="Arial" w:cs="Arial"/>
            <w:noProof/>
            <w:lang w:eastAsia="zh-CN"/>
          </w:rPr>
          <w:t>Hagmann et al., 2008</w:t>
        </w:r>
      </w:hyperlink>
      <w:r w:rsidR="0043400C">
        <w:rPr>
          <w:rFonts w:ascii="Arial" w:hAnsi="Arial" w:cs="Arial"/>
          <w:noProof/>
          <w:lang w:eastAsia="zh-CN"/>
        </w:rPr>
        <w:t>)</w:t>
      </w:r>
      <w:r w:rsidR="0043400C">
        <w:rPr>
          <w:rFonts w:ascii="Arial" w:hAnsi="Arial" w:cs="Arial"/>
          <w:lang w:eastAsia="zh-CN"/>
        </w:rPr>
        <w:fldChar w:fldCharType="end"/>
      </w:r>
      <w:r w:rsidR="00E67F9A" w:rsidRPr="00044B3A">
        <w:rPr>
          <w:rFonts w:ascii="Arial" w:hAnsi="Arial" w:cs="Arial"/>
          <w:lang w:eastAsia="zh-CN"/>
        </w:rPr>
        <w:t xml:space="preserve">, voxels </w:t>
      </w:r>
      <w:r w:rsidR="0043400C">
        <w:rPr>
          <w:rFonts w:ascii="Arial" w:hAnsi="Arial" w:cs="Arial"/>
          <w:lang w:eastAsia="zh-CN"/>
        </w:rPr>
        <w:fldChar w:fldCharType="begin">
          <w:fldData xml:space="preserve">PEVuZE5vdGU+PENpdGU+PEF1dGhvcj5FZ3VpbHV6PC9BdXRob3I+PFllYXI+MjAwNTwvWWVhcj48
UmVjTnVtPjE1PC9SZWNOdW0+PERpc3BsYXlUZXh0PihFZ3VpbHV6IGV0IGFsLiwgMjAwNTsgdmFu
IGRlbiBIZXV2ZWwgZXQgYWwuLCAyMDA4OyBadW8gZXQgYWwuLCAyMDEyKTwvRGlzcGxheVRleHQ+
PHJlY29yZD48cmVjLW51bWJlcj4xNTwvcmVjLW51bWJlcj48Zm9yZWlnbi1rZXlzPjxrZXkgYXBw
PSJFTiIgZGItaWQ9IjllcGRmeGFhOWZ2ZDJoZXIwdzlweGRwZHJhcnN6dDU5d3hwZiI+MTU8L2tl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dHRlcnM8L2FsdC10aXRsZT48L3RpdGxlcz48cGVyaW9kaWNhbD48ZnVsbC10aXRsZT5QaHlzIFJl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ZE5vdGU+AG==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PEVuZE5vdGU+PENpdGU+PEF1dGhvcj5FZ3VpbHV6PC9BdXRob3I+PFllYXI+MjAwNTwvWWVhcj48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19" w:tooltip="Eguiluz, 2005 #15" w:history="1">
        <w:r w:rsidR="00BC1C0A">
          <w:rPr>
            <w:rFonts w:ascii="Arial" w:hAnsi="Arial" w:cs="Arial"/>
            <w:noProof/>
            <w:lang w:eastAsia="zh-CN"/>
          </w:rPr>
          <w:t xml:space="preserve">Eguiluz et al., </w:t>
        </w:r>
        <w:r w:rsidR="00BC1C0A">
          <w:rPr>
            <w:rFonts w:ascii="Arial" w:hAnsi="Arial" w:cs="Arial"/>
            <w:noProof/>
            <w:lang w:eastAsia="zh-CN"/>
          </w:rPr>
          <w:lastRenderedPageBreak/>
          <w:t>2005</w:t>
        </w:r>
      </w:hyperlink>
      <w:r w:rsidR="0043400C">
        <w:rPr>
          <w:rFonts w:ascii="Arial" w:hAnsi="Arial" w:cs="Arial"/>
          <w:noProof/>
          <w:lang w:eastAsia="zh-CN"/>
        </w:rPr>
        <w:t xml:space="preserve">; </w:t>
      </w:r>
      <w:hyperlink w:anchor="_ENREF_60" w:tooltip="van den Heuvel, 2008 #16" w:history="1">
        <w:r w:rsidR="00BC1C0A">
          <w:rPr>
            <w:rFonts w:ascii="Arial" w:hAnsi="Arial" w:cs="Arial"/>
            <w:noProof/>
            <w:lang w:eastAsia="zh-CN"/>
          </w:rPr>
          <w:t>van den Heuvel et al., 2008</w:t>
        </w:r>
      </w:hyperlink>
      <w:r w:rsidR="0043400C">
        <w:rPr>
          <w:rFonts w:ascii="Arial" w:hAnsi="Arial" w:cs="Arial"/>
          <w:noProof/>
          <w:lang w:eastAsia="zh-CN"/>
        </w:rPr>
        <w:t xml:space="preserve">; </w:t>
      </w:r>
      <w:hyperlink w:anchor="_ENREF_64" w:tooltip="Zuo, 2012 #17" w:history="1">
        <w:r w:rsidR="00BC1C0A">
          <w:rPr>
            <w:rFonts w:ascii="Arial" w:hAnsi="Arial" w:cs="Arial"/>
            <w:noProof/>
            <w:lang w:eastAsia="zh-CN"/>
          </w:rPr>
          <w:t>Zuo et al., 2012</w:t>
        </w:r>
      </w:hyperlink>
      <w:r w:rsidR="0043400C">
        <w:rPr>
          <w:rFonts w:ascii="Arial" w:hAnsi="Arial" w:cs="Arial"/>
          <w:noProof/>
          <w:lang w:eastAsia="zh-CN"/>
        </w:rPr>
        <w:t>)</w:t>
      </w:r>
      <w:r w:rsidR="0043400C">
        <w:rPr>
          <w:rFonts w:ascii="Arial" w:hAnsi="Arial" w:cs="Arial"/>
          <w:lang w:eastAsia="zh-CN"/>
        </w:rPr>
        <w:fldChar w:fldCharType="end"/>
      </w:r>
      <w:r w:rsidR="00E67F9A" w:rsidRPr="00044B3A">
        <w:rPr>
          <w:rFonts w:ascii="Arial" w:hAnsi="Arial" w:cs="Arial"/>
          <w:lang w:eastAsia="zh-CN"/>
        </w:rPr>
        <w:t xml:space="preserve"> or electrode position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&lt;EndNote&gt;&lt;Cite&gt;&lt;Author&gt;Downes&lt;/Author&gt;&lt;Year&gt;2012&lt;/Year&gt;&lt;RecNum&gt;18&lt;/RecNum&gt;&lt;DisplayText&gt;(Downes et al., 2012)&lt;/DisplayText&gt;&lt;record&gt;&lt;rec-number&gt;18&lt;/rec-number&gt;&lt;foreign-keys&gt;&lt;key app="EN" db-id="9epdfxaa9fvd2her0w9pxdpdrarszt59wxpf"&gt;18&lt;/key&gt;&lt;/foreign-keys&gt;&lt;ref-type name="Journal Article"&gt;17&lt;/ref-type&gt;&lt;contributors&gt;&lt;authors&gt;&lt;author&gt;Downes, J. H.&lt;/author&gt;&lt;author&gt;Hammond, M. W.&lt;/author&gt;&lt;author&gt;Xydas, D.&lt;/author&gt;&lt;author&gt;Spencer, M. C.&lt;/author&gt;&lt;author&gt;Becerra, V. M.&lt;/author&gt;&lt;author&gt;Warwick, K.&lt;/author&gt;&lt;author&gt;Whalley, B. J.&lt;/author&gt;&lt;author&gt;Nasuto, S. J.&lt;/author&gt;&lt;/authors&gt;&lt;/contributors&gt;&lt;auth-address&gt;School of Systems Engineering, University of Reading, Whiteknights, Reading, Berkshire, UK. j.downes@reading.ac.uk&lt;/auth-address&gt;&lt;titles&gt;&lt;title&gt;Emergence of a small-world functional network in cultured neurons&lt;/title&gt;&lt;secondary-title&gt;PLoS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biology&lt;/abbr-1&gt;&lt;/alt-periodical&gt;&lt;pages&gt;e1002522&lt;/pages&gt;&lt;volume&gt;8&lt;/volume&gt;&lt;number&gt;5&lt;/number&gt;&lt;edition&gt;2012/05/23&lt;/edition&gt;&lt;keywords&gt;&lt;keyword&gt;Action Potentials/*physiology&lt;/keyword&gt;&lt;keyword&gt;Animals&lt;/keyword&gt;&lt;keyword&gt;Cell Proliferation&lt;/keyword&gt;&lt;keyword&gt;Cells, Cultured&lt;/keyword&gt;&lt;keyword&gt;Computer Simulation&lt;/keyword&gt;&lt;keyword&gt;Humans&lt;/keyword&gt;&lt;keyword&gt;*Models, Neurological&lt;/keyword&gt;&lt;keyword&gt;*Models, Statistical&lt;/keyword&gt;&lt;keyword&gt;Nerve Net/*physiology&lt;/keyword&gt;&lt;keyword&gt;Neurogenesis/*physiology&lt;/keyword&gt;&lt;keyword&gt;Neurons/*physiology&lt;/keyword&gt;&lt;/keywords&gt;&lt;dates&gt;&lt;year&gt;2012&lt;/year&gt;&lt;/dates&gt;&lt;isbn&gt;1553-734x&lt;/isbn&gt;&lt;accession-num&gt;22615555&lt;/accession-num&gt;&lt;urls&gt;&lt;/urls&gt;&lt;custom2&gt;Pmc3355061&lt;/custom2&gt;&lt;electronic-resource-num&gt;10.1371/journal.pcbi.1002522&lt;/electronic-resource-num&gt;&lt;remote-database-provider&gt;Nlm&lt;/remote-database-provider&gt;&lt;language&gt;eng&lt;/language&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17" w:tooltip="Downes, 2012 #18" w:history="1">
        <w:r w:rsidR="00BC1C0A">
          <w:rPr>
            <w:rFonts w:ascii="Arial" w:hAnsi="Arial" w:cs="Arial"/>
            <w:noProof/>
            <w:lang w:eastAsia="zh-CN"/>
          </w:rPr>
          <w:t>Downes et al., 2012</w:t>
        </w:r>
      </w:hyperlink>
      <w:r w:rsidR="0043400C">
        <w:rPr>
          <w:rFonts w:ascii="Arial" w:hAnsi="Arial" w:cs="Arial"/>
          <w:noProof/>
          <w:lang w:eastAsia="zh-CN"/>
        </w:rPr>
        <w:t>)</w:t>
      </w:r>
      <w:r w:rsidR="0043400C">
        <w:rPr>
          <w:rFonts w:ascii="Arial" w:hAnsi="Arial" w:cs="Arial"/>
          <w:lang w:eastAsia="zh-CN"/>
        </w:rPr>
        <w:fldChar w:fldCharType="end"/>
      </w:r>
      <w:r w:rsidR="00E67F9A" w:rsidRPr="00044B3A">
        <w:rPr>
          <w:rFonts w:ascii="Arial" w:hAnsi="Arial" w:cs="Arial"/>
          <w:lang w:eastAsia="zh-CN"/>
        </w:rPr>
        <w:t xml:space="preserve"> as nodes, and activity associations such as cross correlation, mutual information and Granger causality as edges</w:t>
      </w:r>
      <w:r w:rsidR="00C7263D">
        <w:rPr>
          <w:rFonts w:ascii="Arial" w:hAnsi="Arial" w:cs="Arial"/>
          <w:lang w:eastAsia="zh-CN"/>
        </w:rPr>
        <w:t xml:space="preserve"> </w:t>
      </w:r>
      <w:r w:rsidR="0043400C">
        <w:rPr>
          <w:rFonts w:ascii="Arial" w:hAnsi="Arial" w:cs="Arial"/>
          <w:lang w:eastAsia="zh-CN"/>
        </w:rPr>
        <w:fldChar w:fldCharType="begin">
          <w:fldData xml:space="preserve">PEVuZE5vdGU+PENpdGU+PEF1dGhvcj5CdWxsbW9yZTwvQXV0aG9yPjxZZWFyPjIwMDk8L1llYXI+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PEVuZE5vdGU+PENpdGU+PEF1dGhvcj5CdWxsbW9yZTwvQXV0aG9yPjxZZWFyPjIwMDk8L1llYXI+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8" w:tooltip="Bullmore, 2009 #9" w:history="1">
        <w:r w:rsidR="00BC1C0A">
          <w:rPr>
            <w:rFonts w:ascii="Arial" w:hAnsi="Arial" w:cs="Arial"/>
            <w:noProof/>
            <w:lang w:eastAsia="zh-CN"/>
          </w:rPr>
          <w:t>Bullmore and Sporns, 2009</w:t>
        </w:r>
      </w:hyperlink>
      <w:r w:rsidR="0043400C">
        <w:rPr>
          <w:rFonts w:ascii="Arial" w:hAnsi="Arial" w:cs="Arial"/>
          <w:noProof/>
          <w:lang w:eastAsia="zh-CN"/>
        </w:rPr>
        <w:t xml:space="preserve">; </w:t>
      </w:r>
      <w:hyperlink w:anchor="_ENREF_20" w:tooltip="Fair, 2008 #13" w:history="1">
        <w:r w:rsidR="00BC1C0A">
          <w:rPr>
            <w:rFonts w:ascii="Arial" w:hAnsi="Arial" w:cs="Arial"/>
            <w:noProof/>
            <w:lang w:eastAsia="zh-CN"/>
          </w:rPr>
          <w:t>Fair et al., 2008</w:t>
        </w:r>
      </w:hyperlink>
      <w:r w:rsidR="0043400C">
        <w:rPr>
          <w:rFonts w:ascii="Arial" w:hAnsi="Arial" w:cs="Arial"/>
          <w:noProof/>
          <w:lang w:eastAsia="zh-CN"/>
        </w:rPr>
        <w:t xml:space="preserve">; </w:t>
      </w:r>
      <w:hyperlink w:anchor="_ENREF_29" w:tooltip="Khazaee, 2015 #19" w:history="1">
        <w:r w:rsidR="00BC1C0A">
          <w:rPr>
            <w:rFonts w:ascii="Arial" w:hAnsi="Arial" w:cs="Arial"/>
            <w:noProof/>
            <w:lang w:eastAsia="zh-CN"/>
          </w:rPr>
          <w:t>Khazaee et al., 2015</w:t>
        </w:r>
      </w:hyperlink>
      <w:r w:rsidR="0043400C">
        <w:rPr>
          <w:rFonts w:ascii="Arial" w:hAnsi="Arial" w:cs="Arial"/>
          <w:noProof/>
          <w:lang w:eastAsia="zh-CN"/>
        </w:rPr>
        <w:t xml:space="preserve">; </w:t>
      </w:r>
      <w:hyperlink w:anchor="_ENREF_37" w:tooltip="Micheloyannis, 2009 #20" w:history="1">
        <w:r w:rsidR="00BC1C0A">
          <w:rPr>
            <w:rFonts w:ascii="Arial" w:hAnsi="Arial" w:cs="Arial"/>
            <w:noProof/>
            <w:lang w:eastAsia="zh-CN"/>
          </w:rPr>
          <w:t>Micheloyannis et al., 2009</w:t>
        </w:r>
      </w:hyperlink>
      <w:r w:rsidR="0043400C">
        <w:rPr>
          <w:rFonts w:ascii="Arial" w:hAnsi="Arial" w:cs="Arial"/>
          <w:noProof/>
          <w:lang w:eastAsia="zh-CN"/>
        </w:rPr>
        <w:t xml:space="preserve">; </w:t>
      </w:r>
      <w:hyperlink w:anchor="_ENREF_61" w:tooltip="Wang, 2010 #21" w:history="1">
        <w:r w:rsidR="00BC1C0A">
          <w:rPr>
            <w:rFonts w:ascii="Arial" w:hAnsi="Arial" w:cs="Arial"/>
            <w:noProof/>
            <w:lang w:eastAsia="zh-CN"/>
          </w:rPr>
          <w:t>Wang et al., 2010</w:t>
        </w:r>
      </w:hyperlink>
      <w:r w:rsidR="0043400C">
        <w:rPr>
          <w:rFonts w:ascii="Arial" w:hAnsi="Arial" w:cs="Arial"/>
          <w:noProof/>
          <w:lang w:eastAsia="zh-CN"/>
        </w:rPr>
        <w:t>)</w:t>
      </w:r>
      <w:r w:rsidR="0043400C">
        <w:rPr>
          <w:rFonts w:ascii="Arial" w:hAnsi="Arial" w:cs="Arial"/>
          <w:lang w:eastAsia="zh-CN"/>
        </w:rPr>
        <w:fldChar w:fldCharType="end"/>
      </w:r>
      <w:r w:rsidR="00E67F9A" w:rsidRPr="00044B3A">
        <w:rPr>
          <w:rFonts w:ascii="Arial" w:hAnsi="Arial" w:cs="Arial"/>
          <w:lang w:eastAsia="zh-CN"/>
        </w:rPr>
        <w:t>.</w:t>
      </w:r>
      <w:r w:rsidR="00E67F9A">
        <w:rPr>
          <w:rFonts w:ascii="Arial" w:hAnsi="Arial" w:cs="Arial"/>
          <w:lang w:eastAsia="zh-CN"/>
        </w:rPr>
        <w:t xml:space="preserve"> </w:t>
      </w:r>
    </w:p>
    <w:p w14:paraId="7AE7DE4C" w14:textId="212C27C7" w:rsidR="004D2980" w:rsidRDefault="001B704F" w:rsidP="00956280">
      <w:pPr>
        <w:spacing w:line="480" w:lineRule="auto"/>
        <w:ind w:firstLine="720"/>
        <w:jc w:val="both"/>
        <w:rPr>
          <w:rFonts w:ascii="Arial" w:hAnsi="Arial" w:cs="Arial"/>
          <w:lang w:eastAsia="zh-CN"/>
        </w:rPr>
      </w:pPr>
      <w:r>
        <w:rPr>
          <w:rFonts w:ascii="Arial" w:hAnsi="Arial" w:cs="Arial"/>
          <w:lang w:eastAsia="zh-CN"/>
        </w:rPr>
        <w:t>In addition</w:t>
      </w:r>
      <w:r w:rsidR="00B05F45">
        <w:rPr>
          <w:rFonts w:ascii="Arial" w:hAnsi="Arial" w:cs="Arial"/>
          <w:lang w:eastAsia="zh-CN"/>
        </w:rPr>
        <w:t>, a</w:t>
      </w:r>
      <w:r w:rsidR="0051637D">
        <w:rPr>
          <w:rFonts w:ascii="Arial" w:hAnsi="Arial" w:cs="Arial"/>
          <w:lang w:eastAsia="zh-CN"/>
        </w:rPr>
        <w:t>t the single cell level</w:t>
      </w:r>
      <w:r>
        <w:rPr>
          <w:rFonts w:ascii="Arial" w:hAnsi="Arial" w:cs="Arial"/>
          <w:lang w:eastAsia="zh-CN"/>
        </w:rPr>
        <w:t>,</w:t>
      </w:r>
      <w:r w:rsidR="0051637D">
        <w:rPr>
          <w:rFonts w:ascii="Arial" w:hAnsi="Arial" w:cs="Arial"/>
          <w:lang w:eastAsia="zh-CN"/>
        </w:rPr>
        <w:t xml:space="preserve"> graphical </w:t>
      </w:r>
      <w:r w:rsidR="00E90DF3" w:rsidRPr="00044B3A">
        <w:rPr>
          <w:rFonts w:ascii="Arial" w:hAnsi="Arial" w:cs="Arial"/>
          <w:lang w:eastAsia="zh-CN"/>
        </w:rPr>
        <w:t xml:space="preserve">models have been used to </w:t>
      </w:r>
      <w:r w:rsidR="0051637D">
        <w:rPr>
          <w:rFonts w:ascii="Arial" w:hAnsi="Arial" w:cs="Arial"/>
          <w:lang w:eastAsia="zh-CN"/>
        </w:rPr>
        <w:t>describe</w:t>
      </w:r>
      <w:r w:rsidR="00E90DF3" w:rsidRPr="00044B3A">
        <w:rPr>
          <w:rFonts w:ascii="Arial" w:hAnsi="Arial" w:cs="Arial"/>
          <w:lang w:eastAsia="zh-CN"/>
        </w:rPr>
        <w:t xml:space="preserve"> organizing principles of </w:t>
      </w:r>
      <w:r w:rsidR="0051637D">
        <w:rPr>
          <w:rFonts w:ascii="Arial" w:hAnsi="Arial" w:cs="Arial"/>
          <w:lang w:eastAsia="zh-CN"/>
        </w:rPr>
        <w:t xml:space="preserve">artificial </w:t>
      </w:r>
      <w:r w:rsidR="00E90DF3" w:rsidRPr="00044B3A">
        <w:rPr>
          <w:rFonts w:ascii="Arial" w:hAnsi="Arial" w:cs="Arial"/>
          <w:lang w:eastAsia="zh-CN"/>
        </w:rPr>
        <w:t>neural networks, identify</w:t>
      </w:r>
      <w:r w:rsidR="0051637D">
        <w:rPr>
          <w:rFonts w:ascii="Arial" w:hAnsi="Arial" w:cs="Arial"/>
          <w:lang w:eastAsia="zh-CN"/>
        </w:rPr>
        <w:t>ing</w:t>
      </w:r>
      <w:r w:rsidR="00E90DF3" w:rsidRPr="00044B3A">
        <w:rPr>
          <w:rFonts w:ascii="Arial" w:hAnsi="Arial" w:cs="Arial"/>
          <w:lang w:eastAsia="zh-CN"/>
        </w:rPr>
        <w:t xml:space="preserve"> neurons </w:t>
      </w:r>
      <w:r w:rsidR="0051637D">
        <w:rPr>
          <w:rFonts w:ascii="Arial" w:hAnsi="Arial" w:cs="Arial"/>
          <w:lang w:eastAsia="zh-CN"/>
        </w:rPr>
        <w:t>that could have a potential role orchestrating the overall network activity</w:t>
      </w:r>
      <w:r w:rsidR="00640EE9">
        <w:rPr>
          <w:rFonts w:ascii="Arial" w:hAnsi="Arial" w:cs="Arial"/>
          <w:lang w:eastAsia="zh-CN"/>
        </w:rPr>
        <w:t xml:space="preserve"> </w:t>
      </w:r>
      <w:r w:rsidR="0043400C">
        <w:rPr>
          <w:rFonts w:ascii="Arial" w:hAnsi="Arial" w:cs="Arial"/>
          <w:lang w:eastAsia="zh-CN"/>
        </w:rPr>
        <w:fldChar w:fldCharType="begin">
          <w:fldData xml:space="preserve">PEVuZE5vdGU+PENpdGU+PEF1dGhvcj5JdHVycmlhLU1lZGluYTwvQXV0aG9yPjxZZWFyPjIwMDg8
L1llYXI+PFJlY051bT4xMTwvUmVjTnVtPjxEaXNwbGF5VGV4dD4oSXR1cnJpYS1NZWRpbmEgZXQg
YWwuLCAyMDA4OyBTcG9ybnMsIDIwMDApPC9EaXNwbGF5VGV4dD48cmVjb3JkPjxyZWMtbnVtYmVy
PjExPC9yZWMtbnVtYmVyPjxmb3JlaWduLWtleXM+PGtleSBhcHA9IkVOIiBkYi1pZD0iOWVwZGZ4
YWE5ZnZkMmhlcjB3OXB4ZHBkcmFyc3p0NTl3eHBmIj4xMTwva2V5PjwvZm9yZWlnbi1rZXlzPjxy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PC90aXRsZXM+PHBlcmlvZGljYWw+PGZ1bGwtdGl0bGU+TmV1cm9pbWFnZTwvZnVsbC10aXRsZT48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PEVuZE5vdGU+PENpdGU+PEF1dGhvcj5JdHVycmlhLU1lZGluYTwvQXV0aG9yPjxZZWFyPjIwMDg8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28" w:tooltip="Iturria-Medina, 2008 #11" w:history="1">
        <w:r w:rsidR="00BC1C0A">
          <w:rPr>
            <w:rFonts w:ascii="Arial" w:hAnsi="Arial" w:cs="Arial"/>
            <w:noProof/>
            <w:lang w:eastAsia="zh-CN"/>
          </w:rPr>
          <w:t>Iturria-Medina et al., 2008</w:t>
        </w:r>
      </w:hyperlink>
      <w:r w:rsidR="0043400C">
        <w:rPr>
          <w:rFonts w:ascii="Arial" w:hAnsi="Arial" w:cs="Arial"/>
          <w:noProof/>
          <w:lang w:eastAsia="zh-CN"/>
        </w:rPr>
        <w:t xml:space="preserve">; </w:t>
      </w:r>
      <w:hyperlink w:anchor="_ENREF_53" w:tooltip="Sporns, 2000 #22" w:history="1">
        <w:r w:rsidR="00BC1C0A">
          <w:rPr>
            <w:rFonts w:ascii="Arial" w:hAnsi="Arial" w:cs="Arial"/>
            <w:noProof/>
            <w:lang w:eastAsia="zh-CN"/>
          </w:rPr>
          <w:t>Sporns, 2000</w:t>
        </w:r>
      </w:hyperlink>
      <w:r w:rsidR="0043400C">
        <w:rPr>
          <w:rFonts w:ascii="Arial" w:hAnsi="Arial" w:cs="Arial"/>
          <w:noProof/>
          <w:lang w:eastAsia="zh-CN"/>
        </w:rPr>
        <w:t>)</w:t>
      </w:r>
      <w:r w:rsidR="0043400C">
        <w:rPr>
          <w:rFonts w:ascii="Arial" w:hAnsi="Arial" w:cs="Arial"/>
          <w:lang w:eastAsia="zh-CN"/>
        </w:rPr>
        <w:fldChar w:fldCharType="end"/>
      </w:r>
      <w:r w:rsidR="00E90DF3" w:rsidRPr="00044B3A">
        <w:rPr>
          <w:rFonts w:ascii="Arial" w:hAnsi="Arial" w:cs="Arial"/>
          <w:lang w:eastAsia="zh-CN"/>
        </w:rPr>
        <w:t xml:space="preserve">. </w:t>
      </w:r>
      <w:r w:rsidR="003D2204" w:rsidRPr="00044B3A">
        <w:rPr>
          <w:rFonts w:ascii="Arial" w:hAnsi="Arial" w:cs="Arial"/>
          <w:lang w:eastAsia="zh-CN"/>
        </w:rPr>
        <w:t xml:space="preserve">Such graphs are usually associated with a </w:t>
      </w:r>
      <w:r w:rsidR="00B05F45">
        <w:rPr>
          <w:rFonts w:ascii="Arial" w:hAnsi="Arial" w:cs="Arial"/>
          <w:lang w:eastAsia="zh-CN"/>
        </w:rPr>
        <w:t>restricted</w:t>
      </w:r>
      <w:r w:rsidR="003D2204" w:rsidRPr="00044B3A">
        <w:rPr>
          <w:rFonts w:ascii="Arial" w:hAnsi="Arial" w:cs="Arial"/>
          <w:lang w:eastAsia="zh-CN"/>
        </w:rPr>
        <w:t xml:space="preserve"> set of parameters that describe the weight and direction of edges</w:t>
      </w:r>
      <w:r w:rsidR="003331AF">
        <w:rPr>
          <w:rFonts w:ascii="Arial" w:hAnsi="Arial" w:cs="Arial"/>
          <w:lang w:eastAsia="zh-CN"/>
        </w:rPr>
        <w:t xml:space="preserve"> obtained by pairwise correlations</w:t>
      </w:r>
      <w:r w:rsidR="003D2204" w:rsidRPr="00044B3A">
        <w:rPr>
          <w:rFonts w:ascii="Arial" w:hAnsi="Arial" w:cs="Arial"/>
          <w:lang w:eastAsia="zh-CN"/>
        </w:rPr>
        <w:t xml:space="preserve">, therefore are </w:t>
      </w:r>
      <w:r w:rsidR="002A71F2">
        <w:rPr>
          <w:rFonts w:ascii="Arial" w:hAnsi="Arial" w:cs="Arial"/>
          <w:lang w:eastAsia="zh-CN"/>
        </w:rPr>
        <w:t>limiting for</w:t>
      </w:r>
      <w:r w:rsidR="003D2204" w:rsidRPr="00044B3A">
        <w:rPr>
          <w:rFonts w:ascii="Arial" w:hAnsi="Arial" w:cs="Arial"/>
          <w:lang w:eastAsia="zh-CN"/>
        </w:rPr>
        <w:t xml:space="preserve"> characterizing </w:t>
      </w:r>
      <w:r w:rsidR="002E6C2D">
        <w:rPr>
          <w:rFonts w:ascii="Arial" w:hAnsi="Arial" w:cs="Arial"/>
          <w:lang w:eastAsia="zh-CN"/>
        </w:rPr>
        <w:t>the network structure</w:t>
      </w:r>
      <w:r w:rsidR="007D554B">
        <w:rPr>
          <w:rFonts w:ascii="Arial" w:hAnsi="Arial" w:cs="Arial"/>
          <w:lang w:eastAsia="zh-CN"/>
        </w:rPr>
        <w:t xml:space="preserve"> and properties</w:t>
      </w:r>
      <w:r w:rsidR="00B05F45">
        <w:rPr>
          <w:rFonts w:ascii="Arial" w:hAnsi="Arial" w:cs="Arial"/>
          <w:lang w:eastAsia="zh-CN"/>
        </w:rPr>
        <w:t xml:space="preserve"> </w:t>
      </w:r>
      <w:r w:rsidR="002E6C2D">
        <w:rPr>
          <w:rFonts w:ascii="Arial" w:hAnsi="Arial" w:cs="Arial"/>
          <w:lang w:eastAsia="zh-CN"/>
        </w:rPr>
        <w:t>underlying</w:t>
      </w:r>
      <w:r w:rsidR="00756E75">
        <w:rPr>
          <w:rFonts w:ascii="Arial" w:hAnsi="Arial" w:cs="Arial"/>
          <w:lang w:eastAsia="zh-CN"/>
        </w:rPr>
        <w:t xml:space="preserve"> the population activity</w:t>
      </w:r>
      <w:r w:rsidR="003D2204" w:rsidRPr="00044B3A">
        <w:rPr>
          <w:rFonts w:ascii="Arial" w:hAnsi="Arial" w:cs="Arial"/>
          <w:lang w:eastAsia="zh-CN"/>
        </w:rPr>
        <w:t>.</w:t>
      </w:r>
      <w:r w:rsidR="003D2204">
        <w:rPr>
          <w:rFonts w:ascii="Arial" w:hAnsi="Arial" w:cs="Arial"/>
          <w:lang w:eastAsia="zh-CN"/>
        </w:rPr>
        <w:t xml:space="preserve"> </w:t>
      </w:r>
      <w:r w:rsidR="00E67F9A">
        <w:rPr>
          <w:rFonts w:ascii="Arial" w:hAnsi="Arial" w:cs="Arial"/>
          <w:lang w:eastAsia="zh-CN"/>
        </w:rPr>
        <w:t>Finally</w:t>
      </w:r>
      <w:r w:rsidR="00E90DF3" w:rsidRPr="00044B3A">
        <w:rPr>
          <w:rFonts w:ascii="Arial" w:hAnsi="Arial" w:cs="Arial"/>
          <w:lang w:eastAsia="zh-CN"/>
        </w:rPr>
        <w:t xml:space="preserve">, </w:t>
      </w:r>
      <w:r w:rsidR="00D253A4" w:rsidRPr="00044B3A">
        <w:rPr>
          <w:rFonts w:ascii="Arial" w:hAnsi="Arial" w:cs="Arial"/>
          <w:lang w:eastAsia="zh-CN"/>
        </w:rPr>
        <w:t xml:space="preserve">a </w:t>
      </w:r>
      <w:r w:rsidR="00E90DF3" w:rsidRPr="00044B3A">
        <w:rPr>
          <w:rFonts w:ascii="Arial" w:hAnsi="Arial" w:cs="Arial"/>
          <w:lang w:eastAsia="zh-CN"/>
        </w:rPr>
        <w:t xml:space="preserve">few studies have applied graph theory </w:t>
      </w:r>
      <w:r w:rsidR="00D253A4" w:rsidRPr="00044B3A">
        <w:rPr>
          <w:rFonts w:ascii="Arial" w:hAnsi="Arial" w:cs="Arial"/>
          <w:lang w:eastAsia="zh-CN"/>
        </w:rPr>
        <w:t xml:space="preserve">to model </w:t>
      </w:r>
      <w:r w:rsidR="00E67F9A">
        <w:rPr>
          <w:rFonts w:ascii="Arial" w:hAnsi="Arial" w:cs="Arial"/>
          <w:lang w:eastAsia="zh-CN"/>
        </w:rPr>
        <w:t>network organization</w:t>
      </w:r>
      <w:r w:rsidR="00D253A4" w:rsidRPr="00044B3A">
        <w:rPr>
          <w:rFonts w:ascii="Arial" w:hAnsi="Arial" w:cs="Arial"/>
          <w:lang w:eastAsia="zh-CN"/>
        </w:rPr>
        <w:t xml:space="preserve"> in calcium imaging data </w:t>
      </w:r>
      <w:r w:rsidR="00E90DF3" w:rsidRPr="00044B3A">
        <w:rPr>
          <w:rFonts w:ascii="Arial" w:hAnsi="Arial" w:cs="Arial"/>
          <w:lang w:eastAsia="zh-CN"/>
        </w:rPr>
        <w:t>with single cell resolution</w:t>
      </w:r>
      <w:r w:rsidR="00D253A4" w:rsidRPr="00044B3A">
        <w:rPr>
          <w:rFonts w:ascii="Arial" w:hAnsi="Arial" w:cs="Arial"/>
          <w:lang w:eastAsia="zh-CN"/>
        </w:rPr>
        <w:t xml:space="preserve"> in </w:t>
      </w:r>
      <w:r w:rsidR="00E67F9A">
        <w:rPr>
          <w:rFonts w:ascii="Arial" w:hAnsi="Arial" w:cs="Arial"/>
          <w:lang w:eastAsia="zh-CN"/>
        </w:rPr>
        <w:t xml:space="preserve">cultures or brain </w:t>
      </w:r>
      <w:r w:rsidR="00D253A4" w:rsidRPr="00044B3A">
        <w:rPr>
          <w:rFonts w:ascii="Arial" w:hAnsi="Arial" w:cs="Arial"/>
          <w:lang w:eastAsia="zh-CN"/>
        </w:rPr>
        <w:t>slices</w:t>
      </w:r>
      <w:r w:rsidR="00640EE9">
        <w:rPr>
          <w:rFonts w:ascii="Arial" w:hAnsi="Arial" w:cs="Arial"/>
          <w:lang w:eastAsia="zh-CN"/>
        </w:rPr>
        <w:t xml:space="preserve"> </w:t>
      </w:r>
      <w:r w:rsidR="0043400C">
        <w:rPr>
          <w:rFonts w:ascii="Arial" w:hAnsi="Arial" w:cs="Arial"/>
          <w:lang w:eastAsia="zh-CN"/>
        </w:rPr>
        <w:fldChar w:fldCharType="begin">
          <w:fldData xml:space="preserve">PEVuZE5vdGU+PENpdGU+PEF1dGhvcj5Cb25pZmF6aTwvQXV0aG9yPjxZZWFyPjIwMDk8L1llYXI+
PFJlY051bT4yMzwvUmVjTnVtPjxEaXNwbGF5VGV4dD4oQm9uaWZhemkgZXQgYWwuLCAyMDA5OyBH
dXJ1cmFuZ2FuIGV0IGFsLiwgMjAxNDsgWWF0c2Vua28gZXQgYWwuLCAyMDE1KTwvRGlzcGxheVRl
eHQ+PHJlY29yZD48cmVjLW51bWJlcj4yMzwvcmVjLW51bWJlcj48Zm9yZWlnbi1rZXlzPjxrZXkg
YXBwPSJFTiIgZGItaWQ9IjllcGRmeGFhOWZ2ZDJoZXIwdzlweGRwZHJhcnN6dDU5d3hwZiI+MjM8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L2Z1bGwtdGl0bGU+PGFiYnItMT5TY2llbmNlIChOZXcgWW9yaywgTi5ZLik8L2FiYnItMT48L3Bl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PEVuZE5vdGU+PENpdGU+PEF1dGhvcj5Cb25pZmF6aTwvQXV0aG9yPjxZZWFyPjIwMDk8L1llYXI+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5" w:tooltip="Bonifazi, 2009 #23" w:history="1">
        <w:r w:rsidR="00BC1C0A">
          <w:rPr>
            <w:rFonts w:ascii="Arial" w:hAnsi="Arial" w:cs="Arial"/>
            <w:noProof/>
            <w:lang w:eastAsia="zh-CN"/>
          </w:rPr>
          <w:t>Bonifazi et al., 2009</w:t>
        </w:r>
      </w:hyperlink>
      <w:r w:rsidR="0043400C">
        <w:rPr>
          <w:rFonts w:ascii="Arial" w:hAnsi="Arial" w:cs="Arial"/>
          <w:noProof/>
          <w:lang w:eastAsia="zh-CN"/>
        </w:rPr>
        <w:t xml:space="preserve">; </w:t>
      </w:r>
      <w:hyperlink w:anchor="_ENREF_21" w:tooltip="Gururangan, 2014 #24" w:history="1">
        <w:r w:rsidR="00BC1C0A">
          <w:rPr>
            <w:rFonts w:ascii="Arial" w:hAnsi="Arial" w:cs="Arial"/>
            <w:noProof/>
            <w:lang w:eastAsia="zh-CN"/>
          </w:rPr>
          <w:t>Gururangan et al., 2014</w:t>
        </w:r>
      </w:hyperlink>
      <w:r w:rsidR="0043400C">
        <w:rPr>
          <w:rFonts w:ascii="Arial" w:hAnsi="Arial" w:cs="Arial"/>
          <w:noProof/>
          <w:lang w:eastAsia="zh-CN"/>
        </w:rPr>
        <w:t xml:space="preserve">; </w:t>
      </w:r>
      <w:hyperlink w:anchor="_ENREF_62" w:tooltip="Yatsenko, 2015 #25" w:history="1">
        <w:r w:rsidR="00BC1C0A">
          <w:rPr>
            <w:rFonts w:ascii="Arial" w:hAnsi="Arial" w:cs="Arial"/>
            <w:noProof/>
            <w:lang w:eastAsia="zh-CN"/>
          </w:rPr>
          <w:t>Yatsenko et al., 2015</w:t>
        </w:r>
      </w:hyperlink>
      <w:r w:rsidR="0043400C">
        <w:rPr>
          <w:rFonts w:ascii="Arial" w:hAnsi="Arial" w:cs="Arial"/>
          <w:noProof/>
          <w:lang w:eastAsia="zh-CN"/>
        </w:rPr>
        <w:t>)</w:t>
      </w:r>
      <w:r w:rsidR="0043400C">
        <w:rPr>
          <w:rFonts w:ascii="Arial" w:hAnsi="Arial" w:cs="Arial"/>
          <w:lang w:eastAsia="zh-CN"/>
        </w:rPr>
        <w:fldChar w:fldCharType="end"/>
      </w:r>
      <w:r w:rsidR="00D253A4" w:rsidRPr="00044B3A">
        <w:rPr>
          <w:rFonts w:ascii="Arial" w:hAnsi="Arial" w:cs="Arial"/>
          <w:lang w:eastAsia="zh-CN"/>
        </w:rPr>
        <w:t xml:space="preserve">, </w:t>
      </w:r>
      <w:r w:rsidR="00315E86">
        <w:rPr>
          <w:rFonts w:ascii="Arial" w:hAnsi="Arial" w:cs="Arial"/>
          <w:lang w:eastAsia="zh-CN"/>
        </w:rPr>
        <w:t>but these methods have</w:t>
      </w:r>
      <w:r w:rsidR="006669AC" w:rsidRPr="00044B3A">
        <w:rPr>
          <w:rFonts w:ascii="Arial" w:hAnsi="Arial" w:cs="Arial"/>
          <w:lang w:eastAsia="zh-CN"/>
        </w:rPr>
        <w:t xml:space="preserve"> not been applied </w:t>
      </w:r>
      <w:r w:rsidR="00E940C0" w:rsidRPr="00044B3A">
        <w:rPr>
          <w:rFonts w:ascii="Arial" w:hAnsi="Arial" w:cs="Arial"/>
          <w:lang w:eastAsia="zh-CN"/>
        </w:rPr>
        <w:t xml:space="preserve">to </w:t>
      </w:r>
      <w:r w:rsidR="000603A6">
        <w:rPr>
          <w:rFonts w:ascii="Arial" w:hAnsi="Arial" w:cs="Arial"/>
          <w:lang w:eastAsia="zh-CN"/>
        </w:rPr>
        <w:t>define the</w:t>
      </w:r>
      <w:r w:rsidR="00C67945">
        <w:rPr>
          <w:rFonts w:ascii="Arial" w:hAnsi="Arial" w:cs="Arial"/>
          <w:lang w:eastAsia="zh-CN"/>
        </w:rPr>
        <w:t xml:space="preserve"> </w:t>
      </w:r>
      <w:r w:rsidR="00B51EC7">
        <w:rPr>
          <w:rFonts w:ascii="Arial" w:hAnsi="Arial" w:cs="Arial"/>
          <w:lang w:eastAsia="zh-CN"/>
        </w:rPr>
        <w:t xml:space="preserve">optimal configuration of neuronal ensembles that allows the prediction of </w:t>
      </w:r>
      <w:r w:rsidR="001E733E">
        <w:rPr>
          <w:rFonts w:ascii="Arial" w:hAnsi="Arial" w:cs="Arial"/>
          <w:lang w:eastAsia="zh-CN"/>
        </w:rPr>
        <w:t>external</w:t>
      </w:r>
      <w:r w:rsidR="00B51EC7">
        <w:rPr>
          <w:rFonts w:ascii="Arial" w:hAnsi="Arial" w:cs="Arial"/>
          <w:lang w:eastAsia="zh-CN"/>
        </w:rPr>
        <w:t xml:space="preserve"> stimuli </w:t>
      </w:r>
      <w:r w:rsidR="006669AC" w:rsidRPr="00044B3A">
        <w:rPr>
          <w:rFonts w:ascii="Arial" w:hAnsi="Arial" w:cs="Arial"/>
          <w:lang w:eastAsia="zh-CN"/>
        </w:rPr>
        <w:t>in</w:t>
      </w:r>
      <w:r w:rsidR="00DA095A" w:rsidRPr="00044B3A">
        <w:rPr>
          <w:rFonts w:ascii="Arial" w:hAnsi="Arial" w:cs="Arial"/>
          <w:lang w:eastAsia="zh-CN"/>
        </w:rPr>
        <w:t xml:space="preserve"> awake animals</w:t>
      </w:r>
      <w:r w:rsidR="00B8437E" w:rsidRPr="00044B3A">
        <w:rPr>
          <w:rFonts w:ascii="Arial" w:hAnsi="Arial" w:cs="Arial"/>
          <w:lang w:eastAsia="zh-CN"/>
        </w:rPr>
        <w:t>.</w:t>
      </w:r>
      <w:r w:rsidR="004D2980">
        <w:rPr>
          <w:rFonts w:ascii="Arial" w:hAnsi="Arial" w:cs="Arial"/>
          <w:lang w:eastAsia="zh-CN"/>
        </w:rPr>
        <w:t xml:space="preserve"> </w:t>
      </w:r>
    </w:p>
    <w:p w14:paraId="6955D7F7" w14:textId="48ECEBA7" w:rsidR="000C6390" w:rsidRDefault="004D2980" w:rsidP="00534D2C">
      <w:pPr>
        <w:spacing w:line="480" w:lineRule="auto"/>
        <w:ind w:firstLine="720"/>
        <w:jc w:val="both"/>
        <w:rPr>
          <w:rFonts w:ascii="Arial" w:hAnsi="Arial" w:cs="Arial"/>
          <w:lang w:eastAsia="zh-CN"/>
        </w:rPr>
      </w:pPr>
      <w:r>
        <w:rPr>
          <w:rFonts w:ascii="Arial" w:hAnsi="Arial" w:cs="Arial"/>
          <w:lang w:eastAsia="zh-CN"/>
        </w:rPr>
        <w:t>Cortical ensembles in primary visual cortex</w:t>
      </w:r>
      <w:r w:rsidRPr="00044B3A">
        <w:rPr>
          <w:rFonts w:ascii="Arial" w:hAnsi="Arial" w:cs="Arial"/>
          <w:lang w:eastAsia="zh-CN"/>
        </w:rPr>
        <w:t xml:space="preserve"> consist of </w:t>
      </w:r>
      <w:r>
        <w:rPr>
          <w:rFonts w:ascii="Arial" w:hAnsi="Arial" w:cs="Arial"/>
          <w:lang w:eastAsia="zh-CN"/>
        </w:rPr>
        <w:t xml:space="preserve">strongly </w:t>
      </w:r>
      <w:r w:rsidRPr="00044B3A">
        <w:rPr>
          <w:rFonts w:ascii="Arial" w:hAnsi="Arial" w:cs="Arial"/>
          <w:lang w:eastAsia="zh-CN"/>
        </w:rPr>
        <w:t>interconnected neurons</w:t>
      </w:r>
      <w:r>
        <w:rPr>
          <w:rFonts w:ascii="Arial" w:hAnsi="Arial" w:cs="Arial"/>
          <w:lang w:eastAsia="zh-CN"/>
        </w:rPr>
        <w:t xml:space="preserve"> </w:t>
      </w:r>
      <w:r w:rsidR="0043400C">
        <w:rPr>
          <w:rFonts w:ascii="Arial" w:hAnsi="Arial" w:cs="Arial"/>
        </w:rPr>
        <w:fldChar w:fldCharType="begin">
          <w:fldData xml:space="preserve">PEVuZE5vdGU+PENpdGU+PEF1dGhvcj5DYXJyaWxsby1SZWlkPC9BdXRob3I+PFllYXI+MjAxNjwv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IGVuc2VtYmxlczwvdGl0bGU+PHNlY29uZGFyeS10aXRsZT5Qcm9jIE5hdGwgQWNhZCBTY2k8L3Nl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=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PEVuZE5vdGU+PENpdGU+PEF1dGhvcj5DYXJyaWxsby1SZWlkPC9BdXRob3I+PFllYXI+MjAxNjwv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=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 xml:space="preserve">; </w:t>
      </w:r>
      <w:hyperlink w:anchor="_ENREF_16" w:tooltip="Cossart, 2003 #2" w:history="1">
        <w:r w:rsidR="00BC1C0A">
          <w:rPr>
            <w:rFonts w:ascii="Arial" w:hAnsi="Arial" w:cs="Arial"/>
            <w:noProof/>
          </w:rPr>
          <w:t>Cossart et al., 2003</w:t>
        </w:r>
      </w:hyperlink>
      <w:r w:rsidR="0043400C">
        <w:rPr>
          <w:rFonts w:ascii="Arial" w:hAnsi="Arial" w:cs="Arial"/>
          <w:noProof/>
        </w:rPr>
        <w:t xml:space="preserve">; </w:t>
      </w:r>
      <w:hyperlink w:anchor="_ENREF_30" w:tooltip="Ko, 2011 #26" w:history="1">
        <w:r w:rsidR="00BC1C0A">
          <w:rPr>
            <w:rFonts w:ascii="Arial" w:hAnsi="Arial" w:cs="Arial"/>
            <w:noProof/>
          </w:rPr>
          <w:t>Ko et al., 2011</w:t>
        </w:r>
      </w:hyperlink>
      <w:r w:rsidR="0043400C">
        <w:rPr>
          <w:rFonts w:ascii="Arial" w:hAnsi="Arial" w:cs="Arial"/>
          <w:noProof/>
        </w:rPr>
        <w:t xml:space="preserve">; </w:t>
      </w:r>
      <w:hyperlink w:anchor="_ENREF_36" w:tooltip="Mao, 2001 #1" w:history="1">
        <w:r w:rsidR="00BC1C0A">
          <w:rPr>
            <w:rFonts w:ascii="Arial" w:hAnsi="Arial" w:cs="Arial"/>
            <w:noProof/>
          </w:rPr>
          <w:t>Mao et al., 2001</w:t>
        </w:r>
      </w:hyperlink>
      <w:r w:rsidR="0043400C">
        <w:rPr>
          <w:rFonts w:ascii="Arial" w:hAnsi="Arial" w:cs="Arial"/>
          <w:noProof/>
        </w:rPr>
        <w:t xml:space="preserve">; </w:t>
      </w:r>
      <w:hyperlink w:anchor="_ENREF_38" w:tooltip="Miller, 2014 #3" w:history="1">
        <w:r w:rsidR="00BC1C0A">
          <w:rPr>
            <w:rFonts w:ascii="Arial" w:hAnsi="Arial" w:cs="Arial"/>
            <w:noProof/>
          </w:rPr>
          <w:t>Miller et al., 2014</w:t>
        </w:r>
      </w:hyperlink>
      <w:r w:rsidR="0043400C">
        <w:rPr>
          <w:rFonts w:ascii="Arial" w:hAnsi="Arial" w:cs="Arial"/>
          <w:noProof/>
        </w:rPr>
        <w:t>)</w:t>
      </w:r>
      <w:r w:rsidR="0043400C">
        <w:rPr>
          <w:rFonts w:ascii="Arial" w:hAnsi="Arial" w:cs="Arial"/>
        </w:rPr>
        <w:fldChar w:fldCharType="end"/>
      </w:r>
      <w:r w:rsidRPr="00044B3A">
        <w:rPr>
          <w:rFonts w:ascii="Arial" w:hAnsi="Arial" w:cs="Arial"/>
          <w:lang w:eastAsia="zh-CN"/>
        </w:rPr>
        <w:t>, forming a network structure</w:t>
      </w:r>
      <w:r>
        <w:rPr>
          <w:rFonts w:ascii="Arial" w:hAnsi="Arial" w:cs="Arial"/>
          <w:lang w:eastAsia="zh-CN"/>
        </w:rPr>
        <w:t xml:space="preserve"> that</w:t>
      </w:r>
      <w:r w:rsidRPr="00044B3A">
        <w:rPr>
          <w:rFonts w:ascii="Arial" w:hAnsi="Arial" w:cs="Arial"/>
          <w:lang w:eastAsia="zh-CN"/>
        </w:rPr>
        <w:t xml:space="preserve"> can be </w:t>
      </w:r>
      <w:r w:rsidR="00804DE3">
        <w:rPr>
          <w:rFonts w:ascii="Arial" w:hAnsi="Arial" w:cs="Arial"/>
          <w:lang w:eastAsia="zh-CN"/>
        </w:rPr>
        <w:t>intuitively</w:t>
      </w:r>
      <w:r w:rsidR="00804DE3" w:rsidRPr="00044B3A">
        <w:rPr>
          <w:rFonts w:ascii="Arial" w:hAnsi="Arial" w:cs="Arial"/>
          <w:lang w:eastAsia="zh-CN"/>
        </w:rPr>
        <w:t xml:space="preserve"> </w:t>
      </w:r>
      <w:r w:rsidRPr="005558F1">
        <w:rPr>
          <w:rFonts w:ascii="Arial" w:hAnsi="Arial" w:cs="Arial"/>
          <w:lang w:eastAsia="zh-CN"/>
        </w:rPr>
        <w:t>modeled with graph theory, where nodes and edges are biologically meaningful</w:t>
      </w:r>
      <w:r w:rsidR="00C857A5">
        <w:rPr>
          <w:rFonts w:ascii="Arial" w:hAnsi="Arial" w:cs="Arial"/>
          <w:lang w:eastAsia="zh-CN"/>
        </w:rPr>
        <w:t>,</w:t>
      </w:r>
      <w:r w:rsidRPr="005558F1">
        <w:rPr>
          <w:rFonts w:ascii="Arial" w:hAnsi="Arial" w:cs="Arial"/>
          <w:lang w:eastAsia="zh-CN"/>
        </w:rPr>
        <w:t xml:space="preserve"> representing neurons and their connections respectively. </w:t>
      </w:r>
      <w:r w:rsidR="00315E86">
        <w:rPr>
          <w:rFonts w:ascii="Arial" w:hAnsi="Arial" w:cs="Arial"/>
          <w:lang w:eastAsia="zh-CN"/>
        </w:rPr>
        <w:t>Here, w</w:t>
      </w:r>
      <w:r w:rsidR="00131579" w:rsidRPr="005558F1">
        <w:rPr>
          <w:rFonts w:ascii="Arial" w:hAnsi="Arial" w:cs="Arial"/>
          <w:lang w:eastAsia="zh-CN"/>
        </w:rPr>
        <w:t xml:space="preserve">e </w:t>
      </w:r>
      <w:r w:rsidR="002A71F2">
        <w:rPr>
          <w:rFonts w:ascii="Arial" w:hAnsi="Arial" w:cs="Arial"/>
          <w:lang w:eastAsia="zh-CN"/>
        </w:rPr>
        <w:t xml:space="preserve">apply graph theory to the analysis of functional imaging data from two-photon </w:t>
      </w:r>
      <w:r w:rsidR="002A71F2">
        <w:rPr>
          <w:rFonts w:ascii="Arial" w:hAnsi="Arial" w:cs="Arial"/>
          <w:lang w:eastAsia="zh-CN"/>
        </w:rPr>
        <w:lastRenderedPageBreak/>
        <w:t xml:space="preserve">calcium imaging of mouse visual cortex. We </w:t>
      </w:r>
      <w:r w:rsidR="00131579" w:rsidRPr="005558F1">
        <w:rPr>
          <w:rFonts w:ascii="Arial" w:hAnsi="Arial" w:cs="Arial"/>
          <w:lang w:eastAsia="zh-CN"/>
        </w:rPr>
        <w:t xml:space="preserve">demonstrate that </w:t>
      </w:r>
      <w:r w:rsidR="002A71F2">
        <w:rPr>
          <w:rFonts w:ascii="Arial" w:hAnsi="Arial" w:cs="Arial"/>
          <w:lang w:eastAsia="zh-CN"/>
        </w:rPr>
        <w:t>Conditional Random Field (</w:t>
      </w:r>
      <w:r w:rsidR="00131579" w:rsidRPr="005558F1">
        <w:rPr>
          <w:rFonts w:ascii="Arial" w:hAnsi="Arial" w:cs="Arial"/>
          <w:lang w:eastAsia="zh-CN"/>
        </w:rPr>
        <w:t>CRF</w:t>
      </w:r>
      <w:r w:rsidR="002A71F2">
        <w:rPr>
          <w:rFonts w:ascii="Arial" w:hAnsi="Arial" w:cs="Arial"/>
          <w:lang w:eastAsia="zh-CN"/>
        </w:rPr>
        <w:t>)</w:t>
      </w:r>
      <w:r w:rsidR="00131579" w:rsidRPr="005558F1">
        <w:rPr>
          <w:rFonts w:ascii="Arial" w:hAnsi="Arial" w:cs="Arial"/>
          <w:lang w:eastAsia="zh-CN"/>
        </w:rPr>
        <w:t xml:space="preserve"> </w:t>
      </w:r>
      <w:r w:rsidR="002A71F2">
        <w:rPr>
          <w:rFonts w:ascii="Arial" w:hAnsi="Arial" w:cs="Arial"/>
          <w:lang w:eastAsia="zh-CN"/>
        </w:rPr>
        <w:t xml:space="preserve">models </w:t>
      </w:r>
      <w:r w:rsidR="00131579" w:rsidRPr="005558F1">
        <w:rPr>
          <w:rFonts w:ascii="Arial" w:hAnsi="Arial" w:cs="Arial"/>
          <w:lang w:eastAsia="zh-CN"/>
        </w:rPr>
        <w:t>allow</w:t>
      </w:r>
      <w:r w:rsidR="00D87153" w:rsidRPr="005558F1">
        <w:rPr>
          <w:rFonts w:ascii="Arial" w:hAnsi="Arial" w:cs="Arial"/>
          <w:lang w:eastAsia="zh-CN"/>
        </w:rPr>
        <w:t xml:space="preserve"> the identification of </w:t>
      </w:r>
      <w:r w:rsidR="0002179F" w:rsidRPr="005558F1">
        <w:rPr>
          <w:rFonts w:ascii="Arial" w:hAnsi="Arial" w:cs="Arial"/>
        </w:rPr>
        <w:t>cortical ensembles</w:t>
      </w:r>
      <w:r w:rsidR="0002179F">
        <w:rPr>
          <w:rFonts w:ascii="Arial" w:hAnsi="Arial" w:cs="Arial"/>
          <w:lang w:eastAsia="zh-CN"/>
        </w:rPr>
        <w:t xml:space="preserve"> </w:t>
      </w:r>
      <w:r w:rsidR="00D87153" w:rsidRPr="005558F1">
        <w:rPr>
          <w:rFonts w:ascii="Arial" w:hAnsi="Arial" w:cs="Arial"/>
          <w:lang w:eastAsia="zh-CN"/>
        </w:rPr>
        <w:t xml:space="preserve">associated with </w:t>
      </w:r>
      <w:r w:rsidR="00B76B64">
        <w:rPr>
          <w:rFonts w:ascii="Arial" w:hAnsi="Arial" w:cs="Arial"/>
          <w:lang w:eastAsia="zh-CN"/>
        </w:rPr>
        <w:t xml:space="preserve">different </w:t>
      </w:r>
      <w:r w:rsidR="004F4DC2" w:rsidRPr="005558F1">
        <w:rPr>
          <w:rFonts w:ascii="Arial" w:hAnsi="Arial" w:cs="Arial"/>
          <w:lang w:eastAsia="zh-CN"/>
        </w:rPr>
        <w:t>experimental</w:t>
      </w:r>
      <w:r w:rsidR="000F404A">
        <w:rPr>
          <w:rFonts w:ascii="Arial" w:hAnsi="Arial" w:cs="Arial"/>
          <w:lang w:eastAsia="zh-CN"/>
        </w:rPr>
        <w:t xml:space="preserve"> and physiological</w:t>
      </w:r>
      <w:r w:rsidR="00D87153" w:rsidRPr="005558F1">
        <w:rPr>
          <w:rFonts w:ascii="Arial" w:hAnsi="Arial" w:cs="Arial"/>
          <w:lang w:eastAsia="zh-CN"/>
        </w:rPr>
        <w:t xml:space="preserve"> condition</w:t>
      </w:r>
      <w:r w:rsidR="004F4DC2" w:rsidRPr="005558F1">
        <w:rPr>
          <w:rFonts w:ascii="Arial" w:hAnsi="Arial" w:cs="Arial"/>
          <w:lang w:eastAsia="zh-CN"/>
        </w:rPr>
        <w:t>s</w:t>
      </w:r>
      <w:r w:rsidR="009205E7">
        <w:rPr>
          <w:rFonts w:ascii="Arial" w:hAnsi="Arial" w:cs="Arial"/>
          <w:lang w:eastAsia="zh-CN"/>
        </w:rPr>
        <w:t>,</w:t>
      </w:r>
      <w:r w:rsidR="00E940C0" w:rsidRPr="005558F1">
        <w:rPr>
          <w:rFonts w:ascii="Arial" w:hAnsi="Arial" w:cs="Arial"/>
          <w:lang w:eastAsia="zh-CN"/>
        </w:rPr>
        <w:t xml:space="preserve"> </w:t>
      </w:r>
      <w:r w:rsidR="002A71F2">
        <w:rPr>
          <w:rFonts w:ascii="Arial" w:hAnsi="Arial" w:cs="Arial"/>
          <w:lang w:eastAsia="zh-CN"/>
        </w:rPr>
        <w:t xml:space="preserve">decoding the visual stimuli and predicting the neurons that are most efficient at pattern completion. This method </w:t>
      </w:r>
      <w:r w:rsidR="005558F1" w:rsidRPr="005558F1">
        <w:rPr>
          <w:rFonts w:ascii="Arial" w:hAnsi="Arial" w:cs="Arial"/>
        </w:rPr>
        <w:t>open</w:t>
      </w:r>
      <w:r w:rsidR="002A71F2">
        <w:rPr>
          <w:rFonts w:ascii="Arial" w:hAnsi="Arial" w:cs="Arial"/>
        </w:rPr>
        <w:t>s</w:t>
      </w:r>
      <w:r w:rsidR="00A8736D" w:rsidRPr="005558F1">
        <w:rPr>
          <w:rFonts w:ascii="Arial" w:hAnsi="Arial" w:cs="Arial"/>
        </w:rPr>
        <w:t xml:space="preserve"> the possibility of </w:t>
      </w:r>
      <w:r w:rsidR="00B76B64">
        <w:rPr>
          <w:rFonts w:ascii="Arial" w:hAnsi="Arial" w:cs="Arial"/>
        </w:rPr>
        <w:t xml:space="preserve">targeting </w:t>
      </w:r>
      <w:r w:rsidR="001E4D70">
        <w:rPr>
          <w:rFonts w:ascii="Arial" w:hAnsi="Arial" w:cs="Arial"/>
        </w:rPr>
        <w:t>with</w:t>
      </w:r>
      <w:r w:rsidR="002E3579">
        <w:rPr>
          <w:rFonts w:ascii="Arial" w:hAnsi="Arial" w:cs="Arial"/>
        </w:rPr>
        <w:t xml:space="preserve"> single cell resolution</w:t>
      </w:r>
      <w:r w:rsidR="001E4D70">
        <w:rPr>
          <w:rFonts w:ascii="Arial" w:hAnsi="Arial" w:cs="Arial"/>
        </w:rPr>
        <w:t xml:space="preserve"> </w:t>
      </w:r>
      <w:r w:rsidR="0052708E">
        <w:rPr>
          <w:rFonts w:ascii="Arial" w:hAnsi="Arial" w:cs="Arial"/>
        </w:rPr>
        <w:t>the most significant</w:t>
      </w:r>
      <w:r w:rsidR="00B76B64">
        <w:rPr>
          <w:rFonts w:ascii="Arial" w:hAnsi="Arial" w:cs="Arial"/>
        </w:rPr>
        <w:t xml:space="preserve"> neurons from specific</w:t>
      </w:r>
      <w:r w:rsidR="00A8736D" w:rsidRPr="005558F1">
        <w:rPr>
          <w:rFonts w:ascii="Arial" w:hAnsi="Arial" w:cs="Arial"/>
        </w:rPr>
        <w:t xml:space="preserve"> </w:t>
      </w:r>
      <w:r w:rsidR="008F65AC">
        <w:rPr>
          <w:rFonts w:ascii="Arial" w:hAnsi="Arial" w:cs="Arial"/>
          <w:lang w:eastAsia="zh-CN"/>
        </w:rPr>
        <w:t>populations</w:t>
      </w:r>
      <w:r w:rsidR="0002179F" w:rsidRPr="005558F1">
        <w:rPr>
          <w:rFonts w:ascii="Arial" w:hAnsi="Arial" w:cs="Arial"/>
          <w:lang w:eastAsia="zh-CN"/>
        </w:rPr>
        <w:t xml:space="preserve"> </w:t>
      </w:r>
      <w:r w:rsidR="00A8736D" w:rsidRPr="005558F1">
        <w:rPr>
          <w:rFonts w:ascii="Arial" w:hAnsi="Arial" w:cs="Arial"/>
        </w:rPr>
        <w:t xml:space="preserve">during </w:t>
      </w:r>
      <w:r w:rsidR="000F404A">
        <w:rPr>
          <w:rFonts w:ascii="Arial" w:hAnsi="Arial" w:cs="Arial"/>
        </w:rPr>
        <w:t xml:space="preserve">microcircuit </w:t>
      </w:r>
      <w:r w:rsidR="002A71F2">
        <w:rPr>
          <w:rFonts w:ascii="Arial" w:hAnsi="Arial" w:cs="Arial"/>
        </w:rPr>
        <w:t>function</w:t>
      </w:r>
      <w:r w:rsidR="00A8736D" w:rsidRPr="005558F1">
        <w:rPr>
          <w:rFonts w:ascii="Arial" w:hAnsi="Arial" w:cs="Arial"/>
        </w:rPr>
        <w:t xml:space="preserve">. </w:t>
      </w:r>
      <w:r w:rsidR="000C6390">
        <w:rPr>
          <w:rFonts w:ascii="Arial" w:hAnsi="Arial" w:cs="Arial"/>
          <w:lang w:eastAsia="zh-CN"/>
        </w:rPr>
        <w:br w:type="page"/>
      </w:r>
    </w:p>
    <w:p w14:paraId="7ABD0579" w14:textId="77777777" w:rsidR="000E140C"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Results</w:t>
      </w:r>
    </w:p>
    <w:p w14:paraId="3E951765" w14:textId="18ABCC35" w:rsidR="00A75312" w:rsidRPr="004459DF" w:rsidRDefault="00B13E18" w:rsidP="00044B3A">
      <w:pPr>
        <w:spacing w:line="480" w:lineRule="auto"/>
        <w:jc w:val="both"/>
        <w:rPr>
          <w:rFonts w:ascii="Arial" w:hAnsi="Arial" w:cs="Arial"/>
          <w:b/>
        </w:rPr>
      </w:pPr>
      <w:r>
        <w:rPr>
          <w:rFonts w:ascii="Arial" w:hAnsi="Arial" w:cs="Arial"/>
          <w:b/>
        </w:rPr>
        <w:t xml:space="preserve">CRF </w:t>
      </w:r>
      <w:r w:rsidR="002A71F2">
        <w:rPr>
          <w:rFonts w:ascii="Arial" w:hAnsi="Arial" w:cs="Arial"/>
          <w:b/>
        </w:rPr>
        <w:t>models of</w:t>
      </w:r>
      <w:r w:rsidR="00810872">
        <w:rPr>
          <w:rFonts w:ascii="Arial" w:hAnsi="Arial" w:cs="Arial"/>
          <w:b/>
        </w:rPr>
        <w:t xml:space="preserve"> </w:t>
      </w:r>
      <w:r w:rsidR="002A71F2">
        <w:rPr>
          <w:rFonts w:ascii="Arial" w:hAnsi="Arial" w:cs="Arial"/>
          <w:b/>
        </w:rPr>
        <w:t xml:space="preserve">visual cortex </w:t>
      </w:r>
      <w:r w:rsidR="00810872">
        <w:rPr>
          <w:rFonts w:ascii="Arial" w:hAnsi="Arial" w:cs="Arial"/>
          <w:b/>
        </w:rPr>
        <w:t xml:space="preserve">population </w:t>
      </w:r>
      <w:r w:rsidR="002A71F2">
        <w:rPr>
          <w:rFonts w:ascii="Arial" w:hAnsi="Arial" w:cs="Arial"/>
          <w:b/>
        </w:rPr>
        <w:t>responses with two-photon calcium imaging</w:t>
      </w:r>
    </w:p>
    <w:p w14:paraId="626DB346" w14:textId="2BAC7B3F" w:rsidR="00A75312" w:rsidRPr="009205E7" w:rsidRDefault="00A75312" w:rsidP="00B26422">
      <w:pPr>
        <w:spacing w:line="480" w:lineRule="auto"/>
        <w:ind w:firstLine="720"/>
        <w:jc w:val="both"/>
        <w:rPr>
          <w:rFonts w:ascii="Arial" w:hAnsi="Arial" w:cs="Arial"/>
          <w:lang w:eastAsia="zh-CN"/>
        </w:rPr>
      </w:pPr>
      <w:r w:rsidRPr="00044B3A">
        <w:rPr>
          <w:rFonts w:ascii="Arial" w:hAnsi="Arial" w:cs="Arial"/>
          <w:lang w:eastAsia="zh-CN"/>
        </w:rPr>
        <w:t xml:space="preserve">CRFs model the conditional distribution </w:t>
      </w:r>
      <w:r w:rsidRPr="00044B3A">
        <w:rPr>
          <w:rFonts w:ascii="Arial" w:hAnsi="Arial" w:cs="Arial"/>
          <w:i/>
          <w:lang w:eastAsia="zh-CN"/>
        </w:rPr>
        <w:t>p</w:t>
      </w:r>
      <w:r w:rsidRPr="00044B3A">
        <w:rPr>
          <w:rFonts w:ascii="Arial" w:hAnsi="Arial" w:cs="Arial"/>
          <w:lang w:eastAsia="zh-CN"/>
        </w:rPr>
        <w:t>(</w:t>
      </w:r>
      <w:r w:rsidRPr="00044B3A">
        <w:rPr>
          <w:rFonts w:ascii="Arial" w:hAnsi="Arial" w:cs="Arial"/>
          <w:b/>
          <w:lang w:eastAsia="zh-CN"/>
        </w:rPr>
        <w:t>y</w:t>
      </w:r>
      <w:r w:rsidRPr="00044B3A">
        <w:rPr>
          <w:rFonts w:ascii="Arial" w:hAnsi="Arial" w:cs="Arial"/>
          <w:lang w:eastAsia="zh-CN"/>
        </w:rPr>
        <w:t>|</w:t>
      </w:r>
      <w:r w:rsidRPr="00044B3A">
        <w:rPr>
          <w:rFonts w:ascii="Arial" w:hAnsi="Arial" w:cs="Arial"/>
          <w:b/>
          <w:lang w:eastAsia="zh-CN"/>
        </w:rPr>
        <w:t>x</w:t>
      </w:r>
      <w:r w:rsidRPr="00044B3A">
        <w:rPr>
          <w:rFonts w:ascii="Arial" w:hAnsi="Arial" w:cs="Arial"/>
          <w:lang w:eastAsia="zh-CN"/>
        </w:rPr>
        <w:t>)</w:t>
      </w:r>
      <w:r w:rsidR="00315E86">
        <w:rPr>
          <w:rFonts w:ascii="Arial" w:hAnsi="Arial" w:cs="Arial"/>
          <w:lang w:eastAsia="zh-CN"/>
        </w:rPr>
        <w:t xml:space="preserve"> of a network</w:t>
      </w:r>
      <w:r w:rsidR="009205E7">
        <w:rPr>
          <w:rFonts w:ascii="Arial" w:hAnsi="Arial" w:cs="Arial"/>
          <w:lang w:eastAsia="zh-CN"/>
        </w:rPr>
        <w:t>,</w:t>
      </w:r>
      <w:r w:rsidRPr="00044B3A">
        <w:rPr>
          <w:rFonts w:ascii="Arial" w:hAnsi="Arial" w:cs="Arial"/>
          <w:lang w:eastAsia="zh-CN"/>
        </w:rPr>
        <w:t xml:space="preserve"> </w:t>
      </w:r>
      <w:r w:rsidR="0002536E">
        <w:rPr>
          <w:rFonts w:ascii="Arial" w:hAnsi="Arial" w:cs="Arial"/>
          <w:lang w:eastAsia="zh-CN"/>
        </w:rPr>
        <w:t xml:space="preserve">where </w:t>
      </w:r>
      <w:r w:rsidR="00B7019C">
        <w:rPr>
          <w:rFonts w:ascii="Arial" w:hAnsi="Arial" w:cs="Arial"/>
          <w:lang w:eastAsia="zh-CN"/>
        </w:rPr>
        <w:t xml:space="preserve"> </w:t>
      </w:r>
      <w:r w:rsidR="00B7019C" w:rsidRPr="00A619F7">
        <w:rPr>
          <w:rFonts w:ascii="Arial" w:hAnsi="Arial" w:cs="Arial"/>
          <w:b/>
          <w:lang w:eastAsia="zh-CN"/>
        </w:rPr>
        <w:t>x</w:t>
      </w:r>
      <w:r w:rsidRPr="00044B3A">
        <w:rPr>
          <w:rFonts w:ascii="Arial" w:hAnsi="Arial" w:cs="Arial"/>
          <w:lang w:eastAsia="zh-CN"/>
        </w:rPr>
        <w:t xml:space="preserve"> </w:t>
      </w:r>
      <w:r w:rsidR="0002536E">
        <w:rPr>
          <w:rFonts w:ascii="Arial" w:hAnsi="Arial" w:cs="Arial"/>
          <w:lang w:eastAsia="zh-CN"/>
        </w:rPr>
        <w:t xml:space="preserve">represents observations </w:t>
      </w:r>
      <w:r w:rsidR="00B7019C">
        <w:rPr>
          <w:rFonts w:ascii="Arial" w:hAnsi="Arial" w:cs="Arial"/>
          <w:lang w:eastAsia="zh-CN"/>
        </w:rPr>
        <w:t xml:space="preserve">and </w:t>
      </w:r>
      <w:r w:rsidR="00B7019C">
        <w:rPr>
          <w:rFonts w:ascii="Arial" w:hAnsi="Arial" w:cs="Arial"/>
          <w:b/>
          <w:lang w:eastAsia="zh-CN"/>
        </w:rPr>
        <w:t>y</w:t>
      </w:r>
      <w:r w:rsidR="0002536E">
        <w:rPr>
          <w:rFonts w:ascii="Arial" w:hAnsi="Arial" w:cs="Arial"/>
          <w:b/>
          <w:lang w:eastAsia="zh-CN"/>
        </w:rPr>
        <w:t xml:space="preserve"> </w:t>
      </w:r>
      <w:r w:rsidR="0002536E" w:rsidRPr="009205E7">
        <w:rPr>
          <w:rFonts w:ascii="Arial" w:hAnsi="Arial" w:cs="Arial"/>
          <w:lang w:eastAsia="zh-CN"/>
        </w:rPr>
        <w:t>represents</w:t>
      </w:r>
      <w:r w:rsidR="00B7019C" w:rsidRPr="0002536E">
        <w:rPr>
          <w:rFonts w:ascii="Arial" w:hAnsi="Arial" w:cs="Arial"/>
          <w:lang w:eastAsia="zh-CN"/>
        </w:rPr>
        <w:t xml:space="preserve"> </w:t>
      </w:r>
      <w:r w:rsidR="0002536E">
        <w:rPr>
          <w:rFonts w:ascii="Arial" w:hAnsi="Arial" w:cs="Arial"/>
          <w:lang w:eastAsia="zh-CN"/>
        </w:rPr>
        <w:t xml:space="preserve">true labels </w:t>
      </w:r>
      <w:r w:rsidRPr="00044B3A">
        <w:rPr>
          <w:rFonts w:ascii="Arial" w:hAnsi="Arial" w:cs="Arial"/>
          <w:lang w:eastAsia="zh-CN"/>
        </w:rPr>
        <w:t xml:space="preserve">associated </w:t>
      </w:r>
      <w:r w:rsidR="0002536E" w:rsidRPr="00044B3A">
        <w:rPr>
          <w:rFonts w:ascii="Arial" w:hAnsi="Arial" w:cs="Arial"/>
          <w:lang w:eastAsia="zh-CN"/>
        </w:rPr>
        <w:t>with</w:t>
      </w:r>
      <w:r w:rsidR="0002536E">
        <w:rPr>
          <w:rFonts w:ascii="Arial" w:hAnsi="Arial" w:cs="Arial"/>
          <w:lang w:eastAsia="zh-CN"/>
        </w:rPr>
        <w:t xml:space="preserve"> a</w:t>
      </w:r>
      <w:r w:rsidR="0002536E" w:rsidRPr="00044B3A">
        <w:rPr>
          <w:rFonts w:ascii="Arial" w:hAnsi="Arial" w:cs="Arial"/>
          <w:lang w:eastAsia="zh-CN"/>
        </w:rPr>
        <w:t xml:space="preserve"> </w:t>
      </w:r>
      <w:r w:rsidRPr="00044B3A">
        <w:rPr>
          <w:rFonts w:ascii="Arial" w:hAnsi="Arial" w:cs="Arial"/>
          <w:lang w:eastAsia="zh-CN"/>
        </w:rPr>
        <w:t>graphical structure</w:t>
      </w:r>
      <w:r w:rsidR="00AA4D2C">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&lt;EndNote&gt;&lt;Cite&gt;&lt;Author&gt;Sutton&lt;/Author&gt;&lt;Year&gt;2012&lt;/Year&gt;&lt;RecNum&gt;27&lt;/RecNum&gt;&lt;DisplayText&gt;(Sutton and McCallum, 2012)&lt;/DisplayText&gt;&lt;record&gt;&lt;rec-number&gt;27&lt;/rec-number&gt;&lt;foreign-keys&gt;&lt;key app="EN" db-id="9epdfxaa9fvd2her0w9pxdpdrarszt59wxpf"&gt;27&lt;/key&gt;&lt;/foreign-keys&gt;&lt;ref-type name="Journal Article"&gt;17&lt;/ref-type&gt;&lt;contributors&gt;&lt;authors&gt;&lt;author&gt;Sutton, Charles&lt;/author&gt;&lt;author&gt;McCallum, Andrew&lt;/author&gt;&lt;/authors&gt;&lt;/contributors&gt;&lt;titles&gt;&lt;title&gt;An introduction to conditional random fields&lt;/title&gt;&lt;secondary-title&gt;Foundations and Trends® in Machine Learning&lt;/secondary-title&gt;&lt;/titles&gt;&lt;periodical&gt;&lt;full-title&gt;Foundations and Trends® in Machine Learning&lt;/full-title&gt;&lt;/periodical&gt;&lt;pages&gt;267-373&lt;/pages&gt;&lt;volume&gt;4&lt;/volume&gt;&lt;number&gt;4&lt;/number&gt;&lt;dates&gt;&lt;year&gt;2012&lt;/year&gt;&lt;/dates&gt;&lt;publisher&gt;Now Publishers, Inc.&lt;/publisher&gt;&lt;isbn&gt;1935-8237&lt;/isbn&gt;&lt;urls&gt;&lt;/urls&gt;&lt;/record&gt;&lt;/Cite&gt;&lt;/EndNote&gt;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58" w:tooltip="Sutton, 2012 #27" w:history="1">
        <w:r w:rsidR="00BC1C0A">
          <w:rPr>
            <w:rFonts w:ascii="Arial" w:hAnsi="Arial" w:cs="Arial"/>
            <w:noProof/>
            <w:lang w:eastAsia="zh-CN"/>
          </w:rPr>
          <w:t>Sutton and McCallum, 2012</w:t>
        </w:r>
      </w:hyperlink>
      <w:r w:rsidR="0043400C">
        <w:rPr>
          <w:rFonts w:ascii="Arial" w:hAnsi="Arial" w:cs="Arial"/>
          <w:noProof/>
          <w:lang w:eastAsia="zh-CN"/>
        </w:rPr>
        <w:t>)</w:t>
      </w:r>
      <w:r w:rsidR="0043400C">
        <w:rPr>
          <w:rFonts w:ascii="Arial" w:hAnsi="Arial" w:cs="Arial"/>
          <w:lang w:eastAsia="zh-CN"/>
        </w:rPr>
        <w:fldChar w:fldCharType="end"/>
      </w:r>
      <w:r w:rsidRPr="00044B3A">
        <w:rPr>
          <w:rFonts w:ascii="Arial" w:hAnsi="Arial" w:cs="Arial"/>
          <w:lang w:eastAsia="zh-CN"/>
        </w:rPr>
        <w:t xml:space="preserve">. </w:t>
      </w:r>
      <w:r w:rsidR="00342C2C">
        <w:rPr>
          <w:rFonts w:ascii="Arial" w:hAnsi="Arial" w:cs="Arial"/>
          <w:lang w:eastAsia="zh-CN"/>
        </w:rPr>
        <w:t xml:space="preserve">Since no assumptions are made on </w:t>
      </w:r>
      <w:r w:rsidR="00342C2C" w:rsidRPr="00A619F7">
        <w:rPr>
          <w:rFonts w:ascii="Arial" w:hAnsi="Arial" w:cs="Arial"/>
          <w:b/>
          <w:lang w:eastAsia="zh-CN"/>
        </w:rPr>
        <w:t>x</w:t>
      </w:r>
      <w:r w:rsidR="00342C2C">
        <w:rPr>
          <w:rFonts w:ascii="Arial" w:hAnsi="Arial" w:cs="Arial"/>
          <w:lang w:eastAsia="zh-CN"/>
        </w:rPr>
        <w:t xml:space="preserve">, </w:t>
      </w:r>
      <w:r w:rsidRPr="00044B3A">
        <w:rPr>
          <w:rFonts w:ascii="Arial" w:hAnsi="Arial" w:cs="Arial"/>
          <w:lang w:eastAsia="zh-CN"/>
        </w:rPr>
        <w:t>CRFs</w:t>
      </w:r>
      <w:r w:rsidR="00342C2C">
        <w:rPr>
          <w:rFonts w:ascii="Arial" w:hAnsi="Arial" w:cs="Arial"/>
          <w:lang w:eastAsia="zh-CN"/>
        </w:rPr>
        <w:t xml:space="preserve"> can accurately describe the </w:t>
      </w:r>
      <w:r w:rsidR="0096083A">
        <w:rPr>
          <w:rFonts w:ascii="Arial" w:hAnsi="Arial" w:cs="Arial"/>
          <w:lang w:eastAsia="zh-CN"/>
        </w:rPr>
        <w:t>conditional distribution with complex depend</w:t>
      </w:r>
      <w:r w:rsidR="00DF2620">
        <w:rPr>
          <w:rFonts w:ascii="Arial" w:hAnsi="Arial" w:cs="Arial"/>
          <w:lang w:eastAsia="zh-CN"/>
        </w:rPr>
        <w:t xml:space="preserve">encies in observation variables associated with a </w:t>
      </w:r>
      <w:r w:rsidR="00B00E9A" w:rsidRPr="00B00E9A">
        <w:rPr>
          <w:rFonts w:ascii="Arial" w:hAnsi="Arial" w:cs="Arial"/>
          <w:lang w:eastAsia="zh-CN"/>
        </w:rPr>
        <w:t xml:space="preserve">graphical structure </w:t>
      </w:r>
      <w:r w:rsidR="00DF2620">
        <w:rPr>
          <w:rFonts w:ascii="Arial" w:hAnsi="Arial" w:cs="Arial"/>
          <w:lang w:eastAsia="zh-CN"/>
        </w:rPr>
        <w:t>that</w:t>
      </w:r>
      <w:r w:rsidR="00B00E9A" w:rsidRPr="00B00E9A">
        <w:rPr>
          <w:rFonts w:ascii="Arial" w:hAnsi="Arial" w:cs="Arial"/>
          <w:lang w:eastAsia="zh-CN"/>
        </w:rPr>
        <w:t xml:space="preserve"> is used to constrain the interdependencies between labels. </w:t>
      </w:r>
      <w:r w:rsidR="00342C2C">
        <w:rPr>
          <w:rFonts w:ascii="Arial" w:hAnsi="Arial" w:cs="Arial"/>
          <w:lang w:eastAsia="zh-CN"/>
        </w:rPr>
        <w:t xml:space="preserve">Therefore, CRFs </w:t>
      </w:r>
      <w:r w:rsidRPr="00044B3A">
        <w:rPr>
          <w:rFonts w:ascii="Arial" w:hAnsi="Arial" w:cs="Arial"/>
          <w:lang w:eastAsia="zh-CN"/>
        </w:rPr>
        <w:t xml:space="preserve">have been successfully applied in diverse areas </w:t>
      </w:r>
      <w:r w:rsidR="00315E86">
        <w:rPr>
          <w:rFonts w:ascii="Arial" w:hAnsi="Arial" w:cs="Arial"/>
          <w:lang w:eastAsia="zh-CN"/>
        </w:rPr>
        <w:t xml:space="preserve">of machine learning </w:t>
      </w:r>
      <w:r w:rsidRPr="00044B3A">
        <w:rPr>
          <w:rFonts w:ascii="Arial" w:hAnsi="Arial" w:cs="Arial"/>
          <w:lang w:eastAsia="zh-CN"/>
        </w:rPr>
        <w:t xml:space="preserve">such as </w:t>
      </w:r>
      <w:r w:rsidR="002A71F2">
        <w:rPr>
          <w:rFonts w:ascii="Arial" w:hAnsi="Arial" w:cs="Arial"/>
          <w:lang w:eastAsia="zh-CN"/>
        </w:rPr>
        <w:t>analysis of texts</w:t>
      </w:r>
      <w:r w:rsidR="002A71F2" w:rsidRPr="00044B3A">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&lt;EndNote&gt;&lt;Cite&gt;&lt;Author&gt;Peng&lt;/Author&gt;&lt;Year&gt;2011&lt;/Year&gt;&lt;RecNum&gt;28&lt;/RecNum&gt;&lt;DisplayText&gt;(Peng et al., 2011)&lt;/DisplayText&gt;&lt;record&gt;&lt;rec-number&gt;28&lt;/rec-number&gt;&lt;foreign-keys&gt;&lt;key app="EN" db-id="9epdfxaa9fvd2her0w9pxdpdrarszt59wxpf"&gt;28&lt;/key&gt;&lt;/foreign-keys&gt;&lt;ref-type name="Audiovisual Material"&gt;3&lt;/ref-type&gt;&lt;contributors&gt;&lt;authors&gt;&lt;author&gt;Peng, Huan-Kai&lt;/author&gt;&lt;author&gt;Zhu, Jiang&lt;/author&gt;&lt;author&gt;Piao, Dongzhen&lt;/author&gt;&lt;author&gt;Yan, Rong&lt;/author&gt;&lt;author&gt;Zhang, Ying&lt;/author&gt;&lt;/authors&gt;&lt;/contributors&gt;&lt;titles&gt;&lt;title&gt;Retweet Modeling Using Conditional Random Fields&lt;/title&gt;&lt;secondary-title&gt;2011 IEEE 11th International Conference on Data Mining Workshops&lt;/secondary-title&gt;&lt;short-title&gt;2011 IEEE 11th International Conference on Data Mi&lt;/short-title&gt;&lt;/titles&gt;&lt;pages&gt;336-343&lt;/pages&gt;&lt;keywords&gt;&lt;keyword&gt;Clustering algorithms&lt;/keyword&gt;&lt;keyword&gt;Conditional Random Fields&lt;/keyword&gt;&lt;keyword&gt;Partitioning algorithms&lt;/keyword&gt;&lt;keyword&gt;Runtime&lt;/keyword&gt;&lt;keyword&gt;Social Network&lt;/keyword&gt;&lt;keyword&gt;Switches&lt;/keyword&gt;&lt;keyword&gt;Time factors&lt;/keyword&gt;&lt;keyword&gt;Training&lt;/keyword&gt;&lt;keyword&gt;Twitter&lt;/keyword&gt;&lt;keyword&gt;conditional random fields&lt;/keyword&gt;&lt;keyword&gt;content influence&lt;/keyword&gt;&lt;keyword&gt;micro-blogging service&lt;/keyword&gt;&lt;keyword&gt;network influence&lt;/keyword&gt;&lt;keyword&gt;reblogging service&lt;/keyword&gt;&lt;keyword&gt;retweet modeling&lt;/keyword&gt;&lt;keyword&gt;secondary content promotion&lt;/keyword&gt;&lt;keyword&gt;social networking (online)&lt;/keyword&gt;&lt;keyword&gt;statistical analysis&lt;/keyword&gt;&lt;keyword&gt;temporal decay factor&lt;/keyword&gt;&lt;/keywords&gt;&lt;dates&gt;&lt;year&gt;2011&lt;/year&gt;&lt;/dates&gt;&lt;publisher&gt;IEEE&lt;/publisher&gt;&lt;isbn&gt;978-1-4673-0005-6&lt;/isbn&gt;&lt;urls&gt;&lt;/urls&gt;&lt;electronic-resource-num&gt;10.1109/ICDMW.2011.146&lt;/electronic-resource-num&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43" w:tooltip="Peng, 2011 #28" w:history="1">
        <w:r w:rsidR="00BC1C0A">
          <w:rPr>
            <w:rFonts w:ascii="Arial" w:hAnsi="Arial" w:cs="Arial"/>
            <w:noProof/>
            <w:lang w:eastAsia="zh-CN"/>
          </w:rPr>
          <w:t>Peng et al., 2011</w:t>
        </w:r>
      </w:hyperlink>
      <w:r w:rsidR="0043400C">
        <w:rPr>
          <w:rFonts w:ascii="Arial" w:hAnsi="Arial" w:cs="Arial"/>
          <w:noProof/>
          <w:lang w:eastAsia="zh-CN"/>
        </w:rPr>
        <w:t>)</w:t>
      </w:r>
      <w:r w:rsidR="0043400C">
        <w:rPr>
          <w:rFonts w:ascii="Arial" w:hAnsi="Arial" w:cs="Arial"/>
          <w:lang w:eastAsia="zh-CN"/>
        </w:rPr>
        <w:fldChar w:fldCharType="end"/>
      </w:r>
      <w:r w:rsidRPr="00044B3A">
        <w:rPr>
          <w:rFonts w:ascii="Arial" w:hAnsi="Arial" w:cs="Arial"/>
          <w:lang w:eastAsia="zh-CN"/>
        </w:rPr>
        <w:t>, bioinformatics</w:t>
      </w:r>
      <w:r>
        <w:rPr>
          <w:rFonts w:ascii="Arial" w:hAnsi="Arial" w:cs="Arial"/>
          <w:lang w:eastAsia="zh-CN"/>
        </w:rPr>
        <w:t xml:space="preserve"> </w:t>
      </w:r>
      <w:r w:rsidR="0043400C">
        <w:rPr>
          <w:rFonts w:ascii="Arial" w:hAnsi="Arial" w:cs="Arial"/>
          <w:lang w:eastAsia="zh-CN"/>
        </w:rPr>
        <w:fldChar w:fldCharType="begin">
          <w:fldData xml:space="preserve">PEVuZE5vdGU+PENpdGU+PEF1dGhvcj5MaTwvQXV0aG9yPjxZZWFyPjIwMDg8L1llYXI+PFJlY051
bT4yOTwvUmVjTnVtPjxEaXNwbGF5VGV4dD4oTGkgZXQgYWwuLCAyMDA4OyBMaXUgZXQgYWwuLCAy
MDA2OyBTYXRvIGFuZCBTYWtha2liYXJhLCAyMDA1KTwvRGlzcGxheVRleHQ+PHJlY29yZD48cmVj
LW51bWJlcj4yOTwvcmVjLW51bWJlcj48Zm9yZWlnbi1rZXlzPjxrZXkgYXBwPSJFTiIgZGItaWQ9
IjllcGRmeGFhOWZ2ZDJoZXIwdzlweGRwZHJhcnN6dDU5d3hwZiI+Mjk8L2tleT48L2ZvcmVpZ24t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LXRpdGxlPjxhYmJyLTE+QmlvaW5mb3JtYXRpY3MgKE94Zm9yZCwgRW5nbGFuZCk8L2FiYnItMT48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PEVuZE5vdGU+PENpdGU+PEF1dGhvcj5MaTwvQXV0aG9yPjxZZWFyPjIwMDg8L1llYXI+PFJlY051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32" w:tooltip="Li, 2008 #29" w:history="1">
        <w:r w:rsidR="00BC1C0A">
          <w:rPr>
            <w:rFonts w:ascii="Arial" w:hAnsi="Arial" w:cs="Arial"/>
            <w:noProof/>
            <w:lang w:eastAsia="zh-CN"/>
          </w:rPr>
          <w:t>Li et al., 2008</w:t>
        </w:r>
      </w:hyperlink>
      <w:r w:rsidR="0043400C">
        <w:rPr>
          <w:rFonts w:ascii="Arial" w:hAnsi="Arial" w:cs="Arial"/>
          <w:noProof/>
          <w:lang w:eastAsia="zh-CN"/>
        </w:rPr>
        <w:t xml:space="preserve">; </w:t>
      </w:r>
      <w:hyperlink w:anchor="_ENREF_33" w:tooltip="Liu, 2006 #30" w:history="1">
        <w:r w:rsidR="00BC1C0A">
          <w:rPr>
            <w:rFonts w:ascii="Arial" w:hAnsi="Arial" w:cs="Arial"/>
            <w:noProof/>
            <w:lang w:eastAsia="zh-CN"/>
          </w:rPr>
          <w:t>Liu et al., 2006</w:t>
        </w:r>
      </w:hyperlink>
      <w:r w:rsidR="0043400C">
        <w:rPr>
          <w:rFonts w:ascii="Arial" w:hAnsi="Arial" w:cs="Arial"/>
          <w:noProof/>
          <w:lang w:eastAsia="zh-CN"/>
        </w:rPr>
        <w:t xml:space="preserve">; </w:t>
      </w:r>
      <w:hyperlink w:anchor="_ENREF_47" w:tooltip="Sato, 2005 #31" w:history="1">
        <w:r w:rsidR="00BC1C0A">
          <w:rPr>
            <w:rFonts w:ascii="Arial" w:hAnsi="Arial" w:cs="Arial"/>
            <w:noProof/>
            <w:lang w:eastAsia="zh-CN"/>
          </w:rPr>
          <w:t>Sato and Sakakibara, 2005</w:t>
        </w:r>
      </w:hyperlink>
      <w:r w:rsidR="0043400C">
        <w:rPr>
          <w:rFonts w:ascii="Arial" w:hAnsi="Arial" w:cs="Arial"/>
          <w:noProof/>
          <w:lang w:eastAsia="zh-CN"/>
        </w:rPr>
        <w:t>)</w:t>
      </w:r>
      <w:r w:rsidR="0043400C">
        <w:rPr>
          <w:rFonts w:ascii="Arial" w:hAnsi="Arial" w:cs="Arial"/>
          <w:lang w:eastAsia="zh-CN"/>
        </w:rPr>
        <w:fldChar w:fldCharType="end"/>
      </w:r>
      <w:r w:rsidRPr="00044B3A">
        <w:rPr>
          <w:rFonts w:ascii="Arial" w:hAnsi="Arial" w:cs="Arial"/>
          <w:lang w:eastAsia="zh-CN"/>
        </w:rPr>
        <w:t xml:space="preserve">, computer vision </w:t>
      </w:r>
      <w:r w:rsidR="0043400C">
        <w:rPr>
          <w:rFonts w:ascii="Arial" w:hAnsi="Arial" w:cs="Arial"/>
          <w:lang w:eastAsia="zh-CN"/>
        </w:rPr>
        <w:fldChar w:fldCharType="begin">
          <w:fldData xml:space="preserve">PEVuZE5vdGU+PENpdGU+PEF1dGhvcj5IZTwvQXV0aG9yPjxZZWFyPjIwMDQ8L1llYXI+PFJlY051
bT4zMjwvUmVjTnVtPjxEaXNwbGF5VGV4dD4oSGUgZXQgYWwuLCAyMDA0OyBTbWluY2hpc2VzY3Ug
ZXQgYWwuLCAyMDA2KTwvRGlzcGxheVRleHQ+PHJlY29yZD48cmVjLW51bWJlcj4zMjwvcmVjLW51
bWJlcj48Zm9yZWlnbi1rZXlzPjxrZXkgYXBwPSJFTiIgZGItaWQ9IjllcGRmeGFhOWZ2ZDJoZXIw
dzlweGRwZHJhcnN6dDU5d3hwZiI+MzI8L2tleT48L2ZvcmVpZ24ta2V5cz48cmVmLXR5cGUgbmFt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L1llYXI+PFJlY051bT4zMzwvUmVjTnVtPjxyZWNvcmQ+PHJlYy1udW1iZXI+MzM8L3JlYy1udW1i
ZXI+PGZvcmVpZ24ta2V5cz48a2V5IGFwcD0iRU4iIGRiLWlkPSI5ZXBkZnhhYTlmdmQyaGVyMHc5
cHhkcGRyYXJzenQ1OXd4cGYiPjMzPC9rZXk+PC9mb3JlaWduLWtleXM+PHJlZi10eXBlIG5hbWU9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PEVuZE5vdGU+PENpdGU+PEF1dGhvcj5IZTwvQXV0aG9yPjxZZWFyPjIwMDQ8L1llYXI+PFJlY051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==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23" w:tooltip="He, 2004 #32" w:history="1">
        <w:r w:rsidR="00BC1C0A">
          <w:rPr>
            <w:rFonts w:ascii="Arial" w:hAnsi="Arial" w:cs="Arial"/>
            <w:noProof/>
            <w:lang w:eastAsia="zh-CN"/>
          </w:rPr>
          <w:t>He et al., 2004</w:t>
        </w:r>
      </w:hyperlink>
      <w:r w:rsidR="0043400C">
        <w:rPr>
          <w:rFonts w:ascii="Arial" w:hAnsi="Arial" w:cs="Arial"/>
          <w:noProof/>
          <w:lang w:eastAsia="zh-CN"/>
        </w:rPr>
        <w:t xml:space="preserve">; </w:t>
      </w:r>
      <w:hyperlink w:anchor="_ENREF_52" w:tooltip="Sminchisescu, 2006 #33" w:history="1">
        <w:r w:rsidR="00BC1C0A">
          <w:rPr>
            <w:rFonts w:ascii="Arial" w:hAnsi="Arial" w:cs="Arial"/>
            <w:noProof/>
            <w:lang w:eastAsia="zh-CN"/>
          </w:rPr>
          <w:t>Sminchisescu et al., 2006</w:t>
        </w:r>
      </w:hyperlink>
      <w:r w:rsidR="0043400C">
        <w:rPr>
          <w:rFonts w:ascii="Arial" w:hAnsi="Arial" w:cs="Arial"/>
          <w:noProof/>
          <w:lang w:eastAsia="zh-CN"/>
        </w:rPr>
        <w:t>)</w:t>
      </w:r>
      <w:r w:rsidR="0043400C">
        <w:rPr>
          <w:rFonts w:ascii="Arial" w:hAnsi="Arial" w:cs="Arial"/>
          <w:lang w:eastAsia="zh-CN"/>
        </w:rPr>
        <w:fldChar w:fldCharType="end"/>
      </w:r>
      <w:r w:rsidRPr="00044B3A">
        <w:rPr>
          <w:rFonts w:ascii="Arial" w:hAnsi="Arial" w:cs="Arial"/>
          <w:lang w:eastAsia="zh-CN"/>
        </w:rPr>
        <w:t xml:space="preserve"> and natural language processing</w:t>
      </w:r>
      <w:r>
        <w:rPr>
          <w:rFonts w:ascii="Arial" w:hAnsi="Arial" w:cs="Arial"/>
          <w:lang w:eastAsia="zh-CN"/>
        </w:rPr>
        <w:t xml:space="preserve"> </w:t>
      </w:r>
      <w:r w:rsidR="0043400C">
        <w:rPr>
          <w:rFonts w:ascii="Arial" w:hAnsi="Arial" w:cs="Arial"/>
          <w:lang w:eastAsia="zh-CN"/>
        </w:rPr>
        <w:fldChar w:fldCharType="begin">
          <w:fldData xml:space="preserve">PEVuZE5vdGU+PENpdGU+PEF1dGhvcj5DaG9pPC9BdXRob3I+PFllYXI+MjAwNTwvWWVhcj48UmVj
TnVtPjM0PC9SZWNOdW0+PERpc3BsYXlUZXh0PihDaG9pIGV0IGFsLiwgMjAwNTsgTGFmZmVydHkg
ZXQgYWwuLCAyMDAxKTwvRGlzcGxheVRleHQ+PHJlY29yZD48cmVjLW51bWJlcj4zNDwvcmVjLW51
bWJlcj48Zm9yZWlnbi1rZXlzPjxrZXkgYXBwPSJFTiIgZGItaWQ9IjllcGRmeGFhOWZ2ZDJoZXIw
dzlweGRwZHJhcnN6dDU5d3hwZiI+MzQ8L2tleT48L2ZvcmVpZ24ta2V5cz48cmVmLXR5cGUgbmFt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Y051bT4zNTwvUmVjTnVtPjxyZWNvcmQ+PHJlYy1udW1iZXI+MzU8L3JlYy1udW1iZXI+PGZvcmVp
Z24ta2V5cz48a2V5IGFwcD0iRU4iIGRiLWlkPSI5ZXBkZnhhYTlmdmQyaGVyMHc5cHhkcGRyYXJz
enQ1OXd4cGYiPjM1PC9rZXk+PC9mb3JlaWduLWtleXM+PHJlZi10eXBlIG5hbWU9IkpvdXJuYWwg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PEVuZE5vdGU+PENpdGU+PEF1dGhvcj5DaG9pPC9BdXRob3I+PFllYXI+MjAwNTwvWWVhcj48UmVj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15" w:tooltip="Choi, 2005 #34" w:history="1">
        <w:r w:rsidR="00BC1C0A">
          <w:rPr>
            <w:rFonts w:ascii="Arial" w:hAnsi="Arial" w:cs="Arial"/>
            <w:noProof/>
            <w:lang w:eastAsia="zh-CN"/>
          </w:rPr>
          <w:t>Choi et al., 2005</w:t>
        </w:r>
      </w:hyperlink>
      <w:r w:rsidR="0043400C">
        <w:rPr>
          <w:rFonts w:ascii="Arial" w:hAnsi="Arial" w:cs="Arial"/>
          <w:noProof/>
          <w:lang w:eastAsia="zh-CN"/>
        </w:rPr>
        <w:t xml:space="preserve">; </w:t>
      </w:r>
      <w:hyperlink w:anchor="_ENREF_31" w:tooltip="Lafferty, 2001 #35" w:history="1">
        <w:r w:rsidR="00BC1C0A">
          <w:rPr>
            <w:rFonts w:ascii="Arial" w:hAnsi="Arial" w:cs="Arial"/>
            <w:noProof/>
            <w:lang w:eastAsia="zh-CN"/>
          </w:rPr>
          <w:t>Lafferty et al., 2001</w:t>
        </w:r>
      </w:hyperlink>
      <w:r w:rsidR="0043400C">
        <w:rPr>
          <w:rFonts w:ascii="Arial" w:hAnsi="Arial" w:cs="Arial"/>
          <w:noProof/>
          <w:lang w:eastAsia="zh-CN"/>
        </w:rPr>
        <w:t>)</w:t>
      </w:r>
      <w:r w:rsidR="0043400C">
        <w:rPr>
          <w:rFonts w:ascii="Arial" w:hAnsi="Arial" w:cs="Arial"/>
          <w:lang w:eastAsia="zh-CN"/>
        </w:rPr>
        <w:fldChar w:fldCharType="end"/>
      </w:r>
      <w:r w:rsidRPr="00044B3A">
        <w:rPr>
          <w:rFonts w:ascii="Arial" w:hAnsi="Arial" w:cs="Arial"/>
          <w:lang w:eastAsia="zh-CN"/>
        </w:rPr>
        <w:t>.</w:t>
      </w:r>
    </w:p>
    <w:p w14:paraId="592A002B" w14:textId="7E65B945" w:rsidR="00492941" w:rsidRPr="00044B3A" w:rsidRDefault="000F0732" w:rsidP="004078EA">
      <w:pPr>
        <w:spacing w:line="480" w:lineRule="auto"/>
        <w:ind w:firstLine="720"/>
        <w:jc w:val="both"/>
        <w:rPr>
          <w:rFonts w:ascii="Arial" w:hAnsi="Arial" w:cs="Arial"/>
          <w:lang w:eastAsia="zh-CN"/>
        </w:rPr>
      </w:pPr>
      <w:r>
        <w:rPr>
          <w:rFonts w:ascii="Arial" w:hAnsi="Arial" w:cs="Arial"/>
          <w:lang w:eastAsia="zh-CN"/>
        </w:rPr>
        <w:t xml:space="preserve">In order </w:t>
      </w:r>
      <w:r w:rsidR="00A1324A">
        <w:rPr>
          <w:rFonts w:ascii="Arial" w:hAnsi="Arial" w:cs="Arial"/>
          <w:lang w:eastAsia="zh-CN"/>
        </w:rPr>
        <w:t xml:space="preserve">to </w:t>
      </w:r>
      <w:r w:rsidR="006A2775">
        <w:rPr>
          <w:rFonts w:ascii="Arial" w:hAnsi="Arial" w:cs="Arial"/>
          <w:lang w:eastAsia="zh-CN"/>
        </w:rPr>
        <w:t xml:space="preserve">study the network properties and structure of cortical ensembles we </w:t>
      </w:r>
      <w:r w:rsidR="00F46BB9">
        <w:rPr>
          <w:rFonts w:ascii="Arial" w:hAnsi="Arial" w:cs="Arial"/>
          <w:lang w:eastAsia="zh-CN"/>
        </w:rPr>
        <w:t>construct</w:t>
      </w:r>
      <w:r w:rsidR="006A2775">
        <w:rPr>
          <w:rFonts w:ascii="Arial" w:hAnsi="Arial" w:cs="Arial"/>
          <w:lang w:eastAsia="zh-CN"/>
        </w:rPr>
        <w:t>ed</w:t>
      </w:r>
      <w:r w:rsidR="00F46BB9">
        <w:rPr>
          <w:rFonts w:ascii="Arial" w:hAnsi="Arial" w:cs="Arial"/>
          <w:lang w:eastAsia="zh-CN"/>
        </w:rPr>
        <w:t xml:space="preserve"> </w:t>
      </w:r>
      <w:r w:rsidR="006A2775">
        <w:rPr>
          <w:rFonts w:ascii="Arial" w:hAnsi="Arial" w:cs="Arial"/>
          <w:lang w:eastAsia="zh-CN"/>
        </w:rPr>
        <w:t>CRF</w:t>
      </w:r>
      <w:r w:rsidR="009C5D38">
        <w:rPr>
          <w:rFonts w:ascii="Arial" w:hAnsi="Arial" w:cs="Arial"/>
        </w:rPr>
        <w:t xml:space="preserve"> model</w:t>
      </w:r>
      <w:r w:rsidR="006A2775">
        <w:rPr>
          <w:rFonts w:ascii="Arial" w:hAnsi="Arial" w:cs="Arial"/>
        </w:rPr>
        <w:t>s</w:t>
      </w:r>
      <w:r w:rsidR="00F46BB9">
        <w:rPr>
          <w:rFonts w:ascii="Arial" w:hAnsi="Arial" w:cs="Arial"/>
        </w:rPr>
        <w:t xml:space="preserve"> </w:t>
      </w:r>
      <w:r w:rsidR="006A2775">
        <w:rPr>
          <w:rFonts w:ascii="Arial" w:hAnsi="Arial" w:cs="Arial"/>
        </w:rPr>
        <w:t>using</w:t>
      </w:r>
      <w:r w:rsidR="00F46BB9">
        <w:rPr>
          <w:rFonts w:ascii="Arial" w:hAnsi="Arial" w:cs="Arial"/>
        </w:rPr>
        <w:t xml:space="preserve"> </w:t>
      </w:r>
      <w:r w:rsidR="00652793">
        <w:rPr>
          <w:rFonts w:ascii="Arial" w:hAnsi="Arial" w:cs="Arial"/>
        </w:rPr>
        <w:t xml:space="preserve">population </w:t>
      </w:r>
      <w:r w:rsidR="002A71F2">
        <w:rPr>
          <w:rFonts w:ascii="Arial" w:hAnsi="Arial" w:cs="Arial"/>
        </w:rPr>
        <w:t xml:space="preserve">responses to visual stimuli </w:t>
      </w:r>
      <w:r w:rsidR="006A2775">
        <w:rPr>
          <w:rFonts w:ascii="Arial" w:hAnsi="Arial" w:cs="Arial"/>
        </w:rPr>
        <w:t xml:space="preserve">from layer 2/3 </w:t>
      </w:r>
      <w:r w:rsidR="002A71F2">
        <w:rPr>
          <w:rFonts w:ascii="Arial" w:hAnsi="Arial" w:cs="Arial"/>
        </w:rPr>
        <w:t xml:space="preserve">neurons </w:t>
      </w:r>
      <w:r w:rsidR="006A2775">
        <w:rPr>
          <w:rFonts w:ascii="Arial" w:hAnsi="Arial" w:cs="Arial"/>
        </w:rPr>
        <w:t>of primary visual cortex in awake head</w:t>
      </w:r>
      <w:r w:rsidR="002A71F2">
        <w:rPr>
          <w:rFonts w:ascii="Arial" w:hAnsi="Arial" w:cs="Arial"/>
        </w:rPr>
        <w:t>-</w:t>
      </w:r>
      <w:r w:rsidR="006A2775">
        <w:rPr>
          <w:rFonts w:ascii="Arial" w:hAnsi="Arial" w:cs="Arial"/>
        </w:rPr>
        <w:t>fixed mice</w:t>
      </w:r>
      <w:r w:rsidR="00652793">
        <w:rPr>
          <w:rFonts w:ascii="Arial" w:hAnsi="Arial" w:cs="Arial"/>
        </w:rPr>
        <w:t xml:space="preserve"> </w:t>
      </w:r>
      <w:r w:rsidR="006A2775">
        <w:rPr>
          <w:rFonts w:ascii="Arial" w:hAnsi="Arial" w:cs="Arial"/>
        </w:rPr>
        <w:t>(</w:t>
      </w:r>
      <w:r w:rsidR="006A2775" w:rsidRPr="009C441E">
        <w:rPr>
          <w:rFonts w:ascii="Arial" w:hAnsi="Arial" w:cs="Arial"/>
          <w:color w:val="0000FF"/>
        </w:rPr>
        <w:t>Figure 1A</w:t>
      </w:r>
      <w:r w:rsidR="006A2775">
        <w:rPr>
          <w:rFonts w:ascii="Arial" w:hAnsi="Arial" w:cs="Arial"/>
        </w:rPr>
        <w:t>)</w:t>
      </w:r>
      <w:r w:rsidR="00AF5E42">
        <w:rPr>
          <w:rFonts w:ascii="Arial" w:hAnsi="Arial" w:cs="Arial"/>
        </w:rPr>
        <w:t xml:space="preserve">. </w:t>
      </w:r>
      <w:r w:rsidR="002A71F2">
        <w:rPr>
          <w:rFonts w:ascii="Arial" w:hAnsi="Arial" w:cs="Arial"/>
        </w:rPr>
        <w:t xml:space="preserve">We used high contrast oriented grating as visual stimuli. </w:t>
      </w:r>
      <w:r w:rsidR="00AF5E42">
        <w:rPr>
          <w:rFonts w:ascii="Arial" w:hAnsi="Arial" w:cs="Arial"/>
        </w:rPr>
        <w:t xml:space="preserve">Population vectors representing the coordinated activity of neuronal groups were inferred from calcium imaging recordings </w:t>
      </w:r>
      <w:r w:rsidR="0043400C">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1" w:tooltip="Carrillo-Reid, 2015 #36" w:history="1">
        <w:r w:rsidR="00BC1C0A">
          <w:rPr>
            <w:rFonts w:ascii="Arial" w:hAnsi="Arial" w:cs="Arial"/>
            <w:noProof/>
          </w:rPr>
          <w:t>Carrillo-Reid et al., 2015b</w:t>
        </w:r>
      </w:hyperlink>
      <w:r w:rsidR="0043400C">
        <w:rPr>
          <w:rFonts w:ascii="Arial" w:hAnsi="Arial" w:cs="Arial"/>
          <w:noProof/>
        </w:rPr>
        <w:t>)</w:t>
      </w:r>
      <w:r w:rsidR="0043400C">
        <w:rPr>
          <w:rFonts w:ascii="Arial" w:hAnsi="Arial" w:cs="Arial"/>
        </w:rPr>
        <w:fldChar w:fldCharType="end"/>
      </w:r>
      <w:r w:rsidR="00AF5E42">
        <w:rPr>
          <w:rFonts w:ascii="Arial" w:hAnsi="Arial" w:cs="Arial"/>
        </w:rPr>
        <w:t xml:space="preserve"> and used as training data (</w:t>
      </w:r>
      <w:r w:rsidR="00AF5E42" w:rsidRPr="009C441E">
        <w:rPr>
          <w:rFonts w:ascii="Arial" w:hAnsi="Arial" w:cs="Arial"/>
          <w:color w:val="0000FF"/>
        </w:rPr>
        <w:t>Figure 1</w:t>
      </w:r>
      <w:r w:rsidR="00AF5E42">
        <w:rPr>
          <w:rFonts w:ascii="Arial" w:hAnsi="Arial" w:cs="Arial"/>
          <w:color w:val="0000FF"/>
        </w:rPr>
        <w:t>B</w:t>
      </w:r>
      <w:r w:rsidR="00AF5E42" w:rsidRPr="009012A2">
        <w:rPr>
          <w:rFonts w:ascii="Arial" w:hAnsi="Arial" w:cs="Arial"/>
        </w:rPr>
        <w:t>)</w:t>
      </w:r>
      <w:r w:rsidR="00A1568B">
        <w:rPr>
          <w:rFonts w:ascii="Arial" w:hAnsi="Arial" w:cs="Arial"/>
        </w:rPr>
        <w:t xml:space="preserve">. </w:t>
      </w:r>
      <w:r w:rsidR="005C23DE">
        <w:rPr>
          <w:rFonts w:ascii="Arial" w:hAnsi="Arial" w:cs="Arial"/>
          <w:lang w:eastAsia="zh-CN"/>
        </w:rPr>
        <w:t>W</w:t>
      </w:r>
      <w:r w:rsidR="000A4F84" w:rsidRPr="00044B3A">
        <w:rPr>
          <w:rFonts w:ascii="Arial" w:hAnsi="Arial" w:cs="Arial"/>
          <w:lang w:eastAsia="zh-CN"/>
        </w:rPr>
        <w:t xml:space="preserve">e </w:t>
      </w:r>
      <w:r w:rsidR="00312902">
        <w:rPr>
          <w:rFonts w:ascii="Arial" w:hAnsi="Arial" w:cs="Arial"/>
          <w:lang w:eastAsia="zh-CN"/>
        </w:rPr>
        <w:t>defined</w:t>
      </w:r>
      <w:r w:rsidR="00FA7D03" w:rsidRPr="00044B3A">
        <w:rPr>
          <w:rFonts w:ascii="Arial" w:hAnsi="Arial" w:cs="Arial"/>
          <w:lang w:eastAsia="zh-CN"/>
        </w:rPr>
        <w:t xml:space="preserve"> </w:t>
      </w:r>
      <w:r w:rsidR="00DE7F47">
        <w:rPr>
          <w:rFonts w:ascii="Arial" w:hAnsi="Arial" w:cs="Arial"/>
          <w:lang w:eastAsia="zh-CN"/>
        </w:rPr>
        <w:t>activity events</w:t>
      </w:r>
      <w:r w:rsidR="00FA7D03" w:rsidRPr="00044B3A">
        <w:rPr>
          <w:rFonts w:ascii="Arial" w:hAnsi="Arial" w:cs="Arial"/>
          <w:lang w:eastAsia="zh-CN"/>
        </w:rPr>
        <w:t xml:space="preserve"> from each neuron </w:t>
      </w:r>
      <w:r w:rsidR="00312902">
        <w:rPr>
          <w:rFonts w:ascii="Arial" w:hAnsi="Arial" w:cs="Arial"/>
          <w:lang w:eastAsia="zh-CN"/>
        </w:rPr>
        <w:t>as</w:t>
      </w:r>
      <w:r w:rsidR="003E1197" w:rsidRPr="00044B3A">
        <w:rPr>
          <w:rFonts w:ascii="Arial" w:hAnsi="Arial" w:cs="Arial"/>
          <w:lang w:eastAsia="zh-CN"/>
        </w:rPr>
        <w:t xml:space="preserve"> </w:t>
      </w:r>
      <w:r w:rsidR="00FA7D03" w:rsidRPr="00044B3A">
        <w:rPr>
          <w:rFonts w:ascii="Arial" w:hAnsi="Arial" w:cs="Arial"/>
          <w:lang w:eastAsia="zh-CN"/>
        </w:rPr>
        <w:t>nodes in a</w:t>
      </w:r>
      <w:r w:rsidR="00D86CDB">
        <w:rPr>
          <w:rFonts w:ascii="Arial" w:hAnsi="Arial" w:cs="Arial"/>
          <w:lang w:eastAsia="zh-CN"/>
        </w:rPr>
        <w:t>n un</w:t>
      </w:r>
      <w:r w:rsidR="002C01BD">
        <w:rPr>
          <w:rFonts w:ascii="Arial" w:hAnsi="Arial" w:cs="Arial"/>
          <w:lang w:eastAsia="zh-CN"/>
        </w:rPr>
        <w:t>directed</w:t>
      </w:r>
      <w:r w:rsidR="00FA7D03" w:rsidRPr="00044B3A">
        <w:rPr>
          <w:rFonts w:ascii="Arial" w:hAnsi="Arial" w:cs="Arial"/>
          <w:lang w:eastAsia="zh-CN"/>
        </w:rPr>
        <w:t xml:space="preserve"> </w:t>
      </w:r>
      <w:r w:rsidR="003E1197" w:rsidRPr="00044B3A">
        <w:rPr>
          <w:rFonts w:ascii="Arial" w:hAnsi="Arial" w:cs="Arial"/>
          <w:lang w:eastAsia="zh-CN"/>
        </w:rPr>
        <w:t>graph</w:t>
      </w:r>
      <w:r w:rsidR="00FA7D03" w:rsidRPr="00044B3A">
        <w:rPr>
          <w:rFonts w:ascii="Arial" w:hAnsi="Arial" w:cs="Arial"/>
          <w:lang w:eastAsia="zh-CN"/>
        </w:rPr>
        <w:t>,</w:t>
      </w:r>
      <w:r w:rsidR="00185024" w:rsidRPr="00044B3A">
        <w:rPr>
          <w:rFonts w:ascii="Arial" w:hAnsi="Arial" w:cs="Arial"/>
          <w:lang w:eastAsia="zh-CN"/>
        </w:rPr>
        <w:t xml:space="preserve"> </w:t>
      </w:r>
      <w:r w:rsidR="00312902">
        <w:rPr>
          <w:rFonts w:ascii="Arial" w:hAnsi="Arial" w:cs="Arial"/>
          <w:lang w:eastAsia="zh-CN"/>
        </w:rPr>
        <w:t>where</w:t>
      </w:r>
      <w:r w:rsidR="00185024" w:rsidRPr="00044B3A">
        <w:rPr>
          <w:rFonts w:ascii="Arial" w:hAnsi="Arial" w:cs="Arial"/>
          <w:lang w:eastAsia="zh-CN"/>
        </w:rPr>
        <w:t xml:space="preserve"> each node can </w:t>
      </w:r>
      <w:r w:rsidR="00DE7F47">
        <w:rPr>
          <w:rFonts w:ascii="Arial" w:hAnsi="Arial" w:cs="Arial"/>
          <w:lang w:eastAsia="zh-CN"/>
        </w:rPr>
        <w:t>have two values</w:t>
      </w:r>
      <w:r w:rsidR="0027657F" w:rsidRPr="00044B3A">
        <w:rPr>
          <w:rFonts w:ascii="Arial" w:hAnsi="Arial" w:cs="Arial"/>
          <w:lang w:eastAsia="zh-CN"/>
        </w:rPr>
        <w:t xml:space="preserve">: </w:t>
      </w:r>
      <w:r w:rsidR="00085197">
        <w:rPr>
          <w:rFonts w:ascii="Arial" w:hAnsi="Arial" w:cs="Arial"/>
          <w:lang w:eastAsia="zh-CN"/>
        </w:rPr>
        <w:t>‘0’</w:t>
      </w:r>
      <w:r w:rsidR="00FA7D03" w:rsidRPr="00044B3A">
        <w:rPr>
          <w:rFonts w:ascii="Arial" w:hAnsi="Arial" w:cs="Arial"/>
          <w:lang w:eastAsia="zh-CN"/>
        </w:rPr>
        <w:t xml:space="preserve"> correspond</w:t>
      </w:r>
      <w:r w:rsidR="00DE7F47">
        <w:rPr>
          <w:rFonts w:ascii="Arial" w:hAnsi="Arial" w:cs="Arial"/>
          <w:lang w:eastAsia="zh-CN"/>
        </w:rPr>
        <w:t>ing</w:t>
      </w:r>
      <w:r w:rsidR="00FA7D03" w:rsidRPr="00044B3A">
        <w:rPr>
          <w:rFonts w:ascii="Arial" w:hAnsi="Arial" w:cs="Arial"/>
          <w:lang w:eastAsia="zh-CN"/>
        </w:rPr>
        <w:t xml:space="preserve"> to </w:t>
      </w:r>
      <w:r w:rsidR="00B00142" w:rsidRPr="00044B3A">
        <w:rPr>
          <w:rFonts w:ascii="Arial" w:hAnsi="Arial" w:cs="Arial"/>
          <w:lang w:eastAsia="zh-CN"/>
        </w:rPr>
        <w:t>non-</w:t>
      </w:r>
      <w:r w:rsidR="00DE7F47">
        <w:rPr>
          <w:rFonts w:ascii="Arial" w:hAnsi="Arial" w:cs="Arial"/>
          <w:lang w:eastAsia="zh-CN"/>
        </w:rPr>
        <w:t>activity</w:t>
      </w:r>
      <w:r w:rsidR="00B00142" w:rsidRPr="00044B3A">
        <w:rPr>
          <w:rFonts w:ascii="Arial" w:hAnsi="Arial" w:cs="Arial"/>
          <w:lang w:eastAsia="zh-CN"/>
        </w:rPr>
        <w:t>, and</w:t>
      </w:r>
      <w:r w:rsidR="0027657F" w:rsidRPr="00044B3A">
        <w:rPr>
          <w:rFonts w:ascii="Arial" w:hAnsi="Arial" w:cs="Arial"/>
          <w:lang w:eastAsia="zh-CN"/>
        </w:rPr>
        <w:t xml:space="preserve"> </w:t>
      </w:r>
      <w:r w:rsidR="00085197">
        <w:rPr>
          <w:rFonts w:ascii="Arial" w:hAnsi="Arial" w:cs="Arial"/>
          <w:lang w:eastAsia="zh-CN"/>
        </w:rPr>
        <w:t>‘1’</w:t>
      </w:r>
      <w:r w:rsidR="0027657F" w:rsidRPr="00044B3A">
        <w:rPr>
          <w:rFonts w:ascii="Arial" w:hAnsi="Arial" w:cs="Arial"/>
          <w:lang w:eastAsia="zh-CN"/>
        </w:rPr>
        <w:t xml:space="preserve"> </w:t>
      </w:r>
      <w:r w:rsidR="00DE7F47">
        <w:rPr>
          <w:rFonts w:ascii="Arial" w:hAnsi="Arial" w:cs="Arial"/>
          <w:lang w:eastAsia="zh-CN"/>
        </w:rPr>
        <w:t>corresponding</w:t>
      </w:r>
      <w:r w:rsidR="00FA7D03" w:rsidRPr="00044B3A">
        <w:rPr>
          <w:rFonts w:ascii="Arial" w:hAnsi="Arial" w:cs="Arial"/>
          <w:lang w:eastAsia="zh-CN"/>
        </w:rPr>
        <w:t xml:space="preserve"> to </w:t>
      </w:r>
      <w:r w:rsidR="00DE7F47">
        <w:rPr>
          <w:rFonts w:ascii="Arial" w:hAnsi="Arial" w:cs="Arial"/>
          <w:lang w:eastAsia="zh-CN"/>
        </w:rPr>
        <w:t>neuronal activity</w:t>
      </w:r>
      <w:r w:rsidR="00FA7D03" w:rsidRPr="00044B3A">
        <w:rPr>
          <w:rFonts w:ascii="Arial" w:hAnsi="Arial" w:cs="Arial"/>
          <w:lang w:eastAsia="zh-CN"/>
        </w:rPr>
        <w:t>.</w:t>
      </w:r>
      <w:r w:rsidR="00DC3C40" w:rsidRPr="00044B3A">
        <w:rPr>
          <w:rFonts w:ascii="Arial" w:hAnsi="Arial" w:cs="Arial"/>
          <w:lang w:eastAsia="zh-CN"/>
        </w:rPr>
        <w:t xml:space="preserve"> </w:t>
      </w:r>
      <w:r w:rsidR="00085197">
        <w:rPr>
          <w:rFonts w:ascii="Arial" w:hAnsi="Arial" w:cs="Arial"/>
          <w:lang w:eastAsia="zh-CN"/>
        </w:rPr>
        <w:t>In this way n</w:t>
      </w:r>
      <w:r w:rsidR="00EF002A" w:rsidRPr="00044B3A">
        <w:rPr>
          <w:rFonts w:ascii="Arial" w:hAnsi="Arial" w:cs="Arial"/>
          <w:lang w:eastAsia="zh-CN"/>
        </w:rPr>
        <w:t xml:space="preserve">odes interact </w:t>
      </w:r>
      <w:r w:rsidR="00EF002A" w:rsidRPr="00044B3A">
        <w:rPr>
          <w:rFonts w:ascii="Arial" w:hAnsi="Arial" w:cs="Arial"/>
          <w:lang w:eastAsia="zh-CN"/>
        </w:rPr>
        <w:lastRenderedPageBreak/>
        <w:t xml:space="preserve">with each other by connecting edges, which have four </w:t>
      </w:r>
      <w:r w:rsidR="00DE7F47">
        <w:rPr>
          <w:rFonts w:ascii="Arial" w:hAnsi="Arial" w:cs="Arial"/>
          <w:lang w:eastAsia="zh-CN"/>
        </w:rPr>
        <w:t>possible combinations</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00</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01</w:t>
      </w:r>
      <w:r w:rsidR="00085197">
        <w:rPr>
          <w:rFonts w:ascii="Arial" w:hAnsi="Arial" w:cs="Arial"/>
          <w:lang w:eastAsia="zh-CN"/>
        </w:rPr>
        <w:t>’</w:t>
      </w:r>
      <w:r w:rsidR="00EF002A" w:rsidRPr="00044B3A">
        <w:rPr>
          <w:rFonts w:ascii="Arial" w:hAnsi="Arial" w:cs="Arial"/>
          <w:lang w:eastAsia="zh-CN"/>
        </w:rPr>
        <w:t xml:space="preserve">, </w:t>
      </w:r>
      <w:r w:rsidR="00085197">
        <w:rPr>
          <w:rFonts w:ascii="Arial" w:hAnsi="Arial" w:cs="Arial"/>
          <w:lang w:eastAsia="zh-CN"/>
        </w:rPr>
        <w:t>‘</w:t>
      </w:r>
      <w:r w:rsidR="00EF002A" w:rsidRPr="00044B3A">
        <w:rPr>
          <w:rFonts w:ascii="Arial" w:hAnsi="Arial" w:cs="Arial"/>
          <w:lang w:eastAsia="zh-CN"/>
        </w:rPr>
        <w:t>10</w:t>
      </w:r>
      <w:r w:rsidR="00085197">
        <w:rPr>
          <w:rFonts w:ascii="Arial" w:hAnsi="Arial" w:cs="Arial"/>
          <w:lang w:eastAsia="zh-CN"/>
        </w:rPr>
        <w:t>’</w:t>
      </w:r>
      <w:r w:rsidR="00EF002A" w:rsidRPr="00044B3A">
        <w:rPr>
          <w:rFonts w:ascii="Arial" w:hAnsi="Arial" w:cs="Arial"/>
          <w:lang w:eastAsia="zh-CN"/>
        </w:rPr>
        <w:t xml:space="preserve">, and </w:t>
      </w:r>
      <w:r w:rsidR="00085197">
        <w:rPr>
          <w:rFonts w:ascii="Arial" w:hAnsi="Arial" w:cs="Arial"/>
          <w:lang w:eastAsia="zh-CN"/>
        </w:rPr>
        <w:t>‘</w:t>
      </w:r>
      <w:r w:rsidR="00EF002A" w:rsidRPr="00044B3A">
        <w:rPr>
          <w:rFonts w:ascii="Arial" w:hAnsi="Arial" w:cs="Arial"/>
          <w:lang w:eastAsia="zh-CN"/>
        </w:rPr>
        <w:t>11</w:t>
      </w:r>
      <w:r w:rsidR="00085197">
        <w:rPr>
          <w:rFonts w:ascii="Arial" w:hAnsi="Arial" w:cs="Arial"/>
          <w:lang w:eastAsia="zh-CN"/>
        </w:rPr>
        <w:t>’</w:t>
      </w:r>
      <w:r w:rsidR="00EF002A" w:rsidRPr="00044B3A">
        <w:rPr>
          <w:rFonts w:ascii="Arial" w:hAnsi="Arial" w:cs="Arial"/>
          <w:lang w:eastAsia="zh-CN"/>
        </w:rPr>
        <w:t xml:space="preserve">, depending on the </w:t>
      </w:r>
      <w:r w:rsidR="00DE7F47">
        <w:rPr>
          <w:rFonts w:ascii="Arial" w:hAnsi="Arial" w:cs="Arial"/>
          <w:lang w:eastAsia="zh-CN"/>
        </w:rPr>
        <w:t>values</w:t>
      </w:r>
      <w:r w:rsidR="00EF002A" w:rsidRPr="00044B3A">
        <w:rPr>
          <w:rFonts w:ascii="Arial" w:hAnsi="Arial" w:cs="Arial"/>
          <w:lang w:eastAsia="zh-CN"/>
        </w:rPr>
        <w:t xml:space="preserve"> of the two nodes on the edge. </w:t>
      </w:r>
      <w:r w:rsidR="002A7BEB" w:rsidRPr="00044B3A">
        <w:rPr>
          <w:rFonts w:ascii="Arial" w:hAnsi="Arial" w:cs="Arial"/>
          <w:lang w:eastAsia="zh-CN"/>
        </w:rPr>
        <w:t xml:space="preserve">The two </w:t>
      </w:r>
      <w:r w:rsidR="00DE7F47">
        <w:rPr>
          <w:rFonts w:ascii="Arial" w:hAnsi="Arial" w:cs="Arial"/>
          <w:lang w:eastAsia="zh-CN"/>
        </w:rPr>
        <w:t>values</w:t>
      </w:r>
      <w:r w:rsidR="002A7BEB" w:rsidRPr="00044B3A">
        <w:rPr>
          <w:rFonts w:ascii="Arial" w:hAnsi="Arial" w:cs="Arial"/>
          <w:lang w:eastAsia="zh-CN"/>
        </w:rPr>
        <w:t xml:space="preserve"> associated with nodes and the four </w:t>
      </w:r>
      <w:r w:rsidR="00DE7F47">
        <w:rPr>
          <w:rFonts w:ascii="Arial" w:hAnsi="Arial" w:cs="Arial"/>
          <w:lang w:eastAsia="zh-CN"/>
        </w:rPr>
        <w:t>values</w:t>
      </w:r>
      <w:r w:rsidR="002A7BEB" w:rsidRPr="00044B3A">
        <w:rPr>
          <w:rFonts w:ascii="Arial" w:hAnsi="Arial" w:cs="Arial"/>
          <w:lang w:eastAsia="zh-CN"/>
        </w:rPr>
        <w:t xml:space="preserve"> associated with edges are characterized by a set of parameters called node potentials</w:t>
      </w:r>
      <w:r w:rsidR="00E53AB6"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m:t>
            </m:r>
          </m:sub>
        </m:sSub>
        <m:r>
          <w:rPr>
            <w:rFonts w:ascii="Cambria Math" w:hAnsi="Cambria Math" w:cs="Arial"/>
            <w:lang w:eastAsia="zh-CN"/>
          </w:rPr>
          <m:t>)</m:t>
        </m:r>
      </m:oMath>
      <w:r w:rsidR="00844B2C" w:rsidRPr="00044B3A">
        <w:rPr>
          <w:rFonts w:ascii="Arial" w:hAnsi="Arial" w:cs="Arial"/>
          <w:lang w:eastAsia="zh-CN"/>
        </w:rPr>
        <w:t xml:space="preserve"> </w:t>
      </w:r>
      <w:r w:rsidR="002A7BEB" w:rsidRPr="00044B3A">
        <w:rPr>
          <w:rFonts w:ascii="Arial" w:hAnsi="Arial" w:cs="Arial"/>
          <w:lang w:eastAsia="zh-CN"/>
        </w:rPr>
        <w:t>and edge potentials</w:t>
      </w:r>
      <w:r w:rsidR="00844B2C" w:rsidRPr="00044B3A">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01</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10</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ϕ</m:t>
            </m:r>
          </m:e>
          <m:sub>
            <m:r>
              <w:rPr>
                <w:rFonts w:ascii="Cambria Math" w:hAnsi="Cambria Math" w:cs="Arial"/>
                <w:lang w:eastAsia="zh-CN"/>
              </w:rPr>
              <m:t>11</m:t>
            </m:r>
          </m:sub>
        </m:sSub>
        <m:r>
          <w:rPr>
            <w:rFonts w:ascii="Cambria Math" w:hAnsi="Cambria Math" w:cs="Arial"/>
            <w:lang w:eastAsia="zh-CN"/>
          </w:rPr>
          <m:t>)</m:t>
        </m:r>
      </m:oMath>
      <w:r w:rsidR="002A7BEB" w:rsidRPr="00044B3A">
        <w:rPr>
          <w:rFonts w:ascii="Arial" w:hAnsi="Arial" w:cs="Arial"/>
          <w:lang w:eastAsia="zh-CN"/>
        </w:rPr>
        <w:t xml:space="preserve"> correspondingly</w:t>
      </w:r>
      <w:r w:rsidR="00B77F05" w:rsidRPr="00044B3A">
        <w:rPr>
          <w:rFonts w:ascii="Arial" w:hAnsi="Arial" w:cs="Arial"/>
          <w:lang w:eastAsia="zh-CN"/>
        </w:rPr>
        <w:t xml:space="preserve"> (</w:t>
      </w:r>
      <w:r w:rsidR="00736836">
        <w:rPr>
          <w:rFonts w:ascii="Arial" w:hAnsi="Arial" w:cs="Arial"/>
          <w:color w:val="0000FF"/>
          <w:lang w:eastAsia="zh-CN"/>
        </w:rPr>
        <w:t>Figure 1</w:t>
      </w:r>
      <w:r w:rsidR="000332CC">
        <w:rPr>
          <w:rFonts w:ascii="Arial" w:hAnsi="Arial" w:cs="Arial"/>
          <w:color w:val="0000FF"/>
          <w:lang w:eastAsia="zh-CN"/>
        </w:rPr>
        <w:t>C</w:t>
      </w:r>
      <w:r w:rsidR="00B77F05" w:rsidRPr="00044B3A">
        <w:rPr>
          <w:rFonts w:ascii="Arial" w:hAnsi="Arial" w:cs="Arial"/>
          <w:lang w:eastAsia="zh-CN"/>
        </w:rPr>
        <w:t>)</w:t>
      </w:r>
      <w:r w:rsidR="002A7BEB" w:rsidRPr="00044B3A">
        <w:rPr>
          <w:rFonts w:ascii="Arial" w:hAnsi="Arial" w:cs="Arial"/>
          <w:lang w:eastAsia="zh-CN"/>
        </w:rPr>
        <w:t xml:space="preserve">. </w:t>
      </w:r>
      <w:r w:rsidR="00AB20D4" w:rsidRPr="00AB20D4">
        <w:rPr>
          <w:rFonts w:ascii="Arial" w:hAnsi="Arial" w:cs="Arial"/>
          <w:lang w:eastAsia="zh-CN"/>
        </w:rPr>
        <w:t>These parameters are also known as potential functions and reflect the scores of individual values on each node and edge.</w:t>
      </w:r>
      <w:r w:rsidR="00B10650">
        <w:rPr>
          <w:rFonts w:ascii="Arial" w:hAnsi="Arial" w:cs="Arial"/>
          <w:lang w:eastAsia="zh-CN"/>
        </w:rPr>
        <w:t xml:space="preserve"> </w:t>
      </w:r>
      <w:r w:rsidR="00BE5FD8">
        <w:rPr>
          <w:rFonts w:ascii="Arial" w:hAnsi="Arial" w:cs="Arial"/>
          <w:lang w:eastAsia="zh-CN"/>
        </w:rPr>
        <w:t>U</w:t>
      </w:r>
      <w:r w:rsidR="00BE5FD8" w:rsidRPr="00044B3A">
        <w:rPr>
          <w:rFonts w:ascii="Arial" w:hAnsi="Arial" w:cs="Arial"/>
          <w:lang w:eastAsia="zh-CN"/>
        </w:rPr>
        <w:t>sing part of the observation data</w:t>
      </w:r>
      <w:r w:rsidR="00F337A3">
        <w:rPr>
          <w:rFonts w:ascii="Arial" w:hAnsi="Arial" w:cs="Arial"/>
          <w:lang w:eastAsia="zh-CN"/>
        </w:rPr>
        <w:t>,</w:t>
      </w:r>
      <w:r w:rsidR="00BE5FD8" w:rsidRPr="00044B3A">
        <w:rPr>
          <w:rFonts w:ascii="Arial" w:hAnsi="Arial" w:cs="Arial"/>
          <w:lang w:eastAsia="zh-CN"/>
        </w:rPr>
        <w:t xml:space="preserve"> </w:t>
      </w:r>
      <w:r w:rsidR="007A4ADD" w:rsidRPr="007A4ADD">
        <w:rPr>
          <w:rFonts w:ascii="Arial" w:hAnsi="Arial" w:cs="Arial"/>
          <w:lang w:eastAsia="zh-CN"/>
        </w:rPr>
        <w:t xml:space="preserve">we </w:t>
      </w:r>
      <w:r w:rsidR="00D55754">
        <w:rPr>
          <w:rFonts w:ascii="Arial" w:hAnsi="Arial" w:cs="Arial"/>
          <w:lang w:eastAsia="zh-CN"/>
        </w:rPr>
        <w:t xml:space="preserve">first </w:t>
      </w:r>
      <w:r w:rsidR="007A4ADD" w:rsidRPr="007A4ADD">
        <w:rPr>
          <w:rFonts w:ascii="Arial" w:hAnsi="Arial" w:cs="Arial"/>
          <w:lang w:eastAsia="zh-CN"/>
        </w:rPr>
        <w:t>estimate</w:t>
      </w:r>
      <w:r w:rsidR="007010A7">
        <w:rPr>
          <w:rFonts w:ascii="Arial" w:hAnsi="Arial" w:cs="Arial"/>
          <w:lang w:eastAsia="zh-CN"/>
        </w:rPr>
        <w:t>d</w:t>
      </w:r>
      <w:r w:rsidR="007A4ADD" w:rsidRPr="007A4ADD">
        <w:rPr>
          <w:rFonts w:ascii="Arial" w:hAnsi="Arial" w:cs="Arial"/>
          <w:lang w:eastAsia="zh-CN"/>
        </w:rPr>
        <w:t xml:space="preserve"> model parameters and </w:t>
      </w:r>
      <w:r w:rsidR="00D55754">
        <w:rPr>
          <w:rFonts w:ascii="Arial" w:hAnsi="Arial" w:cs="Arial"/>
          <w:lang w:eastAsia="zh-CN"/>
        </w:rPr>
        <w:t xml:space="preserve">then </w:t>
      </w:r>
      <w:r w:rsidR="007A4ADD" w:rsidRPr="007A4ADD">
        <w:rPr>
          <w:rFonts w:ascii="Arial" w:hAnsi="Arial" w:cs="Arial"/>
          <w:lang w:eastAsia="zh-CN"/>
        </w:rPr>
        <w:t>perform</w:t>
      </w:r>
      <w:r w:rsidR="007010A7">
        <w:rPr>
          <w:rFonts w:ascii="Arial" w:hAnsi="Arial" w:cs="Arial"/>
          <w:lang w:eastAsia="zh-CN"/>
        </w:rPr>
        <w:t>ed</w:t>
      </w:r>
      <w:r w:rsidR="007A4ADD" w:rsidRPr="007A4ADD">
        <w:rPr>
          <w:rFonts w:ascii="Arial" w:hAnsi="Arial" w:cs="Arial"/>
          <w:lang w:eastAsia="zh-CN"/>
        </w:rPr>
        <w:t xml:space="preserve"> cr</w:t>
      </w:r>
      <w:r w:rsidR="007A4ADD">
        <w:rPr>
          <w:rFonts w:ascii="Arial" w:hAnsi="Arial" w:cs="Arial"/>
          <w:lang w:eastAsia="zh-CN"/>
        </w:rPr>
        <w:t>oss-validation on held-out data</w:t>
      </w:r>
      <w:ins w:id="1" w:author="Shuting Han" w:date="2017-04-04T09:23:00Z">
        <w:r w:rsidR="004C5F1F">
          <w:rPr>
            <w:rFonts w:ascii="Arial" w:hAnsi="Arial" w:cs="Arial"/>
            <w:lang w:eastAsia="zh-CN"/>
          </w:rPr>
          <w:t xml:space="preserve"> (see Experimental Procedures)</w:t>
        </w:r>
      </w:ins>
      <w:r w:rsidR="00570B2A" w:rsidRPr="00044B3A">
        <w:rPr>
          <w:rFonts w:ascii="Arial" w:hAnsi="Arial" w:cs="Arial"/>
          <w:lang w:eastAsia="zh-CN"/>
        </w:rPr>
        <w:t xml:space="preserve">. </w:t>
      </w:r>
      <w:r w:rsidR="009C7FA4" w:rsidRPr="00237071">
        <w:rPr>
          <w:rFonts w:ascii="Arial" w:hAnsi="Arial" w:cs="Arial"/>
          <w:highlight w:val="yellow"/>
          <w:lang w:eastAsia="zh-CN"/>
        </w:rPr>
        <w:t>Need numbers and statistics.</w:t>
      </w:r>
      <w:r w:rsidR="009C7FA4">
        <w:rPr>
          <w:rFonts w:ascii="Arial" w:hAnsi="Arial" w:cs="Arial"/>
          <w:lang w:eastAsia="zh-CN"/>
        </w:rPr>
        <w:t xml:space="preserve"> </w:t>
      </w:r>
      <w:r w:rsidR="008519C5" w:rsidRPr="008519C5">
        <w:rPr>
          <w:rFonts w:ascii="Arial" w:hAnsi="Arial" w:cs="Arial"/>
          <w:lang w:eastAsia="zh-CN"/>
        </w:rPr>
        <w:t xml:space="preserve">The final normalized product of the corresponding nodes and edge potentials describes the likelihood that </w:t>
      </w:r>
      <w:r w:rsidR="00B47DFB">
        <w:rPr>
          <w:rFonts w:ascii="Arial" w:hAnsi="Arial" w:cs="Arial"/>
          <w:lang w:eastAsia="zh-CN"/>
        </w:rPr>
        <w:t>a given</w:t>
      </w:r>
      <w:r w:rsidR="00B47DFB" w:rsidRPr="008519C5">
        <w:rPr>
          <w:rFonts w:ascii="Arial" w:hAnsi="Arial" w:cs="Arial"/>
          <w:lang w:eastAsia="zh-CN"/>
        </w:rPr>
        <w:t xml:space="preserve"> </w:t>
      </w:r>
      <w:r w:rsidR="008519C5" w:rsidRPr="008519C5">
        <w:rPr>
          <w:rFonts w:ascii="Arial" w:hAnsi="Arial" w:cs="Arial"/>
          <w:lang w:eastAsia="zh-CN"/>
        </w:rPr>
        <w:t>neuronal population exhibits a specific activation pattern.</w:t>
      </w:r>
      <w:r w:rsidR="008519C5" w:rsidRPr="008519C5" w:rsidDel="008519C5">
        <w:rPr>
          <w:rFonts w:ascii="Arial" w:hAnsi="Arial" w:cs="Arial"/>
          <w:lang w:eastAsia="zh-CN"/>
        </w:rPr>
        <w:t xml:space="preserve"> </w:t>
      </w:r>
      <w:r w:rsidR="007010A7" w:rsidRPr="00B00E9A">
        <w:rPr>
          <w:rFonts w:ascii="Arial" w:hAnsi="Arial" w:cs="Arial"/>
        </w:rPr>
        <w:t>T</w:t>
      </w:r>
      <w:r w:rsidR="007010A7">
        <w:rPr>
          <w:rFonts w:ascii="Arial" w:hAnsi="Arial" w:cs="Arial"/>
        </w:rPr>
        <w:t xml:space="preserve">his could also be understood as </w:t>
      </w:r>
      <w:r w:rsidR="007010A7" w:rsidRPr="00B00E9A">
        <w:rPr>
          <w:rFonts w:ascii="Arial" w:hAnsi="Arial" w:cs="Arial"/>
        </w:rPr>
        <w:t xml:space="preserve">the probability </w:t>
      </w:r>
      <w:r w:rsidR="007010A7">
        <w:rPr>
          <w:rFonts w:ascii="Arial" w:hAnsi="Arial" w:cs="Arial"/>
        </w:rPr>
        <w:t>to estimate</w:t>
      </w:r>
      <w:r w:rsidR="007010A7" w:rsidRPr="00B00E9A">
        <w:rPr>
          <w:rFonts w:ascii="Arial" w:hAnsi="Arial" w:cs="Arial"/>
        </w:rPr>
        <w:t xml:space="preserve"> different network states f</w:t>
      </w:r>
      <w:r w:rsidR="007010A7">
        <w:rPr>
          <w:rFonts w:ascii="Arial" w:hAnsi="Arial" w:cs="Arial"/>
        </w:rPr>
        <w:t>rom observed population vectors</w:t>
      </w:r>
      <w:r w:rsidR="007010A7" w:rsidRPr="00B00E9A" w:rsidDel="00B00E9A">
        <w:rPr>
          <w:rFonts w:ascii="Arial" w:hAnsi="Arial" w:cs="Arial"/>
        </w:rPr>
        <w:t xml:space="preserve"> </w:t>
      </w:r>
      <w:r w:rsidR="007010A7">
        <w:rPr>
          <w:rFonts w:ascii="Arial" w:hAnsi="Arial" w:cs="Arial"/>
        </w:rPr>
        <w:t>(</w:t>
      </w:r>
      <w:r w:rsidR="007010A7" w:rsidRPr="00B67B3F">
        <w:rPr>
          <w:rFonts w:ascii="Arial" w:hAnsi="Arial" w:cs="Arial"/>
          <w:color w:val="0000FF"/>
        </w:rPr>
        <w:t>Figure S1</w:t>
      </w:r>
      <w:r w:rsidR="007010A7">
        <w:rPr>
          <w:rFonts w:ascii="Arial" w:hAnsi="Arial" w:cs="Arial"/>
        </w:rPr>
        <w:t>)</w:t>
      </w:r>
      <w:r w:rsidR="00AB6445">
        <w:rPr>
          <w:rFonts w:ascii="Arial" w:hAnsi="Arial" w:cs="Arial"/>
          <w:lang w:eastAsia="zh-CN"/>
        </w:rPr>
        <w:t>.</w:t>
      </w:r>
      <w:r w:rsidR="007010A7">
        <w:rPr>
          <w:rFonts w:ascii="Arial" w:hAnsi="Arial" w:cs="Arial"/>
          <w:lang w:eastAsia="zh-CN"/>
        </w:rPr>
        <w:t xml:space="preserve"> </w:t>
      </w:r>
    </w:p>
    <w:p w14:paraId="166B9A08" w14:textId="1F6FA609" w:rsidR="008702E4" w:rsidRPr="008013DA" w:rsidRDefault="008519C5" w:rsidP="00B47B75">
      <w:pPr>
        <w:spacing w:line="480" w:lineRule="auto"/>
        <w:ind w:firstLine="720"/>
        <w:jc w:val="both"/>
        <w:rPr>
          <w:rFonts w:ascii="Arial" w:hAnsi="Arial" w:cs="Arial"/>
          <w:color w:val="0000FF"/>
          <w:lang w:eastAsia="zh-CN"/>
        </w:rPr>
      </w:pPr>
      <w:r w:rsidRPr="008519C5">
        <w:rPr>
          <w:rFonts w:ascii="Arial" w:hAnsi="Arial" w:cs="Arial"/>
          <w:lang w:eastAsia="zh-CN"/>
        </w:rPr>
        <w:t xml:space="preserve">To integrate information </w:t>
      </w:r>
      <w:r w:rsidR="00D55754">
        <w:rPr>
          <w:rFonts w:ascii="Arial" w:hAnsi="Arial" w:cs="Arial"/>
          <w:lang w:eastAsia="zh-CN"/>
        </w:rPr>
        <w:t>of</w:t>
      </w:r>
      <w:r w:rsidR="00D55754" w:rsidRPr="008519C5">
        <w:rPr>
          <w:rFonts w:ascii="Arial" w:hAnsi="Arial" w:cs="Arial"/>
          <w:lang w:eastAsia="zh-CN"/>
        </w:rPr>
        <w:t xml:space="preserve"> </w:t>
      </w:r>
      <w:r w:rsidRPr="008519C5">
        <w:rPr>
          <w:rFonts w:ascii="Arial" w:hAnsi="Arial" w:cs="Arial"/>
          <w:lang w:eastAsia="zh-CN"/>
        </w:rPr>
        <w:t>the external stimulus along with the observed neuronal data, we added an additional node for each type of stimulus that was presented to the animal. This node was set to ‘1’ when the corresponding stimulus was on and ‘0’ when the stimulus was off</w:t>
      </w:r>
      <w:r w:rsidR="005505A1">
        <w:rPr>
          <w:rFonts w:ascii="Arial" w:hAnsi="Arial" w:cs="Arial"/>
          <w:lang w:eastAsia="zh-CN"/>
        </w:rPr>
        <w:t xml:space="preserve"> (</w:t>
      </w:r>
      <w:r w:rsidR="005505A1" w:rsidRPr="009012A2">
        <w:rPr>
          <w:rFonts w:ascii="Arial" w:hAnsi="Arial" w:cs="Arial"/>
          <w:color w:val="0000FF"/>
          <w:lang w:eastAsia="zh-CN"/>
        </w:rPr>
        <w:t>Figure</w:t>
      </w:r>
      <w:r w:rsidR="00736836">
        <w:rPr>
          <w:rFonts w:ascii="Arial" w:hAnsi="Arial" w:cs="Arial"/>
          <w:color w:val="0000FF"/>
          <w:lang w:eastAsia="zh-CN"/>
        </w:rPr>
        <w:t>s</w:t>
      </w:r>
      <w:r w:rsidR="005505A1" w:rsidRPr="009012A2">
        <w:rPr>
          <w:rFonts w:ascii="Arial" w:hAnsi="Arial" w:cs="Arial"/>
          <w:color w:val="0000FF"/>
          <w:lang w:eastAsia="zh-CN"/>
        </w:rPr>
        <w:t xml:space="preserve"> </w:t>
      </w:r>
      <w:r w:rsidR="00736836">
        <w:rPr>
          <w:rFonts w:ascii="Arial" w:hAnsi="Arial" w:cs="Arial"/>
          <w:color w:val="0000FF"/>
          <w:lang w:eastAsia="zh-CN"/>
        </w:rPr>
        <w:t>1</w:t>
      </w:r>
      <w:r w:rsidR="00FA6B38">
        <w:rPr>
          <w:rFonts w:ascii="Arial" w:hAnsi="Arial" w:cs="Arial"/>
          <w:color w:val="0000FF"/>
          <w:lang w:eastAsia="zh-CN"/>
        </w:rPr>
        <w:t>C</w:t>
      </w:r>
      <w:r w:rsidR="00736836">
        <w:rPr>
          <w:rFonts w:ascii="Arial" w:hAnsi="Arial" w:cs="Arial"/>
          <w:color w:val="0000FF"/>
          <w:lang w:eastAsia="zh-CN"/>
        </w:rPr>
        <w:t xml:space="preserve"> and 1</w:t>
      </w:r>
      <w:r w:rsidR="00FA6B38">
        <w:rPr>
          <w:rFonts w:ascii="Arial" w:hAnsi="Arial" w:cs="Arial"/>
          <w:color w:val="0000FF"/>
          <w:lang w:eastAsia="zh-CN"/>
        </w:rPr>
        <w:t>D</w:t>
      </w:r>
      <w:r w:rsidR="005505A1">
        <w:rPr>
          <w:rFonts w:ascii="Arial" w:hAnsi="Arial" w:cs="Arial"/>
          <w:lang w:eastAsia="zh-CN"/>
        </w:rPr>
        <w:t>)</w:t>
      </w:r>
      <w:r w:rsidR="00072359" w:rsidRPr="00044B3A">
        <w:rPr>
          <w:rFonts w:ascii="Arial" w:hAnsi="Arial" w:cs="Arial"/>
          <w:lang w:eastAsia="zh-CN"/>
        </w:rPr>
        <w:t xml:space="preserve">. </w:t>
      </w:r>
      <w:r w:rsidR="008540EB">
        <w:rPr>
          <w:rFonts w:ascii="Arial" w:hAnsi="Arial" w:cs="Arial"/>
          <w:lang w:eastAsia="zh-CN"/>
        </w:rPr>
        <w:t xml:space="preserve">The general </w:t>
      </w:r>
      <w:r w:rsidR="00732E8B">
        <w:rPr>
          <w:rFonts w:ascii="Arial" w:hAnsi="Arial" w:cs="Arial"/>
          <w:lang w:eastAsia="zh-CN"/>
        </w:rPr>
        <w:t xml:space="preserve">and mathematical </w:t>
      </w:r>
      <w:r w:rsidR="008540EB">
        <w:rPr>
          <w:rFonts w:ascii="Arial" w:hAnsi="Arial" w:cs="Arial"/>
          <w:lang w:eastAsia="zh-CN"/>
        </w:rPr>
        <w:t>properties of CRF model</w:t>
      </w:r>
      <w:r w:rsidR="00DE7081">
        <w:rPr>
          <w:rFonts w:ascii="Arial" w:hAnsi="Arial" w:cs="Arial"/>
          <w:lang w:eastAsia="zh-CN"/>
        </w:rPr>
        <w:t>s</w:t>
      </w:r>
      <w:r w:rsidR="008540EB">
        <w:rPr>
          <w:rFonts w:ascii="Arial" w:hAnsi="Arial" w:cs="Arial"/>
          <w:lang w:eastAsia="zh-CN"/>
        </w:rPr>
        <w:t xml:space="preserve"> obtained </w:t>
      </w:r>
      <w:r w:rsidR="006B4046">
        <w:rPr>
          <w:rFonts w:ascii="Arial" w:hAnsi="Arial" w:cs="Arial"/>
          <w:lang w:eastAsia="zh-CN"/>
        </w:rPr>
        <w:t xml:space="preserve">with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6B4046">
        <w:rPr>
          <w:rFonts w:ascii="Arial" w:hAnsi="Arial" w:cs="Arial"/>
          <w:lang w:eastAsia="zh-CN"/>
        </w:rPr>
        <w:t xml:space="preserve"> d</w:t>
      </w:r>
      <w:r w:rsidR="00D55754">
        <w:rPr>
          <w:rFonts w:ascii="Arial" w:hAnsi="Arial" w:cs="Arial"/>
          <w:lang w:eastAsia="zh-CN"/>
        </w:rPr>
        <w:t>id</w:t>
      </w:r>
      <w:r w:rsidR="006B4046">
        <w:rPr>
          <w:rFonts w:ascii="Arial" w:hAnsi="Arial" w:cs="Arial"/>
          <w:lang w:eastAsia="zh-CN"/>
        </w:rPr>
        <w:t xml:space="preserve"> not significantly differ from </w:t>
      </w:r>
      <w:r w:rsidR="003F5F4C">
        <w:rPr>
          <w:rFonts w:ascii="Arial" w:hAnsi="Arial" w:cs="Arial"/>
          <w:lang w:eastAsia="zh-CN"/>
        </w:rPr>
        <w:t>CRF models obtained</w:t>
      </w:r>
      <w:r w:rsidR="006B4046">
        <w:rPr>
          <w:rFonts w:ascii="Arial" w:hAnsi="Arial" w:cs="Arial"/>
          <w:lang w:eastAsia="zh-CN"/>
        </w:rPr>
        <w:t xml:space="preserve"> without</w:t>
      </w:r>
      <w:r w:rsidR="003F5F4C">
        <w:rPr>
          <w:rFonts w:ascii="Arial" w:hAnsi="Arial" w:cs="Arial"/>
          <w:lang w:eastAsia="zh-CN"/>
        </w:rPr>
        <w:t xml:space="preserve"> added </w:t>
      </w:r>
      <w:r w:rsidR="00DC7A95">
        <w:rPr>
          <w:rFonts w:ascii="Arial" w:hAnsi="Arial" w:cs="Arial"/>
          <w:lang w:eastAsia="zh-CN"/>
        </w:rPr>
        <w:t>node</w:t>
      </w:r>
      <w:r w:rsidR="003F5F4C">
        <w:rPr>
          <w:rFonts w:ascii="Arial" w:hAnsi="Arial" w:cs="Arial"/>
          <w:lang w:eastAsia="zh-CN"/>
        </w:rPr>
        <w:t>s</w:t>
      </w:r>
      <w:r w:rsidR="00B579E8">
        <w:rPr>
          <w:rFonts w:ascii="Arial" w:hAnsi="Arial" w:cs="Arial"/>
          <w:lang w:eastAsia="zh-CN"/>
        </w:rPr>
        <w:t xml:space="preserve"> (</w:t>
      </w:r>
      <w:r w:rsidR="000F0527" w:rsidRPr="00A619F7">
        <w:rPr>
          <w:rFonts w:ascii="Arial" w:hAnsi="Arial" w:cs="Arial"/>
          <w:color w:val="0000FF"/>
          <w:lang w:eastAsia="zh-CN"/>
        </w:rPr>
        <w:t>Figure S</w:t>
      </w:r>
      <w:r w:rsidR="000F0527">
        <w:rPr>
          <w:rFonts w:ascii="Arial" w:hAnsi="Arial" w:cs="Arial"/>
          <w:color w:val="0000FF"/>
          <w:lang w:eastAsia="zh-CN"/>
        </w:rPr>
        <w:t>2</w:t>
      </w:r>
      <w:r w:rsidR="00B579E8">
        <w:rPr>
          <w:rFonts w:ascii="Arial" w:hAnsi="Arial" w:cs="Arial"/>
          <w:lang w:eastAsia="zh-CN"/>
        </w:rPr>
        <w:t>)</w:t>
      </w:r>
      <w:r w:rsidR="0028391D">
        <w:rPr>
          <w:rFonts w:ascii="Arial" w:hAnsi="Arial" w:cs="Arial"/>
          <w:lang w:eastAsia="zh-CN"/>
        </w:rPr>
        <w:t>. In both conditions</w:t>
      </w:r>
      <w:r w:rsidR="00B579E8">
        <w:rPr>
          <w:rFonts w:ascii="Arial" w:hAnsi="Arial" w:cs="Arial"/>
          <w:lang w:eastAsia="zh-CN"/>
        </w:rPr>
        <w:t>,</w:t>
      </w:r>
      <w:r w:rsidR="006B4046">
        <w:rPr>
          <w:rFonts w:ascii="Arial" w:hAnsi="Arial" w:cs="Arial"/>
          <w:lang w:eastAsia="zh-CN"/>
        </w:rPr>
        <w:t xml:space="preserve"> </w:t>
      </w:r>
      <w:r w:rsidR="00DB6BB7">
        <w:rPr>
          <w:rFonts w:ascii="Arial" w:hAnsi="Arial" w:cs="Arial"/>
          <w:lang w:eastAsia="zh-CN"/>
        </w:rPr>
        <w:t>CRFs model</w:t>
      </w:r>
      <w:r w:rsidR="00D55754">
        <w:rPr>
          <w:rFonts w:ascii="Arial" w:hAnsi="Arial" w:cs="Arial"/>
          <w:lang w:eastAsia="zh-CN"/>
        </w:rPr>
        <w:t>ed</w:t>
      </w:r>
      <w:r w:rsidR="00DB6BB7">
        <w:rPr>
          <w:rFonts w:ascii="Arial" w:hAnsi="Arial" w:cs="Arial"/>
          <w:lang w:eastAsia="zh-CN"/>
        </w:rPr>
        <w:t xml:space="preserve"> the conditional probability of network states given the observations. </w:t>
      </w:r>
      <w:r w:rsidR="00172F48">
        <w:rPr>
          <w:rFonts w:ascii="Arial" w:hAnsi="Arial" w:cs="Arial"/>
          <w:lang w:eastAsia="zh-CN"/>
        </w:rPr>
        <w:t xml:space="preserve">Therefore, by treating visual stimuli as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 xml:space="preserve">s </w:t>
      </w:r>
      <w:r w:rsidR="00172F48">
        <w:rPr>
          <w:rFonts w:ascii="Arial" w:hAnsi="Arial" w:cs="Arial"/>
          <w:lang w:eastAsia="zh-CN"/>
        </w:rPr>
        <w:t>and comparing the ou</w:t>
      </w:r>
      <w:r w:rsidR="00EE5890">
        <w:rPr>
          <w:rFonts w:ascii="Arial" w:hAnsi="Arial" w:cs="Arial"/>
          <w:lang w:eastAsia="zh-CN"/>
        </w:rPr>
        <w:t>tput likelihood of observing each</w:t>
      </w:r>
      <w:r w:rsidR="00172F48">
        <w:rPr>
          <w:rFonts w:ascii="Arial" w:hAnsi="Arial" w:cs="Arial"/>
          <w:lang w:eastAsia="zh-CN"/>
        </w:rPr>
        <w:t xml:space="preserve"> </w:t>
      </w:r>
      <w:r w:rsidR="00EE5890">
        <w:rPr>
          <w:rFonts w:ascii="Arial" w:hAnsi="Arial" w:cs="Arial"/>
          <w:lang w:eastAsia="zh-CN"/>
        </w:rPr>
        <w:t>stimulus</w:t>
      </w:r>
      <w:r w:rsidR="00172F48">
        <w:rPr>
          <w:rFonts w:ascii="Arial" w:hAnsi="Arial" w:cs="Arial"/>
          <w:lang w:eastAsia="zh-CN"/>
        </w:rPr>
        <w:t xml:space="preserve">, </w:t>
      </w:r>
      <w:r w:rsidR="005B4890">
        <w:rPr>
          <w:rFonts w:ascii="Arial" w:hAnsi="Arial" w:cs="Arial"/>
          <w:lang w:eastAsia="zh-CN"/>
        </w:rPr>
        <w:t>CRFs were</w:t>
      </w:r>
      <w:r w:rsidR="00172F48">
        <w:rPr>
          <w:rFonts w:ascii="Arial" w:hAnsi="Arial" w:cs="Arial"/>
          <w:lang w:eastAsia="zh-CN"/>
        </w:rPr>
        <w:t xml:space="preserve"> able to predict visual stimuli from observed data. </w:t>
      </w:r>
      <w:r w:rsidR="00BD1844">
        <w:rPr>
          <w:rFonts w:ascii="Arial" w:hAnsi="Arial" w:cs="Arial"/>
          <w:lang w:eastAsia="zh-CN"/>
        </w:rPr>
        <w:t xml:space="preserve">In this way, the </w:t>
      </w:r>
      <w:r w:rsidR="00BD1844">
        <w:rPr>
          <w:rFonts w:ascii="Arial" w:hAnsi="Arial" w:cs="Arial"/>
          <w:lang w:eastAsia="zh-CN"/>
        </w:rPr>
        <w:lastRenderedPageBreak/>
        <w:t xml:space="preserve">nodes directly connected to the </w:t>
      </w:r>
      <w:r w:rsidR="003F5F4C">
        <w:rPr>
          <w:rFonts w:ascii="Arial" w:hAnsi="Arial" w:cs="Arial"/>
          <w:lang w:eastAsia="zh-CN"/>
        </w:rPr>
        <w:t xml:space="preserve">added </w:t>
      </w:r>
      <w:r w:rsidR="00DC7A95">
        <w:rPr>
          <w:rFonts w:ascii="Arial" w:hAnsi="Arial" w:cs="Arial"/>
          <w:lang w:eastAsia="zh-CN"/>
        </w:rPr>
        <w:t>node</w:t>
      </w:r>
      <w:r w:rsidR="003F5F4C">
        <w:rPr>
          <w:rFonts w:ascii="Arial" w:hAnsi="Arial" w:cs="Arial"/>
          <w:lang w:eastAsia="zh-CN"/>
        </w:rPr>
        <w:t>s</w:t>
      </w:r>
      <w:r w:rsidR="00BD1844">
        <w:rPr>
          <w:rFonts w:ascii="Arial" w:hAnsi="Arial" w:cs="Arial"/>
          <w:lang w:eastAsia="zh-CN"/>
        </w:rPr>
        <w:t xml:space="preserve"> represent</w:t>
      </w:r>
      <w:r w:rsidR="005B4890">
        <w:rPr>
          <w:rFonts w:ascii="Arial" w:hAnsi="Arial" w:cs="Arial"/>
          <w:lang w:eastAsia="zh-CN"/>
        </w:rPr>
        <w:t xml:space="preserve"> a specific model for</w:t>
      </w:r>
      <w:r w:rsidR="00BD1844">
        <w:rPr>
          <w:rFonts w:ascii="Arial" w:hAnsi="Arial" w:cs="Arial"/>
          <w:lang w:eastAsia="zh-CN"/>
        </w:rPr>
        <w:t xml:space="preserve"> different visual stimuli</w:t>
      </w:r>
      <w:r w:rsidR="005B4890">
        <w:rPr>
          <w:rFonts w:ascii="Arial" w:hAnsi="Arial" w:cs="Arial"/>
          <w:lang w:eastAsia="zh-CN"/>
        </w:rPr>
        <w:t xml:space="preserve"> (</w:t>
      </w:r>
      <w:r w:rsidR="005B4890" w:rsidRPr="00FA6B38">
        <w:rPr>
          <w:rFonts w:ascii="Arial" w:hAnsi="Arial" w:cs="Arial"/>
          <w:color w:val="0000FF"/>
          <w:lang w:eastAsia="zh-CN"/>
        </w:rPr>
        <w:t>Figure 1</w:t>
      </w:r>
      <w:r w:rsidR="00FA6B38">
        <w:rPr>
          <w:rFonts w:ascii="Arial" w:hAnsi="Arial" w:cs="Arial"/>
          <w:color w:val="0000FF"/>
          <w:lang w:eastAsia="zh-CN"/>
        </w:rPr>
        <w:t>D</w:t>
      </w:r>
      <w:r w:rsidR="005B4890">
        <w:rPr>
          <w:rFonts w:ascii="Arial" w:hAnsi="Arial" w:cs="Arial"/>
          <w:lang w:eastAsia="zh-CN"/>
        </w:rPr>
        <w:t>)</w:t>
      </w:r>
      <w:r w:rsidR="00BD1844">
        <w:rPr>
          <w:rFonts w:ascii="Arial" w:hAnsi="Arial" w:cs="Arial"/>
          <w:lang w:eastAsia="zh-CN"/>
        </w:rPr>
        <w:t xml:space="preserve">. </w:t>
      </w:r>
      <w:r w:rsidR="00F6747F">
        <w:rPr>
          <w:rFonts w:ascii="Arial" w:hAnsi="Arial" w:cs="Arial"/>
          <w:lang w:eastAsia="zh-CN"/>
        </w:rPr>
        <w:t>G</w:t>
      </w:r>
      <w:r w:rsidR="00FF4ED6">
        <w:rPr>
          <w:rFonts w:ascii="Arial" w:hAnsi="Arial" w:cs="Arial"/>
          <w:lang w:eastAsia="zh-CN"/>
        </w:rPr>
        <w:t xml:space="preserve">iven </w:t>
      </w:r>
      <w:r w:rsidR="00CF40C3">
        <w:rPr>
          <w:rFonts w:ascii="Arial" w:hAnsi="Arial" w:cs="Arial"/>
          <w:lang w:eastAsia="zh-CN"/>
        </w:rPr>
        <w:t>two</w:t>
      </w:r>
      <w:r w:rsidR="00190E82">
        <w:rPr>
          <w:rFonts w:ascii="Arial" w:hAnsi="Arial" w:cs="Arial"/>
          <w:lang w:eastAsia="zh-CN"/>
        </w:rPr>
        <w:t xml:space="preserve"> different </w:t>
      </w:r>
      <w:r w:rsidR="00CF40C3">
        <w:rPr>
          <w:rFonts w:ascii="Arial" w:hAnsi="Arial" w:cs="Arial"/>
          <w:lang w:eastAsia="zh-CN"/>
        </w:rPr>
        <w:t xml:space="preserve">visual stimuli (horizontal </w:t>
      </w:r>
      <w:r w:rsidR="00FF4ED6">
        <w:rPr>
          <w:rFonts w:ascii="Arial" w:hAnsi="Arial" w:cs="Arial"/>
          <w:lang w:eastAsia="zh-CN"/>
        </w:rPr>
        <w:t xml:space="preserve">or </w:t>
      </w:r>
      <w:r w:rsidR="00CF40C3">
        <w:rPr>
          <w:rFonts w:ascii="Arial" w:hAnsi="Arial" w:cs="Arial"/>
          <w:lang w:eastAsia="zh-CN"/>
        </w:rPr>
        <w:t xml:space="preserve">vertical drifting gratings), </w:t>
      </w:r>
      <w:r w:rsidR="005A2334">
        <w:rPr>
          <w:rFonts w:ascii="Arial" w:hAnsi="Arial" w:cs="Arial"/>
          <w:lang w:eastAsia="zh-CN"/>
        </w:rPr>
        <w:t xml:space="preserve">the likelihood </w:t>
      </w:r>
      <w:r w:rsidR="00FF4ED6">
        <w:rPr>
          <w:rFonts w:ascii="Arial" w:hAnsi="Arial" w:cs="Arial"/>
          <w:lang w:eastAsia="zh-CN"/>
        </w:rPr>
        <w:t>corresponding to observi</w:t>
      </w:r>
      <w:r w:rsidR="00BD1844">
        <w:rPr>
          <w:rFonts w:ascii="Arial" w:hAnsi="Arial" w:cs="Arial"/>
          <w:lang w:eastAsia="zh-CN"/>
        </w:rPr>
        <w:t>ng each stimulus is defined by</w:t>
      </w:r>
      <w:r w:rsidR="005A2334">
        <w:rPr>
          <w:rFonts w:ascii="Arial" w:hAnsi="Arial" w:cs="Arial"/>
          <w:lang w:eastAsia="zh-CN"/>
        </w:rPr>
        <w:t xml:space="preserve">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=1,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=0)</m:t>
        </m:r>
      </m:oMath>
      <w:r w:rsidR="00F21925">
        <w:rPr>
          <w:rFonts w:ascii="Arial" w:hAnsi="Arial" w:cs="Arial"/>
          <w:lang w:eastAsia="zh-CN"/>
        </w:rPr>
        <w:t>,</w:t>
      </w:r>
      <w:r w:rsidR="00CB7600" w:rsidRPr="00CB7600">
        <w:rPr>
          <w:rFonts w:ascii="Arial" w:hAnsi="Arial" w:cs="Arial"/>
          <w:lang w:eastAsia="zh-CN"/>
        </w:rPr>
        <w:t xml:space="preserve"> </w:t>
      </w:r>
      <w:r w:rsidR="00CB7600">
        <w:rPr>
          <w:rFonts w:ascii="Arial" w:hAnsi="Arial" w:cs="Arial"/>
          <w:lang w:eastAsia="zh-CN"/>
        </w:rPr>
        <w:t xml:space="preserve">and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r>
          <w:rPr>
            <w:rFonts w:ascii="Cambria Math" w:hAnsi="Cambria Math" w:cs="Arial"/>
            <w:lang w:eastAsia="zh-CN"/>
          </w:rPr>
          <m:t>= p(</m:t>
        </m:r>
        <m:sSup>
          <m:sSupPr>
            <m:ctrlPr>
              <w:rPr>
                <w:rFonts w:ascii="Cambria Math" w:hAnsi="Cambria Math" w:cs="Arial"/>
                <w:i/>
                <w:lang w:eastAsia="zh-CN"/>
              </w:rPr>
            </m:ctrlPr>
          </m:sSupPr>
          <m:e>
            <m:r>
              <w:rPr>
                <w:rFonts w:ascii="Cambria Math" w:hAnsi="Cambria Math" w:cs="Arial"/>
                <w:lang w:eastAsia="zh-CN"/>
              </w:rPr>
              <m:t>x</m:t>
            </m:r>
          </m:e>
          <m:sup>
            <m:r>
              <w:rPr>
                <w:rFonts w:ascii="Cambria Math" w:hAnsi="Cambria Math" w:cs="Arial"/>
                <w:lang w:eastAsia="zh-CN"/>
              </w:rPr>
              <m:t>m</m:t>
            </m:r>
          </m:sup>
        </m:sSup>
        <m:r>
          <w:rPr>
            <w:rFonts w:ascii="Cambria Math" w:hAnsi="Cambria Math" w:cs="Arial"/>
            <w:lang w:eastAsia="zh-CN"/>
          </w:rPr>
          <m:t>|</m:t>
        </m:r>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r>
          <w:rPr>
            <w:rFonts w:ascii="Cambria Math" w:hAnsi="Cambria Math" w:cs="Arial"/>
            <w:lang w:eastAsia="zh-CN"/>
          </w:rPr>
          <m:t xml:space="preserve">,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h</m:t>
            </m:r>
          </m:sub>
        </m:sSub>
        <m:r>
          <w:rPr>
            <w:rFonts w:ascii="Cambria Math" w:hAnsi="Cambria Math" w:cs="Arial"/>
            <w:lang w:eastAsia="zh-CN"/>
          </w:rPr>
          <m:t xml:space="preserve">=0, </m:t>
        </m:r>
        <m:sSub>
          <m:sSubPr>
            <m:ctrlPr>
              <w:rPr>
                <w:rFonts w:ascii="Cambria Math" w:hAnsi="Cambria Math" w:cs="Arial"/>
                <w:i/>
                <w:lang w:eastAsia="zh-CN"/>
              </w:rPr>
            </m:ctrlPr>
          </m:sSubPr>
          <m:e>
            <m:r>
              <w:rPr>
                <w:rFonts w:ascii="Cambria Math" w:hAnsi="Cambria Math" w:cs="Arial"/>
                <w:lang w:eastAsia="zh-CN"/>
              </w:rPr>
              <m:t>y</m:t>
            </m:r>
          </m:e>
          <m:sub>
            <m:r>
              <m:rPr>
                <m:sty m:val="p"/>
              </m:rPr>
              <w:rPr>
                <w:rFonts w:ascii="Cambria Math" w:hAnsi="Cambria Math" w:cs="Arial"/>
                <w:lang w:eastAsia="zh-CN"/>
              </w:rPr>
              <m:t>v</m:t>
            </m:r>
          </m:sub>
        </m:sSub>
        <m:r>
          <w:rPr>
            <w:rFonts w:ascii="Cambria Math" w:hAnsi="Cambria Math" w:cs="Arial"/>
            <w:lang w:eastAsia="zh-CN"/>
          </w:rPr>
          <m:t>=1)</m:t>
        </m:r>
      </m:oMath>
      <w:r w:rsidR="00EC4F74">
        <w:rPr>
          <w:rFonts w:ascii="Arial" w:hAnsi="Arial" w:cs="Arial"/>
          <w:lang w:eastAsia="zh-CN"/>
        </w:rPr>
        <w:t>.</w:t>
      </w:r>
      <w:r w:rsidR="009A2204">
        <w:rPr>
          <w:rFonts w:ascii="Arial" w:hAnsi="Arial" w:cs="Arial"/>
          <w:lang w:eastAsia="zh-CN"/>
        </w:rPr>
        <w:t xml:space="preserve"> T</w:t>
      </w:r>
      <w:r w:rsidR="00972F4A">
        <w:rPr>
          <w:rFonts w:ascii="Arial" w:hAnsi="Arial" w:cs="Arial"/>
          <w:lang w:eastAsia="zh-CN"/>
        </w:rPr>
        <w:t>hus, t</w:t>
      </w:r>
      <w:r w:rsidR="009A2204">
        <w:rPr>
          <w:rFonts w:ascii="Arial" w:hAnsi="Arial" w:cs="Arial"/>
          <w:lang w:eastAsia="zh-CN"/>
        </w:rPr>
        <w:t xml:space="preserve">he relative likelihood </w:t>
      </w:r>
      <m:oMath>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h</m:t>
            </m:r>
          </m:sub>
        </m:sSub>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p</m:t>
            </m:r>
          </m:e>
          <m:sub>
            <m:r>
              <m:rPr>
                <m:sty m:val="p"/>
              </m:rPr>
              <w:rPr>
                <w:rFonts w:ascii="Cambria Math" w:hAnsi="Cambria Math" w:cs="Arial"/>
                <w:lang w:eastAsia="zh-CN"/>
              </w:rPr>
              <m:t>v</m:t>
            </m:r>
          </m:sub>
        </m:sSub>
      </m:oMath>
      <w:r w:rsidR="009A2204">
        <w:rPr>
          <w:rFonts w:ascii="Arial" w:hAnsi="Arial" w:cs="Arial"/>
          <w:lang w:eastAsia="zh-CN"/>
        </w:rPr>
        <w:t xml:space="preserve"> </w:t>
      </w:r>
      <w:r w:rsidR="0080086D">
        <w:rPr>
          <w:rFonts w:ascii="Arial" w:hAnsi="Arial" w:cs="Arial"/>
          <w:lang w:eastAsia="zh-CN"/>
        </w:rPr>
        <w:t xml:space="preserve">can be used to </w:t>
      </w:r>
      <w:r w:rsidR="00870C91">
        <w:rPr>
          <w:rFonts w:ascii="Arial" w:hAnsi="Arial" w:cs="Arial"/>
          <w:lang w:eastAsia="zh-CN"/>
        </w:rPr>
        <w:t xml:space="preserve">classify </w:t>
      </w:r>
      <w:r w:rsidR="0080086D">
        <w:rPr>
          <w:rFonts w:ascii="Arial" w:hAnsi="Arial" w:cs="Arial"/>
          <w:lang w:eastAsia="zh-CN"/>
        </w:rPr>
        <w:t>the</w:t>
      </w:r>
      <w:r w:rsidR="00594A55">
        <w:rPr>
          <w:rFonts w:ascii="Arial" w:hAnsi="Arial" w:cs="Arial"/>
          <w:lang w:eastAsia="zh-CN"/>
        </w:rPr>
        <w:t xml:space="preserve"> presented stimuli (</w:t>
      </w:r>
      <w:r w:rsidR="00594A55" w:rsidRPr="009012A2">
        <w:rPr>
          <w:rFonts w:ascii="Arial" w:hAnsi="Arial" w:cs="Arial"/>
          <w:color w:val="0000FF"/>
          <w:lang w:eastAsia="zh-CN"/>
        </w:rPr>
        <w:t>Figure</w:t>
      </w:r>
      <w:r w:rsidR="00D40B60">
        <w:rPr>
          <w:rFonts w:ascii="Arial" w:hAnsi="Arial" w:cs="Arial"/>
          <w:color w:val="0000FF"/>
          <w:lang w:eastAsia="zh-CN"/>
        </w:rPr>
        <w:t xml:space="preserve"> 1E</w:t>
      </w:r>
      <w:r w:rsidR="00594A55">
        <w:rPr>
          <w:rFonts w:ascii="Arial" w:hAnsi="Arial" w:cs="Arial"/>
          <w:lang w:eastAsia="zh-CN"/>
        </w:rPr>
        <w:t>).</w:t>
      </w:r>
      <w:r w:rsidR="00623C45">
        <w:rPr>
          <w:rFonts w:ascii="Arial" w:hAnsi="Arial" w:cs="Arial"/>
          <w:lang w:eastAsia="zh-CN"/>
        </w:rPr>
        <w:t xml:space="preserve"> </w:t>
      </w:r>
      <w:r w:rsidR="008702E4">
        <w:rPr>
          <w:rFonts w:ascii="Arial" w:hAnsi="Arial" w:cs="Arial"/>
          <w:lang w:eastAsia="zh-CN"/>
        </w:rPr>
        <w:t xml:space="preserve">To evaluate the </w:t>
      </w:r>
      <w:r w:rsidR="00870C91">
        <w:rPr>
          <w:rFonts w:ascii="Arial" w:hAnsi="Arial" w:cs="Arial"/>
          <w:lang w:eastAsia="zh-CN"/>
        </w:rPr>
        <w:t xml:space="preserve">classification </w:t>
      </w:r>
      <w:r w:rsidR="008702E4">
        <w:rPr>
          <w:rFonts w:ascii="Arial" w:hAnsi="Arial" w:cs="Arial"/>
          <w:lang w:eastAsia="zh-CN"/>
        </w:rPr>
        <w:t>performance</w:t>
      </w:r>
      <w:r w:rsidR="002171CD">
        <w:rPr>
          <w:rFonts w:ascii="Arial" w:hAnsi="Arial" w:cs="Arial"/>
          <w:lang w:eastAsia="zh-CN"/>
        </w:rPr>
        <w:t xml:space="preserve"> for each model</w:t>
      </w:r>
      <w:r w:rsidR="008702E4">
        <w:rPr>
          <w:rFonts w:ascii="Arial" w:hAnsi="Arial" w:cs="Arial"/>
          <w:lang w:eastAsia="zh-CN"/>
        </w:rPr>
        <w:t xml:space="preserve">, </w:t>
      </w:r>
      <w:r w:rsidR="00870C91">
        <w:rPr>
          <w:rFonts w:ascii="Arial" w:hAnsi="Arial" w:cs="Arial"/>
          <w:lang w:eastAsia="zh-CN"/>
        </w:rPr>
        <w:t xml:space="preserve">we examined the </w:t>
      </w:r>
      <w:r w:rsidR="002171CD">
        <w:rPr>
          <w:rFonts w:ascii="Arial" w:hAnsi="Arial" w:cs="Arial"/>
          <w:lang w:eastAsia="zh-CN"/>
        </w:rPr>
        <w:t>area under the curve (AUC) from</w:t>
      </w:r>
      <w:r w:rsidR="008F70A2">
        <w:rPr>
          <w:rFonts w:ascii="Arial" w:hAnsi="Arial" w:cs="Arial"/>
          <w:lang w:eastAsia="zh-CN"/>
        </w:rPr>
        <w:t xml:space="preserve"> the</w:t>
      </w:r>
      <w:r w:rsidR="002171CD">
        <w:rPr>
          <w:rFonts w:ascii="Arial" w:hAnsi="Arial" w:cs="Arial"/>
          <w:lang w:eastAsia="zh-CN"/>
        </w:rPr>
        <w:t xml:space="preserve"> </w:t>
      </w:r>
      <w:r w:rsidR="00870C91">
        <w:rPr>
          <w:rFonts w:ascii="Arial" w:hAnsi="Arial" w:cs="Arial"/>
          <w:lang w:eastAsia="zh-CN"/>
        </w:rPr>
        <w:t xml:space="preserve">receiver operating characteristic (ROC) curve </w:t>
      </w:r>
      <w:r w:rsidR="008F70A2">
        <w:rPr>
          <w:rFonts w:ascii="Arial" w:hAnsi="Arial" w:cs="Arial"/>
          <w:lang w:eastAsia="zh-CN"/>
        </w:rPr>
        <w:t xml:space="preserve">for </w:t>
      </w:r>
      <w:r w:rsidR="00F314EC">
        <w:rPr>
          <w:rFonts w:ascii="Arial" w:hAnsi="Arial" w:cs="Arial"/>
          <w:lang w:eastAsia="zh-CN"/>
        </w:rPr>
        <w:t xml:space="preserve">the two </w:t>
      </w:r>
      <w:r w:rsidR="008F70A2">
        <w:rPr>
          <w:rFonts w:ascii="Arial" w:hAnsi="Arial" w:cs="Arial"/>
          <w:lang w:eastAsia="zh-CN"/>
        </w:rPr>
        <w:t>different</w:t>
      </w:r>
      <w:r w:rsidR="00870C91">
        <w:rPr>
          <w:rFonts w:ascii="Arial" w:hAnsi="Arial" w:cs="Arial"/>
          <w:lang w:eastAsia="zh-CN"/>
        </w:rPr>
        <w:t xml:space="preserve"> stimuli (AUC, </w:t>
      </w:r>
      <w:r w:rsidR="00A91E16">
        <w:rPr>
          <w:rFonts w:ascii="Arial" w:hAnsi="Arial" w:cs="Arial"/>
          <w:lang w:eastAsia="zh-CN"/>
        </w:rPr>
        <w:t xml:space="preserve">mean ± SEM: </w:t>
      </w:r>
      <w:r w:rsidR="00CC783E">
        <w:rPr>
          <w:rFonts w:ascii="Arial" w:hAnsi="Arial" w:cs="Arial"/>
          <w:lang w:eastAsia="zh-CN"/>
        </w:rPr>
        <w:t>0.8319</w:t>
      </w:r>
      <w:r w:rsidR="00A91E16">
        <w:rPr>
          <w:rFonts w:ascii="Arial" w:hAnsi="Arial" w:cs="Arial"/>
          <w:lang w:eastAsia="zh-CN"/>
        </w:rPr>
        <w:t xml:space="preserve"> ± </w:t>
      </w:r>
      <w:r w:rsidR="00CC783E">
        <w:rPr>
          <w:rFonts w:ascii="Arial" w:hAnsi="Arial" w:cs="Arial"/>
          <w:lang w:eastAsia="zh-CN"/>
        </w:rPr>
        <w:t xml:space="preserve">0.0184 </w:t>
      </w:r>
      <w:r w:rsidR="00A91E16">
        <w:rPr>
          <w:rFonts w:ascii="Arial" w:hAnsi="Arial" w:cs="Arial"/>
          <w:lang w:eastAsia="zh-CN"/>
        </w:rPr>
        <w:t>for horizontal, 0.</w:t>
      </w:r>
      <w:r w:rsidR="00CC783E">
        <w:rPr>
          <w:rFonts w:ascii="Arial" w:hAnsi="Arial" w:cs="Arial"/>
          <w:lang w:eastAsia="zh-CN"/>
        </w:rPr>
        <w:t>8455</w:t>
      </w:r>
      <w:r w:rsidR="00A91E16">
        <w:rPr>
          <w:rFonts w:ascii="Arial" w:hAnsi="Arial" w:cs="Arial"/>
          <w:lang w:eastAsia="zh-CN"/>
        </w:rPr>
        <w:t xml:space="preserve"> ± 0.0</w:t>
      </w:r>
      <w:r w:rsidR="00CC783E">
        <w:rPr>
          <w:rFonts w:ascii="Arial" w:hAnsi="Arial" w:cs="Arial"/>
          <w:lang w:eastAsia="zh-CN"/>
        </w:rPr>
        <w:t>098</w:t>
      </w:r>
      <w:r w:rsidR="00A91E16">
        <w:rPr>
          <w:rFonts w:ascii="Arial" w:hAnsi="Arial" w:cs="Arial"/>
          <w:lang w:eastAsia="zh-CN"/>
        </w:rPr>
        <w:t xml:space="preserve"> for vertical</w:t>
      </w:r>
      <w:r w:rsidR="00870C91">
        <w:rPr>
          <w:rFonts w:ascii="Arial" w:hAnsi="Arial" w:cs="Arial"/>
          <w:lang w:eastAsia="zh-CN"/>
        </w:rPr>
        <w:t xml:space="preserve">). </w:t>
      </w:r>
      <w:r w:rsidR="00DA4654">
        <w:rPr>
          <w:rFonts w:ascii="Arial" w:hAnsi="Arial" w:cs="Arial"/>
          <w:lang w:eastAsia="zh-CN"/>
        </w:rPr>
        <w:t xml:space="preserve">These </w:t>
      </w:r>
      <w:r w:rsidR="00F314EC">
        <w:rPr>
          <w:rFonts w:ascii="Arial" w:hAnsi="Arial" w:cs="Arial"/>
          <w:lang w:eastAsia="zh-CN"/>
        </w:rPr>
        <w:t xml:space="preserve">results </w:t>
      </w:r>
      <w:r w:rsidR="009015CD">
        <w:rPr>
          <w:rFonts w:ascii="Arial" w:hAnsi="Arial" w:cs="Arial"/>
          <w:lang w:eastAsia="zh-CN"/>
        </w:rPr>
        <w:t xml:space="preserve">demonstrated that CRFs are able to </w:t>
      </w:r>
      <w:r w:rsidR="0073607C">
        <w:rPr>
          <w:rFonts w:ascii="Arial" w:hAnsi="Arial" w:cs="Arial"/>
          <w:lang w:eastAsia="zh-CN"/>
        </w:rPr>
        <w:t>predict</w:t>
      </w:r>
      <w:r w:rsidR="00273A96">
        <w:rPr>
          <w:rFonts w:ascii="Arial" w:hAnsi="Arial" w:cs="Arial"/>
          <w:lang w:eastAsia="zh-CN"/>
        </w:rPr>
        <w:t xml:space="preserve"> with similar performance</w:t>
      </w:r>
      <w:r w:rsidR="009015CD">
        <w:rPr>
          <w:rFonts w:ascii="Arial" w:hAnsi="Arial" w:cs="Arial"/>
          <w:lang w:eastAsia="zh-CN"/>
        </w:rPr>
        <w:t xml:space="preserve"> </w:t>
      </w:r>
      <w:r w:rsidR="00743AD1">
        <w:rPr>
          <w:rFonts w:ascii="Arial" w:hAnsi="Arial" w:cs="Arial"/>
          <w:lang w:eastAsia="zh-CN"/>
        </w:rPr>
        <w:t xml:space="preserve">different </w:t>
      </w:r>
      <w:r w:rsidR="009015CD">
        <w:rPr>
          <w:rFonts w:ascii="Arial" w:hAnsi="Arial" w:cs="Arial"/>
          <w:lang w:eastAsia="zh-CN"/>
        </w:rPr>
        <w:t>orientation</w:t>
      </w:r>
      <w:r w:rsidR="00B579E8">
        <w:rPr>
          <w:rFonts w:ascii="Arial" w:hAnsi="Arial" w:cs="Arial"/>
          <w:lang w:eastAsia="zh-CN"/>
        </w:rPr>
        <w:t>s</w:t>
      </w:r>
      <w:r w:rsidR="009015CD">
        <w:rPr>
          <w:rFonts w:ascii="Arial" w:hAnsi="Arial" w:cs="Arial"/>
          <w:lang w:eastAsia="zh-CN"/>
        </w:rPr>
        <w:t xml:space="preserve"> of drifting-gratings</w:t>
      </w:r>
      <w:r w:rsidR="00743AD1">
        <w:rPr>
          <w:rFonts w:ascii="Arial" w:hAnsi="Arial" w:cs="Arial"/>
          <w:lang w:eastAsia="zh-CN"/>
        </w:rPr>
        <w:t xml:space="preserve"> from calcium imaging population recordings</w:t>
      </w:r>
      <w:r w:rsidR="009015CD">
        <w:rPr>
          <w:rFonts w:ascii="Arial" w:hAnsi="Arial" w:cs="Arial"/>
          <w:color w:val="0000FF"/>
          <w:lang w:eastAsia="zh-CN"/>
        </w:rPr>
        <w:t>.</w:t>
      </w:r>
      <w:r w:rsidR="009015CD">
        <w:rPr>
          <w:rFonts w:ascii="Arial" w:hAnsi="Arial" w:cs="Arial"/>
          <w:lang w:eastAsia="zh-CN"/>
        </w:rPr>
        <w:t xml:space="preserve"> </w:t>
      </w:r>
    </w:p>
    <w:p w14:paraId="1A1B1EB6" w14:textId="77777777" w:rsidR="00895CC1" w:rsidRDefault="00895CC1" w:rsidP="00CD72EE">
      <w:pPr>
        <w:spacing w:line="480" w:lineRule="auto"/>
        <w:ind w:firstLine="720"/>
        <w:jc w:val="both"/>
        <w:rPr>
          <w:rFonts w:ascii="Arial" w:hAnsi="Arial" w:cs="Arial"/>
          <w:lang w:eastAsia="zh-CN"/>
        </w:rPr>
      </w:pPr>
    </w:p>
    <w:p w14:paraId="19B08CFB" w14:textId="7DB8A6BC" w:rsidR="00E67A76" w:rsidRPr="00044B3A" w:rsidRDefault="000A20D8" w:rsidP="00044B3A">
      <w:pPr>
        <w:spacing w:line="480" w:lineRule="auto"/>
        <w:jc w:val="both"/>
        <w:rPr>
          <w:rFonts w:ascii="Arial" w:hAnsi="Arial" w:cs="Arial"/>
          <w:b/>
        </w:rPr>
      </w:pPr>
      <w:r>
        <w:rPr>
          <w:rFonts w:ascii="Arial" w:hAnsi="Arial" w:cs="Arial"/>
          <w:b/>
        </w:rPr>
        <w:t xml:space="preserve">Identification of </w:t>
      </w:r>
      <w:r w:rsidR="00D01AEB">
        <w:rPr>
          <w:rFonts w:ascii="Arial" w:hAnsi="Arial" w:cs="Arial"/>
          <w:b/>
        </w:rPr>
        <w:t>core</w:t>
      </w:r>
      <w:r w:rsidR="00C54A0C">
        <w:rPr>
          <w:rFonts w:ascii="Arial" w:hAnsi="Arial" w:cs="Arial"/>
          <w:b/>
        </w:rPr>
        <w:t xml:space="preserve"> neurons </w:t>
      </w:r>
      <w:r w:rsidR="00C51917">
        <w:rPr>
          <w:rFonts w:ascii="Arial" w:hAnsi="Arial" w:cs="Arial"/>
          <w:b/>
        </w:rPr>
        <w:t xml:space="preserve">in </w:t>
      </w:r>
      <w:r w:rsidR="00A75312">
        <w:rPr>
          <w:rFonts w:ascii="Arial" w:hAnsi="Arial" w:cs="Arial"/>
          <w:b/>
        </w:rPr>
        <w:t xml:space="preserve">cortical ensembles </w:t>
      </w:r>
      <w:r w:rsidR="00C51917">
        <w:rPr>
          <w:rFonts w:ascii="Arial" w:hAnsi="Arial" w:cs="Arial"/>
          <w:b/>
        </w:rPr>
        <w:t>with</w:t>
      </w:r>
      <w:r w:rsidR="009E7865">
        <w:rPr>
          <w:rFonts w:ascii="Arial" w:hAnsi="Arial" w:cs="Arial"/>
          <w:b/>
        </w:rPr>
        <w:t xml:space="preserve"> </w:t>
      </w:r>
      <w:r w:rsidR="00A75312">
        <w:rPr>
          <w:rFonts w:ascii="Arial" w:hAnsi="Arial" w:cs="Arial"/>
          <w:b/>
        </w:rPr>
        <w:t>CRFs</w:t>
      </w:r>
    </w:p>
    <w:p w14:paraId="1C304E21" w14:textId="78700432" w:rsidR="00D37971" w:rsidRPr="00D37971" w:rsidRDefault="00C51917" w:rsidP="00B26422">
      <w:pPr>
        <w:spacing w:line="480" w:lineRule="auto"/>
        <w:ind w:firstLine="720"/>
        <w:jc w:val="both"/>
        <w:rPr>
          <w:rFonts w:ascii="Arial" w:hAnsi="Arial" w:cs="Arial"/>
          <w:color w:val="0000FF"/>
        </w:rPr>
      </w:pPr>
      <w:r>
        <w:rPr>
          <w:rFonts w:ascii="Arial" w:hAnsi="Arial" w:cs="Arial"/>
        </w:rPr>
        <w:t>C</w:t>
      </w:r>
      <w:r w:rsidR="005238B8">
        <w:rPr>
          <w:rFonts w:ascii="Arial" w:hAnsi="Arial" w:cs="Arial"/>
        </w:rPr>
        <w:t>oactive c</w:t>
      </w:r>
      <w:r w:rsidR="005238B8" w:rsidRPr="00810872">
        <w:rPr>
          <w:rFonts w:ascii="Arial" w:hAnsi="Arial" w:cs="Arial"/>
        </w:rPr>
        <w:t xml:space="preserve">ortical ensembles represent neuronal populations </w:t>
      </w:r>
      <w:r w:rsidR="005238B8">
        <w:rPr>
          <w:rFonts w:ascii="Arial" w:hAnsi="Arial" w:cs="Arial"/>
        </w:rPr>
        <w:t xml:space="preserve">with modular properties </w:t>
      </w:r>
      <w:r w:rsidR="0043400C">
        <w:rPr>
          <w:rFonts w:ascii="Arial" w:hAnsi="Arial" w:cs="Arial"/>
        </w:rPr>
        <w:fldChar w:fldCharType="begin">
          <w:fldData xml:space="preserve">PEVuZE5vdGU+PENpdGU+PEF1dGhvcj5DYXJyaWxsby1SZWlkPC9BdXRob3I+PFllYXI+MjAxNTwv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aW9kaWNhbD48ZnVsbC10aXRsZT5TY2llbmNlPC9mdWxsLXRpdGxlPjxhYmJyLTE+U2NpZW5jZSAo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WWVhcj48UmVjTnVtPjM3PC9SZWNOdW0+PERpc3BsYXlUZXh0PihDYXJyaWxsby1SZWlkIGV0IGFs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0" w:tooltip="Carrillo-Reid, 2015 #37" w:history="1">
        <w:r w:rsidR="00BC1C0A">
          <w:rPr>
            <w:rFonts w:ascii="Arial" w:hAnsi="Arial" w:cs="Arial"/>
            <w:noProof/>
          </w:rPr>
          <w:t>Carrillo-Reid et al., 2015a</w:t>
        </w:r>
      </w:hyperlink>
      <w:r w:rsidR="0043400C">
        <w:rPr>
          <w:rFonts w:ascii="Arial" w:hAnsi="Arial" w:cs="Arial"/>
          <w:noProof/>
        </w:rPr>
        <w:t xml:space="preserve">; </w:t>
      </w:r>
      <w:hyperlink w:anchor="_ENREF_13" w:tooltip="Carrillo-Reid, 2016 #8" w:history="1">
        <w:r w:rsidR="00BC1C0A">
          <w:rPr>
            <w:rFonts w:ascii="Arial" w:hAnsi="Arial" w:cs="Arial"/>
            <w:noProof/>
          </w:rPr>
          <w:t>Carrillo-Reid et al., 2016</w:t>
        </w:r>
      </w:hyperlink>
      <w:r w:rsidR="0043400C">
        <w:rPr>
          <w:rFonts w:ascii="Arial" w:hAnsi="Arial" w:cs="Arial"/>
          <w:noProof/>
        </w:rPr>
        <w:t xml:space="preserve">; </w:t>
      </w:r>
      <w:hyperlink w:anchor="_ENREF_16" w:tooltip="Cossart, 2003 #2" w:history="1">
        <w:r w:rsidR="00BC1C0A">
          <w:rPr>
            <w:rFonts w:ascii="Arial" w:hAnsi="Arial" w:cs="Arial"/>
            <w:noProof/>
          </w:rPr>
          <w:t>Cossart et al.</w:t>
        </w:r>
      </w:hyperlink>
      <w:r w:rsidR="0043400C">
        <w:rPr>
          <w:rFonts w:ascii="Arial" w:hAnsi="Arial" w:cs="Arial"/>
          <w:noProof/>
        </w:rPr>
        <w:t xml:space="preserve">; </w:t>
      </w:r>
      <w:hyperlink w:anchor="_ENREF_36" w:tooltip="Mao, 2001 #1" w:history="1">
        <w:r w:rsidR="00BC1C0A">
          <w:rPr>
            <w:rFonts w:ascii="Arial" w:hAnsi="Arial" w:cs="Arial"/>
            <w:noProof/>
          </w:rPr>
          <w:t>Mao et al.</w:t>
        </w:r>
      </w:hyperlink>
      <w:r w:rsidR="0043400C">
        <w:rPr>
          <w:rFonts w:ascii="Arial" w:hAnsi="Arial" w:cs="Arial"/>
          <w:noProof/>
        </w:rPr>
        <w:t xml:space="preserve">; </w:t>
      </w:r>
      <w:hyperlink w:anchor="_ENREF_38" w:tooltip="Miller, 2014 #3" w:history="1">
        <w:r w:rsidR="00BC1C0A">
          <w:rPr>
            <w:rFonts w:ascii="Arial" w:hAnsi="Arial" w:cs="Arial"/>
            <w:noProof/>
          </w:rPr>
          <w:t>Miller et al., 2014</w:t>
        </w:r>
      </w:hyperlink>
      <w:r w:rsidR="0043400C">
        <w:rPr>
          <w:rFonts w:ascii="Arial" w:hAnsi="Arial" w:cs="Arial"/>
          <w:noProof/>
        </w:rPr>
        <w:t>)</w:t>
      </w:r>
      <w:r w:rsidR="0043400C">
        <w:rPr>
          <w:rFonts w:ascii="Arial" w:hAnsi="Arial" w:cs="Arial"/>
        </w:rPr>
        <w:fldChar w:fldCharType="end"/>
      </w:r>
      <w:r w:rsidR="005238B8">
        <w:rPr>
          <w:rFonts w:ascii="Arial" w:hAnsi="Arial" w:cs="Arial"/>
        </w:rPr>
        <w:t xml:space="preserve">. </w:t>
      </w:r>
      <w:r w:rsidR="005238B8">
        <w:rPr>
          <w:rFonts w:ascii="Arial" w:hAnsi="Arial" w:cs="Arial"/>
          <w:lang w:eastAsia="zh-CN"/>
        </w:rPr>
        <w:t>S</w:t>
      </w:r>
      <w:r w:rsidR="00D37971" w:rsidRPr="00044B3A">
        <w:rPr>
          <w:rFonts w:ascii="Arial" w:hAnsi="Arial" w:cs="Arial"/>
          <w:lang w:eastAsia="zh-CN"/>
        </w:rPr>
        <w:t>tructural and functional modularization, in both macro-scale and micro-scale</w:t>
      </w:r>
      <w:r w:rsidR="004835BD">
        <w:rPr>
          <w:rFonts w:ascii="Arial" w:hAnsi="Arial" w:cs="Arial"/>
          <w:lang w:eastAsia="zh-CN"/>
        </w:rPr>
        <w:t xml:space="preserve"> levels</w:t>
      </w:r>
      <w:r w:rsidR="000A7F35">
        <w:rPr>
          <w:rFonts w:ascii="Arial" w:hAnsi="Arial" w:cs="Arial"/>
          <w:lang w:eastAsia="zh-CN"/>
        </w:rPr>
        <w:t>,</w:t>
      </w:r>
      <w:r w:rsidR="00D37971">
        <w:rPr>
          <w:rFonts w:ascii="Arial" w:hAnsi="Arial" w:cs="Arial"/>
          <w:lang w:eastAsia="zh-CN"/>
        </w:rPr>
        <w:t xml:space="preserve"> </w:t>
      </w:r>
      <w:r w:rsidR="00630A4A">
        <w:rPr>
          <w:rFonts w:ascii="Arial" w:hAnsi="Arial" w:cs="Arial"/>
          <w:lang w:eastAsia="zh-CN"/>
        </w:rPr>
        <w:t>are</w:t>
      </w:r>
      <w:r w:rsidR="00D37971" w:rsidRPr="00044B3A">
        <w:rPr>
          <w:rFonts w:ascii="Arial" w:hAnsi="Arial" w:cs="Arial"/>
          <w:lang w:eastAsia="zh-CN"/>
        </w:rPr>
        <w:t xml:space="preserve"> characterized by local structures with high inter-connectivity, where a group of neurons show</w:t>
      </w:r>
      <w:r w:rsidR="00D37971">
        <w:rPr>
          <w:rFonts w:ascii="Arial" w:hAnsi="Arial" w:cs="Arial"/>
          <w:lang w:eastAsia="zh-CN"/>
        </w:rPr>
        <w:t>s</w:t>
      </w:r>
      <w:r w:rsidR="00D37971" w:rsidRPr="00044B3A">
        <w:rPr>
          <w:rFonts w:ascii="Arial" w:hAnsi="Arial" w:cs="Arial"/>
          <w:lang w:eastAsia="zh-CN"/>
        </w:rPr>
        <w:t xml:space="preserve"> dense physical or functional connections</w:t>
      </w:r>
      <w:r w:rsidR="000A7F35">
        <w:rPr>
          <w:rFonts w:ascii="Arial" w:hAnsi="Arial" w:cs="Arial"/>
          <w:lang w:eastAsia="zh-CN"/>
        </w:rPr>
        <w:t xml:space="preserve"> </w:t>
      </w:r>
      <w:r w:rsidR="0043400C">
        <w:rPr>
          <w:rFonts w:ascii="Arial" w:hAnsi="Arial" w:cs="Arial"/>
          <w:lang w:eastAsia="zh-CN"/>
        </w:rPr>
        <w:fldChar w:fldCharType="begin">
          <w:fldData xml:space="preserve">PEVuZE5vdGU+PENpdGU+PEF1dGhvcj5BY2hhcmQ8L0F1dGhvcj48WWVhcj4yMDA2PC9ZZWFyPjxS
ZWNOdW0+Mzg8L1JlY051bT48RGlzcGxheVRleHQ+KEFjaGFyZCBldCBhbC4sIDIwMDY7IEJvbmlm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bWJlcj4zODwvcmVjLW51bWJlcj48Zm9yZWlnbi1rZXlzPjxrZXkgYXBwPSJFTiIgZGItaWQ9Ijll
cGRmeGFhOWZ2ZDJoZXIwdzlweGRwZHJhcnN6dDU5d3hwZiI+Mzg8L2tleT48L2ZvcmVpZ24ta2V5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PjIzPC9SZWNOdW0+PHJlY29yZD48cmVjLW51bWJlcj4yMzwvcmVjLW51bWJlcj48Zm9yZWlnbi1r
ZXlzPjxrZXkgYXBwPSJFTiIgZGItaWQ9IjllcGRmeGFhOWZ2ZDJoZXIwdzlweGRwZHJhcnN6dDU5
d3hwZiI+MjM8L2tleT48L2ZvcmVpZ24ta2V5cz48cmVmLXR5cGUgbmFtZT0iSm91cm5hbCBBcnRp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PlNjaWVuY2U8L2Z1bGwtdGl0bGU+PGFiYnItMT5TY2llbmNlIChOZXcgWW9yaywgTi5ZLik8L2Fi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PC9hYmJyLTE+PC9hbHQtcGVyaW9kaWNhbD48cGFnZXM+ZTEwNDk8L3BhZ2VzPjx2b2x1bWU+Mjwv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dCBCaW9sPC9mdWxsLXRpdGxlPjxhYmJyLTE+UExvUyBjb21wdXRhdGlvbmFsIGJpb2xvZ3k8L2Fi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PEVuZE5vdGU+PENpdGU+PEF1dGhvcj5BY2hhcmQ8L0F1dGhvcj48WWVhcj4yMDA2PC9ZZWFyPjxS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2" w:tooltip="Achard, 2006 #38" w:history="1">
        <w:r w:rsidR="00BC1C0A">
          <w:rPr>
            <w:rFonts w:ascii="Arial" w:hAnsi="Arial" w:cs="Arial"/>
            <w:noProof/>
            <w:lang w:eastAsia="zh-CN"/>
          </w:rPr>
          <w:t>Achard et al., 2006</w:t>
        </w:r>
      </w:hyperlink>
      <w:r w:rsidR="0043400C">
        <w:rPr>
          <w:rFonts w:ascii="Arial" w:hAnsi="Arial" w:cs="Arial"/>
          <w:noProof/>
          <w:lang w:eastAsia="zh-CN"/>
        </w:rPr>
        <w:t xml:space="preserve">; </w:t>
      </w:r>
      <w:hyperlink w:anchor="_ENREF_5" w:tooltip="Bonifazi, 2009 #23" w:history="1">
        <w:r w:rsidR="00BC1C0A">
          <w:rPr>
            <w:rFonts w:ascii="Arial" w:hAnsi="Arial" w:cs="Arial"/>
            <w:noProof/>
            <w:lang w:eastAsia="zh-CN"/>
          </w:rPr>
          <w:t>Bonifazi et al., 2009</w:t>
        </w:r>
      </w:hyperlink>
      <w:r w:rsidR="0043400C">
        <w:rPr>
          <w:rFonts w:ascii="Arial" w:hAnsi="Arial" w:cs="Arial"/>
          <w:noProof/>
          <w:lang w:eastAsia="zh-CN"/>
        </w:rPr>
        <w:t xml:space="preserve">; </w:t>
      </w:r>
      <w:hyperlink w:anchor="_ENREF_22" w:tooltip="Hagmann, 2008 #14" w:history="1">
        <w:r w:rsidR="00BC1C0A">
          <w:rPr>
            <w:rFonts w:ascii="Arial" w:hAnsi="Arial" w:cs="Arial"/>
            <w:noProof/>
            <w:lang w:eastAsia="zh-CN"/>
          </w:rPr>
          <w:t>Hagmann et al., 2008</w:t>
        </w:r>
      </w:hyperlink>
      <w:r w:rsidR="0043400C">
        <w:rPr>
          <w:rFonts w:ascii="Arial" w:hAnsi="Arial" w:cs="Arial"/>
          <w:noProof/>
          <w:lang w:eastAsia="zh-CN"/>
        </w:rPr>
        <w:t xml:space="preserve">; </w:t>
      </w:r>
      <w:hyperlink w:anchor="_ENREF_24" w:tooltip="He, 2007 #10" w:history="1">
        <w:r w:rsidR="00BC1C0A">
          <w:rPr>
            <w:rFonts w:ascii="Arial" w:hAnsi="Arial" w:cs="Arial"/>
            <w:noProof/>
            <w:lang w:eastAsia="zh-CN"/>
          </w:rPr>
          <w:t>He et al., 2007</w:t>
        </w:r>
      </w:hyperlink>
      <w:r w:rsidR="0043400C">
        <w:rPr>
          <w:rFonts w:ascii="Arial" w:hAnsi="Arial" w:cs="Arial"/>
          <w:noProof/>
          <w:lang w:eastAsia="zh-CN"/>
        </w:rPr>
        <w:t xml:space="preserve">; </w:t>
      </w:r>
      <w:hyperlink w:anchor="_ENREF_50" w:tooltip="Shimono, 2015 #39" w:history="1">
        <w:r w:rsidR="00BC1C0A">
          <w:rPr>
            <w:rFonts w:ascii="Arial" w:hAnsi="Arial" w:cs="Arial"/>
            <w:noProof/>
            <w:lang w:eastAsia="zh-CN"/>
          </w:rPr>
          <w:t>Shimono and Beggs, 2015</w:t>
        </w:r>
      </w:hyperlink>
      <w:r w:rsidR="0043400C">
        <w:rPr>
          <w:rFonts w:ascii="Arial" w:hAnsi="Arial" w:cs="Arial"/>
          <w:noProof/>
          <w:lang w:eastAsia="zh-CN"/>
        </w:rPr>
        <w:t xml:space="preserve">; </w:t>
      </w:r>
      <w:hyperlink w:anchor="_ENREF_54" w:tooltip="Sporns, 2007 #40" w:history="1">
        <w:r w:rsidR="00BC1C0A">
          <w:rPr>
            <w:rFonts w:ascii="Arial" w:hAnsi="Arial" w:cs="Arial"/>
            <w:noProof/>
            <w:lang w:eastAsia="zh-CN"/>
          </w:rPr>
          <w:t>Sporns et al., 2007</w:t>
        </w:r>
      </w:hyperlink>
      <w:r w:rsidR="0043400C">
        <w:rPr>
          <w:rFonts w:ascii="Arial" w:hAnsi="Arial" w:cs="Arial"/>
          <w:noProof/>
          <w:lang w:eastAsia="zh-CN"/>
        </w:rPr>
        <w:t xml:space="preserve">; </w:t>
      </w:r>
      <w:hyperlink w:anchor="_ENREF_55" w:tooltip="Stetter, 2012 #41" w:history="1">
        <w:r w:rsidR="00BC1C0A">
          <w:rPr>
            <w:rFonts w:ascii="Arial" w:hAnsi="Arial" w:cs="Arial"/>
            <w:noProof/>
            <w:lang w:eastAsia="zh-CN"/>
          </w:rPr>
          <w:t>Stetter et al., 2012</w:t>
        </w:r>
      </w:hyperlink>
      <w:r w:rsidR="0043400C">
        <w:rPr>
          <w:rFonts w:ascii="Arial" w:hAnsi="Arial" w:cs="Arial"/>
          <w:noProof/>
          <w:lang w:eastAsia="zh-CN"/>
        </w:rPr>
        <w:t xml:space="preserve">; </w:t>
      </w:r>
      <w:hyperlink w:anchor="_ENREF_64" w:tooltip="Zuo, 2012 #17" w:history="1">
        <w:r w:rsidR="00BC1C0A">
          <w:rPr>
            <w:rFonts w:ascii="Arial" w:hAnsi="Arial" w:cs="Arial"/>
            <w:noProof/>
            <w:lang w:eastAsia="zh-CN"/>
          </w:rPr>
          <w:t>Zuo et al., 2012</w:t>
        </w:r>
      </w:hyperlink>
      <w:r w:rsidR="0043400C">
        <w:rPr>
          <w:rFonts w:ascii="Arial" w:hAnsi="Arial" w:cs="Arial"/>
          <w:noProof/>
          <w:lang w:eastAsia="zh-CN"/>
        </w:rPr>
        <w:t>)</w:t>
      </w:r>
      <w:r w:rsidR="0043400C">
        <w:rPr>
          <w:rFonts w:ascii="Arial" w:hAnsi="Arial" w:cs="Arial"/>
          <w:lang w:eastAsia="zh-CN"/>
        </w:rPr>
        <w:fldChar w:fldCharType="end"/>
      </w:r>
      <w:r w:rsidR="00D37971" w:rsidRPr="00044B3A">
        <w:rPr>
          <w:rFonts w:ascii="Arial" w:hAnsi="Arial" w:cs="Arial"/>
          <w:lang w:eastAsia="zh-CN"/>
        </w:rPr>
        <w:t xml:space="preserve">. Such structures can be described </w:t>
      </w:r>
      <w:r w:rsidR="00ED29E0">
        <w:rPr>
          <w:rFonts w:ascii="Arial" w:hAnsi="Arial" w:cs="Arial"/>
          <w:lang w:eastAsia="zh-CN"/>
        </w:rPr>
        <w:t>by different concepts</w:t>
      </w:r>
      <w:r w:rsidR="00D37971" w:rsidRPr="00044B3A">
        <w:rPr>
          <w:rFonts w:ascii="Arial" w:hAnsi="Arial" w:cs="Arial"/>
          <w:lang w:eastAsia="zh-CN"/>
        </w:rPr>
        <w:t xml:space="preserve"> such as cliques, communities</w:t>
      </w:r>
      <w:r w:rsidR="00D37971">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&lt;EndNote&gt;&lt;Cite&gt;&lt;Author&gt;Palla&lt;/Author&gt;&lt;Year&gt;2005&lt;/Year&gt;&lt;RecNum&gt;42&lt;/RecNum&gt;&lt;DisplayText&gt;(Palla et al., 2005)&lt;/DisplayText&gt;&lt;record&gt;&lt;rec-number&gt;42&lt;/rec-number&gt;&lt;foreign-keys&gt;&lt;key app="EN" db-id="9epdfxaa9fvd2her0w9pxdpdrarszt59wxpf"&gt;42&lt;/key&gt;&lt;/foreign-keys&gt;&lt;ref-type name="Journal Article"&gt;17&lt;/ref-type&gt;&lt;contributors&gt;&lt;authors&gt;&lt;author&gt;Palla, Gergely&lt;/author&gt;&lt;author&gt;Derényi, Imre&lt;/author&gt;&lt;author&gt;Farkas, Illés&lt;/author&gt;&lt;author&gt;Vicsek, Tamás&lt;/author&gt;&lt;/authors&gt;&lt;/contributors&gt;&lt;titles&gt;&lt;title&gt;Uncovering the overlapping community structure of complex networks in nature and society.&lt;/title&gt;&lt;secondary-title&gt;Nature&lt;/secondary-title&gt;&lt;short-title&gt;Nature&lt;/short-title&gt;&lt;/titles&gt;&lt;periodical&gt;&lt;full-title&gt;Nature&lt;/full-title&gt;&lt;/periodical&gt;&lt;pages&gt;814-8&lt;/pages&gt;&lt;volume&gt;435&lt;/volume&gt;&lt;keywords&gt;&lt;keyword&gt;Community Networks&lt;/keyword&gt;&lt;keyword&gt;Humans&lt;/keyword&gt;&lt;keyword&gt;Internet&lt;/keyword&gt;&lt;keyword&gt;Models, Biological&lt;/keyword&gt;&lt;keyword&gt;Nature&lt;/keyword&gt;&lt;keyword&gt;Protein Binding&lt;/keyword&gt;&lt;keyword&gt;Saccharomyces cerevisiae&lt;/keyword&gt;&lt;keyword&gt;Saccharomyces cerevisiae: metabolism&lt;/keyword&gt;&lt;/keywords&gt;&lt;dates&gt;&lt;year&gt;2005&lt;/year&gt;&lt;/dates&gt;&lt;accession-num&gt;15944704&lt;/accession-num&gt;&lt;urls&gt;&lt;/urls&gt;&lt;electronic-resource-num&gt;10.1038/nature03607&lt;/electronic-resource-num&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42" w:tooltip="Palla, 2005 #42" w:history="1">
        <w:r w:rsidR="00BC1C0A">
          <w:rPr>
            <w:rFonts w:ascii="Arial" w:hAnsi="Arial" w:cs="Arial"/>
            <w:noProof/>
            <w:lang w:eastAsia="zh-CN"/>
          </w:rPr>
          <w:t>Palla et al., 2005</w:t>
        </w:r>
      </w:hyperlink>
      <w:r w:rsidR="0043400C">
        <w:rPr>
          <w:rFonts w:ascii="Arial" w:hAnsi="Arial" w:cs="Arial"/>
          <w:noProof/>
          <w:lang w:eastAsia="zh-CN"/>
        </w:rPr>
        <w:t>)</w:t>
      </w:r>
      <w:r w:rsidR="0043400C">
        <w:rPr>
          <w:rFonts w:ascii="Arial" w:hAnsi="Arial" w:cs="Arial"/>
          <w:lang w:eastAsia="zh-CN"/>
        </w:rPr>
        <w:fldChar w:fldCharType="end"/>
      </w:r>
      <w:r w:rsidR="00D37971" w:rsidRPr="00044B3A">
        <w:rPr>
          <w:rFonts w:ascii="Arial" w:hAnsi="Arial" w:cs="Arial"/>
          <w:lang w:eastAsia="zh-CN"/>
        </w:rPr>
        <w:t>, hubs and modules</w:t>
      </w:r>
      <w:r w:rsidR="00D37971">
        <w:rPr>
          <w:rFonts w:ascii="Arial" w:hAnsi="Arial" w:cs="Arial"/>
          <w:lang w:eastAsia="zh-CN"/>
        </w:rPr>
        <w:t xml:space="preserve"> </w:t>
      </w:r>
      <w:r w:rsidR="0043400C">
        <w:rPr>
          <w:rFonts w:ascii="Arial" w:hAnsi="Arial" w:cs="Arial"/>
          <w:lang w:eastAsia="zh-CN"/>
        </w:rPr>
        <w:fldChar w:fldCharType="begin"/>
      </w:r>
      <w:r w:rsidR="00BC1C0A">
        <w:rPr>
          <w:rFonts w:ascii="Arial" w:hAnsi="Arial" w:cs="Arial"/>
          <w:lang w:eastAsia="zh-CN"/>
        </w:rPr>
        <w:instrText xml:space="preserve"> ADDIN EN.CITE &lt;EndNote&gt;&lt;Cite&gt;&lt;Author&gt;Bullmore&lt;/Author&gt;&lt;Year&gt;2009&lt;/Year&gt;&lt;RecNum&gt;9&lt;/RecNum&gt;&lt;DisplayText&gt;(Bullmore and Sporns, 2009)&lt;/DisplayText&gt;&lt;record&gt;&lt;rec-number&gt;9&lt;/rec-number&gt;&lt;foreign-keys&gt;&lt;key app="EN" db-id="9epdfxaa9fvd2her0w9pxdpdrarszt59wxpf"&gt;9&lt;/key&gt;&lt;/foreign-keys&gt;&lt;ref-type name="Journal Article"&gt;17&lt;/ref-type&gt;&lt;contributors&gt;&lt;authors&gt;&lt;author&gt;Bullmore, E.&lt;/author&gt;&lt;author&gt;Sporns, O.&lt;/author&gt;&lt;/authors&gt;&lt;/contributors&gt;&lt;auth-address&gt;University of Cambridge, Behavioural &amp;amp; Clinical Neurosciences Institute, Department of Psychiatry, Addenbrooke&amp;apos;s Hospital, Cambridge, CB2 2QQ, UK. etb23@cam.ac.uk&lt;/auth-address&gt;&lt;titles&gt;&lt;title&gt;Complex brain networks: graph theoretical analysis of structural and functional systems&lt;/title&gt;&lt;secondary-title&gt;Nat Rev Neurosci&lt;/secondary-title&gt;&lt;alt-title&gt;Nature reviews. Neuroscience&lt;/alt-title&gt;&lt;/titles&gt;&lt;periodical&gt;&lt;full-title&gt;Nat Rev Neurosci&lt;/full-title&gt;&lt;abbr-1&gt;Nature reviews. Neuroscience&lt;/abbr-1&gt;&lt;/periodical&gt;&lt;alt-periodical&gt;&lt;full-title&gt;Nat Rev Neurosci&lt;/full-title&gt;&lt;abbr-1&gt;Nature reviews. Neuroscience&lt;/abbr-1&gt;&lt;/alt-periodical&gt;&lt;pages&gt;186-98&lt;/pages&gt;&lt;volume&gt;10&lt;/volume&gt;&lt;number&gt;3&lt;/number&gt;&lt;edition&gt;2009/02/05&lt;/edition&gt;&lt;keywords&gt;&lt;keyword&gt;Animals&lt;/keyword&gt;&lt;keyword&gt;Brain/anatomy &amp;amp; histology/*physiology&lt;/keyword&gt;&lt;keyword&gt;Brain Mapping/*methods&lt;/keyword&gt;&lt;keyword&gt;Computer Graphics/trends&lt;/keyword&gt;&lt;keyword&gt;Electroencephalography/methods&lt;/keyword&gt;&lt;keyword&gt;Humans&lt;/keyword&gt;&lt;keyword&gt;Image Processing, Computer-Assisted/*methods&lt;/keyword&gt;&lt;keyword&gt;Magnetic Resonance Imaging/methods&lt;/keyword&gt;&lt;keyword&gt;Magnetoencephalography/methods&lt;/keyword&gt;&lt;keyword&gt;Nerve Net/anatomy &amp;amp; histology/*physiology&lt;/keyword&gt;&lt;keyword&gt;*Neural Networks (Computer)&lt;/keyword&gt;&lt;/keywords&gt;&lt;dates&gt;&lt;year&gt;2009&lt;/year&gt;&lt;pub-dates&gt;&lt;date&gt;Mar&lt;/date&gt;&lt;/pub-dates&gt;&lt;/dates&gt;&lt;isbn&gt;1471-003x&lt;/isbn&gt;&lt;accession-num&gt;19190637&lt;/accession-num&gt;&lt;urls&gt;&lt;/urls&gt;&lt;electronic-resource-num&gt;10.1038/nrn2575&lt;/electronic-resource-num&gt;&lt;remote-database-provider&gt;Nlm&lt;/remote-database-provider&gt;&lt;language&gt;eng&lt;/language&gt;&lt;/record&gt;&lt;/Cite&gt;&lt;/EndNote&gt;</w:instrText>
      </w:r>
      <w:r w:rsidR="0043400C">
        <w:rPr>
          <w:rFonts w:ascii="Arial" w:hAnsi="Arial" w:cs="Arial"/>
          <w:lang w:eastAsia="zh-CN"/>
        </w:rPr>
        <w:fldChar w:fldCharType="separate"/>
      </w:r>
      <w:r w:rsidR="0043400C">
        <w:rPr>
          <w:rFonts w:ascii="Arial" w:hAnsi="Arial" w:cs="Arial"/>
          <w:noProof/>
          <w:lang w:eastAsia="zh-CN"/>
        </w:rPr>
        <w:t>(</w:t>
      </w:r>
      <w:hyperlink w:anchor="_ENREF_8" w:tooltip="Bullmore, 2009 #9" w:history="1">
        <w:r w:rsidR="00BC1C0A">
          <w:rPr>
            <w:rFonts w:ascii="Arial" w:hAnsi="Arial" w:cs="Arial"/>
            <w:noProof/>
            <w:lang w:eastAsia="zh-CN"/>
          </w:rPr>
          <w:t>Bullmore and Sporns, 2009</w:t>
        </w:r>
      </w:hyperlink>
      <w:r w:rsidR="0043400C">
        <w:rPr>
          <w:rFonts w:ascii="Arial" w:hAnsi="Arial" w:cs="Arial"/>
          <w:noProof/>
          <w:lang w:eastAsia="zh-CN"/>
        </w:rPr>
        <w:t>)</w:t>
      </w:r>
      <w:r w:rsidR="0043400C">
        <w:rPr>
          <w:rFonts w:ascii="Arial" w:hAnsi="Arial" w:cs="Arial"/>
          <w:lang w:eastAsia="zh-CN"/>
        </w:rPr>
        <w:fldChar w:fldCharType="end"/>
      </w:r>
      <w:r w:rsidR="00D37971" w:rsidRPr="00044B3A">
        <w:rPr>
          <w:rFonts w:ascii="Arial" w:hAnsi="Arial" w:cs="Arial"/>
          <w:lang w:eastAsia="zh-CN"/>
        </w:rPr>
        <w:t>.</w:t>
      </w:r>
    </w:p>
    <w:p w14:paraId="41CF9280" w14:textId="226C8CFE" w:rsidR="003E7070" w:rsidRDefault="00D67A1A" w:rsidP="006A17F9">
      <w:pPr>
        <w:spacing w:line="480" w:lineRule="auto"/>
        <w:ind w:firstLine="720"/>
        <w:jc w:val="both"/>
        <w:rPr>
          <w:rFonts w:ascii="Arial" w:hAnsi="Arial" w:cs="Arial"/>
          <w:lang w:eastAsia="zh-CN"/>
        </w:rPr>
      </w:pPr>
      <w:r>
        <w:rPr>
          <w:rFonts w:ascii="Arial" w:hAnsi="Arial" w:cs="Arial"/>
          <w:lang w:eastAsia="zh-CN"/>
        </w:rPr>
        <w:lastRenderedPageBreak/>
        <w:t>Given the intrinsic variability in neural responses, i</w:t>
      </w:r>
      <w:r w:rsidR="00463314">
        <w:rPr>
          <w:rFonts w:ascii="Arial" w:hAnsi="Arial" w:cs="Arial"/>
          <w:lang w:eastAsia="zh-CN"/>
        </w:rPr>
        <w:t>n order to design close</w:t>
      </w:r>
      <w:r w:rsidR="00755153">
        <w:rPr>
          <w:rFonts w:ascii="Arial" w:hAnsi="Arial" w:cs="Arial"/>
          <w:lang w:eastAsia="zh-CN"/>
        </w:rPr>
        <w:t>-</w:t>
      </w:r>
      <w:r w:rsidR="00463314">
        <w:rPr>
          <w:rFonts w:ascii="Arial" w:hAnsi="Arial" w:cs="Arial"/>
          <w:lang w:eastAsia="zh-CN"/>
        </w:rPr>
        <w:t xml:space="preserve">loop optogenetic experiments </w:t>
      </w:r>
      <w:r w:rsidR="007441C5">
        <w:rPr>
          <w:rFonts w:ascii="Arial" w:hAnsi="Arial" w:cs="Arial"/>
          <w:lang w:eastAsia="zh-CN"/>
        </w:rPr>
        <w:t>with single cell resolution</w:t>
      </w:r>
      <w:r w:rsidR="00C50BEC">
        <w:rPr>
          <w:rFonts w:ascii="Arial" w:hAnsi="Arial" w:cs="Arial"/>
          <w:lang w:eastAsia="zh-CN"/>
        </w:rPr>
        <w:t>,</w:t>
      </w:r>
      <w:r w:rsidR="006A6683">
        <w:rPr>
          <w:rFonts w:ascii="Arial" w:hAnsi="Arial" w:cs="Arial"/>
          <w:lang w:eastAsia="zh-CN"/>
        </w:rPr>
        <w:t xml:space="preserve"> it is necessary </w:t>
      </w:r>
      <w:r w:rsidR="00892F14">
        <w:rPr>
          <w:rFonts w:ascii="Arial" w:hAnsi="Arial" w:cs="Arial"/>
          <w:lang w:eastAsia="zh-CN"/>
        </w:rPr>
        <w:t>to identify</w:t>
      </w:r>
      <w:r w:rsidR="00B1407A">
        <w:rPr>
          <w:rFonts w:ascii="Arial" w:hAnsi="Arial" w:cs="Arial"/>
          <w:lang w:eastAsia="zh-CN"/>
        </w:rPr>
        <w:t xml:space="preserve"> these cortical modules formed by</w:t>
      </w:r>
      <w:r w:rsidR="00892F14">
        <w:rPr>
          <w:rFonts w:ascii="Arial" w:hAnsi="Arial" w:cs="Arial"/>
          <w:lang w:eastAsia="zh-CN"/>
        </w:rPr>
        <w:t xml:space="preserve"> </w:t>
      </w:r>
      <w:r>
        <w:rPr>
          <w:rFonts w:ascii="Arial" w:hAnsi="Arial" w:cs="Arial"/>
          <w:lang w:eastAsia="zh-CN"/>
        </w:rPr>
        <w:t>“</w:t>
      </w:r>
      <w:r w:rsidR="008D5E82">
        <w:rPr>
          <w:rFonts w:ascii="Arial" w:hAnsi="Arial" w:cs="Arial"/>
          <w:lang w:eastAsia="zh-CN"/>
        </w:rPr>
        <w:t>core</w:t>
      </w:r>
      <w:r w:rsidR="00B1407A">
        <w:rPr>
          <w:rFonts w:ascii="Arial" w:hAnsi="Arial" w:cs="Arial"/>
          <w:lang w:eastAsia="zh-CN"/>
        </w:rPr>
        <w:t xml:space="preserve"> neurons</w:t>
      </w:r>
      <w:r>
        <w:rPr>
          <w:rFonts w:ascii="Arial" w:hAnsi="Arial" w:cs="Arial"/>
          <w:lang w:eastAsia="zh-CN"/>
        </w:rPr>
        <w:t>”</w:t>
      </w:r>
      <w:r w:rsidR="00B1407A">
        <w:rPr>
          <w:rFonts w:ascii="Arial" w:hAnsi="Arial" w:cs="Arial"/>
          <w:lang w:eastAsia="zh-CN"/>
        </w:rPr>
        <w:t xml:space="preserve"> from</w:t>
      </w:r>
      <w:r w:rsidR="00AB7E6B">
        <w:rPr>
          <w:rFonts w:ascii="Arial" w:hAnsi="Arial" w:cs="Arial"/>
          <w:lang w:eastAsia="zh-CN"/>
        </w:rPr>
        <w:t xml:space="preserve"> </w:t>
      </w:r>
      <w:r w:rsidR="007441C5">
        <w:rPr>
          <w:rFonts w:ascii="Arial" w:hAnsi="Arial" w:cs="Arial"/>
          <w:lang w:eastAsia="zh-CN"/>
        </w:rPr>
        <w:t>cortical ensembles</w:t>
      </w:r>
      <w:r w:rsidR="009D4A8B">
        <w:rPr>
          <w:rFonts w:ascii="Arial" w:hAnsi="Arial" w:cs="Arial"/>
          <w:lang w:eastAsia="zh-CN"/>
        </w:rPr>
        <w:t xml:space="preserve"> </w:t>
      </w:r>
      <w:r w:rsidR="006A6683">
        <w:rPr>
          <w:rFonts w:ascii="Arial" w:hAnsi="Arial" w:cs="Arial"/>
          <w:lang w:eastAsia="zh-CN"/>
        </w:rPr>
        <w:t>that can</w:t>
      </w:r>
      <w:r w:rsidR="009D4A8B">
        <w:rPr>
          <w:rFonts w:ascii="Arial" w:hAnsi="Arial" w:cs="Arial"/>
          <w:lang w:eastAsia="zh-CN"/>
        </w:rPr>
        <w:t xml:space="preserve"> efficiently</w:t>
      </w:r>
      <w:r w:rsidR="00D63D19">
        <w:rPr>
          <w:rFonts w:ascii="Arial" w:hAnsi="Arial" w:cs="Arial"/>
          <w:lang w:eastAsia="zh-CN"/>
        </w:rPr>
        <w:t xml:space="preserve"> </w:t>
      </w:r>
      <w:r w:rsidR="00347BA1">
        <w:rPr>
          <w:rFonts w:ascii="Arial" w:hAnsi="Arial" w:cs="Arial"/>
          <w:lang w:eastAsia="zh-CN"/>
        </w:rPr>
        <w:t xml:space="preserve">represent </w:t>
      </w:r>
      <w:r w:rsidR="007441C5">
        <w:rPr>
          <w:rFonts w:ascii="Arial" w:hAnsi="Arial" w:cs="Arial"/>
          <w:lang w:eastAsia="zh-CN"/>
        </w:rPr>
        <w:t>different visual stimuli</w:t>
      </w:r>
      <w:r w:rsidR="00B26422">
        <w:rPr>
          <w:rFonts w:ascii="Arial" w:hAnsi="Arial" w:cs="Arial"/>
          <w:lang w:eastAsia="zh-CN"/>
        </w:rPr>
        <w:t xml:space="preserve"> </w:t>
      </w:r>
      <w:r w:rsidR="0043400C">
        <w:rPr>
          <w:rFonts w:ascii="Arial" w:hAnsi="Arial" w:cs="Arial"/>
          <w:lang w:eastAsia="zh-CN"/>
        </w:rPr>
        <w:fldChar w:fldCharType="begin">
          <w:fldData xml:space="preserve">PEVuZE5vdGU+PENpdGU+PEF1dGhvcj5TYWRvdnNreTwvQXV0aG9yPjxZZWFyPjIwMTQ8L1llYXI+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=
</w:fldData>
        </w:fldChar>
      </w:r>
      <w:r w:rsidR="00BC1C0A">
        <w:rPr>
          <w:rFonts w:ascii="Arial" w:hAnsi="Arial" w:cs="Arial"/>
          <w:lang w:eastAsia="zh-CN"/>
        </w:rPr>
        <w:instrText xml:space="preserve"> ADDIN EN.CITE </w:instrText>
      </w:r>
      <w:r w:rsidR="00BC1C0A">
        <w:rPr>
          <w:rFonts w:ascii="Arial" w:hAnsi="Arial" w:cs="Arial"/>
          <w:lang w:eastAsia="zh-CN"/>
        </w:rPr>
        <w:fldChar w:fldCharType="begin">
          <w:fldData xml:space="preserve">PEVuZE5vdGU+PENpdGU+PEF1dGhvcj5TYWRvdnNreTwvQXV0aG9yPjxZZWFyPjIwMTQ8L1llYXI+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=
</w:fldData>
        </w:fldChar>
      </w:r>
      <w:r w:rsidR="00BC1C0A">
        <w:rPr>
          <w:rFonts w:ascii="Arial" w:hAnsi="Arial" w:cs="Arial"/>
          <w:lang w:eastAsia="zh-CN"/>
        </w:rPr>
        <w:instrText xml:space="preserve"> ADDIN EN.CITE.DATA </w:instrText>
      </w:r>
      <w:r w:rsidR="00BC1C0A">
        <w:rPr>
          <w:rFonts w:ascii="Arial" w:hAnsi="Arial" w:cs="Arial"/>
          <w:lang w:eastAsia="zh-CN"/>
        </w:rPr>
      </w:r>
      <w:r w:rsidR="00BC1C0A">
        <w:rPr>
          <w:rFonts w:ascii="Arial" w:hAnsi="Arial" w:cs="Arial"/>
          <w:lang w:eastAsia="zh-CN"/>
        </w:rPr>
        <w:fldChar w:fldCharType="end"/>
      </w:r>
      <w:r w:rsidR="0043400C">
        <w:rPr>
          <w:rFonts w:ascii="Arial" w:hAnsi="Arial" w:cs="Arial"/>
          <w:lang w:eastAsia="zh-CN"/>
        </w:rPr>
        <w:fldChar w:fldCharType="separate"/>
      </w:r>
      <w:r w:rsidR="0043400C">
        <w:rPr>
          <w:rFonts w:ascii="Arial" w:hAnsi="Arial" w:cs="Arial"/>
          <w:noProof/>
          <w:lang w:eastAsia="zh-CN"/>
        </w:rPr>
        <w:t>(</w:t>
      </w:r>
      <w:hyperlink w:anchor="_ENREF_38" w:tooltip="Miller, 2014 #3" w:history="1">
        <w:r w:rsidR="00BC1C0A">
          <w:rPr>
            <w:rFonts w:ascii="Arial" w:hAnsi="Arial" w:cs="Arial"/>
            <w:noProof/>
            <w:lang w:eastAsia="zh-CN"/>
          </w:rPr>
          <w:t>Miller et al., 2014</w:t>
        </w:r>
      </w:hyperlink>
      <w:r w:rsidR="0043400C">
        <w:rPr>
          <w:rFonts w:ascii="Arial" w:hAnsi="Arial" w:cs="Arial"/>
          <w:noProof/>
          <w:lang w:eastAsia="zh-CN"/>
        </w:rPr>
        <w:t xml:space="preserve">; </w:t>
      </w:r>
      <w:hyperlink w:anchor="_ENREF_45" w:tooltip="Sadovsky, 2014 #43" w:history="1">
        <w:r w:rsidR="00BC1C0A">
          <w:rPr>
            <w:rFonts w:ascii="Arial" w:hAnsi="Arial" w:cs="Arial"/>
            <w:noProof/>
            <w:lang w:eastAsia="zh-CN"/>
          </w:rPr>
          <w:t>Sadovsky and MacLean, 2014</w:t>
        </w:r>
      </w:hyperlink>
      <w:r w:rsidR="0043400C">
        <w:rPr>
          <w:rFonts w:ascii="Arial" w:hAnsi="Arial" w:cs="Arial"/>
          <w:noProof/>
          <w:lang w:eastAsia="zh-CN"/>
        </w:rPr>
        <w:t>)</w:t>
      </w:r>
      <w:r w:rsidR="0043400C">
        <w:rPr>
          <w:rFonts w:ascii="Arial" w:hAnsi="Arial" w:cs="Arial"/>
          <w:lang w:eastAsia="zh-CN"/>
        </w:rPr>
        <w:fldChar w:fldCharType="end"/>
      </w:r>
      <w:del w:id="2" w:author="Shuting Han" w:date="2017-04-04T13:43:00Z">
        <w:r w:rsidDel="00DE6D15">
          <w:rPr>
            <w:rFonts w:ascii="Arial" w:hAnsi="Arial" w:cs="Arial"/>
            <w:lang w:eastAsia="zh-CN"/>
          </w:rPr>
          <w:delText xml:space="preserve"> (McLean; Miller)</w:delText>
        </w:r>
      </w:del>
      <w:r w:rsidR="00892F14">
        <w:rPr>
          <w:rFonts w:ascii="Arial" w:hAnsi="Arial" w:cs="Arial"/>
          <w:lang w:eastAsia="zh-CN"/>
        </w:rPr>
        <w:t xml:space="preserve">. </w:t>
      </w:r>
      <w:r w:rsidR="00732E8B" w:rsidRPr="00732E8B">
        <w:rPr>
          <w:rFonts w:ascii="Arial" w:hAnsi="Arial" w:cs="Arial"/>
          <w:lang w:eastAsia="zh-CN"/>
        </w:rPr>
        <w:t xml:space="preserve">The classification </w:t>
      </w:r>
      <w:r w:rsidR="009C2D1B">
        <w:rPr>
          <w:rFonts w:ascii="Arial" w:hAnsi="Arial" w:cs="Arial"/>
          <w:lang w:eastAsia="zh-CN"/>
        </w:rPr>
        <w:t>nature</w:t>
      </w:r>
      <w:r w:rsidR="009C2D1B" w:rsidRPr="00732E8B">
        <w:rPr>
          <w:rFonts w:ascii="Arial" w:hAnsi="Arial" w:cs="Arial"/>
          <w:lang w:eastAsia="zh-CN"/>
        </w:rPr>
        <w:t xml:space="preserve"> </w:t>
      </w:r>
      <w:r w:rsidR="00732E8B" w:rsidRPr="00732E8B">
        <w:rPr>
          <w:rFonts w:ascii="Arial" w:hAnsi="Arial" w:cs="Arial"/>
          <w:lang w:eastAsia="zh-CN"/>
        </w:rPr>
        <w:t>of CRFs</w:t>
      </w:r>
      <w:r w:rsidR="003E7070">
        <w:rPr>
          <w:rFonts w:ascii="Arial" w:hAnsi="Arial" w:cs="Arial"/>
          <w:lang w:eastAsia="zh-CN"/>
        </w:rPr>
        <w:t xml:space="preserve"> provides a convenient way </w:t>
      </w:r>
      <w:r w:rsidR="00CD3691">
        <w:rPr>
          <w:rFonts w:ascii="Arial" w:hAnsi="Arial" w:cs="Arial"/>
          <w:lang w:eastAsia="zh-CN"/>
        </w:rPr>
        <w:t>to define</w:t>
      </w:r>
      <w:r w:rsidR="003E7070">
        <w:rPr>
          <w:rFonts w:ascii="Arial" w:hAnsi="Arial" w:cs="Arial"/>
          <w:lang w:eastAsia="zh-CN"/>
        </w:rPr>
        <w:t xml:space="preserve"> </w:t>
      </w:r>
      <w:r w:rsidR="008D5E82">
        <w:rPr>
          <w:rFonts w:ascii="Arial" w:hAnsi="Arial" w:cs="Arial"/>
          <w:lang w:eastAsia="zh-CN"/>
        </w:rPr>
        <w:t>core</w:t>
      </w:r>
      <w:r w:rsidR="00AB7E6B">
        <w:rPr>
          <w:rFonts w:ascii="Arial" w:hAnsi="Arial" w:cs="Arial"/>
          <w:lang w:eastAsia="zh-CN"/>
        </w:rPr>
        <w:t xml:space="preserve"> </w:t>
      </w:r>
      <w:r w:rsidR="00CD3691">
        <w:rPr>
          <w:rFonts w:ascii="Arial" w:hAnsi="Arial" w:cs="Arial"/>
          <w:lang w:eastAsia="zh-CN"/>
        </w:rPr>
        <w:t xml:space="preserve">neurons from </w:t>
      </w:r>
      <w:r w:rsidR="003E7070">
        <w:rPr>
          <w:rFonts w:ascii="Arial" w:hAnsi="Arial" w:cs="Arial"/>
          <w:lang w:eastAsia="zh-CN"/>
        </w:rPr>
        <w:t xml:space="preserve">cortical ensembles. </w:t>
      </w:r>
      <w:r w:rsidR="005927FA">
        <w:rPr>
          <w:rFonts w:ascii="Arial" w:hAnsi="Arial" w:cs="Arial"/>
          <w:lang w:eastAsia="zh-CN"/>
        </w:rPr>
        <w:t xml:space="preserve">To identify core ensembles </w:t>
      </w:r>
      <w:r w:rsidR="005F394B">
        <w:rPr>
          <w:rFonts w:ascii="Arial" w:hAnsi="Arial" w:cs="Arial"/>
          <w:lang w:eastAsia="zh-CN"/>
        </w:rPr>
        <w:t>we set</w:t>
      </w:r>
      <w:r w:rsidR="005927FA">
        <w:rPr>
          <w:rFonts w:ascii="Arial" w:hAnsi="Arial" w:cs="Arial"/>
          <w:lang w:eastAsia="zh-CN"/>
        </w:rPr>
        <w:t xml:space="preserve"> the activity of each neuron</w:t>
      </w:r>
      <w:r w:rsidR="005F394B">
        <w:rPr>
          <w:rFonts w:ascii="Arial" w:hAnsi="Arial" w:cs="Arial"/>
          <w:lang w:eastAsia="zh-CN"/>
        </w:rPr>
        <w:t xml:space="preserve"> to be either </w:t>
      </w:r>
      <w:r w:rsidR="004550A4">
        <w:rPr>
          <w:rFonts w:ascii="Arial" w:hAnsi="Arial" w:cs="Arial"/>
          <w:lang w:eastAsia="zh-CN"/>
        </w:rPr>
        <w:t>‘</w:t>
      </w:r>
      <w:r w:rsidR="005F394B">
        <w:rPr>
          <w:rFonts w:ascii="Arial" w:hAnsi="Arial" w:cs="Arial"/>
          <w:lang w:eastAsia="zh-CN"/>
        </w:rPr>
        <w:t>1</w:t>
      </w:r>
      <w:r w:rsidR="004550A4">
        <w:rPr>
          <w:rFonts w:ascii="Arial" w:hAnsi="Arial" w:cs="Arial"/>
          <w:lang w:eastAsia="zh-CN"/>
        </w:rPr>
        <w:t>’</w:t>
      </w:r>
      <w:r w:rsidR="005F394B">
        <w:rPr>
          <w:rFonts w:ascii="Arial" w:hAnsi="Arial" w:cs="Arial"/>
          <w:lang w:eastAsia="zh-CN"/>
        </w:rPr>
        <w:t xml:space="preserve"> or </w:t>
      </w:r>
      <w:r w:rsidR="004550A4">
        <w:rPr>
          <w:rFonts w:ascii="Arial" w:hAnsi="Arial" w:cs="Arial"/>
          <w:lang w:eastAsia="zh-CN"/>
        </w:rPr>
        <w:t>‘</w:t>
      </w:r>
      <w:r w:rsidR="005F394B">
        <w:rPr>
          <w:rFonts w:ascii="Arial" w:hAnsi="Arial" w:cs="Arial"/>
          <w:lang w:eastAsia="zh-CN"/>
        </w:rPr>
        <w:t>0</w:t>
      </w:r>
      <w:r w:rsidR="004550A4">
        <w:rPr>
          <w:rFonts w:ascii="Arial" w:hAnsi="Arial" w:cs="Arial"/>
          <w:lang w:eastAsia="zh-CN"/>
        </w:rPr>
        <w:t>’</w:t>
      </w:r>
      <w:r w:rsidR="005F394B">
        <w:rPr>
          <w:rFonts w:ascii="Arial" w:hAnsi="Arial" w:cs="Arial"/>
          <w:lang w:eastAsia="zh-CN"/>
        </w:rPr>
        <w:t xml:space="preserve"> in all population activity vectors of the dataset, and compared the output likelihood</w:t>
      </w:r>
      <w:r w:rsidR="004550A4">
        <w:rPr>
          <w:rFonts w:ascii="Arial" w:hAnsi="Arial" w:cs="Arial"/>
          <w:lang w:eastAsia="zh-CN"/>
        </w:rPr>
        <w:t xml:space="preserve"> </w:t>
      </w:r>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oMath>
      <w:r w:rsidR="00F10AC6">
        <w:rPr>
          <w:rFonts w:ascii="Arial" w:hAnsi="Arial" w:cs="Arial"/>
          <w:lang w:eastAsia="zh-CN"/>
        </w:rPr>
        <w:t xml:space="preserve"> </w:t>
      </w:r>
      <w:r w:rsidR="00282CBB">
        <w:rPr>
          <w:rFonts w:ascii="Arial" w:hAnsi="Arial" w:cs="Arial"/>
          <w:lang w:eastAsia="zh-CN"/>
        </w:rPr>
        <w:t>using the inferred</w:t>
      </w:r>
      <w:r w:rsidR="005F394B">
        <w:rPr>
          <w:rFonts w:ascii="Arial" w:hAnsi="Arial" w:cs="Arial"/>
          <w:lang w:eastAsia="zh-CN"/>
        </w:rPr>
        <w:t xml:space="preserve"> CRF models</w:t>
      </w:r>
      <w:r w:rsidR="0006468C">
        <w:rPr>
          <w:rFonts w:ascii="Arial" w:hAnsi="Arial" w:cs="Arial"/>
          <w:lang w:eastAsia="zh-CN"/>
        </w:rPr>
        <w:t xml:space="preserve"> (</w:t>
      </w:r>
      <w:r w:rsidR="0006468C" w:rsidRPr="00A619F7">
        <w:rPr>
          <w:rFonts w:ascii="Arial" w:hAnsi="Arial" w:cs="Arial"/>
          <w:color w:val="0000FF"/>
          <w:lang w:eastAsia="zh-CN"/>
        </w:rPr>
        <w:t>Figure 2A</w:t>
      </w:r>
      <w:r w:rsidR="0006468C">
        <w:rPr>
          <w:rFonts w:ascii="Arial" w:hAnsi="Arial" w:cs="Arial"/>
          <w:lang w:eastAsia="zh-CN"/>
        </w:rPr>
        <w:t>)</w:t>
      </w:r>
      <w:r w:rsidR="005F394B">
        <w:rPr>
          <w:rFonts w:ascii="Arial" w:hAnsi="Arial" w:cs="Arial"/>
          <w:lang w:eastAsia="zh-CN"/>
        </w:rPr>
        <w:t xml:space="preserve">. </w:t>
      </w:r>
      <w:r w:rsidR="0006468C">
        <w:rPr>
          <w:rFonts w:ascii="Arial" w:hAnsi="Arial" w:cs="Arial"/>
          <w:lang w:eastAsia="zh-CN"/>
        </w:rPr>
        <w:t xml:space="preserve">Then, </w:t>
      </w:r>
      <w:r w:rsidR="001421B7">
        <w:rPr>
          <w:rFonts w:ascii="Arial" w:hAnsi="Arial" w:cs="Arial"/>
          <w:lang w:eastAsia="zh-CN"/>
        </w:rPr>
        <w:t>we calculated single neuron preference by binarizing the likelihood difference</w:t>
      </w:r>
      <w:r w:rsidR="00EB2EA0">
        <w:rPr>
          <w:rFonts w:ascii="Arial" w:hAnsi="Arial" w:cs="Arial"/>
          <w:lang w:eastAsia="zh-CN"/>
        </w:rPr>
        <w:t xml:space="preserve"> (</w:t>
      </w:r>
      <w:r w:rsidR="00EB2EA0" w:rsidRPr="00A619F7">
        <w:rPr>
          <w:rFonts w:ascii="Arial" w:hAnsi="Arial" w:cs="Arial"/>
          <w:color w:val="0000FF"/>
          <w:lang w:eastAsia="zh-CN"/>
        </w:rPr>
        <w:t>Figure 2B</w:t>
      </w:r>
      <w:r w:rsidR="00EB2EA0">
        <w:rPr>
          <w:rFonts w:ascii="Arial" w:hAnsi="Arial" w:cs="Arial"/>
          <w:lang w:eastAsia="zh-CN"/>
        </w:rPr>
        <w:t>)</w:t>
      </w:r>
      <w:r w:rsidR="002C05C8">
        <w:rPr>
          <w:rFonts w:ascii="Arial" w:hAnsi="Arial" w:cs="Arial"/>
          <w:lang w:eastAsia="zh-CN"/>
        </w:rPr>
        <w:t xml:space="preserve">. Since </w:t>
      </w:r>
      <w:r w:rsidR="00826965">
        <w:rPr>
          <w:rFonts w:ascii="Arial" w:hAnsi="Arial" w:cs="Arial"/>
          <w:lang w:eastAsia="zh-CN"/>
        </w:rPr>
        <w:t>core</w:t>
      </w:r>
      <w:r w:rsidR="002C05C8">
        <w:rPr>
          <w:rFonts w:ascii="Arial" w:hAnsi="Arial" w:cs="Arial"/>
          <w:lang w:eastAsia="zh-CN"/>
        </w:rPr>
        <w:t xml:space="preserve"> neurons are likely to </w:t>
      </w:r>
      <w:r w:rsidR="00826965">
        <w:rPr>
          <w:rFonts w:ascii="Arial" w:hAnsi="Arial" w:cs="Arial"/>
          <w:lang w:eastAsia="zh-CN"/>
        </w:rPr>
        <w:t>have concomitant activity</w:t>
      </w:r>
      <w:r w:rsidR="002477B9">
        <w:rPr>
          <w:rFonts w:ascii="Arial" w:hAnsi="Arial" w:cs="Arial"/>
          <w:lang w:eastAsia="zh-CN"/>
        </w:rPr>
        <w:t xml:space="preserve">, we </w:t>
      </w:r>
      <w:r w:rsidR="002477B9">
        <w:rPr>
          <w:rFonts w:ascii="Arial" w:hAnsi="Arial" w:cs="Arial"/>
        </w:rPr>
        <w:t>defined the node strength in CRFs models as the summation of</w:t>
      </w:r>
      <w:r w:rsidR="00826965">
        <w:rPr>
          <w:rFonts w:ascii="Arial" w:hAnsi="Arial" w:cs="Arial"/>
        </w:rPr>
        <w:t xml:space="preserve"> </w:t>
      </w:r>
      <w:r w:rsidR="002F6D76">
        <w:rPr>
          <w:rFonts w:ascii="Arial" w:hAnsi="Arial" w:cs="Arial"/>
        </w:rPr>
        <w:t>edge potentials</w:t>
      </w:r>
      <w:r w:rsidR="002477B9">
        <w:rPr>
          <w:rFonts w:ascii="Arial" w:hAnsi="Arial" w:cs="Arial"/>
        </w:rPr>
        <w:t xml:space="preserve"> </w:t>
      </w:r>
      <w:r w:rsidR="002F6D76">
        <w:rPr>
          <w:rFonts w:ascii="Arial" w:hAnsi="Arial" w:cs="Arial"/>
        </w:rPr>
        <w:t>(</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2477B9">
        <w:rPr>
          <w:rFonts w:ascii="Arial" w:hAnsi="Arial" w:cs="Arial"/>
        </w:rPr>
        <w:t xml:space="preserve"> terms</w:t>
      </w:r>
      <w:r w:rsidR="002F6D76">
        <w:rPr>
          <w:rFonts w:ascii="Arial" w:hAnsi="Arial" w:cs="Arial"/>
        </w:rPr>
        <w:t>) from</w:t>
      </w:r>
      <w:r w:rsidR="002477B9">
        <w:rPr>
          <w:rFonts w:ascii="Arial" w:hAnsi="Arial" w:cs="Arial"/>
        </w:rPr>
        <w:t xml:space="preserve"> all connecting edges for each node in the graph.</w:t>
      </w:r>
      <w:r w:rsidR="00EB2EA0">
        <w:rPr>
          <w:rFonts w:ascii="Arial" w:hAnsi="Arial" w:cs="Arial"/>
          <w:lang w:eastAsia="zh-CN"/>
        </w:rPr>
        <w:t xml:space="preserve"> </w:t>
      </w:r>
      <w:r w:rsidR="00BB4FC4">
        <w:rPr>
          <w:rFonts w:ascii="Arial" w:hAnsi="Arial" w:cs="Arial"/>
          <w:lang w:eastAsia="zh-CN"/>
        </w:rPr>
        <w:t>In this way</w:t>
      </w:r>
      <w:r w:rsidR="00AB7E6B">
        <w:rPr>
          <w:rFonts w:ascii="Arial" w:hAnsi="Arial" w:cs="Arial"/>
          <w:lang w:eastAsia="zh-CN"/>
        </w:rPr>
        <w:t>,</w:t>
      </w:r>
      <w:r w:rsidR="00BB4FC4">
        <w:rPr>
          <w:rFonts w:ascii="Arial" w:hAnsi="Arial" w:cs="Arial"/>
          <w:lang w:eastAsia="zh-CN"/>
        </w:rPr>
        <w:t xml:space="preserve"> </w:t>
      </w:r>
      <w:r w:rsidR="00B84993">
        <w:rPr>
          <w:rFonts w:ascii="Arial" w:hAnsi="Arial" w:cs="Arial"/>
          <w:lang w:eastAsia="zh-CN"/>
        </w:rPr>
        <w:t>highly connected neurons or strongly connecting neurons could have high node strength whereas weakly connected neurons have low node strength (</w:t>
      </w:r>
      <w:r w:rsidR="00B84993" w:rsidRPr="00317D2C">
        <w:rPr>
          <w:rFonts w:ascii="Arial" w:hAnsi="Arial" w:cs="Arial"/>
          <w:color w:val="0000FF"/>
          <w:lang w:eastAsia="zh-CN"/>
        </w:rPr>
        <w:t>Figure 2C</w:t>
      </w:r>
      <w:r w:rsidR="00B84993">
        <w:rPr>
          <w:rFonts w:ascii="Arial" w:hAnsi="Arial" w:cs="Arial"/>
          <w:lang w:eastAsia="zh-CN"/>
        </w:rPr>
        <w:t>). W</w:t>
      </w:r>
      <w:r w:rsidR="00BB4FC4">
        <w:rPr>
          <w:rFonts w:ascii="Arial" w:hAnsi="Arial" w:cs="Arial"/>
          <w:lang w:eastAsia="zh-CN"/>
        </w:rPr>
        <w:t>e defined</w:t>
      </w:r>
      <w:r w:rsidR="00AB7E6B">
        <w:rPr>
          <w:rFonts w:ascii="Arial" w:hAnsi="Arial" w:cs="Arial"/>
          <w:lang w:eastAsia="zh-CN"/>
        </w:rPr>
        <w:t xml:space="preserve"> </w:t>
      </w:r>
      <w:r w:rsidR="00160A58">
        <w:rPr>
          <w:rFonts w:ascii="Arial" w:hAnsi="Arial" w:cs="Arial"/>
          <w:lang w:eastAsia="zh-CN"/>
        </w:rPr>
        <w:t>core</w:t>
      </w:r>
      <w:r w:rsidR="004332EA">
        <w:rPr>
          <w:rFonts w:ascii="Arial" w:hAnsi="Arial" w:cs="Arial"/>
          <w:lang w:eastAsia="zh-CN"/>
        </w:rPr>
        <w:t xml:space="preserve"> neurons from</w:t>
      </w:r>
      <w:r w:rsidR="00B441EB">
        <w:rPr>
          <w:rFonts w:ascii="Arial" w:hAnsi="Arial" w:cs="Arial"/>
          <w:lang w:eastAsia="zh-CN"/>
        </w:rPr>
        <w:t xml:space="preserve"> cortical ensembles </w:t>
      </w:r>
      <w:r w:rsidR="00C50BEC">
        <w:rPr>
          <w:rFonts w:ascii="Arial" w:hAnsi="Arial" w:cs="Arial"/>
          <w:lang w:eastAsia="zh-CN"/>
        </w:rPr>
        <w:t xml:space="preserve">as </w:t>
      </w:r>
      <w:r w:rsidR="00C61BB6">
        <w:rPr>
          <w:rFonts w:ascii="Arial" w:hAnsi="Arial" w:cs="Arial"/>
          <w:lang w:eastAsia="zh-CN"/>
        </w:rPr>
        <w:t xml:space="preserve">the </w:t>
      </w:r>
      <w:r w:rsidR="00BB4FC4">
        <w:rPr>
          <w:rFonts w:ascii="Arial" w:hAnsi="Arial" w:cs="Arial"/>
          <w:lang w:eastAsia="zh-CN"/>
        </w:rPr>
        <w:t xml:space="preserve">neurons </w:t>
      </w:r>
      <w:r w:rsidR="00C61BB6">
        <w:rPr>
          <w:rFonts w:ascii="Arial" w:hAnsi="Arial" w:cs="Arial"/>
          <w:lang w:eastAsia="zh-CN"/>
        </w:rPr>
        <w:t xml:space="preserve">that </w:t>
      </w:r>
      <w:r w:rsidR="00BB4FC4">
        <w:rPr>
          <w:rFonts w:ascii="Arial" w:hAnsi="Arial" w:cs="Arial"/>
          <w:lang w:eastAsia="zh-CN"/>
        </w:rPr>
        <w:t xml:space="preserve">can be used to </w:t>
      </w:r>
      <w:r w:rsidR="004332EA">
        <w:rPr>
          <w:rFonts w:ascii="Arial" w:hAnsi="Arial" w:cs="Arial"/>
          <w:lang w:eastAsia="zh-CN"/>
        </w:rPr>
        <w:t>predict</w:t>
      </w:r>
      <w:r w:rsidR="001D34B4">
        <w:rPr>
          <w:rFonts w:ascii="Arial" w:hAnsi="Arial" w:cs="Arial"/>
          <w:lang w:eastAsia="zh-CN"/>
        </w:rPr>
        <w:t xml:space="preserve"> each visual stimulus</w:t>
      </w:r>
      <w:r w:rsidR="004332EA">
        <w:rPr>
          <w:rFonts w:ascii="Arial" w:hAnsi="Arial" w:cs="Arial"/>
          <w:lang w:eastAsia="zh-CN"/>
        </w:rPr>
        <w:t xml:space="preserve"> with higher performance</w:t>
      </w:r>
      <w:r w:rsidR="00AF080E">
        <w:rPr>
          <w:rFonts w:ascii="Arial" w:hAnsi="Arial" w:cs="Arial"/>
          <w:lang w:eastAsia="zh-CN"/>
        </w:rPr>
        <w:t xml:space="preserve"> (AUC)</w:t>
      </w:r>
      <w:r w:rsidR="00C61BB6">
        <w:rPr>
          <w:rFonts w:ascii="Arial" w:hAnsi="Arial" w:cs="Arial"/>
          <w:lang w:eastAsia="zh-CN"/>
        </w:rPr>
        <w:t xml:space="preserve"> </w:t>
      </w:r>
      <w:r w:rsidR="002477B9">
        <w:rPr>
          <w:rFonts w:ascii="Arial" w:hAnsi="Arial" w:cs="Arial"/>
          <w:lang w:eastAsia="zh-CN"/>
        </w:rPr>
        <w:t xml:space="preserve">and have high node strength </w:t>
      </w:r>
      <w:r w:rsidR="00C61BB6">
        <w:rPr>
          <w:rFonts w:ascii="Arial" w:hAnsi="Arial" w:cs="Arial"/>
          <w:lang w:eastAsia="zh-CN"/>
        </w:rPr>
        <w:t>(</w:t>
      </w:r>
      <w:r w:rsidR="00C61BB6" w:rsidRPr="00A619F7">
        <w:rPr>
          <w:rFonts w:ascii="Arial" w:hAnsi="Arial" w:cs="Arial"/>
          <w:color w:val="0000FF"/>
          <w:lang w:eastAsia="zh-CN"/>
        </w:rPr>
        <w:t xml:space="preserve">Figure </w:t>
      </w:r>
      <w:r w:rsidR="002477B9" w:rsidRPr="00A619F7">
        <w:rPr>
          <w:rFonts w:ascii="Arial" w:hAnsi="Arial" w:cs="Arial"/>
          <w:color w:val="0000FF"/>
          <w:lang w:eastAsia="zh-CN"/>
        </w:rPr>
        <w:t>2</w:t>
      </w:r>
      <w:r w:rsidR="002477B9">
        <w:rPr>
          <w:rFonts w:ascii="Arial" w:hAnsi="Arial" w:cs="Arial"/>
          <w:color w:val="0000FF"/>
          <w:lang w:eastAsia="zh-CN"/>
        </w:rPr>
        <w:t>D</w:t>
      </w:r>
      <w:r w:rsidR="00C61BB6">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To demonstrate the general applicability of</w:t>
      </w:r>
      <w:r w:rsidR="005B0BF1">
        <w:rPr>
          <w:rFonts w:ascii="Arial" w:hAnsi="Arial" w:cs="Arial"/>
          <w:lang w:eastAsia="zh-CN"/>
        </w:rPr>
        <w:t xml:space="preserve"> our method</w:t>
      </w:r>
      <w:r w:rsidR="00D01703">
        <w:rPr>
          <w:rFonts w:ascii="Arial" w:hAnsi="Arial" w:cs="Arial"/>
          <w:lang w:eastAsia="zh-CN"/>
        </w:rPr>
        <w:t>,</w:t>
      </w:r>
      <w:r w:rsidR="005B0BF1">
        <w:rPr>
          <w:rFonts w:ascii="Arial" w:hAnsi="Arial" w:cs="Arial"/>
          <w:lang w:eastAsia="zh-CN"/>
        </w:rPr>
        <w:t xml:space="preserve"> </w:t>
      </w:r>
      <w:r w:rsidR="00986F74">
        <w:rPr>
          <w:rFonts w:ascii="Arial" w:hAnsi="Arial" w:cs="Arial"/>
          <w:lang w:eastAsia="zh-CN"/>
        </w:rPr>
        <w:t>we analyzed publically open</w:t>
      </w:r>
      <w:r w:rsidR="001B1C1A">
        <w:rPr>
          <w:rFonts w:ascii="Arial" w:hAnsi="Arial" w:cs="Arial"/>
          <w:lang w:eastAsia="zh-CN"/>
        </w:rPr>
        <w:t xml:space="preserve"> </w:t>
      </w:r>
      <w:r w:rsidR="005B0BF1">
        <w:rPr>
          <w:rFonts w:ascii="Arial" w:hAnsi="Arial" w:cs="Arial"/>
          <w:lang w:eastAsia="zh-CN"/>
        </w:rPr>
        <w:t>datasets</w:t>
      </w:r>
      <w:r w:rsidR="00986F74">
        <w:rPr>
          <w:rFonts w:ascii="Arial" w:hAnsi="Arial" w:cs="Arial"/>
          <w:lang w:eastAsia="zh-CN"/>
        </w:rPr>
        <w:t xml:space="preserve"> (Allen Brain Observatory)</w:t>
      </w:r>
      <w:r w:rsidR="005B0BF1">
        <w:rPr>
          <w:rFonts w:ascii="Arial" w:hAnsi="Arial" w:cs="Arial"/>
          <w:lang w:eastAsia="zh-CN"/>
        </w:rPr>
        <w:t xml:space="preserve"> </w:t>
      </w:r>
      <w:r w:rsidR="00986F74">
        <w:rPr>
          <w:rFonts w:ascii="Arial" w:hAnsi="Arial" w:cs="Arial"/>
          <w:lang w:eastAsia="zh-CN"/>
        </w:rPr>
        <w:t xml:space="preserve">that contains </w:t>
      </w:r>
      <w:r w:rsidR="00895E73">
        <w:rPr>
          <w:rFonts w:ascii="Arial" w:hAnsi="Arial" w:cs="Arial"/>
          <w:lang w:eastAsia="zh-CN"/>
        </w:rPr>
        <w:t xml:space="preserve">data from layer 2/3 of primary visual cortex consisting in </w:t>
      </w:r>
      <w:r w:rsidR="00986F74">
        <w:rPr>
          <w:rFonts w:ascii="Arial" w:hAnsi="Arial" w:cs="Arial"/>
          <w:lang w:eastAsia="zh-CN"/>
        </w:rPr>
        <w:t xml:space="preserve">several </w:t>
      </w:r>
      <w:r w:rsidR="005B0BF1">
        <w:rPr>
          <w:rFonts w:ascii="Arial" w:hAnsi="Arial" w:cs="Arial"/>
          <w:lang w:eastAsia="zh-CN"/>
        </w:rPr>
        <w:t xml:space="preserve">visual stimuli types </w:t>
      </w:r>
      <w:r w:rsidR="00986F74">
        <w:rPr>
          <w:rFonts w:ascii="Arial" w:hAnsi="Arial" w:cs="Arial"/>
          <w:lang w:eastAsia="zh-CN"/>
        </w:rPr>
        <w:t xml:space="preserve">with </w:t>
      </w:r>
      <w:r w:rsidR="001B1C1A">
        <w:rPr>
          <w:rFonts w:ascii="Arial" w:hAnsi="Arial" w:cs="Arial"/>
          <w:lang w:eastAsia="zh-CN"/>
        </w:rPr>
        <w:t>different experimental settings</w:t>
      </w:r>
      <w:r w:rsidR="005642D3">
        <w:rPr>
          <w:rFonts w:ascii="Arial" w:hAnsi="Arial" w:cs="Arial"/>
          <w:lang w:eastAsia="zh-CN"/>
        </w:rPr>
        <w:t xml:space="preserve">, and showed that our </w:t>
      </w:r>
      <w:r w:rsidR="000543EE">
        <w:rPr>
          <w:rFonts w:ascii="Arial" w:hAnsi="Arial" w:cs="Arial"/>
          <w:lang w:eastAsia="zh-CN"/>
        </w:rPr>
        <w:t>approach</w:t>
      </w:r>
      <w:r w:rsidR="005642D3">
        <w:rPr>
          <w:rFonts w:ascii="Arial" w:hAnsi="Arial" w:cs="Arial"/>
          <w:lang w:eastAsia="zh-CN"/>
        </w:rPr>
        <w:t xml:space="preserve"> </w:t>
      </w:r>
      <w:r w:rsidR="00895E73">
        <w:rPr>
          <w:rFonts w:ascii="Arial" w:hAnsi="Arial" w:cs="Arial"/>
          <w:lang w:eastAsia="zh-CN"/>
        </w:rPr>
        <w:t>is</w:t>
      </w:r>
      <w:r w:rsidR="005642D3">
        <w:rPr>
          <w:rFonts w:ascii="Arial" w:hAnsi="Arial" w:cs="Arial"/>
          <w:lang w:eastAsia="zh-CN"/>
        </w:rPr>
        <w:t xml:space="preserve"> able to find the </w:t>
      </w:r>
      <w:r w:rsidR="00AF080E">
        <w:rPr>
          <w:rFonts w:ascii="Arial" w:hAnsi="Arial" w:cs="Arial"/>
          <w:lang w:eastAsia="zh-CN"/>
        </w:rPr>
        <w:t>core</w:t>
      </w:r>
      <w:r w:rsidR="005642D3">
        <w:rPr>
          <w:rFonts w:ascii="Arial" w:hAnsi="Arial" w:cs="Arial"/>
          <w:lang w:eastAsia="zh-CN"/>
        </w:rPr>
        <w:t xml:space="preserve"> </w:t>
      </w:r>
      <w:r w:rsidR="000543EE">
        <w:rPr>
          <w:rFonts w:ascii="Arial" w:hAnsi="Arial" w:cs="Arial"/>
          <w:lang w:eastAsia="zh-CN"/>
        </w:rPr>
        <w:t>ensembles</w:t>
      </w:r>
      <w:r w:rsidR="005642D3">
        <w:rPr>
          <w:rFonts w:ascii="Arial" w:hAnsi="Arial" w:cs="Arial"/>
          <w:lang w:eastAsia="zh-CN"/>
        </w:rPr>
        <w:t xml:space="preserve"> for </w:t>
      </w:r>
      <w:commentRangeStart w:id="3"/>
      <w:r w:rsidR="005642D3">
        <w:rPr>
          <w:rFonts w:ascii="Arial" w:hAnsi="Arial" w:cs="Arial"/>
          <w:lang w:eastAsia="zh-CN"/>
        </w:rPr>
        <w:t xml:space="preserve">each visual stimulus </w:t>
      </w:r>
      <w:commentRangeEnd w:id="3"/>
      <w:r w:rsidR="003B5519">
        <w:rPr>
          <w:rStyle w:val="CommentReference"/>
        </w:rPr>
        <w:commentReference w:id="3"/>
      </w:r>
      <w:r w:rsidR="00895E73">
        <w:rPr>
          <w:rFonts w:ascii="Arial" w:hAnsi="Arial" w:cs="Arial"/>
          <w:lang w:eastAsia="zh-CN"/>
        </w:rPr>
        <w:t>(</w:t>
      </w:r>
      <w:r w:rsidR="00895E73" w:rsidRPr="00056556">
        <w:rPr>
          <w:rFonts w:ascii="Arial" w:hAnsi="Arial" w:cs="Arial"/>
          <w:color w:val="0000FF"/>
          <w:lang w:eastAsia="zh-CN"/>
        </w:rPr>
        <w:t xml:space="preserve">Figures </w:t>
      </w:r>
      <w:del w:id="4" w:author="Shuting Han" w:date="2017-04-04T09:28:00Z">
        <w:r w:rsidR="00895E73" w:rsidRPr="00056556" w:rsidDel="00F63C5D">
          <w:rPr>
            <w:rFonts w:ascii="Arial" w:hAnsi="Arial" w:cs="Arial"/>
            <w:color w:val="0000FF"/>
            <w:lang w:eastAsia="zh-CN"/>
          </w:rPr>
          <w:delText>3A and 3B</w:delText>
        </w:r>
      </w:del>
      <w:ins w:id="5" w:author="Shuting Han" w:date="2017-04-04T09:28:00Z">
        <w:r w:rsidR="00F63C5D">
          <w:rPr>
            <w:rFonts w:ascii="Arial" w:hAnsi="Arial" w:cs="Arial"/>
            <w:color w:val="0000FF"/>
            <w:lang w:eastAsia="zh-CN"/>
          </w:rPr>
          <w:t>3</w:t>
        </w:r>
      </w:ins>
      <w:ins w:id="6" w:author="Shuting Han" w:date="2017-04-04T09:37:00Z">
        <w:r w:rsidR="0081249E" w:rsidRPr="003B5519">
          <w:rPr>
            <w:rFonts w:ascii="Arial" w:hAnsi="Arial" w:cs="Arial"/>
            <w:lang w:eastAsia="zh-CN"/>
            <w:rPrChange w:id="7" w:author="Shuting Han" w:date="2017-04-04T09:48:00Z">
              <w:rPr>
                <w:rFonts w:ascii="Arial" w:hAnsi="Arial" w:cs="Arial"/>
                <w:color w:val="0000FF"/>
                <w:lang w:eastAsia="zh-CN"/>
              </w:rPr>
            </w:rPrChange>
          </w:rPr>
          <w:t xml:space="preserve">; </w:t>
        </w:r>
      </w:ins>
      <w:ins w:id="8" w:author="Shuting Han" w:date="2017-04-04T09:48:00Z">
        <w:r w:rsidR="003B5519" w:rsidRPr="003B5519">
          <w:rPr>
            <w:rFonts w:ascii="Arial" w:hAnsi="Arial" w:cs="Arial"/>
            <w:lang w:eastAsia="zh-CN"/>
            <w:rPrChange w:id="9" w:author="Shuting Han" w:date="2017-04-04T09:48:00Z">
              <w:rPr>
                <w:rFonts w:ascii="Arial" w:hAnsi="Arial" w:cs="Arial"/>
                <w:color w:val="0000FF"/>
                <w:lang w:eastAsia="zh-CN"/>
              </w:rPr>
            </w:rPrChange>
          </w:rPr>
          <w:t xml:space="preserve">overall </w:t>
        </w:r>
      </w:ins>
      <w:ins w:id="10" w:author="Shuting Han" w:date="2017-04-04T09:37:00Z">
        <w:r w:rsidR="0081249E" w:rsidRPr="0081249E">
          <w:rPr>
            <w:rFonts w:ascii="Arial" w:hAnsi="Arial" w:cs="Arial"/>
            <w:lang w:eastAsia="zh-CN"/>
            <w:rPrChange w:id="11" w:author="Shuting Han" w:date="2017-04-04T09:38:00Z">
              <w:rPr>
                <w:rFonts w:ascii="Arial" w:hAnsi="Arial" w:cs="Arial"/>
                <w:color w:val="0000FF"/>
                <w:lang w:eastAsia="zh-CN"/>
              </w:rPr>
            </w:rPrChange>
          </w:rPr>
          <w:t xml:space="preserve">classification AUC </w:t>
        </w:r>
      </w:ins>
      <w:ins w:id="12" w:author="Shuting Han" w:date="2017-04-04T09:38:00Z">
        <w:r w:rsidR="0081249E">
          <w:rPr>
            <w:rFonts w:ascii="Arial" w:hAnsi="Arial" w:cs="Arial"/>
            <w:lang w:eastAsia="zh-CN"/>
          </w:rPr>
          <w:t xml:space="preserve">for TF = 1: </w:t>
        </w:r>
      </w:ins>
      <w:ins w:id="13" w:author="Shuting Han" w:date="2017-04-04T09:37:00Z">
        <w:r w:rsidR="0081249E" w:rsidRPr="0081249E">
          <w:rPr>
            <w:rFonts w:ascii="Arial" w:hAnsi="Arial" w:cs="Arial"/>
            <w:lang w:eastAsia="zh-CN"/>
            <w:rPrChange w:id="14" w:author="Shuting Han" w:date="2017-04-04T09:38:00Z">
              <w:rPr>
                <w:rFonts w:ascii="Arial" w:hAnsi="Arial" w:cs="Arial"/>
                <w:color w:val="0000FF"/>
                <w:lang w:eastAsia="zh-CN"/>
              </w:rPr>
            </w:rPrChange>
          </w:rPr>
          <w:t>0.8514</w:t>
        </w:r>
      </w:ins>
      <w:ins w:id="15" w:author="Shuting Han" w:date="2017-04-04T09:38:00Z">
        <w:r w:rsidR="0081249E" w:rsidRPr="0081249E">
          <w:rPr>
            <w:rFonts w:ascii="Arial" w:hAnsi="Arial" w:cs="Arial"/>
            <w:lang w:eastAsia="zh-CN"/>
            <w:rPrChange w:id="16" w:author="Shuting Han" w:date="2017-04-04T09:38:00Z">
              <w:rPr>
                <w:rFonts w:ascii="Arial" w:hAnsi="Arial" w:cs="Arial"/>
                <w:color w:val="0000FF"/>
                <w:lang w:eastAsia="zh-CN"/>
              </w:rPr>
            </w:rPrChange>
          </w:rPr>
          <w:t xml:space="preserve"> </w:t>
        </w:r>
      </w:ins>
      <w:ins w:id="17" w:author="Shuting Han" w:date="2017-04-04T09:37:00Z">
        <w:r w:rsidR="0081249E" w:rsidRPr="0081249E">
          <w:rPr>
            <w:rFonts w:ascii="Arial" w:hAnsi="Arial" w:cs="Arial"/>
            <w:lang w:eastAsia="zh-CN"/>
            <w:rPrChange w:id="18" w:author="Shuting Han" w:date="2017-04-04T09:38:00Z">
              <w:rPr>
                <w:rFonts w:ascii="Arial" w:hAnsi="Arial" w:cs="Arial"/>
                <w:color w:val="0000FF"/>
                <w:lang w:eastAsia="zh-CN"/>
              </w:rPr>
            </w:rPrChange>
          </w:rPr>
          <w:t>±</w:t>
        </w:r>
      </w:ins>
      <w:ins w:id="19" w:author="Shuting Han" w:date="2017-04-04T09:38:00Z">
        <w:r w:rsidR="0081249E" w:rsidRPr="0081249E">
          <w:rPr>
            <w:rFonts w:ascii="Arial" w:hAnsi="Arial" w:cs="Arial"/>
            <w:lang w:eastAsia="zh-CN"/>
            <w:rPrChange w:id="20" w:author="Shuting Han" w:date="2017-04-04T09:38:00Z">
              <w:rPr>
                <w:rFonts w:ascii="Arial" w:hAnsi="Arial" w:cs="Arial"/>
                <w:color w:val="0000FF"/>
                <w:lang w:eastAsia="zh-CN"/>
              </w:rPr>
            </w:rPrChange>
          </w:rPr>
          <w:t xml:space="preserve"> </w:t>
        </w:r>
      </w:ins>
      <w:ins w:id="21" w:author="Shuting Han" w:date="2017-04-04T09:37:00Z">
        <w:r w:rsidR="0081249E" w:rsidRPr="0081249E">
          <w:rPr>
            <w:rFonts w:ascii="Arial" w:hAnsi="Arial" w:cs="Arial"/>
            <w:lang w:eastAsia="zh-CN"/>
            <w:rPrChange w:id="22" w:author="Shuting Han" w:date="2017-04-04T09:38:00Z">
              <w:rPr>
                <w:rFonts w:ascii="Arial" w:hAnsi="Arial" w:cs="Arial"/>
                <w:color w:val="0000FF"/>
                <w:lang w:eastAsia="zh-CN"/>
              </w:rPr>
            </w:rPrChange>
          </w:rPr>
          <w:t>0.0</w:t>
        </w:r>
      </w:ins>
      <w:ins w:id="23" w:author="Shuting Han" w:date="2017-04-05T09:23:00Z">
        <w:r w:rsidR="000111F5">
          <w:rPr>
            <w:rFonts w:ascii="Arial" w:hAnsi="Arial" w:cs="Arial"/>
            <w:lang w:eastAsia="zh-CN"/>
          </w:rPr>
          <w:t>429</w:t>
        </w:r>
      </w:ins>
      <w:ins w:id="24" w:author="Shuting Han" w:date="2017-04-04T09:45:00Z">
        <w:r w:rsidR="003B5519">
          <w:rPr>
            <w:rFonts w:ascii="Arial" w:hAnsi="Arial" w:cs="Arial"/>
            <w:lang w:eastAsia="zh-CN"/>
          </w:rPr>
          <w:t xml:space="preserve"> [</w:t>
        </w:r>
      </w:ins>
      <w:ins w:id="25" w:author="Shuting Han" w:date="2017-04-05T09:22:00Z">
        <w:r w:rsidR="000111F5">
          <w:rPr>
            <w:rFonts w:ascii="Arial" w:hAnsi="Arial" w:cs="Arial"/>
            <w:lang w:eastAsia="zh-CN"/>
          </w:rPr>
          <w:t>mean</w:t>
        </w:r>
      </w:ins>
      <w:ins w:id="26" w:author="Shuting Han" w:date="2017-04-05T09:23:00Z">
        <w:r w:rsidR="000111F5">
          <w:rPr>
            <w:rFonts w:ascii="Arial" w:hAnsi="Arial" w:cs="Arial"/>
            <w:lang w:eastAsia="zh-CN"/>
          </w:rPr>
          <w:t xml:space="preserve"> </w:t>
        </w:r>
      </w:ins>
      <w:ins w:id="27" w:author="Shuting Han" w:date="2017-04-05T09:22:00Z">
        <w:r w:rsidR="000111F5">
          <w:rPr>
            <w:rFonts w:ascii="Arial" w:hAnsi="Arial" w:cs="Arial"/>
            <w:lang w:eastAsia="zh-CN"/>
          </w:rPr>
          <w:t>±</w:t>
        </w:r>
      </w:ins>
      <w:ins w:id="28" w:author="Shuting Han" w:date="2017-04-05T09:23:00Z">
        <w:r w:rsidR="000111F5">
          <w:rPr>
            <w:rFonts w:ascii="Arial" w:hAnsi="Arial" w:cs="Arial"/>
            <w:lang w:eastAsia="zh-CN"/>
          </w:rPr>
          <w:t xml:space="preserve"> S.D.</w:t>
        </w:r>
      </w:ins>
      <w:ins w:id="29" w:author="Shuting Han" w:date="2017-04-04T09:45:00Z">
        <w:r w:rsidR="003B5519">
          <w:rPr>
            <w:rFonts w:ascii="Arial" w:hAnsi="Arial" w:cs="Arial"/>
            <w:lang w:eastAsia="zh-CN"/>
          </w:rPr>
          <w:t>]</w:t>
        </w:r>
      </w:ins>
      <w:r w:rsidR="00895E73">
        <w:rPr>
          <w:rFonts w:ascii="Arial" w:hAnsi="Arial" w:cs="Arial"/>
          <w:lang w:eastAsia="zh-CN"/>
        </w:rPr>
        <w:t xml:space="preserve">). </w:t>
      </w:r>
      <w:r w:rsidR="006001B0" w:rsidRPr="00050DFB">
        <w:rPr>
          <w:rFonts w:ascii="Arial" w:hAnsi="Arial" w:cs="Arial"/>
          <w:highlight w:val="cyan"/>
          <w:lang w:eastAsia="zh-CN"/>
          <w:rPrChange w:id="30" w:author="Shuting Han" w:date="2017-04-04T10:32:00Z">
            <w:rPr>
              <w:rFonts w:ascii="Arial" w:hAnsi="Arial" w:cs="Arial"/>
              <w:highlight w:val="yellow"/>
              <w:lang w:eastAsia="zh-CN"/>
            </w:rPr>
          </w:rPrChange>
        </w:rPr>
        <w:t xml:space="preserve">Need numbers </w:t>
      </w:r>
      <w:r w:rsidR="006001B0" w:rsidRPr="00050DFB">
        <w:rPr>
          <w:rFonts w:ascii="Arial" w:hAnsi="Arial" w:cs="Arial"/>
          <w:highlight w:val="cyan"/>
          <w:lang w:eastAsia="zh-CN"/>
          <w:rPrChange w:id="31" w:author="Shuting Han" w:date="2017-04-04T10:32:00Z">
            <w:rPr>
              <w:rFonts w:ascii="Arial" w:hAnsi="Arial" w:cs="Arial"/>
              <w:highlight w:val="yellow"/>
              <w:lang w:eastAsia="zh-CN"/>
            </w:rPr>
          </w:rPrChange>
        </w:rPr>
        <w:lastRenderedPageBreak/>
        <w:t>and statistics.</w:t>
      </w:r>
      <w:r w:rsidR="006001B0">
        <w:rPr>
          <w:rFonts w:ascii="Arial" w:hAnsi="Arial" w:cs="Arial"/>
          <w:lang w:eastAsia="zh-CN"/>
        </w:rPr>
        <w:t xml:space="preserve"> </w:t>
      </w:r>
      <w:r w:rsidR="00895E73">
        <w:rPr>
          <w:rFonts w:ascii="Arial" w:hAnsi="Arial" w:cs="Arial"/>
          <w:lang w:eastAsia="zh-CN"/>
        </w:rPr>
        <w:t>Interestingly</w:t>
      </w:r>
      <w:ins w:id="32" w:author="Shuting Han" w:date="2017-04-04T09:54:00Z">
        <w:r w:rsidR="007A1B13">
          <w:rPr>
            <w:rFonts w:ascii="Arial" w:hAnsi="Arial" w:cs="Arial"/>
            <w:lang w:eastAsia="zh-CN"/>
          </w:rPr>
          <w:t>,</w:t>
        </w:r>
      </w:ins>
      <w:r w:rsidR="00895E73">
        <w:rPr>
          <w:rFonts w:ascii="Arial" w:hAnsi="Arial" w:cs="Arial"/>
          <w:lang w:eastAsia="zh-CN"/>
        </w:rPr>
        <w:t xml:space="preserve"> our </w:t>
      </w:r>
      <w:r w:rsidR="008E17CB">
        <w:rPr>
          <w:rFonts w:ascii="Arial" w:hAnsi="Arial" w:cs="Arial"/>
          <w:lang w:eastAsia="zh-CN"/>
        </w:rPr>
        <w:t>results</w:t>
      </w:r>
      <w:r w:rsidR="00895E73">
        <w:rPr>
          <w:rFonts w:ascii="Arial" w:hAnsi="Arial" w:cs="Arial"/>
          <w:lang w:eastAsia="zh-CN"/>
        </w:rPr>
        <w:t xml:space="preserve"> demonstrated that ensemble classification performance </w:t>
      </w:r>
      <w:r w:rsidR="00AD0435">
        <w:rPr>
          <w:rFonts w:ascii="Arial" w:hAnsi="Arial" w:cs="Arial"/>
          <w:lang w:eastAsia="zh-CN"/>
        </w:rPr>
        <w:t>to different drifting-gratings is significantly better for low temporal frequencie</w:t>
      </w:r>
      <w:r w:rsidR="00056556">
        <w:rPr>
          <w:rFonts w:ascii="Arial" w:hAnsi="Arial" w:cs="Arial"/>
          <w:lang w:eastAsia="zh-CN"/>
        </w:rPr>
        <w:t xml:space="preserve">s as measured by </w:t>
      </w:r>
      <w:r w:rsidR="00E73481">
        <w:rPr>
          <w:rFonts w:ascii="Arial" w:hAnsi="Arial" w:cs="Arial"/>
          <w:lang w:eastAsia="zh-CN"/>
        </w:rPr>
        <w:t xml:space="preserve">ROC curves and </w:t>
      </w:r>
      <w:r w:rsidR="00056556">
        <w:rPr>
          <w:rFonts w:ascii="Arial" w:hAnsi="Arial" w:cs="Arial"/>
          <w:lang w:eastAsia="zh-CN"/>
        </w:rPr>
        <w:t>AUC</w:t>
      </w:r>
      <w:r w:rsidR="00E73481">
        <w:rPr>
          <w:rFonts w:ascii="Arial" w:hAnsi="Arial" w:cs="Arial"/>
          <w:lang w:eastAsia="zh-CN"/>
        </w:rPr>
        <w:t xml:space="preserve"> values</w:t>
      </w:r>
      <w:r w:rsidR="00056556">
        <w:rPr>
          <w:rFonts w:ascii="Arial" w:hAnsi="Arial" w:cs="Arial"/>
          <w:lang w:eastAsia="zh-CN"/>
        </w:rPr>
        <w:t xml:space="preserve"> (</w:t>
      </w:r>
      <w:r w:rsidR="00056556" w:rsidRPr="00056556">
        <w:rPr>
          <w:rFonts w:ascii="Arial" w:hAnsi="Arial" w:cs="Arial"/>
          <w:color w:val="0000FF"/>
          <w:lang w:eastAsia="zh-CN"/>
        </w:rPr>
        <w:t>Figures 3C-3E</w:t>
      </w:r>
      <w:ins w:id="33" w:author="Shuting Han" w:date="2017-04-04T09:39:00Z">
        <w:r w:rsidR="0081249E" w:rsidRPr="0081249E">
          <w:rPr>
            <w:rFonts w:ascii="Arial" w:hAnsi="Arial" w:cs="Arial"/>
            <w:lang w:eastAsia="zh-CN"/>
            <w:rPrChange w:id="34" w:author="Shuting Han" w:date="2017-04-04T09:39:00Z">
              <w:rPr>
                <w:rFonts w:ascii="Arial" w:hAnsi="Arial" w:cs="Arial"/>
                <w:color w:val="0000FF"/>
                <w:lang w:eastAsia="zh-CN"/>
              </w:rPr>
            </w:rPrChange>
          </w:rPr>
          <w:t xml:space="preserve">; </w:t>
        </w:r>
        <w:r w:rsidR="0081249E">
          <w:rPr>
            <w:rFonts w:ascii="Arial" w:hAnsi="Arial" w:cs="Arial"/>
            <w:lang w:eastAsia="zh-CN"/>
          </w:rPr>
          <w:t>classification AUC</w:t>
        </w:r>
      </w:ins>
      <w:ins w:id="35" w:author="Shuting Han" w:date="2017-04-05T09:24:00Z">
        <w:r w:rsidR="000111F5">
          <w:rPr>
            <w:rFonts w:ascii="Arial" w:hAnsi="Arial" w:cs="Arial"/>
            <w:lang w:eastAsia="zh-CN"/>
          </w:rPr>
          <w:t xml:space="preserve"> [mean ± S.E.M]</w:t>
        </w:r>
      </w:ins>
      <w:ins w:id="36" w:author="Shuting Han" w:date="2017-04-04T09:39:00Z">
        <w:r w:rsidR="0081249E">
          <w:rPr>
            <w:rFonts w:ascii="Arial" w:hAnsi="Arial" w:cs="Arial"/>
            <w:lang w:eastAsia="zh-CN"/>
          </w:rPr>
          <w:t>: AUC</w:t>
        </w:r>
        <w:r w:rsidR="0081249E" w:rsidRPr="0081249E">
          <w:rPr>
            <w:rFonts w:ascii="Arial" w:hAnsi="Arial" w:cs="Arial"/>
            <w:vertAlign w:val="subscript"/>
            <w:lang w:eastAsia="zh-CN"/>
            <w:rPrChange w:id="37" w:author="Shuting Han" w:date="2017-04-04T09:40:00Z">
              <w:rPr>
                <w:rFonts w:ascii="Arial" w:hAnsi="Arial" w:cs="Arial"/>
                <w:lang w:eastAsia="zh-CN"/>
              </w:rPr>
            </w:rPrChange>
          </w:rPr>
          <w:t>TF=1</w:t>
        </w:r>
      </w:ins>
      <w:ins w:id="38" w:author="Shuting Han" w:date="2017-04-04T09:40:00Z">
        <w:r w:rsidR="0081249E">
          <w:rPr>
            <w:rFonts w:ascii="Arial" w:hAnsi="Arial" w:cs="Arial"/>
            <w:vertAlign w:val="subscript"/>
            <w:lang w:eastAsia="zh-CN"/>
          </w:rPr>
          <w:t xml:space="preserve"> </w:t>
        </w:r>
      </w:ins>
      <w:ins w:id="39" w:author="Shuting Han" w:date="2017-04-04T09:39:00Z">
        <w:r w:rsidR="0081249E">
          <w:rPr>
            <w:rFonts w:ascii="Arial" w:hAnsi="Arial" w:cs="Arial"/>
            <w:lang w:eastAsia="zh-CN"/>
          </w:rPr>
          <w:t>=</w:t>
        </w:r>
      </w:ins>
      <w:ins w:id="40" w:author="Shuting Han" w:date="2017-04-04T09:40:00Z">
        <w:r w:rsidR="0081249E">
          <w:rPr>
            <w:rFonts w:ascii="Arial" w:hAnsi="Arial" w:cs="Arial"/>
            <w:lang w:eastAsia="zh-CN"/>
          </w:rPr>
          <w:t xml:space="preserve"> 0.8514 ± </w:t>
        </w:r>
      </w:ins>
      <w:ins w:id="41" w:author="Shuting Han" w:date="2017-04-05T09:24:00Z">
        <w:r w:rsidR="000111F5">
          <w:rPr>
            <w:rFonts w:ascii="Arial" w:hAnsi="Arial" w:cs="Arial"/>
            <w:lang w:eastAsia="zh-CN"/>
          </w:rPr>
          <w:t>0.0096</w:t>
        </w:r>
      </w:ins>
      <w:ins w:id="42" w:author="Shuting Han" w:date="2017-04-04T09:40:00Z">
        <w:r w:rsidR="0081249E">
          <w:rPr>
            <w:rFonts w:ascii="Arial" w:hAnsi="Arial" w:cs="Arial"/>
            <w:lang w:eastAsia="zh-CN"/>
          </w:rPr>
          <w:t>, AUC</w:t>
        </w:r>
        <w:r w:rsidR="0081249E" w:rsidRPr="00D85D91">
          <w:rPr>
            <w:rFonts w:ascii="Arial" w:hAnsi="Arial" w:cs="Arial"/>
            <w:vertAlign w:val="subscript"/>
            <w:lang w:eastAsia="zh-CN"/>
          </w:rPr>
          <w:t>TF=</w:t>
        </w:r>
      </w:ins>
      <w:ins w:id="43" w:author="Shuting Han" w:date="2017-04-04T09:41:00Z">
        <w:r w:rsidR="0081249E">
          <w:rPr>
            <w:rFonts w:ascii="Arial" w:hAnsi="Arial" w:cs="Arial"/>
            <w:vertAlign w:val="subscript"/>
            <w:lang w:eastAsia="zh-CN"/>
          </w:rPr>
          <w:t>2</w:t>
        </w:r>
      </w:ins>
      <w:ins w:id="44" w:author="Shuting Han" w:date="2017-04-04T09:40:00Z">
        <w:r w:rsidR="0081249E">
          <w:rPr>
            <w:rFonts w:ascii="Arial" w:hAnsi="Arial" w:cs="Arial"/>
            <w:vertAlign w:val="subscript"/>
            <w:lang w:eastAsia="zh-CN"/>
          </w:rPr>
          <w:t xml:space="preserve"> </w:t>
        </w:r>
        <w:r w:rsidR="0081249E">
          <w:rPr>
            <w:rFonts w:ascii="Arial" w:hAnsi="Arial" w:cs="Arial"/>
            <w:lang w:eastAsia="zh-CN"/>
          </w:rPr>
          <w:t>= 0.8</w:t>
        </w:r>
      </w:ins>
      <w:ins w:id="45" w:author="Shuting Han" w:date="2017-04-04T09:41:00Z">
        <w:r w:rsidR="0081249E">
          <w:rPr>
            <w:rFonts w:ascii="Arial" w:hAnsi="Arial" w:cs="Arial"/>
            <w:lang w:eastAsia="zh-CN"/>
          </w:rPr>
          <w:t>409</w:t>
        </w:r>
      </w:ins>
      <w:ins w:id="46" w:author="Shuting Han" w:date="2017-04-04T09:40:00Z">
        <w:r w:rsidR="0081249E">
          <w:rPr>
            <w:rFonts w:ascii="Arial" w:hAnsi="Arial" w:cs="Arial"/>
            <w:lang w:eastAsia="zh-CN"/>
          </w:rPr>
          <w:t xml:space="preserve"> ± 0.</w:t>
        </w:r>
      </w:ins>
      <w:ins w:id="47" w:author="Shuting Han" w:date="2017-04-05T09:24:00Z">
        <w:r w:rsidR="000111F5">
          <w:rPr>
            <w:rFonts w:ascii="Arial" w:hAnsi="Arial" w:cs="Arial"/>
            <w:lang w:eastAsia="zh-CN"/>
          </w:rPr>
          <w:t>0097</w:t>
        </w:r>
      </w:ins>
      <w:ins w:id="48" w:author="Shuting Han" w:date="2017-04-04T09:40:00Z">
        <w:r w:rsidR="0081249E">
          <w:rPr>
            <w:rFonts w:ascii="Arial" w:hAnsi="Arial" w:cs="Arial"/>
            <w:lang w:eastAsia="zh-CN"/>
          </w:rPr>
          <w:t>, AUC</w:t>
        </w:r>
        <w:r w:rsidR="0081249E">
          <w:rPr>
            <w:rFonts w:ascii="Arial" w:hAnsi="Arial" w:cs="Arial"/>
            <w:vertAlign w:val="subscript"/>
            <w:lang w:eastAsia="zh-CN"/>
          </w:rPr>
          <w:t xml:space="preserve">TF=4 </w:t>
        </w:r>
        <w:r w:rsidR="0081249E">
          <w:rPr>
            <w:rFonts w:ascii="Arial" w:hAnsi="Arial" w:cs="Arial"/>
            <w:lang w:eastAsia="zh-CN"/>
          </w:rPr>
          <w:t>= 0.8</w:t>
        </w:r>
      </w:ins>
      <w:ins w:id="49" w:author="Shuting Han" w:date="2017-04-04T09:41:00Z">
        <w:r w:rsidR="0081249E">
          <w:rPr>
            <w:rFonts w:ascii="Arial" w:hAnsi="Arial" w:cs="Arial"/>
            <w:lang w:eastAsia="zh-CN"/>
          </w:rPr>
          <w:t>007</w:t>
        </w:r>
      </w:ins>
      <w:ins w:id="50" w:author="Shuting Han" w:date="2017-04-04T09:40:00Z">
        <w:r w:rsidR="0081249E">
          <w:rPr>
            <w:rFonts w:ascii="Arial" w:hAnsi="Arial" w:cs="Arial"/>
            <w:lang w:eastAsia="zh-CN"/>
          </w:rPr>
          <w:t xml:space="preserve"> ± 0.</w:t>
        </w:r>
      </w:ins>
      <w:ins w:id="51" w:author="Shuting Han" w:date="2017-04-05T09:24:00Z">
        <w:r w:rsidR="000111F5">
          <w:rPr>
            <w:rFonts w:ascii="Arial" w:hAnsi="Arial" w:cs="Arial"/>
            <w:lang w:eastAsia="zh-CN"/>
          </w:rPr>
          <w:t>0117</w:t>
        </w:r>
      </w:ins>
      <w:ins w:id="52" w:author="Shuting Han" w:date="2017-04-04T09:40:00Z">
        <w:r w:rsidR="0081249E">
          <w:rPr>
            <w:rFonts w:ascii="Arial" w:hAnsi="Arial" w:cs="Arial"/>
            <w:lang w:eastAsia="zh-CN"/>
          </w:rPr>
          <w:t>, AUC</w:t>
        </w:r>
        <w:r w:rsidR="0081249E" w:rsidRPr="00D85D91">
          <w:rPr>
            <w:rFonts w:ascii="Arial" w:hAnsi="Arial" w:cs="Arial"/>
            <w:vertAlign w:val="subscript"/>
            <w:lang w:eastAsia="zh-CN"/>
          </w:rPr>
          <w:t>TF=</w:t>
        </w:r>
      </w:ins>
      <w:ins w:id="53" w:author="Shuting Han" w:date="2017-04-04T09:41:00Z">
        <w:r w:rsidR="0081249E">
          <w:rPr>
            <w:rFonts w:ascii="Arial" w:hAnsi="Arial" w:cs="Arial"/>
            <w:vertAlign w:val="subscript"/>
            <w:lang w:eastAsia="zh-CN"/>
          </w:rPr>
          <w:t>8</w:t>
        </w:r>
      </w:ins>
      <w:ins w:id="54" w:author="Shuting Han" w:date="2017-04-04T09:40:00Z">
        <w:r w:rsidR="0081249E">
          <w:rPr>
            <w:rFonts w:ascii="Arial" w:hAnsi="Arial" w:cs="Arial"/>
            <w:vertAlign w:val="subscript"/>
            <w:lang w:eastAsia="zh-CN"/>
          </w:rPr>
          <w:t xml:space="preserve"> </w:t>
        </w:r>
        <w:r w:rsidR="0081249E">
          <w:rPr>
            <w:rFonts w:ascii="Arial" w:hAnsi="Arial" w:cs="Arial"/>
            <w:lang w:eastAsia="zh-CN"/>
          </w:rPr>
          <w:t>= 0.</w:t>
        </w:r>
      </w:ins>
      <w:ins w:id="55" w:author="Shuting Han" w:date="2017-04-04T09:41:00Z">
        <w:r w:rsidR="0081249E">
          <w:rPr>
            <w:rFonts w:ascii="Arial" w:hAnsi="Arial" w:cs="Arial"/>
            <w:lang w:eastAsia="zh-CN"/>
          </w:rPr>
          <w:t>7252</w:t>
        </w:r>
      </w:ins>
      <w:ins w:id="56" w:author="Shuting Han" w:date="2017-04-04T09:40:00Z">
        <w:r w:rsidR="0081249E">
          <w:rPr>
            <w:rFonts w:ascii="Arial" w:hAnsi="Arial" w:cs="Arial"/>
            <w:lang w:eastAsia="zh-CN"/>
          </w:rPr>
          <w:t xml:space="preserve"> ± 0.</w:t>
        </w:r>
      </w:ins>
      <w:ins w:id="57" w:author="Shuting Han" w:date="2017-04-05T09:25:00Z">
        <w:r w:rsidR="000111F5">
          <w:rPr>
            <w:rFonts w:ascii="Arial" w:hAnsi="Arial" w:cs="Arial"/>
            <w:lang w:eastAsia="zh-CN"/>
          </w:rPr>
          <w:t>0165</w:t>
        </w:r>
      </w:ins>
      <w:ins w:id="58" w:author="Shuting Han" w:date="2017-04-04T09:40:00Z">
        <w:r w:rsidR="0081249E">
          <w:rPr>
            <w:rFonts w:ascii="Arial" w:hAnsi="Arial" w:cs="Arial"/>
            <w:lang w:eastAsia="zh-CN"/>
          </w:rPr>
          <w:t>, AUC</w:t>
        </w:r>
        <w:r w:rsidR="0081249E" w:rsidRPr="00D85D91">
          <w:rPr>
            <w:rFonts w:ascii="Arial" w:hAnsi="Arial" w:cs="Arial"/>
            <w:vertAlign w:val="subscript"/>
            <w:lang w:eastAsia="zh-CN"/>
          </w:rPr>
          <w:t>TF=1</w:t>
        </w:r>
      </w:ins>
      <w:ins w:id="59" w:author="Shuting Han" w:date="2017-04-04T09:41:00Z">
        <w:r w:rsidR="0081249E">
          <w:rPr>
            <w:rFonts w:ascii="Arial" w:hAnsi="Arial" w:cs="Arial"/>
            <w:vertAlign w:val="subscript"/>
            <w:lang w:eastAsia="zh-CN"/>
          </w:rPr>
          <w:t>5</w:t>
        </w:r>
      </w:ins>
      <w:ins w:id="60" w:author="Shuting Han" w:date="2017-04-04T09:40:00Z">
        <w:r w:rsidR="0081249E">
          <w:rPr>
            <w:rFonts w:ascii="Arial" w:hAnsi="Arial" w:cs="Arial"/>
            <w:vertAlign w:val="subscript"/>
            <w:lang w:eastAsia="zh-CN"/>
          </w:rPr>
          <w:t xml:space="preserve"> </w:t>
        </w:r>
        <w:r w:rsidR="0081249E">
          <w:rPr>
            <w:rFonts w:ascii="Arial" w:hAnsi="Arial" w:cs="Arial"/>
            <w:lang w:eastAsia="zh-CN"/>
          </w:rPr>
          <w:t>= 0.</w:t>
        </w:r>
      </w:ins>
      <w:ins w:id="61" w:author="Shuting Han" w:date="2017-04-04T09:41:00Z">
        <w:r w:rsidR="0081249E">
          <w:rPr>
            <w:rFonts w:ascii="Arial" w:hAnsi="Arial" w:cs="Arial"/>
            <w:lang w:eastAsia="zh-CN"/>
          </w:rPr>
          <w:t>6554</w:t>
        </w:r>
      </w:ins>
      <w:ins w:id="62" w:author="Shuting Han" w:date="2017-04-04T09:40:00Z">
        <w:r w:rsidR="0081249E">
          <w:rPr>
            <w:rFonts w:ascii="Arial" w:hAnsi="Arial" w:cs="Arial"/>
            <w:lang w:eastAsia="zh-CN"/>
          </w:rPr>
          <w:t xml:space="preserve"> ± 0.</w:t>
        </w:r>
      </w:ins>
      <w:ins w:id="63" w:author="Shuting Han" w:date="2017-04-05T09:25:00Z">
        <w:r w:rsidR="000111F5">
          <w:rPr>
            <w:rFonts w:ascii="Arial" w:hAnsi="Arial" w:cs="Arial"/>
            <w:lang w:eastAsia="zh-CN"/>
          </w:rPr>
          <w:t>0124</w:t>
        </w:r>
      </w:ins>
      <w:ins w:id="64" w:author="Shuting Han" w:date="2017-04-04T09:43:00Z">
        <w:r w:rsidR="00552A65">
          <w:rPr>
            <w:rFonts w:ascii="Arial" w:hAnsi="Arial" w:cs="Arial"/>
            <w:lang w:eastAsia="zh-CN"/>
          </w:rPr>
          <w:t xml:space="preserve">; </w:t>
        </w:r>
      </w:ins>
      <w:ins w:id="65" w:author="Shuting Han" w:date="2017-04-04T09:49:00Z">
        <w:r w:rsidR="003B5519">
          <w:rPr>
            <w:rFonts w:ascii="Arial" w:hAnsi="Arial" w:cs="Arial"/>
            <w:lang w:eastAsia="zh-CN"/>
          </w:rPr>
          <w:t>p</w:t>
        </w:r>
        <w:r w:rsidR="003B5519" w:rsidRPr="003B5519">
          <w:rPr>
            <w:rFonts w:ascii="Arial" w:hAnsi="Arial" w:cs="Arial"/>
            <w:vertAlign w:val="subscript"/>
            <w:lang w:eastAsia="zh-CN"/>
            <w:rPrChange w:id="66" w:author="Shuting Han" w:date="2017-04-04T09:49:00Z">
              <w:rPr>
                <w:rFonts w:ascii="Arial" w:hAnsi="Arial" w:cs="Arial"/>
                <w:lang w:eastAsia="zh-CN"/>
              </w:rPr>
            </w:rPrChange>
          </w:rPr>
          <w:t>1,4</w:t>
        </w:r>
        <w:r w:rsidR="003B5519">
          <w:rPr>
            <w:rFonts w:ascii="Arial" w:hAnsi="Arial" w:cs="Arial"/>
            <w:lang w:eastAsia="zh-CN"/>
          </w:rPr>
          <w:t>&lt;0.01, p</w:t>
        </w:r>
        <w:r w:rsidR="003B5519" w:rsidRPr="003B5519">
          <w:rPr>
            <w:rFonts w:ascii="Arial" w:hAnsi="Arial" w:cs="Arial"/>
            <w:vertAlign w:val="subscript"/>
            <w:lang w:eastAsia="zh-CN"/>
            <w:rPrChange w:id="67" w:author="Shuting Han" w:date="2017-04-04T09:49:00Z">
              <w:rPr>
                <w:rFonts w:ascii="Arial" w:hAnsi="Arial" w:cs="Arial"/>
                <w:lang w:eastAsia="zh-CN"/>
              </w:rPr>
            </w:rPrChange>
          </w:rPr>
          <w:t>1,</w:t>
        </w:r>
        <w:r w:rsidR="003B5519">
          <w:rPr>
            <w:rFonts w:ascii="Arial" w:hAnsi="Arial" w:cs="Arial"/>
            <w:vertAlign w:val="subscript"/>
            <w:lang w:eastAsia="zh-CN"/>
          </w:rPr>
          <w:t>8</w:t>
        </w:r>
        <w:r w:rsidR="003B5519">
          <w:rPr>
            <w:rFonts w:ascii="Arial" w:hAnsi="Arial" w:cs="Arial"/>
            <w:lang w:eastAsia="zh-CN"/>
          </w:rPr>
          <w:t>, p</w:t>
        </w:r>
        <w:r w:rsidR="003B5519" w:rsidRPr="003B5519">
          <w:rPr>
            <w:rFonts w:ascii="Arial" w:hAnsi="Arial" w:cs="Arial"/>
            <w:vertAlign w:val="subscript"/>
            <w:lang w:eastAsia="zh-CN"/>
            <w:rPrChange w:id="68" w:author="Shuting Han" w:date="2017-04-04T09:49:00Z">
              <w:rPr>
                <w:rFonts w:ascii="Arial" w:hAnsi="Arial" w:cs="Arial"/>
                <w:lang w:eastAsia="zh-CN"/>
              </w:rPr>
            </w:rPrChange>
          </w:rPr>
          <w:t>1,</w:t>
        </w:r>
        <w:r w:rsidR="003B5519">
          <w:rPr>
            <w:rFonts w:ascii="Arial" w:hAnsi="Arial" w:cs="Arial"/>
            <w:vertAlign w:val="subscript"/>
            <w:lang w:eastAsia="zh-CN"/>
          </w:rPr>
          <w:t>1</w:t>
        </w:r>
        <w:r w:rsidR="003B5519" w:rsidRPr="003B5519">
          <w:rPr>
            <w:rFonts w:ascii="Arial" w:hAnsi="Arial" w:cs="Arial"/>
            <w:vertAlign w:val="subscript"/>
            <w:lang w:eastAsia="zh-CN"/>
            <w:rPrChange w:id="69" w:author="Shuting Han" w:date="2017-04-04T09:49:00Z">
              <w:rPr>
                <w:rFonts w:ascii="Arial" w:hAnsi="Arial" w:cs="Arial"/>
                <w:lang w:eastAsia="zh-CN"/>
              </w:rPr>
            </w:rPrChange>
          </w:rPr>
          <w:t>5</w:t>
        </w:r>
        <w:r w:rsidR="003B5519">
          <w:rPr>
            <w:rFonts w:ascii="Arial" w:hAnsi="Arial" w:cs="Arial"/>
            <w:lang w:eastAsia="zh-CN"/>
          </w:rPr>
          <w:t xml:space="preserve">&lt;0.001; </w:t>
        </w:r>
      </w:ins>
      <w:ins w:id="70" w:author="Shuting Han" w:date="2017-04-04T09:43:00Z">
        <w:r w:rsidR="00552A65">
          <w:rPr>
            <w:rFonts w:ascii="Arial" w:hAnsi="Arial" w:cs="Arial"/>
            <w:lang w:eastAsia="zh-CN"/>
          </w:rPr>
          <w:t>n = 5</w:t>
        </w:r>
      </w:ins>
      <w:ins w:id="71" w:author="Shuting Han" w:date="2017-04-04T09:45:00Z">
        <w:r w:rsidR="00552A65">
          <w:rPr>
            <w:rFonts w:ascii="Arial" w:hAnsi="Arial" w:cs="Arial"/>
            <w:lang w:eastAsia="zh-CN"/>
          </w:rPr>
          <w:t xml:space="preserve"> animals</w:t>
        </w:r>
        <w:r w:rsidR="00E90800">
          <w:rPr>
            <w:rFonts w:ascii="Arial" w:hAnsi="Arial" w:cs="Arial"/>
            <w:lang w:eastAsia="zh-CN"/>
          </w:rPr>
          <w:t>, 20 ensembles</w:t>
        </w:r>
      </w:ins>
      <w:ins w:id="72" w:author="Shuting Han" w:date="2017-04-04T09:43:00Z">
        <w:r w:rsidR="003B5519">
          <w:rPr>
            <w:rFonts w:ascii="Arial" w:hAnsi="Arial" w:cs="Arial"/>
            <w:lang w:eastAsia="zh-CN"/>
          </w:rPr>
          <w:t xml:space="preserve">; </w:t>
        </w:r>
      </w:ins>
      <w:ins w:id="73" w:author="Shuting Han" w:date="2017-04-04T15:05:00Z">
        <w:r w:rsidR="00B76468">
          <w:rPr>
            <w:rFonts w:ascii="Arial" w:hAnsi="Arial" w:cs="Arial"/>
            <w:color w:val="2E2E2E"/>
            <w:shd w:val="clear" w:color="auto" w:fill="FFFFFF"/>
          </w:rPr>
          <w:t>Wilcoxon rank</w:t>
        </w:r>
      </w:ins>
      <w:ins w:id="74" w:author="Shuting Han" w:date="2017-04-04T17:45:00Z">
        <w:r w:rsidR="00634375">
          <w:rPr>
            <w:rFonts w:ascii="Arial" w:hAnsi="Arial" w:cs="Arial"/>
            <w:color w:val="2E2E2E"/>
            <w:shd w:val="clear" w:color="auto" w:fill="FFFFFF"/>
          </w:rPr>
          <w:t xml:space="preserve"> sum</w:t>
        </w:r>
      </w:ins>
      <w:ins w:id="75" w:author="Shuting Han" w:date="2017-04-04T09:43:00Z">
        <w:r w:rsidR="003B5519">
          <w:rPr>
            <w:rFonts w:ascii="Arial" w:hAnsi="Arial" w:cs="Arial"/>
            <w:lang w:eastAsia="zh-CN"/>
          </w:rPr>
          <w:t xml:space="preserve"> test</w:t>
        </w:r>
      </w:ins>
      <w:r w:rsidR="00403F6F">
        <w:rPr>
          <w:rFonts w:ascii="Arial" w:hAnsi="Arial" w:cs="Arial"/>
          <w:lang w:eastAsia="zh-CN"/>
        </w:rPr>
        <w:t>).</w:t>
      </w:r>
      <w:r w:rsidR="009C7FA4" w:rsidRPr="00050DFB">
        <w:rPr>
          <w:rFonts w:ascii="Arial" w:hAnsi="Arial" w:cs="Arial"/>
          <w:highlight w:val="cyan"/>
          <w:lang w:eastAsia="zh-CN"/>
          <w:rPrChange w:id="76" w:author="Shuting Han" w:date="2017-04-04T10:32:00Z">
            <w:rPr>
              <w:rFonts w:ascii="Arial" w:hAnsi="Arial" w:cs="Arial"/>
              <w:highlight w:val="yellow"/>
              <w:lang w:eastAsia="zh-CN"/>
            </w:rPr>
          </w:rPrChange>
        </w:rPr>
        <w:t xml:space="preserve"> Need numbers and statistics.</w:t>
      </w:r>
    </w:p>
    <w:p w14:paraId="00EC9299" w14:textId="77777777" w:rsidR="00264D89" w:rsidRDefault="00264D89" w:rsidP="00D37971">
      <w:pPr>
        <w:spacing w:line="480" w:lineRule="auto"/>
        <w:ind w:firstLine="720"/>
        <w:jc w:val="both"/>
        <w:rPr>
          <w:rFonts w:ascii="Arial" w:hAnsi="Arial" w:cs="Arial"/>
          <w:lang w:eastAsia="zh-CN"/>
        </w:rPr>
      </w:pPr>
    </w:p>
    <w:p w14:paraId="66615CF2" w14:textId="019D310B" w:rsidR="00264D89" w:rsidRPr="00044B3A" w:rsidRDefault="009C7FA4" w:rsidP="00264D89">
      <w:pPr>
        <w:spacing w:line="480" w:lineRule="auto"/>
        <w:jc w:val="both"/>
        <w:rPr>
          <w:rFonts w:ascii="Arial" w:hAnsi="Arial" w:cs="Arial"/>
          <w:b/>
        </w:rPr>
      </w:pPr>
      <w:r>
        <w:rPr>
          <w:rFonts w:ascii="Arial" w:hAnsi="Arial" w:cs="Arial"/>
          <w:b/>
        </w:rPr>
        <w:t xml:space="preserve">Prediction </w:t>
      </w:r>
      <w:r w:rsidR="00264D89">
        <w:rPr>
          <w:rFonts w:ascii="Arial" w:hAnsi="Arial" w:cs="Arial"/>
          <w:b/>
        </w:rPr>
        <w:t xml:space="preserve">performance of </w:t>
      </w:r>
      <w:r w:rsidR="00FA1DC3">
        <w:rPr>
          <w:rFonts w:ascii="Arial" w:hAnsi="Arial" w:cs="Arial"/>
          <w:b/>
        </w:rPr>
        <w:t xml:space="preserve">core neurons </w:t>
      </w:r>
    </w:p>
    <w:p w14:paraId="599E8AF6" w14:textId="63293AEB" w:rsidR="0002764F" w:rsidRDefault="00B840B9" w:rsidP="00E861E5">
      <w:pPr>
        <w:spacing w:line="480" w:lineRule="auto"/>
        <w:jc w:val="both"/>
        <w:rPr>
          <w:rFonts w:ascii="Arial" w:hAnsi="Arial" w:cs="Arial"/>
        </w:rPr>
      </w:pPr>
      <w:r w:rsidRPr="00044B3A">
        <w:rPr>
          <w:rFonts w:ascii="Arial" w:hAnsi="Arial" w:cs="Arial"/>
        </w:rPr>
        <w:t xml:space="preserve">We next investigated </w:t>
      </w:r>
      <w:r w:rsidR="00E86603" w:rsidRPr="00044B3A">
        <w:rPr>
          <w:rFonts w:ascii="Arial" w:hAnsi="Arial" w:cs="Arial"/>
        </w:rPr>
        <w:t xml:space="preserve">whether </w:t>
      </w:r>
      <w:r w:rsidR="006044DF">
        <w:rPr>
          <w:rFonts w:ascii="Arial" w:hAnsi="Arial" w:cs="Arial"/>
        </w:rPr>
        <w:t xml:space="preserve">these </w:t>
      </w:r>
      <w:r w:rsidR="00434ACD">
        <w:rPr>
          <w:rFonts w:ascii="Arial" w:hAnsi="Arial" w:cs="Arial"/>
        </w:rPr>
        <w:t>core</w:t>
      </w:r>
      <w:r w:rsidR="006044DF">
        <w:rPr>
          <w:rFonts w:ascii="Arial" w:hAnsi="Arial" w:cs="Arial"/>
        </w:rPr>
        <w:t xml:space="preserve"> </w:t>
      </w:r>
      <w:r w:rsidR="0067031C">
        <w:rPr>
          <w:rFonts w:ascii="Arial" w:hAnsi="Arial" w:cs="Arial"/>
        </w:rPr>
        <w:t xml:space="preserve">neurons from cortical ensembles </w:t>
      </w:r>
      <w:r w:rsidR="006044DF">
        <w:rPr>
          <w:rFonts w:ascii="Arial" w:hAnsi="Arial" w:cs="Arial"/>
        </w:rPr>
        <w:t>have the better performance</w:t>
      </w:r>
      <w:r w:rsidR="0067031C">
        <w:rPr>
          <w:rFonts w:ascii="Arial" w:hAnsi="Arial" w:cs="Arial"/>
        </w:rPr>
        <w:t xml:space="preserve"> </w:t>
      </w:r>
      <w:r w:rsidR="0067031C" w:rsidRPr="00044B3A">
        <w:rPr>
          <w:rFonts w:ascii="Arial" w:hAnsi="Arial" w:cs="Arial"/>
        </w:rPr>
        <w:t xml:space="preserve">for the </w:t>
      </w:r>
      <w:r w:rsidR="00C008BE">
        <w:rPr>
          <w:rFonts w:ascii="Arial" w:hAnsi="Arial" w:cs="Arial"/>
        </w:rPr>
        <w:t>prediction of visual stimuli</w:t>
      </w:r>
      <w:r w:rsidR="0067031C" w:rsidRPr="00044B3A">
        <w:rPr>
          <w:rFonts w:ascii="Arial" w:hAnsi="Arial" w:cs="Arial"/>
        </w:rPr>
        <w:t xml:space="preserve">. </w:t>
      </w:r>
      <w:r w:rsidR="00E86603" w:rsidRPr="00044B3A">
        <w:rPr>
          <w:rFonts w:ascii="Arial" w:hAnsi="Arial" w:cs="Arial"/>
        </w:rPr>
        <w:t>To</w:t>
      </w:r>
      <w:r w:rsidRPr="00044B3A">
        <w:rPr>
          <w:rFonts w:ascii="Arial" w:hAnsi="Arial" w:cs="Arial"/>
        </w:rPr>
        <w:t xml:space="preserve"> do </w:t>
      </w:r>
      <w:r w:rsidR="006C1E95">
        <w:rPr>
          <w:rFonts w:ascii="Arial" w:hAnsi="Arial" w:cs="Arial"/>
        </w:rPr>
        <w:t>so</w:t>
      </w:r>
      <w:r w:rsidR="00E86603" w:rsidRPr="00044B3A">
        <w:rPr>
          <w:rFonts w:ascii="Arial" w:hAnsi="Arial" w:cs="Arial"/>
        </w:rPr>
        <w:t xml:space="preserve">, </w:t>
      </w:r>
      <w:r w:rsidR="007C67C6" w:rsidRPr="00044B3A">
        <w:rPr>
          <w:rFonts w:ascii="Arial" w:hAnsi="Arial" w:cs="Arial"/>
        </w:rPr>
        <w:t xml:space="preserve">we randomly </w:t>
      </w:r>
      <w:r w:rsidR="0002764F">
        <w:rPr>
          <w:rFonts w:ascii="Arial" w:hAnsi="Arial" w:cs="Arial"/>
        </w:rPr>
        <w:t>resized</w:t>
      </w:r>
      <w:r w:rsidR="005D550E">
        <w:rPr>
          <w:rFonts w:ascii="Arial" w:hAnsi="Arial" w:cs="Arial"/>
        </w:rPr>
        <w:t xml:space="preserve"> the population vectors containing</w:t>
      </w:r>
      <w:r w:rsidR="0002764F">
        <w:rPr>
          <w:rFonts w:ascii="Arial" w:hAnsi="Arial" w:cs="Arial"/>
        </w:rPr>
        <w:t xml:space="preserve"> </w:t>
      </w:r>
      <w:r w:rsidR="006C1E95">
        <w:rPr>
          <w:rFonts w:ascii="Arial" w:hAnsi="Arial" w:cs="Arial"/>
        </w:rPr>
        <w:t xml:space="preserve">the </w:t>
      </w:r>
      <w:r w:rsidR="00434ACD">
        <w:rPr>
          <w:rFonts w:ascii="Arial" w:hAnsi="Arial" w:cs="Arial"/>
        </w:rPr>
        <w:t>core</w:t>
      </w:r>
      <w:r w:rsidR="006C1E95">
        <w:rPr>
          <w:rFonts w:ascii="Arial" w:hAnsi="Arial" w:cs="Arial"/>
        </w:rPr>
        <w:t xml:space="preserve"> neurons from </w:t>
      </w:r>
      <w:r w:rsidR="0002764F">
        <w:rPr>
          <w:rFonts w:ascii="Arial" w:hAnsi="Arial" w:cs="Arial"/>
        </w:rPr>
        <w:t xml:space="preserve">cortical ensembles </w:t>
      </w:r>
      <w:r w:rsidR="00E861E5">
        <w:rPr>
          <w:rFonts w:ascii="Arial" w:hAnsi="Arial" w:cs="Arial"/>
        </w:rPr>
        <w:t xml:space="preserve">by </w:t>
      </w:r>
      <w:r w:rsidR="0002764F">
        <w:rPr>
          <w:rFonts w:ascii="Arial" w:hAnsi="Arial" w:cs="Arial"/>
        </w:rPr>
        <w:t xml:space="preserve">adding or removing elements from the </w:t>
      </w:r>
      <w:r w:rsidR="007A7056">
        <w:rPr>
          <w:rFonts w:ascii="Arial" w:hAnsi="Arial" w:cs="Arial"/>
        </w:rPr>
        <w:t>group</w:t>
      </w:r>
      <w:r w:rsidR="00E861E5">
        <w:rPr>
          <w:rFonts w:ascii="Arial" w:hAnsi="Arial" w:cs="Arial"/>
        </w:rPr>
        <w:t>,</w:t>
      </w:r>
      <w:r w:rsidR="0002764F">
        <w:rPr>
          <w:rFonts w:ascii="Arial" w:hAnsi="Arial" w:cs="Arial"/>
        </w:rPr>
        <w:t xml:space="preserve"> </w:t>
      </w:r>
      <w:r w:rsidRPr="00044B3A">
        <w:rPr>
          <w:rFonts w:ascii="Arial" w:hAnsi="Arial" w:cs="Arial"/>
        </w:rPr>
        <w:t xml:space="preserve">and </w:t>
      </w:r>
      <w:r w:rsidR="0017656B" w:rsidRPr="00044B3A">
        <w:rPr>
          <w:rFonts w:ascii="Arial" w:hAnsi="Arial" w:cs="Arial"/>
        </w:rPr>
        <w:t xml:space="preserve">examined the </w:t>
      </w:r>
      <w:r w:rsidR="00756CAF">
        <w:rPr>
          <w:rFonts w:ascii="Arial" w:hAnsi="Arial" w:cs="Arial"/>
        </w:rPr>
        <w:t xml:space="preserve">stimulus </w:t>
      </w:r>
      <w:r w:rsidR="0017656B" w:rsidRPr="00044B3A">
        <w:rPr>
          <w:rFonts w:ascii="Arial" w:hAnsi="Arial" w:cs="Arial"/>
        </w:rPr>
        <w:t>prediction performance</w:t>
      </w:r>
      <w:r w:rsidR="007C67C6" w:rsidRPr="00044B3A">
        <w:rPr>
          <w:rFonts w:ascii="Arial" w:hAnsi="Arial" w:cs="Arial"/>
        </w:rPr>
        <w:t xml:space="preserve">. </w:t>
      </w:r>
      <w:r w:rsidR="0002764F">
        <w:rPr>
          <w:rFonts w:ascii="Arial" w:hAnsi="Arial" w:cs="Arial"/>
        </w:rPr>
        <w:t>The s</w:t>
      </w:r>
      <w:r w:rsidR="00155ACC" w:rsidRPr="00044B3A">
        <w:rPr>
          <w:rFonts w:ascii="Arial" w:hAnsi="Arial" w:cs="Arial"/>
        </w:rPr>
        <w:t xml:space="preserve">imilarity </w:t>
      </w:r>
      <w:r w:rsidR="005D550E">
        <w:rPr>
          <w:rFonts w:ascii="Arial" w:hAnsi="Arial" w:cs="Arial"/>
        </w:rPr>
        <w:t>function</w:t>
      </w:r>
      <w:r w:rsidR="001A75E1">
        <w:rPr>
          <w:rFonts w:ascii="Arial" w:hAnsi="Arial" w:cs="Arial"/>
        </w:rPr>
        <w:t xml:space="preserve"> and prediction performance</w:t>
      </w:r>
      <w:r w:rsidR="005D550E">
        <w:rPr>
          <w:rFonts w:ascii="Arial" w:hAnsi="Arial" w:cs="Arial"/>
        </w:rPr>
        <w:t xml:space="preserve"> of population vectors formed with the </w:t>
      </w:r>
      <w:r w:rsidR="00434ACD">
        <w:rPr>
          <w:rFonts w:ascii="Arial" w:hAnsi="Arial" w:cs="Arial"/>
        </w:rPr>
        <w:t>core</w:t>
      </w:r>
      <w:r w:rsidR="005D550E">
        <w:rPr>
          <w:rFonts w:ascii="Arial" w:hAnsi="Arial" w:cs="Arial"/>
        </w:rPr>
        <w:t xml:space="preserve"> neurons from cortical ensembles </w:t>
      </w:r>
      <w:r w:rsidR="0002764F">
        <w:rPr>
          <w:rFonts w:ascii="Arial" w:hAnsi="Arial" w:cs="Arial"/>
        </w:rPr>
        <w:t xml:space="preserve">has a maximum value </w:t>
      </w:r>
      <w:r w:rsidR="00155ACC" w:rsidRPr="00044B3A">
        <w:rPr>
          <w:rFonts w:ascii="Arial" w:hAnsi="Arial" w:cs="Arial"/>
        </w:rPr>
        <w:t xml:space="preserve">when </w:t>
      </w:r>
      <w:r w:rsidR="005D550E">
        <w:rPr>
          <w:rFonts w:ascii="Arial" w:hAnsi="Arial" w:cs="Arial"/>
        </w:rPr>
        <w:t xml:space="preserve">the </w:t>
      </w:r>
      <w:r w:rsidR="0002764F">
        <w:rPr>
          <w:rFonts w:ascii="Arial" w:hAnsi="Arial" w:cs="Arial"/>
        </w:rPr>
        <w:t>size</w:t>
      </w:r>
      <w:r w:rsidR="005D550E">
        <w:rPr>
          <w:rFonts w:ascii="Arial" w:hAnsi="Arial" w:cs="Arial"/>
        </w:rPr>
        <w:t xml:space="preserve"> of population vectors</w:t>
      </w:r>
      <w:r w:rsidR="0002764F">
        <w:rPr>
          <w:rFonts w:ascii="Arial" w:hAnsi="Arial" w:cs="Arial"/>
        </w:rPr>
        <w:t xml:space="preserve"> is unchanged </w:t>
      </w:r>
      <w:r w:rsidR="001A75E1" w:rsidRPr="00044B3A">
        <w:rPr>
          <w:rFonts w:ascii="Arial" w:hAnsi="Arial" w:cs="Arial"/>
        </w:rPr>
        <w:t>(</w:t>
      </w:r>
      <w:r w:rsidR="001A75E1" w:rsidRPr="009012A2">
        <w:rPr>
          <w:rFonts w:ascii="Arial" w:hAnsi="Arial" w:cs="Arial"/>
          <w:color w:val="0000FF"/>
        </w:rPr>
        <w:t>Figure</w:t>
      </w:r>
      <w:r w:rsidR="001A75E1">
        <w:rPr>
          <w:rFonts w:ascii="Arial" w:hAnsi="Arial" w:cs="Arial"/>
          <w:color w:val="0000FF"/>
        </w:rPr>
        <w:t xml:space="preserve">s </w:t>
      </w:r>
      <w:r w:rsidR="00AE1E5B">
        <w:rPr>
          <w:rFonts w:ascii="Arial" w:hAnsi="Arial" w:cs="Arial"/>
          <w:color w:val="0000FF"/>
        </w:rPr>
        <w:t>4</w:t>
      </w:r>
      <w:r w:rsidR="001A75E1" w:rsidRPr="009012A2">
        <w:rPr>
          <w:rFonts w:ascii="Arial" w:hAnsi="Arial" w:cs="Arial"/>
          <w:color w:val="0000FF"/>
        </w:rPr>
        <w:t>A-</w:t>
      </w:r>
      <w:r w:rsidR="00AE1E5B">
        <w:rPr>
          <w:rFonts w:ascii="Arial" w:hAnsi="Arial" w:cs="Arial"/>
          <w:color w:val="0000FF"/>
        </w:rPr>
        <w:t>4</w:t>
      </w:r>
      <w:r w:rsidR="001A75E1">
        <w:rPr>
          <w:rFonts w:ascii="Arial" w:hAnsi="Arial" w:cs="Arial"/>
          <w:color w:val="0000FF"/>
        </w:rPr>
        <w:t>C</w:t>
      </w:r>
      <w:ins w:id="77" w:author="Shuting Han" w:date="2017-04-04T09:55:00Z">
        <w:r w:rsidR="007A1B13" w:rsidRPr="007A1B13">
          <w:rPr>
            <w:rFonts w:ascii="Arial" w:hAnsi="Arial" w:cs="Arial"/>
            <w:rPrChange w:id="78" w:author="Shuting Han" w:date="2017-04-04T09:55:00Z">
              <w:rPr>
                <w:rFonts w:ascii="Arial" w:hAnsi="Arial" w:cs="Arial"/>
                <w:color w:val="0000FF"/>
              </w:rPr>
            </w:rPrChange>
          </w:rPr>
          <w:t xml:space="preserve">; </w:t>
        </w:r>
      </w:ins>
      <w:ins w:id="79" w:author="Shuting Han" w:date="2017-04-04T09:56:00Z">
        <w:r w:rsidR="007A1B13">
          <w:rPr>
            <w:rFonts w:ascii="Arial" w:hAnsi="Arial" w:cs="Arial"/>
          </w:rPr>
          <w:t>original core neurons similarity</w:t>
        </w:r>
      </w:ins>
      <w:ins w:id="80" w:author="Shuting Han" w:date="2017-04-05T09:26:00Z">
        <w:r w:rsidR="007E5EDF">
          <w:rPr>
            <w:rFonts w:ascii="Arial" w:hAnsi="Arial" w:cs="Arial"/>
          </w:rPr>
          <w:t xml:space="preserve"> [mean ± S.D.]</w:t>
        </w:r>
      </w:ins>
      <w:ins w:id="81" w:author="Shuting Han" w:date="2017-04-04T09:56:00Z">
        <w:r w:rsidR="007A1B13">
          <w:rPr>
            <w:rFonts w:ascii="Arial" w:hAnsi="Arial" w:cs="Arial"/>
          </w:rPr>
          <w:t xml:space="preserve"> </w:t>
        </w:r>
      </w:ins>
      <w:ins w:id="82" w:author="Shuting Han" w:date="2017-04-04T10:10:00Z">
        <w:r w:rsidR="007E5EDF">
          <w:rPr>
            <w:rFonts w:ascii="Arial" w:hAnsi="Arial" w:cs="Arial"/>
          </w:rPr>
          <w:t>0.2887</w:t>
        </w:r>
      </w:ins>
      <w:ins w:id="83" w:author="Shuting Han" w:date="2017-04-05T09:26:00Z">
        <w:r w:rsidR="007E5EDF">
          <w:rPr>
            <w:rFonts w:ascii="Arial" w:hAnsi="Arial" w:cs="Arial"/>
          </w:rPr>
          <w:t xml:space="preserve"> </w:t>
        </w:r>
      </w:ins>
      <w:ins w:id="84" w:author="Shuting Han" w:date="2017-04-04T10:10:00Z">
        <w:r w:rsidR="007E5EDF">
          <w:rPr>
            <w:rFonts w:ascii="Arial" w:hAnsi="Arial" w:cs="Arial"/>
          </w:rPr>
          <w:t>±</w:t>
        </w:r>
      </w:ins>
      <w:ins w:id="85" w:author="Shuting Han" w:date="2017-04-05T09:26:00Z">
        <w:r w:rsidR="007E5EDF">
          <w:rPr>
            <w:rFonts w:ascii="Arial" w:hAnsi="Arial" w:cs="Arial"/>
          </w:rPr>
          <w:t xml:space="preserve"> </w:t>
        </w:r>
      </w:ins>
      <w:ins w:id="86" w:author="Shuting Han" w:date="2017-04-04T10:10:00Z">
        <w:r w:rsidR="007E5EDF">
          <w:rPr>
            <w:rFonts w:ascii="Arial" w:hAnsi="Arial" w:cs="Arial"/>
          </w:rPr>
          <w:t>0.0926</w:t>
        </w:r>
        <w:r w:rsidR="005923E0">
          <w:rPr>
            <w:rFonts w:ascii="Arial" w:hAnsi="Arial" w:cs="Arial"/>
          </w:rPr>
          <w:t xml:space="preserve">; prediction AUC </w:t>
        </w:r>
      </w:ins>
      <w:ins w:id="87" w:author="Shuting Han" w:date="2017-04-04T10:13:00Z">
        <w:r w:rsidR="005923E0">
          <w:rPr>
            <w:rFonts w:ascii="Arial" w:hAnsi="Arial" w:cs="Arial"/>
          </w:rPr>
          <w:t>0.9383</w:t>
        </w:r>
      </w:ins>
      <w:ins w:id="88" w:author="Shuting Han" w:date="2017-04-05T09:26:00Z">
        <w:r w:rsidR="007E5EDF">
          <w:rPr>
            <w:rFonts w:ascii="Arial" w:hAnsi="Arial" w:cs="Arial"/>
          </w:rPr>
          <w:t xml:space="preserve"> </w:t>
        </w:r>
      </w:ins>
      <w:ins w:id="89" w:author="Shuting Han" w:date="2017-04-04T10:13:00Z">
        <w:r w:rsidR="005923E0">
          <w:rPr>
            <w:rFonts w:ascii="Arial" w:hAnsi="Arial" w:cs="Arial"/>
          </w:rPr>
          <w:t>±</w:t>
        </w:r>
      </w:ins>
      <w:ins w:id="90" w:author="Shuting Han" w:date="2017-04-05T09:26:00Z">
        <w:r w:rsidR="007E5EDF">
          <w:rPr>
            <w:rFonts w:ascii="Arial" w:hAnsi="Arial" w:cs="Arial"/>
          </w:rPr>
          <w:t xml:space="preserve"> </w:t>
        </w:r>
      </w:ins>
      <w:ins w:id="91" w:author="Shuting Han" w:date="2017-04-04T10:13:00Z">
        <w:r w:rsidR="005923E0">
          <w:rPr>
            <w:rFonts w:ascii="Arial" w:hAnsi="Arial" w:cs="Arial"/>
          </w:rPr>
          <w:t>0.0333</w:t>
        </w:r>
      </w:ins>
      <w:r w:rsidR="001A75E1" w:rsidRPr="00044B3A">
        <w:rPr>
          <w:rFonts w:ascii="Arial" w:hAnsi="Arial" w:cs="Arial"/>
        </w:rPr>
        <w:t>)</w:t>
      </w:r>
      <w:r w:rsidR="00B93456" w:rsidRPr="00044B3A">
        <w:rPr>
          <w:rFonts w:ascii="Arial" w:hAnsi="Arial" w:cs="Arial"/>
        </w:rPr>
        <w:t xml:space="preserve">. </w:t>
      </w:r>
      <w:r w:rsidR="00756CAF" w:rsidRPr="00050DFB">
        <w:rPr>
          <w:rFonts w:ascii="Arial" w:hAnsi="Arial" w:cs="Arial"/>
          <w:highlight w:val="cyan"/>
          <w:lang w:eastAsia="zh-CN"/>
          <w:rPrChange w:id="92" w:author="Shuting Han" w:date="2017-04-04T10:32:00Z">
            <w:rPr>
              <w:rFonts w:ascii="Arial" w:hAnsi="Arial" w:cs="Arial"/>
              <w:highlight w:val="yellow"/>
              <w:lang w:eastAsia="zh-CN"/>
            </w:rPr>
          </w:rPrChange>
        </w:rPr>
        <w:t>Need numbers and statistics.</w:t>
      </w:r>
      <w:r w:rsidR="00756CAF">
        <w:rPr>
          <w:rFonts w:ascii="Arial" w:hAnsi="Arial" w:cs="Arial"/>
          <w:lang w:eastAsia="zh-CN"/>
        </w:rPr>
        <w:t xml:space="preserve"> </w:t>
      </w:r>
      <w:r w:rsidR="00896359">
        <w:rPr>
          <w:rFonts w:ascii="Arial" w:hAnsi="Arial" w:cs="Arial"/>
          <w:lang w:eastAsia="zh-CN"/>
        </w:rPr>
        <w:t>We also calculated three standard measurements from the number of true positives (TP), true negatives (TN), false positives (FP) and false negatives (FN): accuracy, defined as (TP+TN)/(TP+TN+FP+FN); precision, defined as TP/(TP+FP); and recall, defined as TP/(TP+FN). Using these measurements, we</w:t>
      </w:r>
      <w:r w:rsidR="00896359">
        <w:rPr>
          <w:rFonts w:ascii="Arial" w:hAnsi="Arial" w:cs="Arial"/>
        </w:rPr>
        <w:t xml:space="preserve"> demonstrated that </w:t>
      </w:r>
      <w:r w:rsidR="005D550E">
        <w:rPr>
          <w:rFonts w:ascii="Arial" w:hAnsi="Arial" w:cs="Arial"/>
        </w:rPr>
        <w:t>population vectors</w:t>
      </w:r>
      <w:r w:rsidR="00DC6377">
        <w:rPr>
          <w:rFonts w:ascii="Arial" w:hAnsi="Arial" w:cs="Arial"/>
        </w:rPr>
        <w:t xml:space="preserve"> from </w:t>
      </w:r>
      <w:r w:rsidR="00A61C86">
        <w:rPr>
          <w:rFonts w:ascii="Arial" w:hAnsi="Arial" w:cs="Arial"/>
        </w:rPr>
        <w:t>core</w:t>
      </w:r>
      <w:r w:rsidR="005D550E">
        <w:rPr>
          <w:rFonts w:ascii="Arial" w:hAnsi="Arial" w:cs="Arial"/>
        </w:rPr>
        <w:t xml:space="preserve"> </w:t>
      </w:r>
      <w:r w:rsidR="00DC6377">
        <w:rPr>
          <w:rFonts w:ascii="Arial" w:hAnsi="Arial" w:cs="Arial"/>
        </w:rPr>
        <w:t>ensembles</w:t>
      </w:r>
      <w:r w:rsidR="00B93456" w:rsidRPr="00044B3A">
        <w:rPr>
          <w:rFonts w:ascii="Arial" w:hAnsi="Arial" w:cs="Arial"/>
        </w:rPr>
        <w:t xml:space="preserve"> achieve the best accuracy, </w:t>
      </w:r>
      <w:r w:rsidR="00B93456" w:rsidRPr="00044B3A">
        <w:rPr>
          <w:rFonts w:ascii="Arial" w:hAnsi="Arial" w:cs="Arial"/>
        </w:rPr>
        <w:lastRenderedPageBreak/>
        <w:t>precision</w:t>
      </w:r>
      <w:r w:rsidR="005F3092">
        <w:rPr>
          <w:rFonts w:ascii="Arial" w:hAnsi="Arial" w:cs="Arial"/>
        </w:rPr>
        <w:t xml:space="preserve"> and</w:t>
      </w:r>
      <w:r w:rsidR="00B93456" w:rsidRPr="00044B3A">
        <w:rPr>
          <w:rFonts w:ascii="Arial" w:hAnsi="Arial" w:cs="Arial"/>
        </w:rPr>
        <w:t xml:space="preserve"> recall when predicting the presented visual stimuli, compared with </w:t>
      </w:r>
      <w:r w:rsidR="00302AF0">
        <w:rPr>
          <w:rFonts w:ascii="Arial" w:hAnsi="Arial" w:cs="Arial"/>
        </w:rPr>
        <w:t>resized</w:t>
      </w:r>
      <w:r w:rsidR="00B93456" w:rsidRPr="00044B3A">
        <w:rPr>
          <w:rFonts w:ascii="Arial" w:hAnsi="Arial" w:cs="Arial"/>
        </w:rPr>
        <w:t xml:space="preserve"> ensembles</w:t>
      </w:r>
      <w:r w:rsidR="00302AF0">
        <w:rPr>
          <w:rFonts w:ascii="Arial" w:hAnsi="Arial" w:cs="Arial"/>
        </w:rPr>
        <w:t xml:space="preserve"> (</w:t>
      </w:r>
      <w:r w:rsidR="00302AF0" w:rsidRPr="009012A2">
        <w:rPr>
          <w:rFonts w:ascii="Arial" w:hAnsi="Arial" w:cs="Arial"/>
          <w:color w:val="0000FF"/>
        </w:rPr>
        <w:t>Figure</w:t>
      </w:r>
      <w:r w:rsidR="005F3092">
        <w:rPr>
          <w:rFonts w:ascii="Arial" w:hAnsi="Arial" w:cs="Arial"/>
          <w:color w:val="0000FF"/>
        </w:rPr>
        <w:t xml:space="preserve"> S</w:t>
      </w:r>
      <w:r w:rsidR="004D4FC3">
        <w:rPr>
          <w:rFonts w:ascii="Arial" w:hAnsi="Arial" w:cs="Arial"/>
          <w:color w:val="0000FF"/>
        </w:rPr>
        <w:t>3</w:t>
      </w:r>
      <w:ins w:id="93" w:author="Shuting Han" w:date="2017-04-04T10:14:00Z">
        <w:r w:rsidR="005923E0" w:rsidRPr="005923E0">
          <w:rPr>
            <w:rFonts w:ascii="Arial" w:hAnsi="Arial" w:cs="Arial"/>
            <w:rPrChange w:id="94" w:author="Shuting Han" w:date="2017-04-04T10:14:00Z">
              <w:rPr>
                <w:rFonts w:ascii="Arial" w:hAnsi="Arial" w:cs="Arial"/>
                <w:color w:val="0000FF"/>
              </w:rPr>
            </w:rPrChange>
          </w:rPr>
          <w:t xml:space="preserve">; </w:t>
        </w:r>
        <w:r w:rsidR="005923E0">
          <w:rPr>
            <w:rFonts w:ascii="Arial" w:hAnsi="Arial" w:cs="Arial"/>
          </w:rPr>
          <w:t xml:space="preserve">original core neurons </w:t>
        </w:r>
        <w:r w:rsidR="00481222">
          <w:rPr>
            <w:rFonts w:ascii="Arial" w:hAnsi="Arial" w:cs="Arial"/>
          </w:rPr>
          <w:t>prediction accuracy 0.8367</w:t>
        </w:r>
      </w:ins>
      <w:ins w:id="95" w:author="Shuting Han" w:date="2017-04-05T09:27:00Z">
        <w:r w:rsidR="00214163">
          <w:rPr>
            <w:rFonts w:ascii="Arial" w:hAnsi="Arial" w:cs="Arial"/>
          </w:rPr>
          <w:t xml:space="preserve"> </w:t>
        </w:r>
      </w:ins>
      <w:ins w:id="96" w:author="Shuting Han" w:date="2017-04-04T10:15:00Z">
        <w:r w:rsidR="00481222">
          <w:rPr>
            <w:rFonts w:ascii="Arial" w:hAnsi="Arial" w:cs="Arial"/>
          </w:rPr>
          <w:t>±</w:t>
        </w:r>
      </w:ins>
      <w:ins w:id="97" w:author="Shuting Han" w:date="2017-04-05T09:27:00Z">
        <w:r w:rsidR="00214163">
          <w:rPr>
            <w:rFonts w:ascii="Arial" w:hAnsi="Arial" w:cs="Arial"/>
          </w:rPr>
          <w:t xml:space="preserve"> </w:t>
        </w:r>
      </w:ins>
      <w:ins w:id="98" w:author="Shuting Han" w:date="2017-04-04T10:15:00Z">
        <w:r w:rsidR="00481222">
          <w:rPr>
            <w:rFonts w:ascii="Arial" w:hAnsi="Arial" w:cs="Arial"/>
          </w:rPr>
          <w:t>0.0623, precision 0.6175</w:t>
        </w:r>
      </w:ins>
      <w:ins w:id="99" w:author="Shuting Han" w:date="2017-04-05T09:27:00Z">
        <w:r w:rsidR="00214163">
          <w:rPr>
            <w:rFonts w:ascii="Arial" w:hAnsi="Arial" w:cs="Arial"/>
          </w:rPr>
          <w:t xml:space="preserve"> </w:t>
        </w:r>
      </w:ins>
      <w:ins w:id="100" w:author="Shuting Han" w:date="2017-04-04T10:15:00Z">
        <w:r w:rsidR="00481222">
          <w:rPr>
            <w:rFonts w:ascii="Arial" w:hAnsi="Arial" w:cs="Arial"/>
          </w:rPr>
          <w:t>±</w:t>
        </w:r>
      </w:ins>
      <w:ins w:id="101" w:author="Shuting Han" w:date="2017-04-05T09:27:00Z">
        <w:r w:rsidR="00214163">
          <w:rPr>
            <w:rFonts w:ascii="Arial" w:hAnsi="Arial" w:cs="Arial"/>
          </w:rPr>
          <w:t xml:space="preserve"> </w:t>
        </w:r>
      </w:ins>
      <w:ins w:id="102" w:author="Shuting Han" w:date="2017-04-04T10:15:00Z">
        <w:r w:rsidR="00481222">
          <w:rPr>
            <w:rFonts w:ascii="Arial" w:hAnsi="Arial" w:cs="Arial"/>
          </w:rPr>
          <w:t>0.1752, recall 0.9067</w:t>
        </w:r>
      </w:ins>
      <w:ins w:id="103" w:author="Shuting Han" w:date="2017-04-05T09:27:00Z">
        <w:r w:rsidR="00214163">
          <w:rPr>
            <w:rFonts w:ascii="Arial" w:hAnsi="Arial" w:cs="Arial"/>
          </w:rPr>
          <w:t xml:space="preserve"> </w:t>
        </w:r>
      </w:ins>
      <w:ins w:id="104" w:author="Shuting Han" w:date="2017-04-04T10:15:00Z">
        <w:r w:rsidR="00481222">
          <w:rPr>
            <w:rFonts w:ascii="Arial" w:hAnsi="Arial" w:cs="Arial"/>
          </w:rPr>
          <w:t>±</w:t>
        </w:r>
      </w:ins>
      <w:ins w:id="105" w:author="Shuting Han" w:date="2017-04-05T09:27:00Z">
        <w:r w:rsidR="00214163">
          <w:rPr>
            <w:rFonts w:ascii="Arial" w:hAnsi="Arial" w:cs="Arial"/>
          </w:rPr>
          <w:t xml:space="preserve"> </w:t>
        </w:r>
      </w:ins>
      <w:ins w:id="106" w:author="Shuting Han" w:date="2017-04-04T10:15:00Z">
        <w:r w:rsidR="00481222">
          <w:rPr>
            <w:rFonts w:ascii="Arial" w:hAnsi="Arial" w:cs="Arial"/>
          </w:rPr>
          <w:t>0.0717</w:t>
        </w:r>
      </w:ins>
      <w:r w:rsidR="00230C67" w:rsidRPr="00E861E5">
        <w:rPr>
          <w:rFonts w:ascii="Arial" w:hAnsi="Arial" w:cs="Arial"/>
        </w:rPr>
        <w:t>)</w:t>
      </w:r>
      <w:r w:rsidR="00B93456" w:rsidRPr="00044B3A">
        <w:rPr>
          <w:rFonts w:ascii="Arial" w:hAnsi="Arial" w:cs="Arial"/>
        </w:rPr>
        <w:t xml:space="preserve">. </w:t>
      </w:r>
      <w:r w:rsidR="00756CAF" w:rsidRPr="00050DFB">
        <w:rPr>
          <w:rFonts w:ascii="Arial" w:hAnsi="Arial" w:cs="Arial"/>
          <w:highlight w:val="cyan"/>
          <w:lang w:eastAsia="zh-CN"/>
          <w:rPrChange w:id="107" w:author="Shuting Han" w:date="2017-04-04T10:32:00Z">
            <w:rPr>
              <w:rFonts w:ascii="Arial" w:hAnsi="Arial" w:cs="Arial"/>
              <w:highlight w:val="yellow"/>
              <w:lang w:eastAsia="zh-CN"/>
            </w:rPr>
          </w:rPrChange>
        </w:rPr>
        <w:t>Need numbers and statistics.</w:t>
      </w:r>
    </w:p>
    <w:p w14:paraId="10F7E5FD" w14:textId="4C8B95B8" w:rsidR="00D70DF1" w:rsidRDefault="00756CAF" w:rsidP="00913A2D">
      <w:pPr>
        <w:spacing w:line="480" w:lineRule="auto"/>
        <w:ind w:firstLine="240"/>
        <w:jc w:val="both"/>
        <w:rPr>
          <w:rFonts w:ascii="Arial" w:hAnsi="Arial" w:cs="Arial"/>
        </w:rPr>
      </w:pPr>
      <w:r>
        <w:rPr>
          <w:rFonts w:ascii="Arial" w:hAnsi="Arial" w:cs="Arial"/>
        </w:rPr>
        <w:t>These results showed</w:t>
      </w:r>
      <w:r w:rsidR="005C5F09">
        <w:rPr>
          <w:rFonts w:ascii="Arial" w:hAnsi="Arial" w:cs="Arial"/>
        </w:rPr>
        <w:t xml:space="preserve"> that </w:t>
      </w:r>
      <w:r w:rsidR="00BE4768">
        <w:rPr>
          <w:rFonts w:ascii="Arial" w:hAnsi="Arial" w:cs="Arial"/>
        </w:rPr>
        <w:t xml:space="preserve">population vectors formed with the </w:t>
      </w:r>
      <w:r w:rsidR="005168A4">
        <w:rPr>
          <w:rFonts w:ascii="Arial" w:hAnsi="Arial" w:cs="Arial"/>
        </w:rPr>
        <w:t>core</w:t>
      </w:r>
      <w:r w:rsidR="00BE4768">
        <w:rPr>
          <w:rFonts w:ascii="Arial" w:hAnsi="Arial" w:cs="Arial"/>
        </w:rPr>
        <w:t xml:space="preserve"> </w:t>
      </w:r>
      <w:r w:rsidR="005C5F09">
        <w:rPr>
          <w:rFonts w:ascii="Arial" w:hAnsi="Arial" w:cs="Arial"/>
        </w:rPr>
        <w:t>neurons</w:t>
      </w:r>
      <w:r w:rsidR="00BE4768">
        <w:rPr>
          <w:rFonts w:ascii="Arial" w:hAnsi="Arial" w:cs="Arial"/>
        </w:rPr>
        <w:t xml:space="preserve"> from cortical ensembles</w:t>
      </w:r>
      <w:r w:rsidR="005C5F09">
        <w:rPr>
          <w:rFonts w:ascii="Arial" w:hAnsi="Arial" w:cs="Arial"/>
        </w:rPr>
        <w:t xml:space="preserve"> identified by </w:t>
      </w:r>
      <w:r w:rsidR="0046299C" w:rsidRPr="00044B3A">
        <w:rPr>
          <w:rFonts w:ascii="Arial" w:hAnsi="Arial" w:cs="Arial"/>
        </w:rPr>
        <w:t>CRF</w:t>
      </w:r>
      <w:r w:rsidR="0046299C" w:rsidRPr="00453414">
        <w:rPr>
          <w:rFonts w:ascii="Arial" w:hAnsi="Arial" w:cs="Arial"/>
        </w:rPr>
        <w:t>s</w:t>
      </w:r>
      <w:r w:rsidR="0046299C" w:rsidRPr="00044B3A">
        <w:rPr>
          <w:rFonts w:ascii="Arial" w:hAnsi="Arial" w:cs="Arial"/>
        </w:rPr>
        <w:t xml:space="preserve"> </w:t>
      </w:r>
      <w:r w:rsidR="005C5F09">
        <w:rPr>
          <w:rFonts w:ascii="Arial" w:hAnsi="Arial" w:cs="Arial"/>
        </w:rPr>
        <w:t xml:space="preserve">represent </w:t>
      </w:r>
      <w:r>
        <w:rPr>
          <w:rFonts w:ascii="Arial" w:hAnsi="Arial" w:cs="Arial"/>
        </w:rPr>
        <w:t>an</w:t>
      </w:r>
      <w:r w:rsidR="005A3325">
        <w:rPr>
          <w:rFonts w:ascii="Arial" w:hAnsi="Arial" w:cs="Arial"/>
        </w:rPr>
        <w:t xml:space="preserve"> efficient </w:t>
      </w:r>
      <w:r w:rsidR="005C5F09">
        <w:rPr>
          <w:rFonts w:ascii="Arial" w:hAnsi="Arial" w:cs="Arial"/>
        </w:rPr>
        <w:t xml:space="preserve">population to predict </w:t>
      </w:r>
      <w:r w:rsidR="005C5F09" w:rsidRPr="00044B3A">
        <w:rPr>
          <w:rFonts w:ascii="Arial" w:hAnsi="Arial" w:cs="Arial"/>
        </w:rPr>
        <w:t xml:space="preserve">external </w:t>
      </w:r>
      <w:r w:rsidR="0046299C" w:rsidRPr="00044B3A">
        <w:rPr>
          <w:rFonts w:ascii="Arial" w:hAnsi="Arial" w:cs="Arial"/>
        </w:rPr>
        <w:t xml:space="preserve">visual stimuli. This fact raises the question of whether </w:t>
      </w:r>
      <w:r w:rsidR="00BE4768">
        <w:rPr>
          <w:rFonts w:ascii="Arial" w:hAnsi="Arial" w:cs="Arial"/>
        </w:rPr>
        <w:t>such population vectors</w:t>
      </w:r>
      <w:r w:rsidR="0046299C" w:rsidRPr="00044B3A">
        <w:rPr>
          <w:rFonts w:ascii="Arial" w:hAnsi="Arial" w:cs="Arial"/>
        </w:rPr>
        <w:t xml:space="preserve"> are a specific non-random subgroup. To answer this question, we randomly sampled a subset </w:t>
      </w:r>
      <w:r w:rsidR="00913A2D">
        <w:rPr>
          <w:rFonts w:ascii="Arial" w:hAnsi="Arial" w:cs="Arial"/>
        </w:rPr>
        <w:t>from all</w:t>
      </w:r>
      <w:r w:rsidR="00913A2D" w:rsidRPr="00044B3A">
        <w:rPr>
          <w:rFonts w:ascii="Arial" w:hAnsi="Arial" w:cs="Arial"/>
        </w:rPr>
        <w:t xml:space="preserve"> </w:t>
      </w:r>
      <w:r w:rsidR="0046299C" w:rsidRPr="00044B3A">
        <w:rPr>
          <w:rFonts w:ascii="Arial" w:hAnsi="Arial" w:cs="Arial"/>
        </w:rPr>
        <w:t>the</w:t>
      </w:r>
      <w:r w:rsidR="00913A2D">
        <w:rPr>
          <w:rFonts w:ascii="Arial" w:hAnsi="Arial" w:cs="Arial"/>
        </w:rPr>
        <w:t xml:space="preserve"> population of neurons</w:t>
      </w:r>
      <w:r w:rsidR="0046299C" w:rsidRPr="00044B3A">
        <w:rPr>
          <w:rFonts w:ascii="Arial" w:hAnsi="Arial" w:cs="Arial"/>
        </w:rPr>
        <w:t xml:space="preserve"> ranging from 10% to </w:t>
      </w:r>
      <w:r w:rsidR="00332F13">
        <w:rPr>
          <w:rFonts w:ascii="Arial" w:hAnsi="Arial" w:cs="Arial"/>
        </w:rPr>
        <w:t>10</w:t>
      </w:r>
      <w:r w:rsidR="0046299C" w:rsidRPr="00044B3A">
        <w:rPr>
          <w:rFonts w:ascii="Arial" w:hAnsi="Arial" w:cs="Arial"/>
        </w:rPr>
        <w:t>0%</w:t>
      </w:r>
      <w:r w:rsidR="00913A2D">
        <w:rPr>
          <w:rFonts w:ascii="Arial" w:hAnsi="Arial" w:cs="Arial"/>
        </w:rPr>
        <w:t xml:space="preserve"> of the total size of core ensembles</w:t>
      </w:r>
      <w:r w:rsidR="0046299C" w:rsidRPr="00044B3A">
        <w:rPr>
          <w:rFonts w:ascii="Arial" w:hAnsi="Arial" w:cs="Arial"/>
        </w:rPr>
        <w:t xml:space="preserve">. </w:t>
      </w:r>
      <w:r w:rsidR="005C5F09">
        <w:rPr>
          <w:rFonts w:ascii="Arial" w:hAnsi="Arial" w:cs="Arial"/>
        </w:rPr>
        <w:t>We observed that</w:t>
      </w:r>
      <w:r w:rsidR="008566C6">
        <w:rPr>
          <w:rFonts w:ascii="Arial" w:hAnsi="Arial" w:cs="Arial"/>
        </w:rPr>
        <w:t xml:space="preserve"> </w:t>
      </w:r>
      <w:r w:rsidR="00BE4768">
        <w:rPr>
          <w:rFonts w:ascii="Arial" w:hAnsi="Arial" w:cs="Arial"/>
        </w:rPr>
        <w:t xml:space="preserve">the </w:t>
      </w:r>
      <w:r w:rsidR="008566C6">
        <w:rPr>
          <w:rFonts w:ascii="Arial" w:hAnsi="Arial" w:cs="Arial"/>
        </w:rPr>
        <w:t>prediction performance</w:t>
      </w:r>
      <w:r w:rsidR="005C5F09">
        <w:rPr>
          <w:rFonts w:ascii="Arial" w:hAnsi="Arial" w:cs="Arial"/>
        </w:rPr>
        <w:t xml:space="preserve"> from random groups of neurons</w:t>
      </w:r>
      <w:r w:rsidR="0046299C" w:rsidRPr="00044B3A">
        <w:rPr>
          <w:rFonts w:ascii="Arial" w:hAnsi="Arial" w:cs="Arial"/>
        </w:rPr>
        <w:t xml:space="preserve"> </w:t>
      </w:r>
      <w:r>
        <w:rPr>
          <w:rFonts w:ascii="Arial" w:hAnsi="Arial" w:cs="Arial"/>
        </w:rPr>
        <w:t>was</w:t>
      </w:r>
      <w:r w:rsidRPr="00044B3A">
        <w:rPr>
          <w:rFonts w:ascii="Arial" w:hAnsi="Arial" w:cs="Arial"/>
        </w:rPr>
        <w:t xml:space="preserve"> </w:t>
      </w:r>
      <w:r w:rsidR="005C5F09">
        <w:rPr>
          <w:rFonts w:ascii="Arial" w:hAnsi="Arial" w:cs="Arial"/>
        </w:rPr>
        <w:t>significantly</w:t>
      </w:r>
      <w:r w:rsidR="0046299C" w:rsidRPr="00044B3A">
        <w:rPr>
          <w:rFonts w:ascii="Arial" w:hAnsi="Arial" w:cs="Arial"/>
        </w:rPr>
        <w:t xml:space="preserve"> lower than </w:t>
      </w:r>
      <w:r w:rsidR="00BE4768">
        <w:rPr>
          <w:rFonts w:ascii="Arial" w:hAnsi="Arial" w:cs="Arial"/>
        </w:rPr>
        <w:t xml:space="preserve">the </w:t>
      </w:r>
      <w:r w:rsidR="00913A2D">
        <w:rPr>
          <w:rFonts w:ascii="Arial" w:hAnsi="Arial" w:cs="Arial"/>
        </w:rPr>
        <w:t>core ensembles</w:t>
      </w:r>
      <w:r w:rsidR="008566C6">
        <w:rPr>
          <w:rFonts w:ascii="Arial" w:hAnsi="Arial" w:cs="Arial"/>
        </w:rPr>
        <w:t xml:space="preserve"> (</w:t>
      </w:r>
      <w:r w:rsidR="008566C6" w:rsidRPr="009012A2">
        <w:rPr>
          <w:rFonts w:ascii="Arial" w:hAnsi="Arial" w:cs="Arial"/>
          <w:color w:val="0000FF"/>
        </w:rPr>
        <w:t>Figure</w:t>
      </w:r>
      <w:r w:rsidR="005A18DD">
        <w:rPr>
          <w:rFonts w:ascii="Arial" w:hAnsi="Arial" w:cs="Arial"/>
          <w:color w:val="0000FF"/>
        </w:rPr>
        <w:t>s</w:t>
      </w:r>
      <w:r w:rsidR="00C764A7">
        <w:rPr>
          <w:rFonts w:ascii="Arial" w:hAnsi="Arial" w:cs="Arial"/>
          <w:color w:val="0000FF"/>
        </w:rPr>
        <w:t xml:space="preserve"> </w:t>
      </w:r>
      <w:r w:rsidR="000A2987">
        <w:rPr>
          <w:rFonts w:ascii="Arial" w:hAnsi="Arial" w:cs="Arial"/>
          <w:color w:val="0000FF"/>
        </w:rPr>
        <w:t>4</w:t>
      </w:r>
      <w:r w:rsidR="006A6370">
        <w:rPr>
          <w:rFonts w:ascii="Arial" w:hAnsi="Arial" w:cs="Arial"/>
          <w:color w:val="0000FF"/>
        </w:rPr>
        <w:t>D</w:t>
      </w:r>
      <w:r w:rsidR="008566C6" w:rsidRPr="009012A2">
        <w:rPr>
          <w:rFonts w:ascii="Arial" w:hAnsi="Arial" w:cs="Arial"/>
          <w:color w:val="0000FF"/>
        </w:rPr>
        <w:t>-</w:t>
      </w:r>
      <w:r w:rsidR="000A2987">
        <w:rPr>
          <w:rFonts w:ascii="Arial" w:hAnsi="Arial" w:cs="Arial"/>
          <w:color w:val="0000FF"/>
        </w:rPr>
        <w:t>4</w:t>
      </w:r>
      <w:r w:rsidR="006A6370">
        <w:rPr>
          <w:rFonts w:ascii="Arial" w:hAnsi="Arial" w:cs="Arial"/>
          <w:color w:val="0000FF"/>
        </w:rPr>
        <w:t>F and S</w:t>
      </w:r>
      <w:r w:rsidR="000A2987">
        <w:rPr>
          <w:rFonts w:ascii="Arial" w:hAnsi="Arial" w:cs="Arial"/>
          <w:color w:val="0000FF"/>
        </w:rPr>
        <w:t>3</w:t>
      </w:r>
      <w:ins w:id="108" w:author="Shuting Han" w:date="2017-04-04T10:23:00Z">
        <w:r w:rsidR="000C50FE" w:rsidRPr="000C50FE">
          <w:rPr>
            <w:rFonts w:ascii="Arial" w:hAnsi="Arial" w:cs="Arial"/>
            <w:rPrChange w:id="109" w:author="Shuting Han" w:date="2017-04-04T10:24:00Z">
              <w:rPr>
                <w:rFonts w:ascii="Arial" w:hAnsi="Arial" w:cs="Arial"/>
                <w:color w:val="0000FF"/>
              </w:rPr>
            </w:rPrChange>
          </w:rPr>
          <w:t xml:space="preserve">; </w:t>
        </w:r>
      </w:ins>
      <w:ins w:id="110" w:author="Shuting Han" w:date="2017-04-04T10:24:00Z">
        <w:r w:rsidR="000C50FE">
          <w:rPr>
            <w:rFonts w:ascii="Arial" w:hAnsi="Arial" w:cs="Arial"/>
          </w:rPr>
          <w:t xml:space="preserve">best similarity </w:t>
        </w:r>
      </w:ins>
      <w:ins w:id="111" w:author="Shuting Han" w:date="2017-04-05T09:26:00Z">
        <w:r w:rsidR="00214163">
          <w:rPr>
            <w:rFonts w:ascii="Arial" w:hAnsi="Arial" w:cs="Arial"/>
          </w:rPr>
          <w:t xml:space="preserve">[mean ± S.D.] </w:t>
        </w:r>
      </w:ins>
      <w:ins w:id="112" w:author="Shuting Han" w:date="2017-04-04T10:24:00Z">
        <w:r w:rsidR="000C50FE">
          <w:rPr>
            <w:rFonts w:ascii="Arial" w:hAnsi="Arial" w:cs="Arial"/>
          </w:rPr>
          <w:t>0.1985</w:t>
        </w:r>
      </w:ins>
      <w:ins w:id="113" w:author="Shuting Han" w:date="2017-04-05T09:26:00Z">
        <w:r w:rsidR="00214163">
          <w:rPr>
            <w:rFonts w:ascii="Arial" w:hAnsi="Arial" w:cs="Arial"/>
          </w:rPr>
          <w:t xml:space="preserve"> </w:t>
        </w:r>
      </w:ins>
      <w:ins w:id="114" w:author="Shuting Han" w:date="2017-04-04T10:25:00Z">
        <w:r w:rsidR="000C50FE">
          <w:rPr>
            <w:rFonts w:ascii="Arial" w:hAnsi="Arial" w:cs="Arial"/>
          </w:rPr>
          <w:t>±</w:t>
        </w:r>
      </w:ins>
      <w:ins w:id="115" w:author="Shuting Han" w:date="2017-04-05T09:26:00Z">
        <w:r w:rsidR="00214163">
          <w:rPr>
            <w:rFonts w:ascii="Arial" w:hAnsi="Arial" w:cs="Arial"/>
          </w:rPr>
          <w:t xml:space="preserve"> </w:t>
        </w:r>
      </w:ins>
      <w:ins w:id="116" w:author="Shuting Han" w:date="2017-04-04T10:25:00Z">
        <w:r w:rsidR="000C50FE">
          <w:rPr>
            <w:rFonts w:ascii="Arial" w:hAnsi="Arial" w:cs="Arial"/>
          </w:rPr>
          <w:t>0.0590</w:t>
        </w:r>
        <w:r w:rsidR="00793FA4">
          <w:rPr>
            <w:rFonts w:ascii="Arial" w:hAnsi="Arial" w:cs="Arial"/>
          </w:rPr>
          <w:t>, AUC 0.5029</w:t>
        </w:r>
      </w:ins>
      <w:ins w:id="117" w:author="Shuting Han" w:date="2017-04-05T09:27:00Z">
        <w:r w:rsidR="00214163">
          <w:rPr>
            <w:rFonts w:ascii="Arial" w:hAnsi="Arial" w:cs="Arial"/>
          </w:rPr>
          <w:t xml:space="preserve"> </w:t>
        </w:r>
      </w:ins>
      <w:ins w:id="118" w:author="Shuting Han" w:date="2017-04-04T10:25:00Z">
        <w:r w:rsidR="00793FA4">
          <w:rPr>
            <w:rFonts w:ascii="Arial" w:hAnsi="Arial" w:cs="Arial"/>
          </w:rPr>
          <w:t>±</w:t>
        </w:r>
      </w:ins>
      <w:ins w:id="119" w:author="Shuting Han" w:date="2017-04-05T09:27:00Z">
        <w:r w:rsidR="00214163">
          <w:rPr>
            <w:rFonts w:ascii="Arial" w:hAnsi="Arial" w:cs="Arial"/>
          </w:rPr>
          <w:t xml:space="preserve"> </w:t>
        </w:r>
      </w:ins>
      <w:ins w:id="120" w:author="Shuting Han" w:date="2017-04-04T10:25:00Z">
        <w:r w:rsidR="00793FA4">
          <w:rPr>
            <w:rFonts w:ascii="Arial" w:hAnsi="Arial" w:cs="Arial"/>
          </w:rPr>
          <w:t xml:space="preserve">0.0616, accuracy </w:t>
        </w:r>
      </w:ins>
      <w:ins w:id="121" w:author="Shuting Han" w:date="2017-04-04T10:26:00Z">
        <w:r w:rsidR="00793FA4">
          <w:rPr>
            <w:rFonts w:ascii="Arial" w:hAnsi="Arial" w:cs="Arial"/>
          </w:rPr>
          <w:t>0.</w:t>
        </w:r>
      </w:ins>
      <w:ins w:id="122" w:author="Shuting Han" w:date="2017-04-04T10:28:00Z">
        <w:r w:rsidR="002C1452">
          <w:rPr>
            <w:rFonts w:ascii="Arial" w:hAnsi="Arial" w:cs="Arial"/>
          </w:rPr>
          <w:t>6906</w:t>
        </w:r>
      </w:ins>
      <w:ins w:id="123" w:author="Shuting Han" w:date="2017-04-05T09:27:00Z">
        <w:r w:rsidR="00214163">
          <w:rPr>
            <w:rFonts w:ascii="Arial" w:hAnsi="Arial" w:cs="Arial"/>
          </w:rPr>
          <w:t xml:space="preserve"> </w:t>
        </w:r>
      </w:ins>
      <w:ins w:id="124" w:author="Shuting Han" w:date="2017-04-04T10:26:00Z">
        <w:r w:rsidR="00793FA4">
          <w:rPr>
            <w:rFonts w:ascii="Arial" w:hAnsi="Arial" w:cs="Arial"/>
          </w:rPr>
          <w:t>±</w:t>
        </w:r>
      </w:ins>
      <w:ins w:id="125" w:author="Shuting Han" w:date="2017-04-05T09:27:00Z">
        <w:r w:rsidR="00214163">
          <w:rPr>
            <w:rFonts w:ascii="Arial" w:hAnsi="Arial" w:cs="Arial"/>
          </w:rPr>
          <w:t xml:space="preserve"> </w:t>
        </w:r>
      </w:ins>
      <w:ins w:id="126" w:author="Shuting Han" w:date="2017-04-04T10:26:00Z">
        <w:r w:rsidR="00793FA4">
          <w:rPr>
            <w:rFonts w:ascii="Arial" w:hAnsi="Arial" w:cs="Arial"/>
          </w:rPr>
          <w:t>0.0</w:t>
        </w:r>
      </w:ins>
      <w:ins w:id="127" w:author="Shuting Han" w:date="2017-04-04T10:29:00Z">
        <w:r w:rsidR="002C1452">
          <w:rPr>
            <w:rFonts w:ascii="Arial" w:hAnsi="Arial" w:cs="Arial"/>
          </w:rPr>
          <w:t>671</w:t>
        </w:r>
      </w:ins>
      <w:ins w:id="128" w:author="Shuting Han" w:date="2017-04-04T10:26:00Z">
        <w:r w:rsidR="00793FA4">
          <w:rPr>
            <w:rFonts w:ascii="Arial" w:hAnsi="Arial" w:cs="Arial"/>
          </w:rPr>
          <w:t>, precision 0.</w:t>
        </w:r>
      </w:ins>
      <w:ins w:id="129" w:author="Shuting Han" w:date="2017-04-04T10:29:00Z">
        <w:r w:rsidR="002C1452">
          <w:rPr>
            <w:rFonts w:ascii="Arial" w:hAnsi="Arial" w:cs="Arial"/>
          </w:rPr>
          <w:t>2570</w:t>
        </w:r>
      </w:ins>
      <w:ins w:id="130" w:author="Shuting Han" w:date="2017-04-05T09:27:00Z">
        <w:r w:rsidR="00214163">
          <w:rPr>
            <w:rFonts w:ascii="Arial" w:hAnsi="Arial" w:cs="Arial"/>
          </w:rPr>
          <w:t xml:space="preserve"> </w:t>
        </w:r>
      </w:ins>
      <w:ins w:id="131" w:author="Shuting Han" w:date="2017-04-04T10:26:00Z">
        <w:r w:rsidR="00793FA4">
          <w:rPr>
            <w:rFonts w:ascii="Arial" w:hAnsi="Arial" w:cs="Arial"/>
          </w:rPr>
          <w:t>±</w:t>
        </w:r>
      </w:ins>
      <w:ins w:id="132" w:author="Shuting Han" w:date="2017-04-05T09:27:00Z">
        <w:r w:rsidR="00214163">
          <w:rPr>
            <w:rFonts w:ascii="Arial" w:hAnsi="Arial" w:cs="Arial"/>
          </w:rPr>
          <w:t xml:space="preserve"> </w:t>
        </w:r>
      </w:ins>
      <w:ins w:id="133" w:author="Shuting Han" w:date="2017-04-04T10:26:00Z">
        <w:r w:rsidR="00793FA4">
          <w:rPr>
            <w:rFonts w:ascii="Arial" w:hAnsi="Arial" w:cs="Arial"/>
          </w:rPr>
          <w:t>0.1</w:t>
        </w:r>
      </w:ins>
      <w:ins w:id="134" w:author="Shuting Han" w:date="2017-04-04T10:29:00Z">
        <w:r w:rsidR="002C1452">
          <w:rPr>
            <w:rFonts w:ascii="Arial" w:hAnsi="Arial" w:cs="Arial"/>
          </w:rPr>
          <w:t>756</w:t>
        </w:r>
      </w:ins>
      <w:ins w:id="135" w:author="Shuting Han" w:date="2017-04-04T10:26:00Z">
        <w:r w:rsidR="00793FA4">
          <w:rPr>
            <w:rFonts w:ascii="Arial" w:hAnsi="Arial" w:cs="Arial"/>
          </w:rPr>
          <w:t>, recall 0.3617</w:t>
        </w:r>
      </w:ins>
      <w:ins w:id="136" w:author="Shuting Han" w:date="2017-04-05T09:27:00Z">
        <w:r w:rsidR="00214163">
          <w:rPr>
            <w:rFonts w:ascii="Arial" w:hAnsi="Arial" w:cs="Arial"/>
          </w:rPr>
          <w:t xml:space="preserve"> </w:t>
        </w:r>
      </w:ins>
      <w:ins w:id="137" w:author="Shuting Han" w:date="2017-04-04T10:26:00Z">
        <w:r w:rsidR="00793FA4">
          <w:rPr>
            <w:rFonts w:ascii="Arial" w:hAnsi="Arial" w:cs="Arial"/>
          </w:rPr>
          <w:t>±</w:t>
        </w:r>
      </w:ins>
      <w:ins w:id="138" w:author="Shuting Han" w:date="2017-04-05T09:27:00Z">
        <w:r w:rsidR="00214163">
          <w:rPr>
            <w:rFonts w:ascii="Arial" w:hAnsi="Arial" w:cs="Arial"/>
          </w:rPr>
          <w:t xml:space="preserve"> </w:t>
        </w:r>
      </w:ins>
      <w:ins w:id="139" w:author="Shuting Han" w:date="2017-04-04T10:26:00Z">
        <w:r w:rsidR="00793FA4">
          <w:rPr>
            <w:rFonts w:ascii="Arial" w:hAnsi="Arial" w:cs="Arial"/>
          </w:rPr>
          <w:t>0.1027</w:t>
        </w:r>
      </w:ins>
      <w:r w:rsidR="0046299C" w:rsidRPr="00044B3A">
        <w:rPr>
          <w:rFonts w:ascii="Arial" w:hAnsi="Arial" w:cs="Arial"/>
        </w:rPr>
        <w:t>),</w:t>
      </w:r>
      <w:r w:rsidRPr="00050DFB">
        <w:rPr>
          <w:rFonts w:ascii="Arial" w:hAnsi="Arial" w:cs="Arial"/>
          <w:highlight w:val="cyan"/>
          <w:lang w:eastAsia="zh-CN"/>
          <w:rPrChange w:id="140" w:author="Shuting Han" w:date="2017-04-04T10:32:00Z">
            <w:rPr>
              <w:rFonts w:ascii="Arial" w:hAnsi="Arial" w:cs="Arial"/>
              <w:highlight w:val="yellow"/>
              <w:lang w:eastAsia="zh-CN"/>
            </w:rPr>
          </w:rPrChange>
        </w:rPr>
        <w:t xml:space="preserve"> Need numbers and statistics.</w:t>
      </w:r>
      <w:r>
        <w:rPr>
          <w:rFonts w:ascii="Arial" w:hAnsi="Arial" w:cs="Arial"/>
          <w:lang w:eastAsia="zh-CN"/>
        </w:rPr>
        <w:t xml:space="preserve"> </w:t>
      </w:r>
      <w:r w:rsidR="0046299C" w:rsidRPr="00044B3A">
        <w:rPr>
          <w:rFonts w:ascii="Arial" w:hAnsi="Arial" w:cs="Arial"/>
        </w:rPr>
        <w:t xml:space="preserve"> indicating that </w:t>
      </w:r>
      <w:r w:rsidR="0038237E">
        <w:rPr>
          <w:rFonts w:ascii="Arial" w:hAnsi="Arial" w:cs="Arial"/>
        </w:rPr>
        <w:t xml:space="preserve">the </w:t>
      </w:r>
      <w:r w:rsidR="00913A2D">
        <w:rPr>
          <w:rFonts w:ascii="Arial" w:hAnsi="Arial" w:cs="Arial"/>
        </w:rPr>
        <w:t>core</w:t>
      </w:r>
      <w:r w:rsidR="0038237E">
        <w:rPr>
          <w:rFonts w:ascii="Arial" w:hAnsi="Arial" w:cs="Arial"/>
        </w:rPr>
        <w:t xml:space="preserve"> </w:t>
      </w:r>
      <w:r w:rsidR="00BE4768">
        <w:rPr>
          <w:rFonts w:ascii="Arial" w:hAnsi="Arial" w:cs="Arial"/>
        </w:rPr>
        <w:t xml:space="preserve">neurons from cortical </w:t>
      </w:r>
      <w:r w:rsidR="0046299C" w:rsidRPr="00044B3A">
        <w:rPr>
          <w:rFonts w:ascii="Arial" w:hAnsi="Arial" w:cs="Arial"/>
        </w:rPr>
        <w:t xml:space="preserve">ensembles </w:t>
      </w:r>
      <w:r w:rsidR="00B56C05">
        <w:rPr>
          <w:rFonts w:ascii="Arial" w:hAnsi="Arial" w:cs="Arial"/>
        </w:rPr>
        <w:t xml:space="preserve">achieve the best classification performance and cannot be considered as </w:t>
      </w:r>
      <w:r w:rsidR="0046299C" w:rsidRPr="00044B3A">
        <w:rPr>
          <w:rFonts w:ascii="Arial" w:hAnsi="Arial" w:cs="Arial"/>
        </w:rPr>
        <w:t xml:space="preserve">random </w:t>
      </w:r>
      <w:r w:rsidR="00B56C05">
        <w:rPr>
          <w:rFonts w:ascii="Arial" w:hAnsi="Arial" w:cs="Arial"/>
        </w:rPr>
        <w:t>neuronal groups</w:t>
      </w:r>
      <w:r w:rsidR="0012779B">
        <w:rPr>
          <w:rFonts w:ascii="Arial" w:hAnsi="Arial" w:cs="Arial"/>
        </w:rPr>
        <w:t>.</w:t>
      </w:r>
    </w:p>
    <w:p w14:paraId="5E139E2E" w14:textId="77777777" w:rsidR="004A002D" w:rsidRDefault="004A002D" w:rsidP="00F320C7">
      <w:pPr>
        <w:spacing w:line="480" w:lineRule="auto"/>
        <w:ind w:firstLine="240"/>
        <w:jc w:val="both"/>
        <w:rPr>
          <w:rFonts w:ascii="Arial" w:hAnsi="Arial" w:cs="Arial"/>
        </w:rPr>
      </w:pPr>
    </w:p>
    <w:p w14:paraId="4C0EFA83" w14:textId="51034660" w:rsidR="00264D89" w:rsidRPr="00044B3A" w:rsidRDefault="00264D89" w:rsidP="00264D89">
      <w:pPr>
        <w:spacing w:line="480" w:lineRule="auto"/>
        <w:jc w:val="both"/>
        <w:rPr>
          <w:rFonts w:ascii="Arial" w:hAnsi="Arial" w:cs="Arial"/>
          <w:b/>
        </w:rPr>
      </w:pPr>
      <w:r>
        <w:rPr>
          <w:rFonts w:ascii="Arial" w:hAnsi="Arial" w:cs="Arial"/>
          <w:b/>
        </w:rPr>
        <w:t>Comparison with previously used approaches</w:t>
      </w:r>
    </w:p>
    <w:p w14:paraId="72FB4429" w14:textId="5E1FF60F" w:rsidR="00355B8A" w:rsidRDefault="0038237E" w:rsidP="00B75225">
      <w:pPr>
        <w:spacing w:line="480" w:lineRule="auto"/>
        <w:jc w:val="both"/>
        <w:rPr>
          <w:rFonts w:ascii="Arial" w:hAnsi="Arial" w:cs="Arial"/>
          <w:lang w:eastAsia="zh-CN"/>
        </w:rPr>
      </w:pPr>
      <w:r>
        <w:rPr>
          <w:rFonts w:ascii="Arial" w:hAnsi="Arial" w:cs="Arial"/>
        </w:rPr>
        <w:t>The</w:t>
      </w:r>
      <w:r w:rsidR="000C7F3F">
        <w:rPr>
          <w:rFonts w:ascii="Arial" w:hAnsi="Arial" w:cs="Arial"/>
        </w:rPr>
        <w:t xml:space="preserve"> population vectors formed by the</w:t>
      </w:r>
      <w:r>
        <w:rPr>
          <w:rFonts w:ascii="Arial" w:hAnsi="Arial" w:cs="Arial"/>
        </w:rPr>
        <w:t xml:space="preserve"> </w:t>
      </w:r>
      <w:r w:rsidR="008C0082">
        <w:rPr>
          <w:rFonts w:ascii="Arial" w:hAnsi="Arial" w:cs="Arial"/>
        </w:rPr>
        <w:t>core</w:t>
      </w:r>
      <w:r>
        <w:rPr>
          <w:rFonts w:ascii="Arial" w:hAnsi="Arial" w:cs="Arial"/>
        </w:rPr>
        <w:t xml:space="preserve"> </w:t>
      </w:r>
      <w:r w:rsidR="00920317">
        <w:rPr>
          <w:rFonts w:ascii="Arial" w:hAnsi="Arial" w:cs="Arial"/>
        </w:rPr>
        <w:t>neurons from</w:t>
      </w:r>
      <w:r w:rsidR="00355B8A">
        <w:rPr>
          <w:rFonts w:ascii="Arial" w:hAnsi="Arial" w:cs="Arial"/>
        </w:rPr>
        <w:t xml:space="preserve"> cortical </w:t>
      </w:r>
      <w:r w:rsidR="00355B8A" w:rsidRPr="00044B3A">
        <w:rPr>
          <w:rFonts w:ascii="Arial" w:hAnsi="Arial" w:cs="Arial"/>
        </w:rPr>
        <w:t>ensembles identified with CRF</w:t>
      </w:r>
      <w:r w:rsidR="00355B8A" w:rsidRPr="00453414">
        <w:rPr>
          <w:rFonts w:ascii="Arial" w:hAnsi="Arial" w:cs="Arial"/>
        </w:rPr>
        <w:t xml:space="preserve">s </w:t>
      </w:r>
      <w:r w:rsidR="00780FAC">
        <w:rPr>
          <w:rFonts w:ascii="Arial" w:hAnsi="Arial" w:cs="Arial"/>
        </w:rPr>
        <w:t>ha</w:t>
      </w:r>
      <w:r w:rsidR="00C3396F">
        <w:rPr>
          <w:rFonts w:ascii="Arial" w:hAnsi="Arial" w:cs="Arial"/>
        </w:rPr>
        <w:t xml:space="preserve">ve comparable </w:t>
      </w:r>
      <w:r w:rsidR="00920317">
        <w:rPr>
          <w:rFonts w:ascii="Arial" w:hAnsi="Arial" w:cs="Arial"/>
        </w:rPr>
        <w:t>prediction performance</w:t>
      </w:r>
      <w:ins w:id="141" w:author="Shuting Han" w:date="2017-04-04T10:38:00Z">
        <w:r w:rsidR="00B56C6B">
          <w:rPr>
            <w:rFonts w:ascii="Arial" w:hAnsi="Arial" w:cs="Arial"/>
          </w:rPr>
          <w:t xml:space="preserve"> (AUC </w:t>
        </w:r>
      </w:ins>
      <w:ins w:id="142" w:author="Shuting Han" w:date="2017-04-05T09:28:00Z">
        <w:r w:rsidR="00150141">
          <w:rPr>
            <w:rFonts w:ascii="Arial" w:hAnsi="Arial" w:cs="Arial"/>
          </w:rPr>
          <w:t xml:space="preserve">[mean ± S.E.M] </w:t>
        </w:r>
      </w:ins>
      <w:ins w:id="143" w:author="Shuting Han" w:date="2017-04-04T10:38:00Z">
        <w:r w:rsidR="00B56C6B">
          <w:rPr>
            <w:rFonts w:ascii="Arial" w:hAnsi="Arial" w:cs="Arial"/>
          </w:rPr>
          <w:t>0.9383</w:t>
        </w:r>
      </w:ins>
      <w:ins w:id="144" w:author="Shuting Han" w:date="2017-04-05T09:28:00Z">
        <w:r w:rsidR="00150141">
          <w:rPr>
            <w:rFonts w:ascii="Arial" w:hAnsi="Arial" w:cs="Arial"/>
          </w:rPr>
          <w:t xml:space="preserve"> </w:t>
        </w:r>
      </w:ins>
      <w:ins w:id="145" w:author="Shuting Han" w:date="2017-04-04T10:38:00Z">
        <w:r w:rsidR="00B56C6B">
          <w:rPr>
            <w:rFonts w:ascii="Arial" w:hAnsi="Arial" w:cs="Arial"/>
          </w:rPr>
          <w:t>±</w:t>
        </w:r>
      </w:ins>
      <w:ins w:id="146" w:author="Shuting Han" w:date="2017-04-05T09:28:00Z">
        <w:r w:rsidR="00150141">
          <w:rPr>
            <w:rFonts w:ascii="Arial" w:hAnsi="Arial" w:cs="Arial"/>
          </w:rPr>
          <w:t xml:space="preserve"> </w:t>
        </w:r>
      </w:ins>
      <w:ins w:id="147" w:author="Shuting Han" w:date="2017-04-04T10:38:00Z">
        <w:r w:rsidR="00B56C6B">
          <w:rPr>
            <w:rFonts w:ascii="Arial" w:hAnsi="Arial" w:cs="Arial"/>
          </w:rPr>
          <w:t>0.</w:t>
        </w:r>
      </w:ins>
      <w:ins w:id="148" w:author="Shuting Han" w:date="2017-04-05T09:31:00Z">
        <w:r w:rsidR="00150141">
          <w:rPr>
            <w:rFonts w:ascii="Arial" w:hAnsi="Arial" w:cs="Arial"/>
          </w:rPr>
          <w:t>0074</w:t>
        </w:r>
      </w:ins>
      <w:ins w:id="149" w:author="Shuting Han" w:date="2017-04-04T10:39:00Z">
        <w:r w:rsidR="00B56C6B">
          <w:rPr>
            <w:rFonts w:ascii="Arial" w:hAnsi="Arial" w:cs="Arial"/>
          </w:rPr>
          <w:t>, accuracy 0.8367</w:t>
        </w:r>
      </w:ins>
      <w:ins w:id="150" w:author="Shuting Han" w:date="2017-04-05T09:28:00Z">
        <w:r w:rsidR="00150141">
          <w:rPr>
            <w:rFonts w:ascii="Arial" w:hAnsi="Arial" w:cs="Arial"/>
          </w:rPr>
          <w:t xml:space="preserve"> </w:t>
        </w:r>
      </w:ins>
      <w:ins w:id="151" w:author="Shuting Han" w:date="2017-04-04T10:39:00Z">
        <w:r w:rsidR="00B56C6B">
          <w:rPr>
            <w:rFonts w:ascii="Arial" w:hAnsi="Arial" w:cs="Arial"/>
          </w:rPr>
          <w:t>±</w:t>
        </w:r>
      </w:ins>
      <w:ins w:id="152" w:author="Shuting Han" w:date="2017-04-05T09:28:00Z">
        <w:r w:rsidR="00150141">
          <w:rPr>
            <w:rFonts w:ascii="Arial" w:hAnsi="Arial" w:cs="Arial"/>
          </w:rPr>
          <w:t xml:space="preserve"> </w:t>
        </w:r>
      </w:ins>
      <w:ins w:id="153" w:author="Shuting Han" w:date="2017-04-04T10:39:00Z">
        <w:r w:rsidR="00B56C6B">
          <w:rPr>
            <w:rFonts w:ascii="Arial" w:hAnsi="Arial" w:cs="Arial"/>
          </w:rPr>
          <w:t>0.</w:t>
        </w:r>
      </w:ins>
      <w:ins w:id="154" w:author="Shuting Han" w:date="2017-04-05T09:32:00Z">
        <w:r w:rsidR="00150141">
          <w:rPr>
            <w:rFonts w:ascii="Arial" w:hAnsi="Arial" w:cs="Arial"/>
          </w:rPr>
          <w:t>0155</w:t>
        </w:r>
      </w:ins>
      <w:ins w:id="155" w:author="Shuting Han" w:date="2017-04-04T10:39:00Z">
        <w:r w:rsidR="00B56C6B">
          <w:rPr>
            <w:rFonts w:ascii="Arial" w:hAnsi="Arial" w:cs="Arial"/>
          </w:rPr>
          <w:t>, precision 0.6175</w:t>
        </w:r>
      </w:ins>
      <w:ins w:id="156" w:author="Shuting Han" w:date="2017-04-05T09:28:00Z">
        <w:r w:rsidR="00150141">
          <w:rPr>
            <w:rFonts w:ascii="Arial" w:hAnsi="Arial" w:cs="Arial"/>
          </w:rPr>
          <w:t xml:space="preserve"> </w:t>
        </w:r>
      </w:ins>
      <w:ins w:id="157" w:author="Shuting Han" w:date="2017-04-04T10:39:00Z">
        <w:r w:rsidR="00B56C6B">
          <w:rPr>
            <w:rFonts w:ascii="Arial" w:hAnsi="Arial" w:cs="Arial"/>
          </w:rPr>
          <w:t>±</w:t>
        </w:r>
      </w:ins>
      <w:ins w:id="158" w:author="Shuting Han" w:date="2017-04-05T09:28:00Z">
        <w:r w:rsidR="00150141">
          <w:rPr>
            <w:rFonts w:ascii="Arial" w:hAnsi="Arial" w:cs="Arial"/>
          </w:rPr>
          <w:t xml:space="preserve"> </w:t>
        </w:r>
      </w:ins>
      <w:ins w:id="159" w:author="Shuting Han" w:date="2017-04-04T10:39:00Z">
        <w:r w:rsidR="00B56C6B">
          <w:rPr>
            <w:rFonts w:ascii="Arial" w:hAnsi="Arial" w:cs="Arial"/>
          </w:rPr>
          <w:t>0.</w:t>
        </w:r>
      </w:ins>
      <w:ins w:id="160" w:author="Shuting Han" w:date="2017-04-05T09:32:00Z">
        <w:r w:rsidR="00150141">
          <w:rPr>
            <w:rFonts w:ascii="Arial" w:hAnsi="Arial" w:cs="Arial"/>
          </w:rPr>
          <w:t>0402</w:t>
        </w:r>
      </w:ins>
      <w:ins w:id="161" w:author="Shuting Han" w:date="2017-04-04T10:39:00Z">
        <w:r w:rsidR="00B56C6B">
          <w:rPr>
            <w:rFonts w:ascii="Arial" w:hAnsi="Arial" w:cs="Arial"/>
          </w:rPr>
          <w:t>, recall 0.9067</w:t>
        </w:r>
      </w:ins>
      <w:ins w:id="162" w:author="Shuting Han" w:date="2017-04-05T09:28:00Z">
        <w:r w:rsidR="00150141">
          <w:rPr>
            <w:rFonts w:ascii="Arial" w:hAnsi="Arial" w:cs="Arial"/>
          </w:rPr>
          <w:t xml:space="preserve"> </w:t>
        </w:r>
      </w:ins>
      <w:ins w:id="163" w:author="Shuting Han" w:date="2017-04-04T10:39:00Z">
        <w:r w:rsidR="00B56C6B">
          <w:rPr>
            <w:rFonts w:ascii="Arial" w:hAnsi="Arial" w:cs="Arial"/>
          </w:rPr>
          <w:t>±</w:t>
        </w:r>
      </w:ins>
      <w:ins w:id="164" w:author="Shuting Han" w:date="2017-04-05T09:28:00Z">
        <w:r w:rsidR="00150141">
          <w:rPr>
            <w:rFonts w:ascii="Arial" w:hAnsi="Arial" w:cs="Arial"/>
          </w:rPr>
          <w:t xml:space="preserve"> </w:t>
        </w:r>
      </w:ins>
      <w:ins w:id="165" w:author="Shuting Han" w:date="2017-04-04T10:39:00Z">
        <w:r w:rsidR="00B56C6B">
          <w:rPr>
            <w:rFonts w:ascii="Arial" w:hAnsi="Arial" w:cs="Arial"/>
          </w:rPr>
          <w:t>0.</w:t>
        </w:r>
      </w:ins>
      <w:ins w:id="166" w:author="Shuting Han" w:date="2017-04-05T09:32:00Z">
        <w:r w:rsidR="00150141">
          <w:rPr>
            <w:rFonts w:ascii="Arial" w:hAnsi="Arial" w:cs="Arial"/>
          </w:rPr>
          <w:t>0165</w:t>
        </w:r>
      </w:ins>
      <w:ins w:id="167" w:author="Shuting Han" w:date="2017-04-04T10:42:00Z">
        <w:r w:rsidR="00B56C6B">
          <w:rPr>
            <w:rFonts w:ascii="Arial" w:hAnsi="Arial" w:cs="Arial"/>
          </w:rPr>
          <w:t>; n</w:t>
        </w:r>
      </w:ins>
      <w:ins w:id="168" w:author="Shuting Han" w:date="2017-04-05T09:28:00Z">
        <w:r w:rsidR="00150141">
          <w:rPr>
            <w:rFonts w:ascii="Arial" w:hAnsi="Arial" w:cs="Arial"/>
          </w:rPr>
          <w:t xml:space="preserve"> </w:t>
        </w:r>
      </w:ins>
      <w:ins w:id="169" w:author="Shuting Han" w:date="2017-04-04T10:42:00Z">
        <w:r w:rsidR="00B56C6B">
          <w:rPr>
            <w:rFonts w:ascii="Arial" w:hAnsi="Arial" w:cs="Arial"/>
          </w:rPr>
          <w:t>=</w:t>
        </w:r>
      </w:ins>
      <w:ins w:id="170" w:author="Shuting Han" w:date="2017-04-05T09:28:00Z">
        <w:r w:rsidR="00150141">
          <w:rPr>
            <w:rFonts w:ascii="Arial" w:hAnsi="Arial" w:cs="Arial"/>
          </w:rPr>
          <w:t xml:space="preserve"> </w:t>
        </w:r>
      </w:ins>
      <w:ins w:id="171" w:author="Shuting Han" w:date="2017-04-04T10:42:00Z">
        <w:r w:rsidR="00B56C6B">
          <w:rPr>
            <w:rFonts w:ascii="Arial" w:hAnsi="Arial" w:cs="Arial"/>
          </w:rPr>
          <w:t>6 mice, 20 ensembles</w:t>
        </w:r>
      </w:ins>
      <w:ins w:id="172" w:author="Shuting Han" w:date="2017-04-04T10:39:00Z">
        <w:r w:rsidR="00B56C6B">
          <w:rPr>
            <w:rFonts w:ascii="Arial" w:hAnsi="Arial" w:cs="Arial"/>
          </w:rPr>
          <w:t>)</w:t>
        </w:r>
      </w:ins>
      <w:r w:rsidR="00920317">
        <w:rPr>
          <w:rFonts w:ascii="Arial" w:hAnsi="Arial" w:cs="Arial"/>
        </w:rPr>
        <w:t xml:space="preserve"> </w:t>
      </w:r>
      <w:r w:rsidR="00C3396F">
        <w:rPr>
          <w:rFonts w:ascii="Arial" w:hAnsi="Arial" w:cs="Arial"/>
        </w:rPr>
        <w:t xml:space="preserve">with </w:t>
      </w:r>
      <w:r w:rsidR="00920317">
        <w:rPr>
          <w:rFonts w:ascii="Arial" w:hAnsi="Arial" w:cs="Arial"/>
        </w:rPr>
        <w:t>previously used methods</w:t>
      </w:r>
      <w:r w:rsidR="00355B8A">
        <w:rPr>
          <w:rFonts w:ascii="Arial" w:hAnsi="Arial" w:cs="Arial"/>
        </w:rPr>
        <w:t xml:space="preserve"> </w:t>
      </w:r>
      <w:r w:rsidR="000C7F3F">
        <w:rPr>
          <w:rFonts w:ascii="Arial" w:hAnsi="Arial" w:cs="Arial"/>
        </w:rPr>
        <w:lastRenderedPageBreak/>
        <w:t>for cortical ensemble classification</w:t>
      </w:r>
      <w:r w:rsidR="00756CAF">
        <w:rPr>
          <w:rFonts w:ascii="Arial" w:hAnsi="Arial" w:cs="Arial"/>
        </w:rPr>
        <w:t xml:space="preserve"> using SVD</w:t>
      </w:r>
      <w:r w:rsidR="00D20C73">
        <w:rPr>
          <w:rFonts w:ascii="Arial" w:hAnsi="Arial" w:cs="Arial"/>
        </w:rPr>
        <w:t xml:space="preserve"> </w:t>
      </w:r>
      <w:r w:rsidR="0043400C">
        <w:rPr>
          <w:rFonts w:ascii="Arial" w:hAnsi="Arial" w:cs="Arial"/>
        </w:rPr>
        <w:fldChar w:fldCharType="begin">
          <w:fldData xml:space="preserve">PEVuZE5vdGU+PENpdGU+PEF1dGhvcj5DYXJyaWxsby1SZWlkPC9BdXRob3I+PFllYXI+MjAxNTwv
WWVhcj48UmVjTnVtPjM3PC9SZWNOdW0+PERpc3BsYXlUZXh0PihDYXJyaWxsby1SZWlkIGV0IGFs
LiwgMjAxNWE7IENhcnJpbGxvLVJlaWQgZXQgYWwuLCAyMDE1YjsgQ2FycmlsbG8tUmVpZCBldCBh
bC4sIDIwMTYpPC9EaXNwbGF5VGV4dD48cmVjb3JkPjxyZWMtbnVtYmVyPjM3PC9yZWMtbnVtYmVy
Pjxmb3JlaWduLWtleXM+PGtleSBhcHA9IkVOIiBkYi1pZD0iOWVwZGZ4YWE5ZnZkMmhlcjB3OXB4
ZHBkcmFyc3p0NTl3eHBmIj4zNzwva2V5PjwvZm9yZWlnbi1rZXlzPjxyZWYtdHlwZSBuYW1lPSJK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ZnVsbC10aXRsZT48YWJici0xPkludGVybmF0aW9uYWwgam91cm5hbCBvZiBuZXVyYWwgc3lzdGVt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PC9sYW5ndWFnZT48L3JlY29yZD48L0NpdGU+PENpdGU+PEF1dGhvcj5DYXJyaWxsby1SZWlkPC9B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WWVhcj48UmVjTnVtPjM3PC9SZWNOdW0+PERpc3BsYXlUZXh0PihDYXJyaWxsby1SZWlkIGV0IGFs
LiwgMjAxNWE7IENhcnJpbGxvLVJlaWQgZXQgYWwuLCAyMDE1YjsgQ2FycmlsbG8tUmVpZCBldCBh
bC4sIDIwMTYpPC9EaXNwbGF5VGV4dD48cmVjb3JkPjxyZWMtbnVtYmVyPjM3PC9yZWMtbnVtYmVy
Pjxmb3JlaWduLWtleXM+PGtleSBhcHA9IkVOIiBkYi1pZD0iOWVwZGZ4YWE5ZnZkMmhlcjB3OXB4
ZHBkcmFyc3p0NTl3eHBmIj4zNzwva2V5PjwvZm9yZWlnbi1rZXlzPjxyZWYtdHlwZSBuYW1lPSJK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ZnVsbC10aXRsZT48YWJici0xPkludGVybmF0aW9uYWwgam91cm5hbCBvZiBuZXVyYWwgc3lzdGVt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0" w:tooltip="Carrillo-Reid, 2015 #37" w:history="1">
        <w:r w:rsidR="00BC1C0A">
          <w:rPr>
            <w:rFonts w:ascii="Arial" w:hAnsi="Arial" w:cs="Arial"/>
            <w:noProof/>
          </w:rPr>
          <w:t>Carrillo-Reid et al., 2015a</w:t>
        </w:r>
      </w:hyperlink>
      <w:r w:rsidR="0043400C">
        <w:rPr>
          <w:rFonts w:ascii="Arial" w:hAnsi="Arial" w:cs="Arial"/>
          <w:noProof/>
        </w:rPr>
        <w:t xml:space="preserve">; </w:t>
      </w:r>
      <w:hyperlink w:anchor="_ENREF_11" w:tooltip="Carrillo-Reid, 2015 #36" w:history="1">
        <w:r w:rsidR="00BC1C0A">
          <w:rPr>
            <w:rFonts w:ascii="Arial" w:hAnsi="Arial" w:cs="Arial"/>
            <w:noProof/>
          </w:rPr>
          <w:t>Carrillo-Reid et al., 2015b</w:t>
        </w:r>
      </w:hyperlink>
      <w:r w:rsidR="0043400C">
        <w:rPr>
          <w:rFonts w:ascii="Arial" w:hAnsi="Arial" w:cs="Arial"/>
          <w:noProof/>
        </w:rPr>
        <w:t xml:space="preserve">; </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000C7F3F">
        <w:rPr>
          <w:rFonts w:ascii="Arial" w:hAnsi="Arial" w:cs="Arial"/>
        </w:rPr>
        <w:t xml:space="preserve"> </w:t>
      </w:r>
      <w:r w:rsidR="00A235DD">
        <w:rPr>
          <w:rFonts w:ascii="Arial" w:hAnsi="Arial" w:cs="Arial"/>
        </w:rPr>
        <w:t>(</w:t>
      </w:r>
      <w:r w:rsidR="00A235DD" w:rsidRPr="008013DA">
        <w:rPr>
          <w:rFonts w:ascii="Arial" w:hAnsi="Arial" w:cs="Arial"/>
          <w:color w:val="0000FF"/>
        </w:rPr>
        <w:t>Figure</w:t>
      </w:r>
      <w:r w:rsidR="007C37EA">
        <w:rPr>
          <w:rFonts w:ascii="Arial" w:hAnsi="Arial" w:cs="Arial"/>
          <w:color w:val="0000FF"/>
        </w:rPr>
        <w:t>s</w:t>
      </w:r>
      <w:r w:rsidR="00A235DD" w:rsidRPr="008013DA">
        <w:rPr>
          <w:rFonts w:ascii="Arial" w:hAnsi="Arial" w:cs="Arial"/>
          <w:color w:val="0000FF"/>
        </w:rPr>
        <w:t xml:space="preserve"> </w:t>
      </w:r>
      <w:r w:rsidR="00FE1937">
        <w:rPr>
          <w:rFonts w:ascii="Arial" w:hAnsi="Arial" w:cs="Arial"/>
          <w:color w:val="0000FF"/>
        </w:rPr>
        <w:t>5</w:t>
      </w:r>
      <w:r w:rsidR="00A235DD" w:rsidRPr="008013DA">
        <w:rPr>
          <w:rFonts w:ascii="Arial" w:hAnsi="Arial" w:cs="Arial"/>
          <w:color w:val="0000FF"/>
        </w:rPr>
        <w:t>A-</w:t>
      </w:r>
      <w:r w:rsidR="00FE1937">
        <w:rPr>
          <w:rFonts w:ascii="Arial" w:hAnsi="Arial" w:cs="Arial"/>
          <w:color w:val="0000FF"/>
        </w:rPr>
        <w:t>5</w:t>
      </w:r>
      <w:r w:rsidR="00A235DD" w:rsidRPr="008013DA">
        <w:rPr>
          <w:rFonts w:ascii="Arial" w:hAnsi="Arial" w:cs="Arial"/>
          <w:color w:val="0000FF"/>
        </w:rPr>
        <w:t>E</w:t>
      </w:r>
      <w:ins w:id="173" w:author="Shuting Han" w:date="2017-04-04T10:36:00Z">
        <w:r w:rsidR="00B56C6B" w:rsidRPr="00B56C6B">
          <w:rPr>
            <w:rFonts w:ascii="Arial" w:hAnsi="Arial" w:cs="Arial"/>
            <w:rPrChange w:id="174" w:author="Shuting Han" w:date="2017-04-04T10:36:00Z">
              <w:rPr>
                <w:rFonts w:ascii="Arial" w:hAnsi="Arial" w:cs="Arial"/>
                <w:color w:val="0000FF"/>
              </w:rPr>
            </w:rPrChange>
          </w:rPr>
          <w:t xml:space="preserve">; </w:t>
        </w:r>
        <w:r w:rsidR="00B56C6B">
          <w:rPr>
            <w:rFonts w:ascii="Arial" w:hAnsi="Arial" w:cs="Arial"/>
          </w:rPr>
          <w:t xml:space="preserve">AUC </w:t>
        </w:r>
      </w:ins>
      <w:ins w:id="175" w:author="Shuting Han" w:date="2017-04-04T10:37:00Z">
        <w:r w:rsidR="00B56C6B">
          <w:rPr>
            <w:rFonts w:ascii="Arial" w:hAnsi="Arial" w:cs="Arial"/>
          </w:rPr>
          <w:t>0.9111</w:t>
        </w:r>
      </w:ins>
      <w:ins w:id="176" w:author="Shuting Han" w:date="2017-04-05T09:28:00Z">
        <w:r w:rsidR="00150141">
          <w:rPr>
            <w:rFonts w:ascii="Arial" w:hAnsi="Arial" w:cs="Arial"/>
          </w:rPr>
          <w:t xml:space="preserve"> </w:t>
        </w:r>
      </w:ins>
      <w:ins w:id="177" w:author="Shuting Han" w:date="2017-04-04T10:37:00Z">
        <w:r w:rsidR="00B56C6B">
          <w:rPr>
            <w:rFonts w:ascii="Arial" w:hAnsi="Arial" w:cs="Arial"/>
          </w:rPr>
          <w:t>±</w:t>
        </w:r>
      </w:ins>
      <w:ins w:id="178" w:author="Shuting Han" w:date="2017-04-05T09:28:00Z">
        <w:r w:rsidR="00150141">
          <w:rPr>
            <w:rFonts w:ascii="Arial" w:hAnsi="Arial" w:cs="Arial"/>
          </w:rPr>
          <w:t xml:space="preserve"> </w:t>
        </w:r>
      </w:ins>
      <w:ins w:id="179" w:author="Shuting Han" w:date="2017-04-04T10:37:00Z">
        <w:r w:rsidR="00B56C6B">
          <w:rPr>
            <w:rFonts w:ascii="Arial" w:hAnsi="Arial" w:cs="Arial"/>
          </w:rPr>
          <w:t>0.</w:t>
        </w:r>
      </w:ins>
      <w:ins w:id="180" w:author="Shuting Han" w:date="2017-04-05T09:32:00Z">
        <w:r w:rsidR="00150141">
          <w:rPr>
            <w:rFonts w:ascii="Arial" w:hAnsi="Arial" w:cs="Arial"/>
          </w:rPr>
          <w:t>010</w:t>
        </w:r>
      </w:ins>
      <w:ins w:id="181" w:author="Shuting Han" w:date="2017-04-05T09:41:00Z">
        <w:r w:rsidR="0031779A">
          <w:rPr>
            <w:rFonts w:ascii="Arial" w:hAnsi="Arial" w:cs="Arial"/>
          </w:rPr>
          <w:t>3</w:t>
        </w:r>
      </w:ins>
      <w:ins w:id="182" w:author="Shuting Han" w:date="2017-04-04T10:37:00Z">
        <w:r w:rsidR="00B56C6B">
          <w:rPr>
            <w:rFonts w:ascii="Arial" w:hAnsi="Arial" w:cs="Arial"/>
          </w:rPr>
          <w:t>,</w:t>
        </w:r>
      </w:ins>
      <w:ins w:id="183" w:author="Shuting Han" w:date="2017-04-05T09:35:00Z">
        <w:r w:rsidR="00150141">
          <w:rPr>
            <w:rFonts w:ascii="Arial" w:hAnsi="Arial" w:cs="Arial"/>
          </w:rPr>
          <w:t xml:space="preserve"> p&gt;0.05;</w:t>
        </w:r>
      </w:ins>
      <w:ins w:id="184" w:author="Shuting Han" w:date="2017-04-04T10:37:00Z">
        <w:r w:rsidR="00B56C6B">
          <w:rPr>
            <w:rFonts w:ascii="Arial" w:hAnsi="Arial" w:cs="Arial"/>
          </w:rPr>
          <w:t xml:space="preserve"> accuracy 0.8448</w:t>
        </w:r>
      </w:ins>
      <w:ins w:id="185" w:author="Shuting Han" w:date="2017-04-05T09:28:00Z">
        <w:r w:rsidR="00150141">
          <w:rPr>
            <w:rFonts w:ascii="Arial" w:hAnsi="Arial" w:cs="Arial"/>
          </w:rPr>
          <w:t xml:space="preserve"> </w:t>
        </w:r>
      </w:ins>
      <w:ins w:id="186" w:author="Shuting Han" w:date="2017-04-04T10:37:00Z">
        <w:r w:rsidR="00B56C6B">
          <w:rPr>
            <w:rFonts w:ascii="Arial" w:hAnsi="Arial" w:cs="Arial"/>
          </w:rPr>
          <w:t>±</w:t>
        </w:r>
      </w:ins>
      <w:ins w:id="187" w:author="Shuting Han" w:date="2017-04-05T09:28:00Z">
        <w:r w:rsidR="00150141">
          <w:rPr>
            <w:rFonts w:ascii="Arial" w:hAnsi="Arial" w:cs="Arial"/>
          </w:rPr>
          <w:t xml:space="preserve"> </w:t>
        </w:r>
      </w:ins>
      <w:ins w:id="188" w:author="Shuting Han" w:date="2017-04-04T10:37:00Z">
        <w:r w:rsidR="00B56C6B">
          <w:rPr>
            <w:rFonts w:ascii="Arial" w:hAnsi="Arial" w:cs="Arial"/>
          </w:rPr>
          <w:t>0.</w:t>
        </w:r>
      </w:ins>
      <w:ins w:id="189" w:author="Shuting Han" w:date="2017-04-05T09:32:00Z">
        <w:r w:rsidR="00150141">
          <w:rPr>
            <w:rFonts w:ascii="Arial" w:hAnsi="Arial" w:cs="Arial"/>
          </w:rPr>
          <w:t>015</w:t>
        </w:r>
      </w:ins>
      <w:ins w:id="190" w:author="Shuting Han" w:date="2017-04-05T09:41:00Z">
        <w:r w:rsidR="0031779A">
          <w:rPr>
            <w:rFonts w:ascii="Arial" w:hAnsi="Arial" w:cs="Arial"/>
          </w:rPr>
          <w:t>7</w:t>
        </w:r>
      </w:ins>
      <w:ins w:id="191" w:author="Shuting Han" w:date="2017-04-05T09:35:00Z">
        <w:r w:rsidR="00150141">
          <w:rPr>
            <w:rFonts w:ascii="Arial" w:hAnsi="Arial" w:cs="Arial"/>
          </w:rPr>
          <w:t>, p&gt;0.05;</w:t>
        </w:r>
      </w:ins>
      <w:ins w:id="192" w:author="Shuting Han" w:date="2017-04-04T10:37:00Z">
        <w:r w:rsidR="00B56C6B">
          <w:rPr>
            <w:rFonts w:ascii="Arial" w:hAnsi="Arial" w:cs="Arial"/>
          </w:rPr>
          <w:t xml:space="preserve"> precision 0.6724</w:t>
        </w:r>
      </w:ins>
      <w:ins w:id="193" w:author="Shuting Han" w:date="2017-04-05T09:29:00Z">
        <w:r w:rsidR="00150141">
          <w:rPr>
            <w:rFonts w:ascii="Arial" w:hAnsi="Arial" w:cs="Arial"/>
          </w:rPr>
          <w:t xml:space="preserve"> </w:t>
        </w:r>
      </w:ins>
      <w:ins w:id="194" w:author="Shuting Han" w:date="2017-04-04T10:37:00Z">
        <w:r w:rsidR="00B56C6B">
          <w:rPr>
            <w:rFonts w:ascii="Arial" w:hAnsi="Arial" w:cs="Arial"/>
          </w:rPr>
          <w:t>±</w:t>
        </w:r>
      </w:ins>
      <w:ins w:id="195" w:author="Shuting Han" w:date="2017-04-05T09:29:00Z">
        <w:r w:rsidR="00150141">
          <w:rPr>
            <w:rFonts w:ascii="Arial" w:hAnsi="Arial" w:cs="Arial"/>
          </w:rPr>
          <w:t xml:space="preserve"> </w:t>
        </w:r>
      </w:ins>
      <w:ins w:id="196" w:author="Shuting Han" w:date="2017-04-04T10:38:00Z">
        <w:r w:rsidR="00B56C6B">
          <w:rPr>
            <w:rFonts w:ascii="Arial" w:hAnsi="Arial" w:cs="Arial"/>
          </w:rPr>
          <w:t>0.</w:t>
        </w:r>
      </w:ins>
      <w:ins w:id="197" w:author="Shuting Han" w:date="2017-04-05T09:33:00Z">
        <w:r w:rsidR="00150141">
          <w:rPr>
            <w:rFonts w:ascii="Arial" w:hAnsi="Arial" w:cs="Arial"/>
          </w:rPr>
          <w:t>0</w:t>
        </w:r>
        <w:r w:rsidR="0031779A">
          <w:rPr>
            <w:rFonts w:ascii="Arial" w:hAnsi="Arial" w:cs="Arial"/>
          </w:rPr>
          <w:t>446</w:t>
        </w:r>
      </w:ins>
      <w:ins w:id="198" w:author="Shuting Han" w:date="2017-04-04T10:38:00Z">
        <w:r w:rsidR="00B56C6B">
          <w:rPr>
            <w:rFonts w:ascii="Arial" w:hAnsi="Arial" w:cs="Arial"/>
          </w:rPr>
          <w:t>,</w:t>
        </w:r>
      </w:ins>
      <w:ins w:id="199" w:author="Shuting Han" w:date="2017-04-05T09:35:00Z">
        <w:r w:rsidR="00150141">
          <w:rPr>
            <w:rFonts w:ascii="Arial" w:hAnsi="Arial" w:cs="Arial"/>
          </w:rPr>
          <w:t xml:space="preserve"> p&gt;0.</w:t>
        </w:r>
      </w:ins>
      <w:ins w:id="200" w:author="Shuting Han" w:date="2017-04-05T09:36:00Z">
        <w:r w:rsidR="00150141">
          <w:rPr>
            <w:rFonts w:ascii="Arial" w:hAnsi="Arial" w:cs="Arial"/>
          </w:rPr>
          <w:t>05;</w:t>
        </w:r>
      </w:ins>
      <w:ins w:id="201" w:author="Shuting Han" w:date="2017-04-04T10:38:00Z">
        <w:r w:rsidR="00B56C6B">
          <w:rPr>
            <w:rFonts w:ascii="Arial" w:hAnsi="Arial" w:cs="Arial"/>
          </w:rPr>
          <w:t xml:space="preserve"> recall 0.8097</w:t>
        </w:r>
      </w:ins>
      <w:ins w:id="202" w:author="Shuting Han" w:date="2017-04-05T09:29:00Z">
        <w:r w:rsidR="00150141">
          <w:rPr>
            <w:rFonts w:ascii="Arial" w:hAnsi="Arial" w:cs="Arial"/>
          </w:rPr>
          <w:t xml:space="preserve"> </w:t>
        </w:r>
      </w:ins>
      <w:ins w:id="203" w:author="Shuting Han" w:date="2017-04-04T10:38:00Z">
        <w:r w:rsidR="00B56C6B">
          <w:rPr>
            <w:rFonts w:ascii="Arial" w:hAnsi="Arial" w:cs="Arial"/>
          </w:rPr>
          <w:t>±</w:t>
        </w:r>
      </w:ins>
      <w:ins w:id="204" w:author="Shuting Han" w:date="2017-04-05T09:29:00Z">
        <w:r w:rsidR="00150141">
          <w:rPr>
            <w:rFonts w:ascii="Arial" w:hAnsi="Arial" w:cs="Arial"/>
          </w:rPr>
          <w:t xml:space="preserve"> </w:t>
        </w:r>
      </w:ins>
      <w:ins w:id="205" w:author="Shuting Han" w:date="2017-04-04T10:38:00Z">
        <w:r w:rsidR="00B56C6B">
          <w:rPr>
            <w:rFonts w:ascii="Arial" w:hAnsi="Arial" w:cs="Arial"/>
          </w:rPr>
          <w:t>0.</w:t>
        </w:r>
      </w:ins>
      <w:ins w:id="206" w:author="Shuting Han" w:date="2017-04-05T09:33:00Z">
        <w:r w:rsidR="00150141">
          <w:rPr>
            <w:rFonts w:ascii="Arial" w:hAnsi="Arial" w:cs="Arial"/>
          </w:rPr>
          <w:t>02</w:t>
        </w:r>
      </w:ins>
      <w:ins w:id="207" w:author="Shuting Han" w:date="2017-04-05T09:41:00Z">
        <w:r w:rsidR="0031779A">
          <w:rPr>
            <w:rFonts w:ascii="Arial" w:hAnsi="Arial" w:cs="Arial"/>
          </w:rPr>
          <w:t>45</w:t>
        </w:r>
      </w:ins>
      <w:ins w:id="208" w:author="Shuting Han" w:date="2017-04-05T09:36:00Z">
        <w:r w:rsidR="00150141">
          <w:rPr>
            <w:rFonts w:ascii="Arial" w:hAnsi="Arial" w:cs="Arial"/>
          </w:rPr>
          <w:t>, p&lt;0.01</w:t>
        </w:r>
      </w:ins>
      <w:ins w:id="209" w:author="Shuting Han" w:date="2017-04-04T10:42:00Z">
        <w:r w:rsidR="00B56C6B">
          <w:rPr>
            <w:rFonts w:ascii="Arial" w:hAnsi="Arial" w:cs="Arial"/>
          </w:rPr>
          <w:t>; n</w:t>
        </w:r>
      </w:ins>
      <w:ins w:id="210" w:author="Shuting Han" w:date="2017-04-05T09:29:00Z">
        <w:r w:rsidR="00150141">
          <w:rPr>
            <w:rFonts w:ascii="Arial" w:hAnsi="Arial" w:cs="Arial"/>
          </w:rPr>
          <w:t xml:space="preserve"> </w:t>
        </w:r>
      </w:ins>
      <w:ins w:id="211" w:author="Shuting Han" w:date="2017-04-04T10:42:00Z">
        <w:r w:rsidR="00B56C6B">
          <w:rPr>
            <w:rFonts w:ascii="Arial" w:hAnsi="Arial" w:cs="Arial"/>
          </w:rPr>
          <w:t>=</w:t>
        </w:r>
      </w:ins>
      <w:ins w:id="212" w:author="Shuting Han" w:date="2017-04-05T09:29:00Z">
        <w:r w:rsidR="00150141">
          <w:rPr>
            <w:rFonts w:ascii="Arial" w:hAnsi="Arial" w:cs="Arial"/>
          </w:rPr>
          <w:t xml:space="preserve"> </w:t>
        </w:r>
      </w:ins>
      <w:ins w:id="213" w:author="Shuting Han" w:date="2017-04-04T10:42:00Z">
        <w:r w:rsidR="00B56C6B">
          <w:rPr>
            <w:rFonts w:ascii="Arial" w:hAnsi="Arial" w:cs="Arial"/>
          </w:rPr>
          <w:t>6 mice, 19 ensembles</w:t>
        </w:r>
      </w:ins>
      <w:r w:rsidR="00A235DD">
        <w:rPr>
          <w:rFonts w:ascii="Arial" w:hAnsi="Arial" w:cs="Arial"/>
        </w:rPr>
        <w:t xml:space="preserve">) </w:t>
      </w:r>
      <w:r w:rsidR="000C7F3F">
        <w:rPr>
          <w:rFonts w:ascii="Arial" w:hAnsi="Arial" w:cs="Arial"/>
        </w:rPr>
        <w:t xml:space="preserve">or </w:t>
      </w:r>
      <w:r w:rsidR="0035566B">
        <w:rPr>
          <w:rFonts w:ascii="Arial" w:hAnsi="Arial" w:cs="Arial"/>
        </w:rPr>
        <w:t xml:space="preserve">groups of </w:t>
      </w:r>
      <w:r w:rsidR="000C7F3F">
        <w:rPr>
          <w:rFonts w:ascii="Arial" w:hAnsi="Arial" w:cs="Arial"/>
        </w:rPr>
        <w:t xml:space="preserve">neurons with high orientation selectivity index (OSI) </w:t>
      </w:r>
      <w:r w:rsidR="00355B8A" w:rsidRPr="00044B3A">
        <w:rPr>
          <w:rFonts w:ascii="Arial" w:hAnsi="Arial" w:cs="Arial"/>
        </w:rPr>
        <w:t>(</w:t>
      </w:r>
      <w:r w:rsidR="00355B8A" w:rsidRPr="009012A2">
        <w:rPr>
          <w:rFonts w:ascii="Arial" w:hAnsi="Arial" w:cs="Arial"/>
          <w:color w:val="0000FF"/>
        </w:rPr>
        <w:t>Figure</w:t>
      </w:r>
      <w:r w:rsidR="007C37EA">
        <w:rPr>
          <w:rFonts w:ascii="Arial" w:hAnsi="Arial" w:cs="Arial"/>
          <w:color w:val="0000FF"/>
        </w:rPr>
        <w:t>s</w:t>
      </w:r>
      <w:r w:rsidR="00355B8A">
        <w:rPr>
          <w:rFonts w:ascii="Arial" w:hAnsi="Arial" w:cs="Arial"/>
          <w:color w:val="0000FF"/>
        </w:rPr>
        <w:t xml:space="preserve"> </w:t>
      </w:r>
      <w:r w:rsidR="00A235DD">
        <w:rPr>
          <w:rFonts w:ascii="Arial" w:hAnsi="Arial" w:cs="Arial"/>
          <w:color w:val="0000FF"/>
        </w:rPr>
        <w:t>S</w:t>
      </w:r>
      <w:r w:rsidR="00FE1937">
        <w:rPr>
          <w:rFonts w:ascii="Arial" w:hAnsi="Arial" w:cs="Arial"/>
          <w:color w:val="0000FF"/>
        </w:rPr>
        <w:t>4</w:t>
      </w:r>
      <w:r w:rsidR="00A515A4">
        <w:rPr>
          <w:rFonts w:ascii="Arial" w:hAnsi="Arial" w:cs="Arial"/>
          <w:color w:val="0000FF"/>
        </w:rPr>
        <w:t>A-</w:t>
      </w:r>
      <w:r w:rsidR="00A235DD">
        <w:rPr>
          <w:rFonts w:ascii="Arial" w:hAnsi="Arial" w:cs="Arial"/>
          <w:color w:val="0000FF"/>
        </w:rPr>
        <w:t>S</w:t>
      </w:r>
      <w:r w:rsidR="00FE1937">
        <w:rPr>
          <w:rFonts w:ascii="Arial" w:hAnsi="Arial" w:cs="Arial"/>
          <w:color w:val="0000FF"/>
        </w:rPr>
        <w:t>4</w:t>
      </w:r>
      <w:r w:rsidR="004D1483">
        <w:rPr>
          <w:rFonts w:ascii="Arial" w:hAnsi="Arial" w:cs="Arial"/>
          <w:color w:val="0000FF"/>
        </w:rPr>
        <w:t>E</w:t>
      </w:r>
      <w:ins w:id="214" w:author="Shuting Han" w:date="2017-04-04T10:40:00Z">
        <w:r w:rsidR="00B56C6B" w:rsidRPr="00B56C6B">
          <w:rPr>
            <w:rFonts w:ascii="Arial" w:hAnsi="Arial" w:cs="Arial"/>
            <w:rPrChange w:id="215" w:author="Shuting Han" w:date="2017-04-04T10:40:00Z">
              <w:rPr>
                <w:rFonts w:ascii="Arial" w:hAnsi="Arial" w:cs="Arial"/>
                <w:color w:val="0000FF"/>
              </w:rPr>
            </w:rPrChange>
          </w:rPr>
          <w:t>; AUC</w:t>
        </w:r>
        <w:r w:rsidR="00B56C6B">
          <w:rPr>
            <w:rFonts w:ascii="Arial" w:hAnsi="Arial" w:cs="Arial"/>
          </w:rPr>
          <w:t xml:space="preserve"> 0.9341</w:t>
        </w:r>
      </w:ins>
      <w:ins w:id="216" w:author="Shuting Han" w:date="2017-04-05T09:29:00Z">
        <w:r w:rsidR="00150141">
          <w:rPr>
            <w:rFonts w:ascii="Arial" w:hAnsi="Arial" w:cs="Arial"/>
          </w:rPr>
          <w:t xml:space="preserve"> </w:t>
        </w:r>
      </w:ins>
      <w:ins w:id="217" w:author="Shuting Han" w:date="2017-04-04T10:40:00Z">
        <w:r w:rsidR="00B56C6B">
          <w:rPr>
            <w:rFonts w:ascii="Arial" w:hAnsi="Arial" w:cs="Arial"/>
          </w:rPr>
          <w:t>±</w:t>
        </w:r>
      </w:ins>
      <w:ins w:id="218" w:author="Shuting Han" w:date="2017-04-05T09:29:00Z">
        <w:r w:rsidR="00150141">
          <w:rPr>
            <w:rFonts w:ascii="Arial" w:hAnsi="Arial" w:cs="Arial"/>
          </w:rPr>
          <w:t xml:space="preserve"> </w:t>
        </w:r>
      </w:ins>
      <w:ins w:id="219" w:author="Shuting Han" w:date="2017-04-04T10:40:00Z">
        <w:r w:rsidR="00B56C6B">
          <w:rPr>
            <w:rFonts w:ascii="Arial" w:hAnsi="Arial" w:cs="Arial"/>
          </w:rPr>
          <w:t>0.</w:t>
        </w:r>
      </w:ins>
      <w:ins w:id="220" w:author="Shuting Han" w:date="2017-04-05T09:33:00Z">
        <w:r w:rsidR="00150141">
          <w:rPr>
            <w:rFonts w:ascii="Arial" w:hAnsi="Arial" w:cs="Arial"/>
          </w:rPr>
          <w:t>0087</w:t>
        </w:r>
      </w:ins>
      <w:ins w:id="221" w:author="Shuting Han" w:date="2017-04-04T10:41:00Z">
        <w:r w:rsidR="00B56C6B">
          <w:rPr>
            <w:rFonts w:ascii="Arial" w:hAnsi="Arial" w:cs="Arial"/>
          </w:rPr>
          <w:t>,</w:t>
        </w:r>
      </w:ins>
      <w:ins w:id="222" w:author="Shuting Han" w:date="2017-04-05T09:36:00Z">
        <w:r w:rsidR="00150141">
          <w:rPr>
            <w:rFonts w:ascii="Arial" w:hAnsi="Arial" w:cs="Arial"/>
          </w:rPr>
          <w:t xml:space="preserve"> p&gt;0.05;</w:t>
        </w:r>
      </w:ins>
      <w:ins w:id="223" w:author="Shuting Han" w:date="2017-04-04T10:41:00Z">
        <w:r w:rsidR="00B56C6B">
          <w:rPr>
            <w:rFonts w:ascii="Arial" w:hAnsi="Arial" w:cs="Arial"/>
          </w:rPr>
          <w:t xml:space="preserve"> accuracy 0.9217</w:t>
        </w:r>
      </w:ins>
      <w:ins w:id="224" w:author="Shuting Han" w:date="2017-04-05T09:29:00Z">
        <w:r w:rsidR="00150141">
          <w:rPr>
            <w:rFonts w:ascii="Arial" w:hAnsi="Arial" w:cs="Arial"/>
          </w:rPr>
          <w:t xml:space="preserve"> </w:t>
        </w:r>
      </w:ins>
      <w:ins w:id="225" w:author="Shuting Han" w:date="2017-04-04T10:41:00Z">
        <w:r w:rsidR="00B56C6B">
          <w:rPr>
            <w:rFonts w:ascii="Arial" w:hAnsi="Arial" w:cs="Arial"/>
          </w:rPr>
          <w:t>±</w:t>
        </w:r>
      </w:ins>
      <w:ins w:id="226" w:author="Shuting Han" w:date="2017-04-05T09:29:00Z">
        <w:r w:rsidR="00150141">
          <w:rPr>
            <w:rFonts w:ascii="Arial" w:hAnsi="Arial" w:cs="Arial"/>
          </w:rPr>
          <w:t xml:space="preserve"> </w:t>
        </w:r>
      </w:ins>
      <w:ins w:id="227" w:author="Shuting Han" w:date="2017-04-04T10:41:00Z">
        <w:r w:rsidR="00B56C6B">
          <w:rPr>
            <w:rFonts w:ascii="Arial" w:hAnsi="Arial" w:cs="Arial"/>
          </w:rPr>
          <w:t>0.</w:t>
        </w:r>
      </w:ins>
      <w:ins w:id="228" w:author="Shuting Han" w:date="2017-04-05T09:33:00Z">
        <w:r w:rsidR="00150141">
          <w:rPr>
            <w:rFonts w:ascii="Arial" w:hAnsi="Arial" w:cs="Arial"/>
          </w:rPr>
          <w:t>0136</w:t>
        </w:r>
      </w:ins>
      <w:ins w:id="229" w:author="Shuting Han" w:date="2017-04-04T10:41:00Z">
        <w:r w:rsidR="00B56C6B">
          <w:rPr>
            <w:rFonts w:ascii="Arial" w:hAnsi="Arial" w:cs="Arial"/>
          </w:rPr>
          <w:t>,</w:t>
        </w:r>
      </w:ins>
      <w:ins w:id="230" w:author="Shuting Han" w:date="2017-04-05T09:36:00Z">
        <w:r w:rsidR="00150141">
          <w:rPr>
            <w:rFonts w:ascii="Arial" w:hAnsi="Arial" w:cs="Arial"/>
          </w:rPr>
          <w:t xml:space="preserve"> p&lt;0.001;</w:t>
        </w:r>
      </w:ins>
      <w:ins w:id="231" w:author="Shuting Han" w:date="2017-04-04T10:41:00Z">
        <w:r w:rsidR="00B56C6B">
          <w:rPr>
            <w:rFonts w:ascii="Arial" w:hAnsi="Arial" w:cs="Arial"/>
          </w:rPr>
          <w:t xml:space="preserve"> precision 0.8353</w:t>
        </w:r>
      </w:ins>
      <w:ins w:id="232" w:author="Shuting Han" w:date="2017-04-05T09:29:00Z">
        <w:r w:rsidR="00150141">
          <w:rPr>
            <w:rFonts w:ascii="Arial" w:hAnsi="Arial" w:cs="Arial"/>
          </w:rPr>
          <w:t xml:space="preserve"> </w:t>
        </w:r>
      </w:ins>
      <w:ins w:id="233" w:author="Shuting Han" w:date="2017-04-04T10:41:00Z">
        <w:r w:rsidR="00B56C6B">
          <w:rPr>
            <w:rFonts w:ascii="Arial" w:hAnsi="Arial" w:cs="Arial"/>
          </w:rPr>
          <w:t>±</w:t>
        </w:r>
      </w:ins>
      <w:ins w:id="234" w:author="Shuting Han" w:date="2017-04-05T09:29:00Z">
        <w:r w:rsidR="00150141">
          <w:rPr>
            <w:rFonts w:ascii="Arial" w:hAnsi="Arial" w:cs="Arial"/>
          </w:rPr>
          <w:t xml:space="preserve"> </w:t>
        </w:r>
      </w:ins>
      <w:ins w:id="235" w:author="Shuting Han" w:date="2017-04-04T10:41:00Z">
        <w:r w:rsidR="00B56C6B">
          <w:rPr>
            <w:rFonts w:ascii="Arial" w:hAnsi="Arial" w:cs="Arial"/>
          </w:rPr>
          <w:t>0.</w:t>
        </w:r>
      </w:ins>
      <w:ins w:id="236" w:author="Shuting Han" w:date="2017-04-05T09:34:00Z">
        <w:r w:rsidR="00150141">
          <w:rPr>
            <w:rFonts w:ascii="Arial" w:hAnsi="Arial" w:cs="Arial"/>
          </w:rPr>
          <w:t>0343</w:t>
        </w:r>
      </w:ins>
      <w:ins w:id="237" w:author="Shuting Han" w:date="2017-04-04T10:41:00Z">
        <w:r w:rsidR="00B56C6B">
          <w:rPr>
            <w:rFonts w:ascii="Arial" w:hAnsi="Arial" w:cs="Arial"/>
          </w:rPr>
          <w:t>,</w:t>
        </w:r>
      </w:ins>
      <w:ins w:id="238" w:author="Shuting Han" w:date="2017-04-05T09:36:00Z">
        <w:r w:rsidR="00150141">
          <w:rPr>
            <w:rFonts w:ascii="Arial" w:hAnsi="Arial" w:cs="Arial"/>
          </w:rPr>
          <w:t xml:space="preserve"> p&lt;0.001;</w:t>
        </w:r>
      </w:ins>
      <w:ins w:id="239" w:author="Shuting Han" w:date="2017-04-04T10:41:00Z">
        <w:r w:rsidR="00B56C6B">
          <w:rPr>
            <w:rFonts w:ascii="Arial" w:hAnsi="Arial" w:cs="Arial"/>
          </w:rPr>
          <w:t xml:space="preserve"> recall 0.8650</w:t>
        </w:r>
      </w:ins>
      <w:ins w:id="240" w:author="Shuting Han" w:date="2017-04-05T09:29:00Z">
        <w:r w:rsidR="00150141">
          <w:rPr>
            <w:rFonts w:ascii="Arial" w:hAnsi="Arial" w:cs="Arial"/>
          </w:rPr>
          <w:t xml:space="preserve"> </w:t>
        </w:r>
      </w:ins>
      <w:ins w:id="241" w:author="Shuting Han" w:date="2017-04-04T10:42:00Z">
        <w:r w:rsidR="00B56C6B">
          <w:rPr>
            <w:rFonts w:ascii="Arial" w:hAnsi="Arial" w:cs="Arial"/>
          </w:rPr>
          <w:t>±</w:t>
        </w:r>
      </w:ins>
      <w:ins w:id="242" w:author="Shuting Han" w:date="2017-04-05T09:29:00Z">
        <w:r w:rsidR="00150141">
          <w:rPr>
            <w:rFonts w:ascii="Arial" w:hAnsi="Arial" w:cs="Arial"/>
          </w:rPr>
          <w:t xml:space="preserve"> </w:t>
        </w:r>
      </w:ins>
      <w:ins w:id="243" w:author="Shuting Han" w:date="2017-04-04T10:42:00Z">
        <w:r w:rsidR="00B56C6B">
          <w:rPr>
            <w:rFonts w:ascii="Arial" w:hAnsi="Arial" w:cs="Arial"/>
          </w:rPr>
          <w:t>0.</w:t>
        </w:r>
      </w:ins>
      <w:ins w:id="244" w:author="Shuting Han" w:date="2017-04-05T09:34:00Z">
        <w:r w:rsidR="00150141">
          <w:rPr>
            <w:rFonts w:ascii="Arial" w:hAnsi="Arial" w:cs="Arial"/>
          </w:rPr>
          <w:t>0294</w:t>
        </w:r>
      </w:ins>
      <w:ins w:id="245" w:author="Shuting Han" w:date="2017-04-05T09:36:00Z">
        <w:r w:rsidR="00150141">
          <w:rPr>
            <w:rFonts w:ascii="Arial" w:hAnsi="Arial" w:cs="Arial"/>
          </w:rPr>
          <w:t>, p&gt;0.05</w:t>
        </w:r>
      </w:ins>
      <w:ins w:id="246" w:author="Shuting Han" w:date="2017-04-04T10:42:00Z">
        <w:r w:rsidR="00B56C6B">
          <w:rPr>
            <w:rFonts w:ascii="Arial" w:hAnsi="Arial" w:cs="Arial"/>
          </w:rPr>
          <w:t>; n</w:t>
        </w:r>
      </w:ins>
      <w:ins w:id="247" w:author="Shuting Han" w:date="2017-04-05T09:29:00Z">
        <w:r w:rsidR="00150141">
          <w:rPr>
            <w:rFonts w:ascii="Arial" w:hAnsi="Arial" w:cs="Arial"/>
          </w:rPr>
          <w:t xml:space="preserve"> </w:t>
        </w:r>
      </w:ins>
      <w:ins w:id="248" w:author="Shuting Han" w:date="2017-04-04T10:42:00Z">
        <w:r w:rsidR="00B56C6B">
          <w:rPr>
            <w:rFonts w:ascii="Arial" w:hAnsi="Arial" w:cs="Arial"/>
          </w:rPr>
          <w:t>=</w:t>
        </w:r>
      </w:ins>
      <w:ins w:id="249" w:author="Shuting Han" w:date="2017-04-05T09:29:00Z">
        <w:r w:rsidR="00150141">
          <w:rPr>
            <w:rFonts w:ascii="Arial" w:hAnsi="Arial" w:cs="Arial"/>
          </w:rPr>
          <w:t xml:space="preserve"> </w:t>
        </w:r>
      </w:ins>
      <w:ins w:id="250" w:author="Shuting Han" w:date="2017-04-04T10:42:00Z">
        <w:r w:rsidR="00B56C6B">
          <w:rPr>
            <w:rFonts w:ascii="Arial" w:hAnsi="Arial" w:cs="Arial"/>
          </w:rPr>
          <w:t>6 mice, 20 ensembles</w:t>
        </w:r>
      </w:ins>
      <w:ins w:id="251" w:author="Shuting Han" w:date="2017-04-05T09:37:00Z">
        <w:r w:rsidR="00150141">
          <w:rPr>
            <w:rFonts w:ascii="Arial" w:hAnsi="Arial" w:cs="Arial"/>
          </w:rPr>
          <w:t>, Wilcoxon rank sum test</w:t>
        </w:r>
      </w:ins>
      <w:r w:rsidR="00355B8A" w:rsidRPr="00B56C6B">
        <w:rPr>
          <w:rFonts w:ascii="Arial" w:hAnsi="Arial" w:cs="Arial"/>
          <w:rPrChange w:id="252" w:author="Shuting Han" w:date="2017-04-04T10:40:00Z">
            <w:rPr>
              <w:rFonts w:ascii="Arial" w:hAnsi="Arial" w:cs="Arial"/>
              <w:color w:val="0000FF"/>
            </w:rPr>
          </w:rPrChange>
        </w:rPr>
        <w:t>)</w:t>
      </w:r>
      <w:r w:rsidR="004D1483">
        <w:rPr>
          <w:rFonts w:ascii="Arial" w:hAnsi="Arial" w:cs="Arial"/>
          <w:color w:val="0000FF"/>
        </w:rPr>
        <w:t>.</w:t>
      </w:r>
      <w:r w:rsidR="00355B8A" w:rsidRPr="00044B3A">
        <w:rPr>
          <w:rFonts w:ascii="Arial" w:hAnsi="Arial" w:cs="Arial"/>
        </w:rPr>
        <w:t xml:space="preserve"> </w:t>
      </w:r>
      <w:r w:rsidR="00756CAF" w:rsidRPr="00D92318">
        <w:rPr>
          <w:rFonts w:ascii="Arial" w:hAnsi="Arial" w:cs="Arial"/>
          <w:highlight w:val="cyan"/>
          <w:lang w:eastAsia="zh-CN"/>
          <w:rPrChange w:id="253" w:author="Shuting Han" w:date="2017-04-04T10:43:00Z">
            <w:rPr>
              <w:rFonts w:ascii="Arial" w:hAnsi="Arial" w:cs="Arial"/>
              <w:highlight w:val="yellow"/>
              <w:lang w:eastAsia="zh-CN"/>
            </w:rPr>
          </w:rPrChange>
        </w:rPr>
        <w:t>Need numbers and statistics.</w:t>
      </w:r>
      <w:r w:rsidR="00756CAF">
        <w:rPr>
          <w:rFonts w:ascii="Arial" w:hAnsi="Arial" w:cs="Arial"/>
          <w:lang w:eastAsia="zh-CN"/>
        </w:rPr>
        <w:t xml:space="preserve"> </w:t>
      </w:r>
      <w:r w:rsidR="00756CAF">
        <w:rPr>
          <w:rFonts w:ascii="Arial" w:hAnsi="Arial" w:cs="Arial"/>
        </w:rPr>
        <w:t>T</w:t>
      </w:r>
      <w:r>
        <w:rPr>
          <w:rFonts w:ascii="Arial" w:hAnsi="Arial" w:cs="Arial"/>
        </w:rPr>
        <w:t xml:space="preserve">he </w:t>
      </w:r>
      <w:r w:rsidR="007C37EA">
        <w:rPr>
          <w:rFonts w:ascii="Arial" w:hAnsi="Arial" w:cs="Arial"/>
        </w:rPr>
        <w:t>core</w:t>
      </w:r>
      <w:r>
        <w:rPr>
          <w:rFonts w:ascii="Arial" w:hAnsi="Arial" w:cs="Arial"/>
        </w:rPr>
        <w:t xml:space="preserve"> </w:t>
      </w:r>
      <w:r w:rsidR="00355B8A">
        <w:rPr>
          <w:rFonts w:ascii="Arial" w:hAnsi="Arial" w:cs="Arial"/>
        </w:rPr>
        <w:t>neurons</w:t>
      </w:r>
      <w:r w:rsidR="004D1483">
        <w:rPr>
          <w:rFonts w:ascii="Arial" w:hAnsi="Arial" w:cs="Arial"/>
        </w:rPr>
        <w:t xml:space="preserve"> </w:t>
      </w:r>
      <w:r w:rsidR="00355B8A">
        <w:rPr>
          <w:rFonts w:ascii="Arial" w:hAnsi="Arial" w:cs="Arial"/>
        </w:rPr>
        <w:t xml:space="preserve">identified with CRFs </w:t>
      </w:r>
      <w:r w:rsidR="000D5421">
        <w:rPr>
          <w:rFonts w:ascii="Arial" w:hAnsi="Arial" w:cs="Arial"/>
        </w:rPr>
        <w:t>share</w:t>
      </w:r>
      <w:r w:rsidR="00756CAF">
        <w:rPr>
          <w:rFonts w:ascii="Arial" w:hAnsi="Arial" w:cs="Arial"/>
        </w:rPr>
        <w:t>d</w:t>
      </w:r>
      <w:r w:rsidR="000D5421">
        <w:rPr>
          <w:rFonts w:ascii="Arial" w:hAnsi="Arial" w:cs="Arial"/>
        </w:rPr>
        <w:t xml:space="preserve"> 51.29% ± 5.51% </w:t>
      </w:r>
      <w:r w:rsidR="00BF7ED8">
        <w:rPr>
          <w:rFonts w:ascii="Arial" w:hAnsi="Arial" w:cs="Arial"/>
        </w:rPr>
        <w:t xml:space="preserve">(S.E.M) </w:t>
      </w:r>
      <w:r w:rsidR="000D5421">
        <w:rPr>
          <w:rFonts w:ascii="Arial" w:hAnsi="Arial" w:cs="Arial"/>
        </w:rPr>
        <w:t>cells with the SVD ensembles</w:t>
      </w:r>
      <w:r w:rsidR="00FD735E">
        <w:rPr>
          <w:rFonts w:ascii="Arial" w:hAnsi="Arial" w:cs="Arial"/>
        </w:rPr>
        <w:t xml:space="preserve"> (</w:t>
      </w:r>
      <w:r w:rsidR="00FD735E" w:rsidRPr="00FD735E">
        <w:rPr>
          <w:rFonts w:ascii="Arial" w:hAnsi="Arial" w:cs="Arial"/>
          <w:color w:val="0000FF"/>
        </w:rPr>
        <w:t>Figure</w:t>
      </w:r>
      <w:r w:rsidR="00FE1937" w:rsidRPr="00FD735E">
        <w:rPr>
          <w:rFonts w:ascii="Arial" w:hAnsi="Arial" w:cs="Arial"/>
          <w:color w:val="0000FF"/>
        </w:rPr>
        <w:t xml:space="preserve"> 5F</w:t>
      </w:r>
      <w:r w:rsidR="00FE1937">
        <w:rPr>
          <w:rFonts w:ascii="Arial" w:hAnsi="Arial" w:cs="Arial"/>
        </w:rPr>
        <w:t>)</w:t>
      </w:r>
      <w:r w:rsidR="000D5421">
        <w:rPr>
          <w:rFonts w:ascii="Arial" w:hAnsi="Arial" w:cs="Arial"/>
        </w:rPr>
        <w:t xml:space="preserve">, and </w:t>
      </w:r>
      <w:r w:rsidR="00756CAF">
        <w:rPr>
          <w:rFonts w:ascii="Arial" w:hAnsi="Arial" w:cs="Arial"/>
        </w:rPr>
        <w:t xml:space="preserve">were </w:t>
      </w:r>
      <w:r w:rsidR="00355B8A">
        <w:rPr>
          <w:rFonts w:ascii="Arial" w:hAnsi="Arial" w:cs="Arial"/>
        </w:rPr>
        <w:t xml:space="preserve">composed of a mixed population of </w:t>
      </w:r>
      <w:r w:rsidR="00355B8A" w:rsidRPr="00044B3A">
        <w:rPr>
          <w:rFonts w:ascii="Arial" w:hAnsi="Arial" w:cs="Arial"/>
        </w:rPr>
        <w:t xml:space="preserve">cells </w:t>
      </w:r>
      <w:r w:rsidR="001945D0">
        <w:rPr>
          <w:rFonts w:ascii="Arial" w:hAnsi="Arial" w:cs="Arial"/>
        </w:rPr>
        <w:t xml:space="preserve">with </w:t>
      </w:r>
      <w:r w:rsidR="00355B8A" w:rsidRPr="00044B3A">
        <w:rPr>
          <w:rFonts w:ascii="Arial" w:hAnsi="Arial" w:cs="Arial"/>
        </w:rPr>
        <w:t>high</w:t>
      </w:r>
      <w:r w:rsidR="001945D0">
        <w:rPr>
          <w:rFonts w:ascii="Arial" w:hAnsi="Arial" w:cs="Arial"/>
        </w:rPr>
        <w:t xml:space="preserve"> </w:t>
      </w:r>
      <w:r w:rsidR="004D1483">
        <w:rPr>
          <w:rFonts w:ascii="Arial" w:hAnsi="Arial" w:cs="Arial"/>
        </w:rPr>
        <w:t>OSI</w:t>
      </w:r>
      <w:ins w:id="254" w:author="Shuting Han" w:date="2017-04-04T10:43:00Z">
        <w:r w:rsidR="00887C89">
          <w:rPr>
            <w:rFonts w:ascii="Arial" w:hAnsi="Arial" w:cs="Arial"/>
          </w:rPr>
          <w:t xml:space="preserve"> (42.</w:t>
        </w:r>
      </w:ins>
      <w:ins w:id="255" w:author="Shuting Han" w:date="2017-04-04T10:44:00Z">
        <w:r w:rsidR="00887C89">
          <w:rPr>
            <w:rFonts w:ascii="Arial" w:hAnsi="Arial" w:cs="Arial"/>
          </w:rPr>
          <w:t>34%</w:t>
        </w:r>
      </w:ins>
      <w:ins w:id="256" w:author="Shuting Han" w:date="2017-04-05T09:30:00Z">
        <w:r w:rsidR="00150141">
          <w:rPr>
            <w:rFonts w:ascii="Arial" w:hAnsi="Arial" w:cs="Arial"/>
          </w:rPr>
          <w:t xml:space="preserve"> </w:t>
        </w:r>
      </w:ins>
      <w:ins w:id="257" w:author="Shuting Han" w:date="2017-04-04T10:44:00Z">
        <w:r w:rsidR="00887C89">
          <w:rPr>
            <w:rFonts w:ascii="Arial" w:hAnsi="Arial" w:cs="Arial"/>
          </w:rPr>
          <w:t>±</w:t>
        </w:r>
      </w:ins>
      <w:ins w:id="258" w:author="Shuting Han" w:date="2017-04-05T09:30:00Z">
        <w:r w:rsidR="00150141">
          <w:rPr>
            <w:rFonts w:ascii="Arial" w:hAnsi="Arial" w:cs="Arial"/>
          </w:rPr>
          <w:t xml:space="preserve"> </w:t>
        </w:r>
      </w:ins>
      <w:ins w:id="259" w:author="Shuting Han" w:date="2017-04-04T13:46:00Z">
        <w:r w:rsidR="00DE6D15">
          <w:rPr>
            <w:rFonts w:ascii="Arial" w:hAnsi="Arial" w:cs="Arial"/>
          </w:rPr>
          <w:t>3.84</w:t>
        </w:r>
      </w:ins>
      <w:ins w:id="260" w:author="Shuting Han" w:date="2017-04-04T10:44:00Z">
        <w:r w:rsidR="00887C89">
          <w:rPr>
            <w:rFonts w:ascii="Arial" w:hAnsi="Arial" w:cs="Arial"/>
          </w:rPr>
          <w:t>%</w:t>
        </w:r>
      </w:ins>
      <w:ins w:id="261" w:author="Shuting Han" w:date="2017-04-05T09:30:00Z">
        <w:r w:rsidR="00150141">
          <w:rPr>
            <w:rFonts w:ascii="Arial" w:hAnsi="Arial" w:cs="Arial"/>
          </w:rPr>
          <w:t xml:space="preserve"> </w:t>
        </w:r>
      </w:ins>
      <w:ins w:id="262" w:author="Shuting Han" w:date="2017-04-04T13:45:00Z">
        <w:r w:rsidR="00DE6D15">
          <w:rPr>
            <w:rFonts w:ascii="Arial" w:hAnsi="Arial" w:cs="Arial"/>
          </w:rPr>
          <w:t>[</w:t>
        </w:r>
      </w:ins>
      <w:ins w:id="263" w:author="Shuting Han" w:date="2017-04-04T13:46:00Z">
        <w:r w:rsidR="00DE6D15">
          <w:rPr>
            <w:rFonts w:ascii="Arial" w:hAnsi="Arial" w:cs="Arial"/>
          </w:rPr>
          <w:t>S.E.M</w:t>
        </w:r>
      </w:ins>
      <w:ins w:id="264" w:author="Shuting Han" w:date="2017-04-04T13:45:00Z">
        <w:r w:rsidR="00DE6D15">
          <w:rPr>
            <w:rFonts w:ascii="Arial" w:hAnsi="Arial" w:cs="Arial"/>
          </w:rPr>
          <w:t>.]</w:t>
        </w:r>
      </w:ins>
      <w:ins w:id="265" w:author="Shuting Han" w:date="2017-04-04T10:44:00Z">
        <w:r w:rsidR="00887C89">
          <w:rPr>
            <w:rFonts w:ascii="Arial" w:hAnsi="Arial" w:cs="Arial"/>
          </w:rPr>
          <w:t>)</w:t>
        </w:r>
      </w:ins>
      <w:r w:rsidR="00355B8A">
        <w:rPr>
          <w:rFonts w:ascii="Arial" w:hAnsi="Arial" w:cs="Arial"/>
        </w:rPr>
        <w:t xml:space="preserve"> and cells with low </w:t>
      </w:r>
      <w:r w:rsidR="004D1483">
        <w:rPr>
          <w:rFonts w:ascii="Arial" w:hAnsi="Arial" w:cs="Arial"/>
        </w:rPr>
        <w:t>OSI</w:t>
      </w:r>
      <w:r w:rsidR="00D6667D">
        <w:rPr>
          <w:rFonts w:ascii="Arial" w:hAnsi="Arial" w:cs="Arial"/>
        </w:rPr>
        <w:t xml:space="preserve"> </w:t>
      </w:r>
      <w:r w:rsidR="00355B8A" w:rsidRPr="004F1436">
        <w:rPr>
          <w:rFonts w:ascii="Arial" w:hAnsi="Arial" w:cs="Arial"/>
        </w:rPr>
        <w:t>(</w:t>
      </w:r>
      <w:r w:rsidR="00355B8A" w:rsidRPr="000D66F2">
        <w:rPr>
          <w:rFonts w:ascii="Arial" w:hAnsi="Arial" w:cs="Arial"/>
          <w:color w:val="0000FF"/>
        </w:rPr>
        <w:t xml:space="preserve">Figure </w:t>
      </w:r>
      <w:r w:rsidR="000D5421">
        <w:rPr>
          <w:rFonts w:ascii="Arial" w:hAnsi="Arial" w:cs="Arial"/>
          <w:color w:val="0000FF"/>
        </w:rPr>
        <w:t>S</w:t>
      </w:r>
      <w:r w:rsidR="00FE1937">
        <w:rPr>
          <w:rFonts w:ascii="Arial" w:hAnsi="Arial" w:cs="Arial"/>
          <w:color w:val="0000FF"/>
        </w:rPr>
        <w:t>4</w:t>
      </w:r>
      <w:r w:rsidR="004D1483">
        <w:rPr>
          <w:rFonts w:ascii="Arial" w:hAnsi="Arial" w:cs="Arial"/>
          <w:color w:val="0000FF"/>
        </w:rPr>
        <w:t>F</w:t>
      </w:r>
      <w:r w:rsidR="00355B8A" w:rsidRPr="004F1436">
        <w:rPr>
          <w:rFonts w:ascii="Arial" w:hAnsi="Arial" w:cs="Arial"/>
        </w:rPr>
        <w:t>)</w:t>
      </w:r>
      <w:r w:rsidR="00D6667D">
        <w:rPr>
          <w:rFonts w:ascii="Arial" w:hAnsi="Arial" w:cs="Arial"/>
        </w:rPr>
        <w:t>,</w:t>
      </w:r>
      <w:r w:rsidR="00355B8A" w:rsidRPr="004F1436">
        <w:rPr>
          <w:rFonts w:ascii="Arial" w:hAnsi="Arial" w:cs="Arial"/>
        </w:rPr>
        <w:t xml:space="preserve"> indicating that </w:t>
      </w:r>
      <w:r w:rsidR="004D1483">
        <w:rPr>
          <w:rFonts w:ascii="Arial" w:hAnsi="Arial" w:cs="Arial"/>
        </w:rPr>
        <w:t xml:space="preserve">the </w:t>
      </w:r>
      <w:r w:rsidR="007C37EA">
        <w:rPr>
          <w:rFonts w:ascii="Arial" w:hAnsi="Arial" w:cs="Arial"/>
        </w:rPr>
        <w:t>core</w:t>
      </w:r>
      <w:r w:rsidR="004D1483">
        <w:rPr>
          <w:rFonts w:ascii="Arial" w:hAnsi="Arial" w:cs="Arial"/>
        </w:rPr>
        <w:t xml:space="preserve"> neurons from </w:t>
      </w:r>
      <w:r w:rsidR="00355B8A" w:rsidRPr="004F1436">
        <w:rPr>
          <w:rFonts w:ascii="Arial" w:hAnsi="Arial" w:cs="Arial"/>
        </w:rPr>
        <w:t>cortical ensembles</w:t>
      </w:r>
      <w:r w:rsidR="004D1483">
        <w:rPr>
          <w:rFonts w:ascii="Arial" w:hAnsi="Arial" w:cs="Arial"/>
        </w:rPr>
        <w:t xml:space="preserve"> identified with CRFs</w:t>
      </w:r>
      <w:r w:rsidR="00355B8A" w:rsidRPr="004F1436">
        <w:rPr>
          <w:rFonts w:ascii="Arial" w:hAnsi="Arial" w:cs="Arial"/>
        </w:rPr>
        <w:t xml:space="preserve"> are not </w:t>
      </w:r>
      <w:r w:rsidR="00756CAF">
        <w:rPr>
          <w:rFonts w:ascii="Arial" w:hAnsi="Arial" w:cs="Arial"/>
        </w:rPr>
        <w:t xml:space="preserve">simply </w:t>
      </w:r>
      <w:r w:rsidR="00355B8A">
        <w:rPr>
          <w:rFonts w:ascii="Arial" w:hAnsi="Arial" w:cs="Arial"/>
        </w:rPr>
        <w:t>orientation selective cells</w:t>
      </w:r>
      <w:r w:rsidR="00355B8A" w:rsidRPr="00D30122">
        <w:rPr>
          <w:rFonts w:ascii="Arial" w:hAnsi="Arial" w:cs="Arial"/>
        </w:rPr>
        <w:t>.</w:t>
      </w:r>
      <w:r w:rsidR="004D1483">
        <w:rPr>
          <w:rFonts w:ascii="Arial" w:hAnsi="Arial" w:cs="Arial"/>
        </w:rPr>
        <w:t xml:space="preserve"> </w:t>
      </w:r>
      <w:r w:rsidR="00756CAF" w:rsidRPr="00887C89">
        <w:rPr>
          <w:rFonts w:ascii="Arial" w:hAnsi="Arial" w:cs="Arial"/>
          <w:highlight w:val="cyan"/>
          <w:lang w:eastAsia="zh-CN"/>
          <w:rPrChange w:id="266" w:author="Shuting Han" w:date="2017-04-04T10:44:00Z">
            <w:rPr>
              <w:rFonts w:ascii="Arial" w:hAnsi="Arial" w:cs="Arial"/>
              <w:highlight w:val="yellow"/>
              <w:lang w:eastAsia="zh-CN"/>
            </w:rPr>
          </w:rPrChange>
        </w:rPr>
        <w:t>Need numbers and statistics.</w:t>
      </w:r>
      <w:r w:rsidR="00756CAF">
        <w:rPr>
          <w:rFonts w:ascii="Arial" w:hAnsi="Arial" w:cs="Arial"/>
          <w:lang w:eastAsia="zh-CN"/>
        </w:rPr>
        <w:t xml:space="preserve"> </w:t>
      </w:r>
      <w:r w:rsidR="001F0024">
        <w:rPr>
          <w:rFonts w:ascii="Arial" w:hAnsi="Arial" w:cs="Arial"/>
        </w:rPr>
        <w:t>T</w:t>
      </w:r>
      <w:r w:rsidR="004D1483">
        <w:rPr>
          <w:rFonts w:ascii="Arial" w:hAnsi="Arial" w:cs="Arial"/>
        </w:rPr>
        <w:t xml:space="preserve">he percentage </w:t>
      </w:r>
      <w:r w:rsidR="00B15D44">
        <w:rPr>
          <w:rFonts w:ascii="Arial" w:hAnsi="Arial" w:cs="Arial"/>
        </w:rPr>
        <w:t xml:space="preserve">from the whole population </w:t>
      </w:r>
      <w:r w:rsidR="004D1483">
        <w:rPr>
          <w:rFonts w:ascii="Arial" w:hAnsi="Arial" w:cs="Arial"/>
        </w:rPr>
        <w:t xml:space="preserve">of neurons </w:t>
      </w:r>
      <w:r w:rsidR="009070B4">
        <w:rPr>
          <w:rFonts w:ascii="Arial" w:hAnsi="Arial" w:cs="Arial"/>
        </w:rPr>
        <w:t xml:space="preserve">from SVD </w:t>
      </w:r>
      <w:r w:rsidR="00ED22A2">
        <w:rPr>
          <w:rFonts w:ascii="Arial" w:hAnsi="Arial" w:cs="Arial"/>
        </w:rPr>
        <w:t xml:space="preserve">core </w:t>
      </w:r>
      <w:r w:rsidR="009070B4">
        <w:rPr>
          <w:rFonts w:ascii="Arial" w:hAnsi="Arial" w:cs="Arial"/>
        </w:rPr>
        <w:t>ensemble</w:t>
      </w:r>
      <w:r w:rsidR="001F0024">
        <w:rPr>
          <w:rFonts w:ascii="Arial" w:hAnsi="Arial" w:cs="Arial"/>
        </w:rPr>
        <w:t>s</w:t>
      </w:r>
      <w:r w:rsidR="00FD735E">
        <w:rPr>
          <w:rFonts w:ascii="Arial" w:hAnsi="Arial" w:cs="Arial"/>
        </w:rPr>
        <w:t xml:space="preserve"> (</w:t>
      </w:r>
      <w:r w:rsidR="00FD735E" w:rsidRPr="00CD3B6C">
        <w:rPr>
          <w:rFonts w:ascii="Arial" w:hAnsi="Arial" w:cs="Arial"/>
          <w:color w:val="0000FF"/>
        </w:rPr>
        <w:t>Figure</w:t>
      </w:r>
      <w:r w:rsidR="00FD735E">
        <w:rPr>
          <w:rFonts w:ascii="Arial" w:hAnsi="Arial" w:cs="Arial"/>
          <w:color w:val="0000FF"/>
        </w:rPr>
        <w:t>s</w:t>
      </w:r>
      <w:r w:rsidR="00FD735E" w:rsidRPr="00CD3B6C">
        <w:rPr>
          <w:rFonts w:ascii="Arial" w:hAnsi="Arial" w:cs="Arial"/>
          <w:color w:val="0000FF"/>
        </w:rPr>
        <w:t xml:space="preserve"> </w:t>
      </w:r>
      <w:r w:rsidR="00FD735E">
        <w:rPr>
          <w:rFonts w:ascii="Arial" w:hAnsi="Arial" w:cs="Arial"/>
          <w:color w:val="0000FF"/>
        </w:rPr>
        <w:t>5G and 5H</w:t>
      </w:r>
      <w:r w:rsidR="00FD735E">
        <w:rPr>
          <w:rFonts w:ascii="Arial" w:hAnsi="Arial" w:cs="Arial"/>
        </w:rPr>
        <w:t>)</w:t>
      </w:r>
      <w:r w:rsidR="009070B4">
        <w:rPr>
          <w:rFonts w:ascii="Arial" w:hAnsi="Arial" w:cs="Arial"/>
        </w:rPr>
        <w:t xml:space="preserve"> and </w:t>
      </w:r>
      <w:r w:rsidR="004D1483">
        <w:rPr>
          <w:rFonts w:ascii="Arial" w:hAnsi="Arial" w:cs="Arial"/>
        </w:rPr>
        <w:t>high OSI</w:t>
      </w:r>
      <w:r w:rsidR="001F0024">
        <w:rPr>
          <w:rFonts w:ascii="Arial" w:hAnsi="Arial" w:cs="Arial"/>
        </w:rPr>
        <w:t xml:space="preserve"> ensembles</w:t>
      </w:r>
      <w:r w:rsidR="004D1483">
        <w:rPr>
          <w:rFonts w:ascii="Arial" w:hAnsi="Arial" w:cs="Arial"/>
        </w:rPr>
        <w:t xml:space="preserve"> </w:t>
      </w:r>
      <w:r w:rsidR="00FD735E">
        <w:rPr>
          <w:rFonts w:ascii="Arial" w:hAnsi="Arial" w:cs="Arial"/>
        </w:rPr>
        <w:t>(</w:t>
      </w:r>
      <w:r w:rsidR="00FD735E" w:rsidRPr="00CD3B6C">
        <w:rPr>
          <w:rFonts w:ascii="Arial" w:hAnsi="Arial" w:cs="Arial"/>
          <w:color w:val="0000FF"/>
        </w:rPr>
        <w:t>Figure</w:t>
      </w:r>
      <w:r w:rsidR="00FD735E">
        <w:rPr>
          <w:rFonts w:ascii="Arial" w:hAnsi="Arial" w:cs="Arial"/>
          <w:color w:val="0000FF"/>
        </w:rPr>
        <w:t>s</w:t>
      </w:r>
      <w:r w:rsidR="00FD735E" w:rsidRPr="00CD3B6C">
        <w:rPr>
          <w:rFonts w:ascii="Arial" w:hAnsi="Arial" w:cs="Arial"/>
          <w:color w:val="0000FF"/>
        </w:rPr>
        <w:t xml:space="preserve"> </w:t>
      </w:r>
      <w:r w:rsidR="00FD735E">
        <w:rPr>
          <w:rFonts w:ascii="Arial" w:hAnsi="Arial" w:cs="Arial"/>
          <w:color w:val="0000FF"/>
        </w:rPr>
        <w:t>S4G and S4H</w:t>
      </w:r>
      <w:r w:rsidR="00FD735E">
        <w:rPr>
          <w:rFonts w:ascii="Arial" w:hAnsi="Arial" w:cs="Arial"/>
        </w:rPr>
        <w:t xml:space="preserve">) </w:t>
      </w:r>
      <w:r w:rsidR="004D1483">
        <w:rPr>
          <w:rFonts w:ascii="Arial" w:hAnsi="Arial" w:cs="Arial"/>
        </w:rPr>
        <w:t xml:space="preserve">was not significantly different from population vectors </w:t>
      </w:r>
      <w:r w:rsidR="0087565C">
        <w:rPr>
          <w:rFonts w:ascii="Arial" w:hAnsi="Arial" w:cs="Arial"/>
        </w:rPr>
        <w:t xml:space="preserve">defined by </w:t>
      </w:r>
      <w:r w:rsidR="00342292">
        <w:rPr>
          <w:rFonts w:ascii="Arial" w:hAnsi="Arial" w:cs="Arial"/>
        </w:rPr>
        <w:t>CRFs</w:t>
      </w:r>
      <w:r w:rsidR="0087565C">
        <w:rPr>
          <w:rFonts w:ascii="Arial" w:hAnsi="Arial" w:cs="Arial"/>
        </w:rPr>
        <w:t xml:space="preserve"> </w:t>
      </w:r>
      <w:r w:rsidR="001F0024">
        <w:rPr>
          <w:rFonts w:ascii="Arial" w:hAnsi="Arial" w:cs="Arial"/>
        </w:rPr>
        <w:t>core</w:t>
      </w:r>
      <w:r w:rsidR="0087565C">
        <w:rPr>
          <w:rFonts w:ascii="Arial" w:hAnsi="Arial" w:cs="Arial"/>
        </w:rPr>
        <w:t xml:space="preserve"> </w:t>
      </w:r>
      <w:r w:rsidR="00342292">
        <w:rPr>
          <w:rFonts w:ascii="Arial" w:hAnsi="Arial" w:cs="Arial"/>
        </w:rPr>
        <w:t>ensembles</w:t>
      </w:r>
      <w:ins w:id="267" w:author="Shuting Han" w:date="2017-04-04T10:45:00Z">
        <w:r w:rsidR="00950118">
          <w:rPr>
            <w:rFonts w:ascii="Arial" w:hAnsi="Arial" w:cs="Arial"/>
          </w:rPr>
          <w:t xml:space="preserve"> (</w:t>
        </w:r>
      </w:ins>
      <w:ins w:id="268" w:author="Shuting Han" w:date="2017-04-05T09:38:00Z">
        <w:r w:rsidR="00BC7E21">
          <w:rPr>
            <w:rFonts w:ascii="Arial" w:hAnsi="Arial" w:cs="Arial"/>
          </w:rPr>
          <w:t xml:space="preserve">[mean ± S.E.M] </w:t>
        </w:r>
      </w:ins>
      <w:ins w:id="269" w:author="Shuting Han" w:date="2017-04-04T10:45:00Z">
        <w:r w:rsidR="00950118">
          <w:rPr>
            <w:rFonts w:ascii="Arial" w:hAnsi="Arial" w:cs="Arial"/>
          </w:rPr>
          <w:t>CRF: 11.43%</w:t>
        </w:r>
      </w:ins>
      <w:ins w:id="270" w:author="Shuting Han" w:date="2017-04-05T09:38:00Z">
        <w:r w:rsidR="00BC7E21">
          <w:rPr>
            <w:rFonts w:ascii="Arial" w:hAnsi="Arial" w:cs="Arial"/>
          </w:rPr>
          <w:t xml:space="preserve"> </w:t>
        </w:r>
      </w:ins>
      <w:ins w:id="271" w:author="Shuting Han" w:date="2017-04-04T10:45:00Z">
        <w:r w:rsidR="00950118">
          <w:rPr>
            <w:rFonts w:ascii="Arial" w:hAnsi="Arial" w:cs="Arial"/>
          </w:rPr>
          <w:t>±</w:t>
        </w:r>
      </w:ins>
      <w:ins w:id="272" w:author="Shuting Han" w:date="2017-04-05T09:38:00Z">
        <w:r w:rsidR="00BC7E21">
          <w:rPr>
            <w:rFonts w:ascii="Arial" w:hAnsi="Arial" w:cs="Arial"/>
          </w:rPr>
          <w:t xml:space="preserve"> 0.95</w:t>
        </w:r>
      </w:ins>
      <w:ins w:id="273" w:author="Shuting Han" w:date="2017-04-04T10:45:00Z">
        <w:r w:rsidR="00950118">
          <w:rPr>
            <w:rFonts w:ascii="Arial" w:hAnsi="Arial" w:cs="Arial"/>
          </w:rPr>
          <w:t xml:space="preserve">%; </w:t>
        </w:r>
      </w:ins>
      <w:ins w:id="274" w:author="Shuting Han" w:date="2017-04-04T10:46:00Z">
        <w:r w:rsidR="00950118">
          <w:rPr>
            <w:rFonts w:ascii="Arial" w:hAnsi="Arial" w:cs="Arial"/>
          </w:rPr>
          <w:t>SVD: 10.49%</w:t>
        </w:r>
      </w:ins>
      <w:ins w:id="275" w:author="Shuting Han" w:date="2017-04-05T09:39:00Z">
        <w:r w:rsidR="00BC7E21">
          <w:rPr>
            <w:rFonts w:ascii="Arial" w:hAnsi="Arial" w:cs="Arial"/>
          </w:rPr>
          <w:t xml:space="preserve"> </w:t>
        </w:r>
      </w:ins>
      <w:del w:id="276" w:author="Shuting Han" w:date="2017-04-04T10:46:00Z">
        <w:r w:rsidR="00950118" w:rsidDel="00950118">
          <w:rPr>
            <w:rFonts w:ascii="Arial" w:hAnsi="Arial" w:cs="Arial"/>
          </w:rPr>
          <w:delText>{Sadovsky, 2014 #91</w:delText>
        </w:r>
      </w:del>
      <w:ins w:id="277" w:author="Shuting Han" w:date="2017-04-04T10:46:00Z">
        <w:r w:rsidR="00950118">
          <w:rPr>
            <w:rFonts w:ascii="Arial" w:hAnsi="Arial" w:cs="Arial"/>
          </w:rPr>
          <w:t>±</w:t>
        </w:r>
      </w:ins>
      <w:ins w:id="278" w:author="Shuting Han" w:date="2017-04-05T09:39:00Z">
        <w:r w:rsidR="00BC7E21">
          <w:rPr>
            <w:rFonts w:ascii="Arial" w:hAnsi="Arial" w:cs="Arial"/>
          </w:rPr>
          <w:t xml:space="preserve"> 1.35</w:t>
        </w:r>
      </w:ins>
      <w:ins w:id="279" w:author="Shuting Han" w:date="2017-04-04T10:46:00Z">
        <w:r w:rsidR="00950118">
          <w:rPr>
            <w:rFonts w:ascii="Arial" w:hAnsi="Arial" w:cs="Arial"/>
          </w:rPr>
          <w:t>%</w:t>
        </w:r>
      </w:ins>
      <w:ins w:id="280" w:author="Shuting Han" w:date="2017-04-05T09:39:00Z">
        <w:r w:rsidR="00BC7E21">
          <w:rPr>
            <w:rFonts w:ascii="Arial" w:hAnsi="Arial" w:cs="Arial"/>
          </w:rPr>
          <w:t>, p&gt;0.05</w:t>
        </w:r>
      </w:ins>
      <w:ins w:id="281" w:author="Shuting Han" w:date="2017-04-04T10:46:00Z">
        <w:r w:rsidR="00950118">
          <w:rPr>
            <w:rFonts w:ascii="Arial" w:hAnsi="Arial" w:cs="Arial"/>
          </w:rPr>
          <w:t>; OSI: 12.65%</w:t>
        </w:r>
      </w:ins>
      <w:ins w:id="282" w:author="Shuting Han" w:date="2017-04-05T09:39:00Z">
        <w:r w:rsidR="00BC7E21">
          <w:rPr>
            <w:rFonts w:ascii="Arial" w:hAnsi="Arial" w:cs="Arial"/>
          </w:rPr>
          <w:t xml:space="preserve"> </w:t>
        </w:r>
      </w:ins>
      <w:ins w:id="283" w:author="Shuting Han" w:date="2017-04-04T10:47:00Z">
        <w:r w:rsidR="00950118">
          <w:rPr>
            <w:rFonts w:ascii="Arial" w:hAnsi="Arial" w:cs="Arial"/>
          </w:rPr>
          <w:t>±</w:t>
        </w:r>
      </w:ins>
      <w:ins w:id="284" w:author="Shuting Han" w:date="2017-04-05T09:39:00Z">
        <w:r w:rsidR="00BC7E21">
          <w:rPr>
            <w:rFonts w:ascii="Arial" w:hAnsi="Arial" w:cs="Arial"/>
          </w:rPr>
          <w:t xml:space="preserve"> 2.26</w:t>
        </w:r>
      </w:ins>
      <w:ins w:id="285" w:author="Shuting Han" w:date="2017-04-04T10:47:00Z">
        <w:r w:rsidR="00950118">
          <w:rPr>
            <w:rFonts w:ascii="Arial" w:hAnsi="Arial" w:cs="Arial"/>
          </w:rPr>
          <w:t>%</w:t>
        </w:r>
      </w:ins>
      <w:ins w:id="286" w:author="Shuting Han" w:date="2017-04-05T09:39:00Z">
        <w:r w:rsidR="00BC7E21">
          <w:rPr>
            <w:rFonts w:ascii="Arial" w:hAnsi="Arial" w:cs="Arial"/>
          </w:rPr>
          <w:t>, p&gt;0.05; n = 6 mice, 20 ensembles, Wilcoxon rank sum test</w:t>
        </w:r>
      </w:ins>
      <w:del w:id="287" w:author="Shuting Han" w:date="2017-04-04T10:47:00Z">
        <w:r w:rsidR="00950118" w:rsidDel="00950118">
          <w:rPr>
            <w:rFonts w:ascii="Arial" w:hAnsi="Arial" w:cs="Arial"/>
          </w:rPr>
          <w:delText>}</w:delText>
        </w:r>
      </w:del>
      <w:ins w:id="288" w:author="Shuting Han" w:date="2017-04-04T10:47:00Z">
        <w:r w:rsidR="00950118">
          <w:rPr>
            <w:rFonts w:ascii="Arial" w:hAnsi="Arial" w:cs="Arial"/>
          </w:rPr>
          <w:t>)</w:t>
        </w:r>
      </w:ins>
      <w:r w:rsidR="00C764A7" w:rsidRPr="00044B3A">
        <w:rPr>
          <w:rFonts w:ascii="Arial" w:hAnsi="Arial" w:cs="Arial"/>
          <w:lang w:eastAsia="zh-CN"/>
        </w:rPr>
        <w:t>.</w:t>
      </w:r>
      <w:r w:rsidR="00294B29">
        <w:rPr>
          <w:rFonts w:ascii="Arial" w:hAnsi="Arial" w:cs="Arial"/>
          <w:lang w:eastAsia="zh-CN"/>
        </w:rPr>
        <w:t xml:space="preserve"> </w:t>
      </w:r>
      <w:r w:rsidR="00756CAF" w:rsidRPr="00712206">
        <w:rPr>
          <w:rFonts w:ascii="Arial" w:hAnsi="Arial" w:cs="Arial"/>
          <w:highlight w:val="cyan"/>
          <w:lang w:eastAsia="zh-CN"/>
          <w:rPrChange w:id="289" w:author="Shuting Han" w:date="2017-04-04T10:47:00Z">
            <w:rPr>
              <w:rFonts w:ascii="Arial" w:hAnsi="Arial" w:cs="Arial"/>
              <w:highlight w:val="yellow"/>
              <w:lang w:eastAsia="zh-CN"/>
            </w:rPr>
          </w:rPrChange>
        </w:rPr>
        <w:t>Need numbers and statistics.</w:t>
      </w:r>
      <w:r w:rsidR="00756CAF">
        <w:rPr>
          <w:rFonts w:ascii="Arial" w:hAnsi="Arial" w:cs="Arial"/>
          <w:lang w:eastAsia="zh-CN"/>
        </w:rPr>
        <w:t xml:space="preserve"> </w:t>
      </w:r>
      <w:r w:rsidR="00294B29">
        <w:rPr>
          <w:rFonts w:ascii="Arial" w:hAnsi="Arial" w:cs="Arial"/>
          <w:lang w:eastAsia="zh-CN"/>
        </w:rPr>
        <w:t xml:space="preserve">Since classification performance of CRFs is similar to previously used methods for cortical ensemble identification the main advantage of </w:t>
      </w:r>
      <w:r w:rsidR="009335FF">
        <w:rPr>
          <w:rFonts w:ascii="Arial" w:hAnsi="Arial" w:cs="Arial"/>
          <w:lang w:eastAsia="zh-CN"/>
        </w:rPr>
        <w:t>CRFs</w:t>
      </w:r>
      <w:r w:rsidR="00294B29">
        <w:rPr>
          <w:rFonts w:ascii="Arial" w:hAnsi="Arial" w:cs="Arial"/>
          <w:lang w:eastAsia="zh-CN"/>
        </w:rPr>
        <w:t xml:space="preserve"> is the</w:t>
      </w:r>
      <w:r w:rsidR="009335FF">
        <w:rPr>
          <w:rFonts w:ascii="Arial" w:hAnsi="Arial" w:cs="Arial"/>
          <w:lang w:eastAsia="zh-CN"/>
        </w:rPr>
        <w:t>ir</w:t>
      </w:r>
      <w:r w:rsidR="00294B29">
        <w:rPr>
          <w:rFonts w:ascii="Arial" w:hAnsi="Arial" w:cs="Arial"/>
          <w:lang w:eastAsia="zh-CN"/>
        </w:rPr>
        <w:t xml:space="preserve"> ability to construct model</w:t>
      </w:r>
      <w:r w:rsidR="00A237E7">
        <w:rPr>
          <w:rFonts w:ascii="Arial" w:hAnsi="Arial" w:cs="Arial"/>
          <w:lang w:eastAsia="zh-CN"/>
        </w:rPr>
        <w:t>s</w:t>
      </w:r>
      <w:r w:rsidR="00294B29">
        <w:rPr>
          <w:rFonts w:ascii="Arial" w:hAnsi="Arial" w:cs="Arial"/>
          <w:lang w:eastAsia="zh-CN"/>
        </w:rPr>
        <w:t xml:space="preserve"> that capture</w:t>
      </w:r>
      <w:r w:rsidR="00A237E7">
        <w:rPr>
          <w:rFonts w:ascii="Arial" w:hAnsi="Arial" w:cs="Arial"/>
          <w:lang w:eastAsia="zh-CN"/>
        </w:rPr>
        <w:t xml:space="preserve"> network properties </w:t>
      </w:r>
      <w:r w:rsidR="00AC5C4F">
        <w:rPr>
          <w:rFonts w:ascii="Arial" w:hAnsi="Arial" w:cs="Arial"/>
          <w:lang w:eastAsia="zh-CN"/>
        </w:rPr>
        <w:t>that could be used to target individual neurons.</w:t>
      </w:r>
    </w:p>
    <w:p w14:paraId="72884882" w14:textId="77777777" w:rsidR="00AB6748" w:rsidRDefault="00AB6748" w:rsidP="00B75225">
      <w:pPr>
        <w:spacing w:line="480" w:lineRule="auto"/>
        <w:jc w:val="both"/>
        <w:rPr>
          <w:rFonts w:ascii="Arial" w:hAnsi="Arial" w:cs="Arial"/>
          <w:lang w:eastAsia="zh-CN"/>
        </w:rPr>
      </w:pPr>
    </w:p>
    <w:p w14:paraId="4D78AB50" w14:textId="1EAEDE4B" w:rsidR="004D62B9" w:rsidRPr="004D62B9" w:rsidRDefault="00756CAF" w:rsidP="004D62B9">
      <w:pPr>
        <w:spacing w:line="480" w:lineRule="auto"/>
        <w:jc w:val="both"/>
        <w:rPr>
          <w:rFonts w:ascii="Arial" w:hAnsi="Arial" w:cs="Arial"/>
          <w:b/>
        </w:rPr>
      </w:pPr>
      <w:r>
        <w:rPr>
          <w:rFonts w:ascii="Arial" w:hAnsi="Arial" w:cs="Arial"/>
          <w:b/>
        </w:rPr>
        <w:lastRenderedPageBreak/>
        <w:t>Identification of pattern completion neurons</w:t>
      </w:r>
      <w:r w:rsidR="005D5745">
        <w:rPr>
          <w:rFonts w:ascii="Arial" w:hAnsi="Arial" w:cs="Arial"/>
          <w:b/>
        </w:rPr>
        <w:t xml:space="preserve"> </w:t>
      </w:r>
      <w:r w:rsidR="00012461">
        <w:rPr>
          <w:rFonts w:ascii="Arial" w:hAnsi="Arial" w:cs="Arial"/>
          <w:b/>
        </w:rPr>
        <w:t xml:space="preserve">using </w:t>
      </w:r>
      <w:r w:rsidR="00AB6748">
        <w:rPr>
          <w:rFonts w:ascii="Arial" w:hAnsi="Arial" w:cs="Arial"/>
          <w:b/>
        </w:rPr>
        <w:t>CRFs models</w:t>
      </w:r>
    </w:p>
    <w:p w14:paraId="61BA548A" w14:textId="53A1B06E" w:rsidR="00B57DAE" w:rsidRDefault="00756CAF" w:rsidP="004D62B9">
      <w:pPr>
        <w:spacing w:line="480" w:lineRule="auto"/>
        <w:jc w:val="both"/>
        <w:rPr>
          <w:rFonts w:ascii="Arial" w:hAnsi="Arial" w:cs="Arial"/>
        </w:rPr>
      </w:pPr>
      <w:r>
        <w:rPr>
          <w:rFonts w:ascii="Arial" w:hAnsi="Arial" w:cs="Arial"/>
        </w:rPr>
        <w:tab/>
        <w:t>T</w:t>
      </w:r>
      <w:r w:rsidR="00F4050C">
        <w:rPr>
          <w:rFonts w:ascii="Arial" w:hAnsi="Arial" w:cs="Arial"/>
        </w:rPr>
        <w:t xml:space="preserve">he </w:t>
      </w:r>
      <w:r w:rsidR="0075368F">
        <w:rPr>
          <w:rFonts w:ascii="Arial" w:hAnsi="Arial" w:cs="Arial"/>
        </w:rPr>
        <w:t>repetitive activation of</w:t>
      </w:r>
      <w:r w:rsidR="00F4050C">
        <w:rPr>
          <w:rFonts w:ascii="Arial" w:hAnsi="Arial" w:cs="Arial"/>
        </w:rPr>
        <w:t xml:space="preserve"> an identified neuronal population</w:t>
      </w:r>
      <w:r w:rsidR="0075368F">
        <w:rPr>
          <w:rFonts w:ascii="Arial" w:hAnsi="Arial" w:cs="Arial"/>
        </w:rPr>
        <w:t xml:space="preserve"> with two-photon optogenetics</w:t>
      </w:r>
      <w:r w:rsidR="00F4050C">
        <w:rPr>
          <w:rFonts w:ascii="Arial" w:hAnsi="Arial" w:cs="Arial"/>
        </w:rPr>
        <w:t xml:space="preserve"> imprints an artificial cortical ensemble that can be recalled later on by specific members of the ensemble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00F4050C">
        <w:rPr>
          <w:rFonts w:ascii="Arial" w:hAnsi="Arial" w:cs="Arial"/>
        </w:rPr>
        <w:t xml:space="preserve">. </w:t>
      </w:r>
      <w:r w:rsidR="00070A71">
        <w:rPr>
          <w:rFonts w:ascii="Arial" w:hAnsi="Arial" w:cs="Arial"/>
        </w:rPr>
        <w:t xml:space="preserve">Since CRFs can be used to identify the </w:t>
      </w:r>
      <w:r w:rsidR="00294FBC">
        <w:rPr>
          <w:rFonts w:ascii="Arial" w:hAnsi="Arial" w:cs="Arial"/>
        </w:rPr>
        <w:t>core neurons</w:t>
      </w:r>
      <w:r w:rsidR="00070A71">
        <w:rPr>
          <w:rFonts w:ascii="Arial" w:hAnsi="Arial" w:cs="Arial"/>
        </w:rPr>
        <w:t xml:space="preserve"> </w:t>
      </w:r>
      <w:r w:rsidR="008B647A">
        <w:rPr>
          <w:rFonts w:ascii="Arial" w:hAnsi="Arial" w:cs="Arial"/>
        </w:rPr>
        <w:t>from cortical ensembles</w:t>
      </w:r>
      <w:r w:rsidR="00CF45A2">
        <w:rPr>
          <w:rFonts w:ascii="Arial" w:hAnsi="Arial" w:cs="Arial"/>
        </w:rPr>
        <w:t>,</w:t>
      </w:r>
      <w:r w:rsidR="008B647A">
        <w:rPr>
          <w:rFonts w:ascii="Arial" w:hAnsi="Arial" w:cs="Arial"/>
        </w:rPr>
        <w:t xml:space="preserve"> we hypothesize that </w:t>
      </w:r>
      <w:r w:rsidR="00810A28">
        <w:rPr>
          <w:rFonts w:ascii="Arial" w:hAnsi="Arial" w:cs="Arial"/>
        </w:rPr>
        <w:t xml:space="preserve">the same </w:t>
      </w:r>
      <w:r w:rsidR="008B647A">
        <w:rPr>
          <w:rFonts w:ascii="Arial" w:hAnsi="Arial" w:cs="Arial"/>
        </w:rPr>
        <w:t xml:space="preserve">approach could also be used for the </w:t>
      </w:r>
      <w:r w:rsidR="00AB6748">
        <w:rPr>
          <w:rFonts w:ascii="Arial" w:hAnsi="Arial" w:cs="Arial"/>
        </w:rPr>
        <w:t xml:space="preserve">identification of neurons </w:t>
      </w:r>
      <w:r w:rsidR="005130CF">
        <w:rPr>
          <w:rFonts w:ascii="Arial" w:hAnsi="Arial" w:cs="Arial"/>
        </w:rPr>
        <w:t>with pattern completion capability from</w:t>
      </w:r>
      <w:r w:rsidR="00810A28">
        <w:rPr>
          <w:rFonts w:ascii="Arial" w:hAnsi="Arial" w:cs="Arial"/>
        </w:rPr>
        <w:t xml:space="preserve"> these</w:t>
      </w:r>
      <w:r w:rsidR="005130CF">
        <w:rPr>
          <w:rFonts w:ascii="Arial" w:hAnsi="Arial" w:cs="Arial"/>
        </w:rPr>
        <w:t xml:space="preserve"> artificially</w:t>
      </w:r>
      <w:r w:rsidR="00AB6748">
        <w:rPr>
          <w:rFonts w:ascii="Arial" w:hAnsi="Arial" w:cs="Arial"/>
        </w:rPr>
        <w:t xml:space="preserve"> </w:t>
      </w:r>
      <w:r w:rsidR="005130CF">
        <w:rPr>
          <w:rFonts w:ascii="Arial" w:hAnsi="Arial" w:cs="Arial"/>
        </w:rPr>
        <w:t xml:space="preserve">imprinted </w:t>
      </w:r>
      <w:r w:rsidR="00AB6748">
        <w:rPr>
          <w:rFonts w:ascii="Arial" w:hAnsi="Arial" w:cs="Arial"/>
        </w:rPr>
        <w:t>cortical ensembles.</w:t>
      </w:r>
    </w:p>
    <w:p w14:paraId="30591D3A" w14:textId="4DAE273A" w:rsidR="00AB6748" w:rsidRDefault="00CD79DA" w:rsidP="00825F44">
      <w:pPr>
        <w:spacing w:line="480" w:lineRule="auto"/>
        <w:ind w:firstLine="720"/>
        <w:jc w:val="both"/>
        <w:rPr>
          <w:rFonts w:ascii="Arial" w:hAnsi="Arial" w:cs="Arial"/>
        </w:rPr>
      </w:pPr>
      <w:r>
        <w:rPr>
          <w:rFonts w:ascii="Arial" w:hAnsi="Arial" w:cs="Arial"/>
        </w:rPr>
        <w:t>W</w:t>
      </w:r>
      <w:r w:rsidR="00000A68">
        <w:rPr>
          <w:rFonts w:ascii="Arial" w:hAnsi="Arial" w:cs="Arial"/>
        </w:rPr>
        <w:t xml:space="preserve">e used the </w:t>
      </w:r>
      <w:r>
        <w:rPr>
          <w:rFonts w:ascii="Arial" w:hAnsi="Arial" w:cs="Arial"/>
        </w:rPr>
        <w:t xml:space="preserve">structural and performance </w:t>
      </w:r>
      <w:r w:rsidR="00000A68">
        <w:rPr>
          <w:rFonts w:ascii="Arial" w:hAnsi="Arial" w:cs="Arial"/>
        </w:rPr>
        <w:t xml:space="preserve">parameters from CRFs </w:t>
      </w:r>
      <w:r>
        <w:rPr>
          <w:rFonts w:ascii="Arial" w:hAnsi="Arial" w:cs="Arial"/>
        </w:rPr>
        <w:t>applied to</w:t>
      </w:r>
      <w:r w:rsidR="00000A68">
        <w:rPr>
          <w:rFonts w:ascii="Arial" w:hAnsi="Arial" w:cs="Arial"/>
        </w:rPr>
        <w:t xml:space="preserve"> simultaneous two-photon imaging and two-photon optogenetic experiments with single cell resolution</w:t>
      </w:r>
      <w:r w:rsidR="0033543A">
        <w:rPr>
          <w:rFonts w:ascii="Arial" w:hAnsi="Arial" w:cs="Arial"/>
        </w:rPr>
        <w:t xml:space="preserve"> (</w:t>
      </w:r>
      <w:r w:rsidR="0033543A" w:rsidRPr="00CD3B6C">
        <w:rPr>
          <w:rFonts w:ascii="Arial" w:hAnsi="Arial" w:cs="Arial"/>
          <w:color w:val="0000FF"/>
        </w:rPr>
        <w:t xml:space="preserve">Figure </w:t>
      </w:r>
      <w:r w:rsidR="005865E7">
        <w:rPr>
          <w:rFonts w:ascii="Arial" w:hAnsi="Arial" w:cs="Arial"/>
          <w:color w:val="0000FF"/>
        </w:rPr>
        <w:t>S5</w:t>
      </w:r>
      <w:r w:rsidR="00825F44">
        <w:rPr>
          <w:rFonts w:ascii="Arial" w:hAnsi="Arial" w:cs="Arial"/>
          <w:color w:val="0000FF"/>
        </w:rPr>
        <w:t>A</w:t>
      </w:r>
      <w:r w:rsidR="0033543A">
        <w:rPr>
          <w:rFonts w:ascii="Arial" w:hAnsi="Arial" w:cs="Arial"/>
        </w:rPr>
        <w:t>)</w:t>
      </w:r>
      <w:r w:rsidR="00000A68">
        <w:rPr>
          <w:rFonts w:ascii="Arial" w:hAnsi="Arial" w:cs="Arial"/>
        </w:rPr>
        <w:t xml:space="preserve"> </w:t>
      </w:r>
      <w:r w:rsidR="000D0D25">
        <w:rPr>
          <w:rFonts w:ascii="Arial" w:hAnsi="Arial" w:cs="Arial"/>
        </w:rPr>
        <w:t xml:space="preserve">to </w:t>
      </w:r>
      <w:r w:rsidR="00C05B1C">
        <w:rPr>
          <w:rFonts w:ascii="Arial" w:hAnsi="Arial" w:cs="Arial"/>
        </w:rPr>
        <w:t xml:space="preserve">define </w:t>
      </w:r>
      <w:r w:rsidR="00BE00D1">
        <w:rPr>
          <w:rFonts w:ascii="Arial" w:hAnsi="Arial" w:cs="Arial"/>
        </w:rPr>
        <w:t xml:space="preserve">high-ranked neurons </w:t>
      </w:r>
      <w:r w:rsidR="0038237E">
        <w:rPr>
          <w:rFonts w:ascii="Arial" w:hAnsi="Arial" w:cs="Arial"/>
        </w:rPr>
        <w:t xml:space="preserve">as </w:t>
      </w:r>
      <w:r w:rsidR="00C05B1C">
        <w:rPr>
          <w:rFonts w:ascii="Arial" w:hAnsi="Arial" w:cs="Arial"/>
        </w:rPr>
        <w:t>the ones with</w:t>
      </w:r>
      <w:r w:rsidR="00BE00D1">
        <w:rPr>
          <w:rFonts w:ascii="Arial" w:hAnsi="Arial" w:cs="Arial"/>
        </w:rPr>
        <w:t xml:space="preserve"> strong node strength</w:t>
      </w:r>
      <w:r w:rsidR="0033543A">
        <w:rPr>
          <w:rFonts w:ascii="Arial" w:hAnsi="Arial" w:cs="Arial"/>
        </w:rPr>
        <w:t xml:space="preserve"> and </w:t>
      </w:r>
      <w:r w:rsidR="006004FD">
        <w:rPr>
          <w:rFonts w:ascii="Arial" w:hAnsi="Arial" w:cs="Arial"/>
        </w:rPr>
        <w:t xml:space="preserve">high </w:t>
      </w:r>
      <w:r w:rsidR="0033543A">
        <w:rPr>
          <w:rFonts w:ascii="Arial" w:hAnsi="Arial" w:cs="Arial"/>
        </w:rPr>
        <w:t>AUC values</w:t>
      </w:r>
      <w:r w:rsidR="00C05B1C">
        <w:rPr>
          <w:rFonts w:ascii="Arial" w:hAnsi="Arial" w:cs="Arial"/>
        </w:rPr>
        <w:t xml:space="preserve"> (</w:t>
      </w:r>
      <w:r w:rsidR="00C05B1C">
        <w:rPr>
          <w:rFonts w:ascii="Arial" w:hAnsi="Arial" w:cs="Arial"/>
          <w:color w:val="0000FF"/>
        </w:rPr>
        <w:t xml:space="preserve">Figure </w:t>
      </w:r>
      <w:r w:rsidR="005865E7">
        <w:rPr>
          <w:rFonts w:ascii="Arial" w:hAnsi="Arial" w:cs="Arial"/>
          <w:color w:val="0000FF"/>
        </w:rPr>
        <w:t>S5</w:t>
      </w:r>
      <w:r w:rsidR="00825F44">
        <w:rPr>
          <w:rFonts w:ascii="Arial" w:hAnsi="Arial" w:cs="Arial"/>
          <w:color w:val="0000FF"/>
        </w:rPr>
        <w:t>B</w:t>
      </w:r>
      <w:r w:rsidR="000B24A1">
        <w:rPr>
          <w:rFonts w:ascii="Arial" w:hAnsi="Arial" w:cs="Arial"/>
          <w:color w:val="0000FF"/>
        </w:rPr>
        <w:t>)</w:t>
      </w:r>
      <w:r w:rsidR="00A33D84">
        <w:rPr>
          <w:rFonts w:ascii="Arial" w:hAnsi="Arial" w:cs="Arial"/>
        </w:rPr>
        <w:t>.</w:t>
      </w:r>
      <w:r w:rsidR="002910DC">
        <w:rPr>
          <w:rFonts w:ascii="Arial" w:hAnsi="Arial" w:cs="Arial"/>
        </w:rPr>
        <w:t xml:space="preserve"> </w:t>
      </w:r>
      <w:r w:rsidR="000D0D25">
        <w:rPr>
          <w:rFonts w:ascii="Arial" w:hAnsi="Arial" w:cs="Arial"/>
        </w:rPr>
        <w:t>Our analytical approach demonstrated that</w:t>
      </w:r>
      <w:r w:rsidR="00AB6748">
        <w:rPr>
          <w:rFonts w:ascii="Arial" w:hAnsi="Arial" w:cs="Arial"/>
        </w:rPr>
        <w:t xml:space="preserve"> s</w:t>
      </w:r>
      <w:r w:rsidR="007A49ED">
        <w:rPr>
          <w:rFonts w:ascii="Arial" w:hAnsi="Arial" w:cs="Arial"/>
        </w:rPr>
        <w:t>ingle</w:t>
      </w:r>
      <w:r w:rsidR="00AB6748">
        <w:rPr>
          <w:rFonts w:ascii="Arial" w:hAnsi="Arial" w:cs="Arial"/>
        </w:rPr>
        <w:t>-</w:t>
      </w:r>
      <w:r w:rsidR="007A49ED">
        <w:rPr>
          <w:rFonts w:ascii="Arial" w:hAnsi="Arial" w:cs="Arial"/>
        </w:rPr>
        <w:t xml:space="preserve">cell </w:t>
      </w:r>
      <w:r w:rsidR="00C05B1C">
        <w:rPr>
          <w:rFonts w:ascii="Arial" w:hAnsi="Arial" w:cs="Arial"/>
        </w:rPr>
        <w:t xml:space="preserve">two-photon </w:t>
      </w:r>
      <w:r w:rsidR="007A49ED">
        <w:rPr>
          <w:rFonts w:ascii="Arial" w:hAnsi="Arial" w:cs="Arial"/>
        </w:rPr>
        <w:t xml:space="preserve">optogenetic stimulation of </w:t>
      </w:r>
      <w:r w:rsidR="00201C99">
        <w:rPr>
          <w:rFonts w:ascii="Arial" w:hAnsi="Arial" w:cs="Arial"/>
        </w:rPr>
        <w:t>high-rank</w:t>
      </w:r>
      <w:r w:rsidR="002E56FD">
        <w:rPr>
          <w:rFonts w:ascii="Arial" w:hAnsi="Arial" w:cs="Arial"/>
        </w:rPr>
        <w:t>ed</w:t>
      </w:r>
      <w:r w:rsidR="00201C99">
        <w:rPr>
          <w:rFonts w:ascii="Arial" w:hAnsi="Arial" w:cs="Arial"/>
        </w:rPr>
        <w:t xml:space="preserve"> </w:t>
      </w:r>
      <w:r w:rsidR="007A49ED">
        <w:rPr>
          <w:rFonts w:ascii="Arial" w:hAnsi="Arial" w:cs="Arial"/>
        </w:rPr>
        <w:t>neurons</w:t>
      </w:r>
      <w:r w:rsidR="00BB03DF">
        <w:rPr>
          <w:rFonts w:ascii="Arial" w:hAnsi="Arial" w:cs="Arial"/>
        </w:rPr>
        <w:t xml:space="preserve"> </w:t>
      </w:r>
      <w:ins w:id="290" w:author="Shuting Han" w:date="2017-04-04T10:53:00Z">
        <w:r w:rsidR="008C2F64">
          <w:rPr>
            <w:rFonts w:ascii="Arial" w:hAnsi="Arial" w:cs="Arial"/>
          </w:rPr>
          <w:t>(AUC 0.8397</w:t>
        </w:r>
      </w:ins>
      <w:ins w:id="291" w:author="Shuting Han" w:date="2017-04-05T09:51:00Z">
        <w:r w:rsidR="0004454E">
          <w:rPr>
            <w:rFonts w:ascii="Arial" w:hAnsi="Arial" w:cs="Arial"/>
          </w:rPr>
          <w:t xml:space="preserve"> </w:t>
        </w:r>
      </w:ins>
      <w:ins w:id="292" w:author="Shuting Han" w:date="2017-04-04T10:53:00Z">
        <w:r w:rsidR="008C2F64">
          <w:rPr>
            <w:rFonts w:ascii="Arial" w:hAnsi="Arial" w:cs="Arial"/>
          </w:rPr>
          <w:t>±</w:t>
        </w:r>
      </w:ins>
      <w:ins w:id="293" w:author="Shuting Han" w:date="2017-04-05T09:51:00Z">
        <w:r w:rsidR="0004454E">
          <w:rPr>
            <w:rFonts w:ascii="Arial" w:hAnsi="Arial" w:cs="Arial"/>
          </w:rPr>
          <w:t xml:space="preserve"> </w:t>
        </w:r>
      </w:ins>
      <w:ins w:id="294" w:author="Shuting Han" w:date="2017-04-04T10:53:00Z">
        <w:r w:rsidR="008C2F64">
          <w:rPr>
            <w:rFonts w:ascii="Arial" w:hAnsi="Arial" w:cs="Arial"/>
          </w:rPr>
          <w:t>0.</w:t>
        </w:r>
      </w:ins>
      <w:ins w:id="295" w:author="Shuting Han" w:date="2017-04-05T09:52:00Z">
        <w:r w:rsidR="0004454E">
          <w:rPr>
            <w:rFonts w:ascii="Arial" w:hAnsi="Arial" w:cs="Arial"/>
          </w:rPr>
          <w:t>0361</w:t>
        </w:r>
      </w:ins>
      <w:ins w:id="296" w:author="Shuting Han" w:date="2017-04-05T09:51:00Z">
        <w:r w:rsidR="0004454E">
          <w:rPr>
            <w:rFonts w:ascii="Arial" w:hAnsi="Arial" w:cs="Arial"/>
          </w:rPr>
          <w:t xml:space="preserve"> </w:t>
        </w:r>
      </w:ins>
      <w:ins w:id="297" w:author="Shuting Han" w:date="2017-04-04T13:46:00Z">
        <w:r w:rsidR="00DE6D15">
          <w:rPr>
            <w:rFonts w:ascii="Arial" w:hAnsi="Arial" w:cs="Arial"/>
          </w:rPr>
          <w:t>[</w:t>
        </w:r>
      </w:ins>
      <w:ins w:id="298" w:author="Shuting Han" w:date="2017-04-05T09:51:00Z">
        <w:r w:rsidR="0004454E">
          <w:rPr>
            <w:rFonts w:ascii="Arial" w:hAnsi="Arial" w:cs="Arial"/>
          </w:rPr>
          <w:t xml:space="preserve">mean ± </w:t>
        </w:r>
      </w:ins>
      <w:ins w:id="299" w:author="Shuting Han" w:date="2017-04-04T13:46:00Z">
        <w:r w:rsidR="00DE6D15">
          <w:rPr>
            <w:rFonts w:ascii="Arial" w:hAnsi="Arial" w:cs="Arial"/>
          </w:rPr>
          <w:t>S.</w:t>
        </w:r>
        <w:r w:rsidR="0004454E">
          <w:rPr>
            <w:rFonts w:ascii="Arial" w:hAnsi="Arial" w:cs="Arial"/>
          </w:rPr>
          <w:t>E</w:t>
        </w:r>
        <w:r w:rsidR="00DE6D15">
          <w:rPr>
            <w:rFonts w:ascii="Arial" w:hAnsi="Arial" w:cs="Arial"/>
          </w:rPr>
          <w:t>.</w:t>
        </w:r>
      </w:ins>
      <w:ins w:id="300" w:author="Shuting Han" w:date="2017-04-05T09:52:00Z">
        <w:r w:rsidR="0004454E">
          <w:rPr>
            <w:rFonts w:ascii="Arial" w:hAnsi="Arial" w:cs="Arial"/>
          </w:rPr>
          <w:t>M</w:t>
        </w:r>
      </w:ins>
      <w:ins w:id="301" w:author="Shuting Han" w:date="2017-04-04T13:46:00Z">
        <w:r w:rsidR="00DE6D15">
          <w:rPr>
            <w:rFonts w:ascii="Arial" w:hAnsi="Arial" w:cs="Arial"/>
          </w:rPr>
          <w:t>]</w:t>
        </w:r>
      </w:ins>
      <w:ins w:id="302" w:author="Shuting Han" w:date="2017-04-04T10:53:00Z">
        <w:r w:rsidR="008C2F64">
          <w:rPr>
            <w:rFonts w:ascii="Arial" w:hAnsi="Arial" w:cs="Arial"/>
          </w:rPr>
          <w:t xml:space="preserve">; node strength </w:t>
        </w:r>
      </w:ins>
      <w:ins w:id="303" w:author="Shuting Han" w:date="2017-04-04T10:54:00Z">
        <w:r w:rsidR="008C2F64">
          <w:rPr>
            <w:rFonts w:ascii="Arial" w:hAnsi="Arial" w:cs="Arial"/>
          </w:rPr>
          <w:t>-0.1405</w:t>
        </w:r>
      </w:ins>
      <w:ins w:id="304" w:author="Shuting Han" w:date="2017-04-05T09:52:00Z">
        <w:r w:rsidR="0004454E">
          <w:rPr>
            <w:rFonts w:ascii="Arial" w:hAnsi="Arial" w:cs="Arial"/>
          </w:rPr>
          <w:t xml:space="preserve"> </w:t>
        </w:r>
      </w:ins>
      <w:ins w:id="305" w:author="Shuting Han" w:date="2017-04-04T10:54:00Z">
        <w:r w:rsidR="008C2F64">
          <w:rPr>
            <w:rFonts w:ascii="Arial" w:hAnsi="Arial" w:cs="Arial"/>
          </w:rPr>
          <w:t>±</w:t>
        </w:r>
      </w:ins>
      <w:ins w:id="306" w:author="Shuting Han" w:date="2017-04-05T09:52:00Z">
        <w:r w:rsidR="0004454E">
          <w:rPr>
            <w:rFonts w:ascii="Arial" w:hAnsi="Arial" w:cs="Arial"/>
          </w:rPr>
          <w:t xml:space="preserve"> </w:t>
        </w:r>
      </w:ins>
      <w:ins w:id="307" w:author="Shuting Han" w:date="2017-04-04T10:54:00Z">
        <w:r w:rsidR="008C2F64">
          <w:rPr>
            <w:rFonts w:ascii="Arial" w:hAnsi="Arial" w:cs="Arial"/>
          </w:rPr>
          <w:t>0.</w:t>
        </w:r>
      </w:ins>
      <w:ins w:id="308" w:author="Shuting Han" w:date="2017-04-05T09:52:00Z">
        <w:r w:rsidR="0004454E">
          <w:rPr>
            <w:rFonts w:ascii="Arial" w:hAnsi="Arial" w:cs="Arial"/>
          </w:rPr>
          <w:t>0770</w:t>
        </w:r>
      </w:ins>
      <w:ins w:id="309" w:author="Shuting Han" w:date="2017-04-05T09:53:00Z">
        <w:r w:rsidR="00A047E4">
          <w:rPr>
            <w:rFonts w:ascii="Arial" w:hAnsi="Arial" w:cs="Arial"/>
          </w:rPr>
          <w:t>; n = 3 neurons</w:t>
        </w:r>
      </w:ins>
      <w:ins w:id="310" w:author="Shuting Han" w:date="2017-04-04T10:53:00Z">
        <w:r w:rsidR="008C2F64">
          <w:rPr>
            <w:rFonts w:ascii="Arial" w:hAnsi="Arial" w:cs="Arial"/>
          </w:rPr>
          <w:t xml:space="preserve">) </w:t>
        </w:r>
      </w:ins>
      <w:r w:rsidR="00F539F6">
        <w:rPr>
          <w:rFonts w:ascii="Arial" w:hAnsi="Arial" w:cs="Arial"/>
        </w:rPr>
        <w:t>was</w:t>
      </w:r>
      <w:r w:rsidR="00662653">
        <w:rPr>
          <w:rFonts w:ascii="Arial" w:hAnsi="Arial" w:cs="Arial"/>
        </w:rPr>
        <w:t xml:space="preserve"> able to </w:t>
      </w:r>
      <w:r w:rsidR="007A49ED">
        <w:rPr>
          <w:rFonts w:ascii="Arial" w:hAnsi="Arial" w:cs="Arial"/>
        </w:rPr>
        <w:t>evoke</w:t>
      </w:r>
      <w:r w:rsidR="00F539F6">
        <w:rPr>
          <w:rFonts w:ascii="Arial" w:hAnsi="Arial" w:cs="Arial"/>
        </w:rPr>
        <w:t xml:space="preserve"> pattern completion of</w:t>
      </w:r>
      <w:r w:rsidR="000E41AD">
        <w:rPr>
          <w:rFonts w:ascii="Arial" w:hAnsi="Arial" w:cs="Arial"/>
        </w:rPr>
        <w:t xml:space="preserve"> artificially</w:t>
      </w:r>
      <w:r w:rsidR="00F539F6">
        <w:rPr>
          <w:rFonts w:ascii="Arial" w:hAnsi="Arial" w:cs="Arial"/>
        </w:rPr>
        <w:t xml:space="preserve"> </w:t>
      </w:r>
      <w:r w:rsidR="00662653">
        <w:rPr>
          <w:rFonts w:ascii="Arial" w:hAnsi="Arial" w:cs="Arial"/>
        </w:rPr>
        <w:t>imprinted ensembles</w:t>
      </w:r>
      <w:r w:rsidR="00BB03DF">
        <w:rPr>
          <w:rFonts w:ascii="Arial" w:hAnsi="Arial" w:cs="Arial"/>
        </w:rPr>
        <w:t>,</w:t>
      </w:r>
      <w:r w:rsidR="00F539F6">
        <w:rPr>
          <w:rFonts w:ascii="Arial" w:hAnsi="Arial" w:cs="Arial"/>
        </w:rPr>
        <w:t xml:space="preserve"> whereas </w:t>
      </w:r>
      <w:r w:rsidR="00825F44">
        <w:rPr>
          <w:rFonts w:ascii="Arial" w:hAnsi="Arial" w:cs="Arial"/>
        </w:rPr>
        <w:t>non-high</w:t>
      </w:r>
      <w:r w:rsidR="002E56FD">
        <w:rPr>
          <w:rFonts w:ascii="Arial" w:hAnsi="Arial" w:cs="Arial"/>
        </w:rPr>
        <w:t xml:space="preserve">-ranked </w:t>
      </w:r>
      <w:r w:rsidR="00F539F6">
        <w:rPr>
          <w:rFonts w:ascii="Arial" w:hAnsi="Arial" w:cs="Arial"/>
        </w:rPr>
        <w:t>neurons</w:t>
      </w:r>
      <w:r w:rsidR="00825F44">
        <w:rPr>
          <w:rFonts w:ascii="Arial" w:hAnsi="Arial" w:cs="Arial"/>
        </w:rPr>
        <w:t xml:space="preserve"> </w:t>
      </w:r>
      <w:ins w:id="311" w:author="Shuting Han" w:date="2017-04-04T10:52:00Z">
        <w:r w:rsidR="008C2F64">
          <w:rPr>
            <w:rFonts w:ascii="Arial" w:hAnsi="Arial" w:cs="Arial"/>
          </w:rPr>
          <w:t xml:space="preserve">(AUC </w:t>
        </w:r>
      </w:ins>
      <w:ins w:id="312" w:author="Shuting Han" w:date="2017-04-04T10:53:00Z">
        <w:r w:rsidR="008C2F64" w:rsidRPr="008C2F64">
          <w:rPr>
            <w:rFonts w:ascii="Arial" w:hAnsi="Arial" w:cs="Arial"/>
          </w:rPr>
          <w:t>0.5680</w:t>
        </w:r>
      </w:ins>
      <w:ins w:id="313" w:author="Shuting Han" w:date="2017-04-05T09:52:00Z">
        <w:r w:rsidR="0004454E">
          <w:rPr>
            <w:rFonts w:ascii="Arial" w:hAnsi="Arial" w:cs="Arial"/>
          </w:rPr>
          <w:t xml:space="preserve"> </w:t>
        </w:r>
      </w:ins>
      <w:ins w:id="314" w:author="Shuting Han" w:date="2017-04-04T10:53:00Z">
        <w:r w:rsidR="008C2F64">
          <w:rPr>
            <w:rFonts w:ascii="Arial" w:hAnsi="Arial" w:cs="Arial"/>
          </w:rPr>
          <w:t>±</w:t>
        </w:r>
      </w:ins>
      <w:ins w:id="315" w:author="Shuting Han" w:date="2017-04-05T09:52:00Z">
        <w:r w:rsidR="0004454E">
          <w:rPr>
            <w:rFonts w:ascii="Arial" w:hAnsi="Arial" w:cs="Arial"/>
          </w:rPr>
          <w:t xml:space="preserve"> </w:t>
        </w:r>
      </w:ins>
      <w:ins w:id="316" w:author="Shuting Han" w:date="2017-04-04T10:53:00Z">
        <w:r w:rsidR="008C2F64">
          <w:rPr>
            <w:rFonts w:ascii="Arial" w:hAnsi="Arial" w:cs="Arial"/>
          </w:rPr>
          <w:t>0.</w:t>
        </w:r>
      </w:ins>
      <w:ins w:id="317" w:author="Shuting Han" w:date="2017-04-05T09:52:00Z">
        <w:r w:rsidR="0004454E">
          <w:rPr>
            <w:rFonts w:ascii="Arial" w:hAnsi="Arial" w:cs="Arial"/>
          </w:rPr>
          <w:t>0292</w:t>
        </w:r>
      </w:ins>
      <w:ins w:id="318" w:author="Shuting Han" w:date="2017-04-04T10:53:00Z">
        <w:r w:rsidR="008C2F64">
          <w:rPr>
            <w:rFonts w:ascii="Arial" w:hAnsi="Arial" w:cs="Arial"/>
          </w:rPr>
          <w:t xml:space="preserve">; node strength </w:t>
        </w:r>
      </w:ins>
      <w:ins w:id="319" w:author="Shuting Han" w:date="2017-04-04T10:54:00Z">
        <w:r w:rsidR="008C2F64">
          <w:rPr>
            <w:rFonts w:ascii="Arial" w:hAnsi="Arial" w:cs="Arial"/>
          </w:rPr>
          <w:t>-1.0332</w:t>
        </w:r>
      </w:ins>
      <w:ins w:id="320" w:author="Shuting Han" w:date="2017-04-05T09:52:00Z">
        <w:r w:rsidR="0004454E">
          <w:rPr>
            <w:rFonts w:ascii="Arial" w:hAnsi="Arial" w:cs="Arial"/>
          </w:rPr>
          <w:t xml:space="preserve"> </w:t>
        </w:r>
      </w:ins>
      <w:ins w:id="321" w:author="Shuting Han" w:date="2017-04-04T10:54:00Z">
        <w:r w:rsidR="008C2F64">
          <w:rPr>
            <w:rFonts w:ascii="Arial" w:hAnsi="Arial" w:cs="Arial"/>
          </w:rPr>
          <w:t>±</w:t>
        </w:r>
      </w:ins>
      <w:ins w:id="322" w:author="Shuting Han" w:date="2017-04-05T09:52:00Z">
        <w:r w:rsidR="0004454E">
          <w:rPr>
            <w:rFonts w:ascii="Arial" w:hAnsi="Arial" w:cs="Arial"/>
          </w:rPr>
          <w:t xml:space="preserve"> </w:t>
        </w:r>
      </w:ins>
      <w:ins w:id="323" w:author="Shuting Han" w:date="2017-04-04T10:54:00Z">
        <w:r w:rsidR="008C2F64">
          <w:rPr>
            <w:rFonts w:ascii="Arial" w:hAnsi="Arial" w:cs="Arial"/>
          </w:rPr>
          <w:t>0.</w:t>
        </w:r>
      </w:ins>
      <w:ins w:id="324" w:author="Shuting Han" w:date="2017-04-05T09:53:00Z">
        <w:r w:rsidR="0004454E">
          <w:rPr>
            <w:rFonts w:ascii="Arial" w:hAnsi="Arial" w:cs="Arial"/>
          </w:rPr>
          <w:t>0573</w:t>
        </w:r>
        <w:r w:rsidR="00A047E4">
          <w:rPr>
            <w:rFonts w:ascii="Arial" w:hAnsi="Arial" w:cs="Arial"/>
          </w:rPr>
          <w:t>; n = 5 neurons</w:t>
        </w:r>
      </w:ins>
      <w:ins w:id="325" w:author="Shuting Han" w:date="2017-04-04T10:52:00Z">
        <w:r w:rsidR="008C2F64">
          <w:rPr>
            <w:rFonts w:ascii="Arial" w:hAnsi="Arial" w:cs="Arial"/>
          </w:rPr>
          <w:t>)</w:t>
        </w:r>
      </w:ins>
      <w:del w:id="326" w:author="Shuting Han" w:date="2017-04-04T10:51:00Z">
        <w:r w:rsidR="00825F44" w:rsidDel="008C2F64">
          <w:rPr>
            <w:rFonts w:ascii="Arial" w:hAnsi="Arial" w:cs="Arial"/>
          </w:rPr>
          <w:delText>(</w:delText>
        </w:r>
        <w:r w:rsidR="00825F44" w:rsidDel="008C2F64">
          <w:rPr>
            <w:rFonts w:ascii="Arial" w:hAnsi="Arial" w:cs="Arial"/>
            <w:color w:val="0000FF"/>
          </w:rPr>
          <w:delText>Figures S5C and S5D</w:delText>
        </w:r>
        <w:r w:rsidR="00825F44" w:rsidDel="008C2F64">
          <w:rPr>
            <w:rFonts w:ascii="Arial" w:hAnsi="Arial" w:cs="Arial"/>
          </w:rPr>
          <w:delText>)</w:delText>
        </w:r>
      </w:del>
      <w:r w:rsidR="00BB03DF">
        <w:rPr>
          <w:rFonts w:ascii="Arial" w:hAnsi="Arial" w:cs="Arial"/>
        </w:rPr>
        <w:t xml:space="preserve"> </w:t>
      </w:r>
      <w:r w:rsidR="00F539F6">
        <w:rPr>
          <w:rFonts w:ascii="Arial" w:hAnsi="Arial" w:cs="Arial"/>
        </w:rPr>
        <w:t xml:space="preserve">were unable to recall </w:t>
      </w:r>
      <w:r w:rsidR="00825F44">
        <w:rPr>
          <w:rFonts w:ascii="Arial" w:hAnsi="Arial" w:cs="Arial"/>
        </w:rPr>
        <w:t xml:space="preserve">imprinted </w:t>
      </w:r>
      <w:r w:rsidR="000E41AD">
        <w:rPr>
          <w:rFonts w:ascii="Arial" w:hAnsi="Arial" w:cs="Arial"/>
        </w:rPr>
        <w:t xml:space="preserve">cortical </w:t>
      </w:r>
      <w:r w:rsidR="00F539F6">
        <w:rPr>
          <w:rFonts w:ascii="Arial" w:hAnsi="Arial" w:cs="Arial"/>
        </w:rPr>
        <w:t>ensembles</w:t>
      </w:r>
      <w:ins w:id="327" w:author="Shuting Han" w:date="2017-04-04T10:51:00Z">
        <w:r w:rsidR="008C2F64">
          <w:rPr>
            <w:rFonts w:ascii="Arial" w:hAnsi="Arial" w:cs="Arial"/>
          </w:rPr>
          <w:t xml:space="preserve"> (</w:t>
        </w:r>
        <w:r w:rsidR="008C2F64">
          <w:rPr>
            <w:rFonts w:ascii="Arial" w:hAnsi="Arial" w:cs="Arial"/>
            <w:color w:val="0000FF"/>
          </w:rPr>
          <w:t>Figures S5C and S5D</w:t>
        </w:r>
        <w:r w:rsidR="008C2F64">
          <w:rPr>
            <w:rFonts w:ascii="Arial" w:hAnsi="Arial" w:cs="Arial"/>
          </w:rPr>
          <w:t>)</w:t>
        </w:r>
      </w:ins>
      <w:r w:rsidR="00BB03DF">
        <w:rPr>
          <w:rFonts w:ascii="Arial" w:hAnsi="Arial" w:cs="Arial"/>
        </w:rPr>
        <w:t>.</w:t>
      </w:r>
      <w:r w:rsidR="00756CAF">
        <w:rPr>
          <w:rFonts w:ascii="Arial" w:hAnsi="Arial" w:cs="Arial"/>
        </w:rPr>
        <w:t xml:space="preserve"> </w:t>
      </w:r>
      <w:r w:rsidR="00756CAF" w:rsidRPr="006E14C8">
        <w:rPr>
          <w:rFonts w:ascii="Arial" w:hAnsi="Arial" w:cs="Arial"/>
          <w:highlight w:val="cyan"/>
          <w:lang w:eastAsia="zh-CN"/>
          <w:rPrChange w:id="328" w:author="Shuting Han" w:date="2017-04-04T10:55:00Z">
            <w:rPr>
              <w:rFonts w:ascii="Arial" w:hAnsi="Arial" w:cs="Arial"/>
              <w:highlight w:val="yellow"/>
              <w:lang w:eastAsia="zh-CN"/>
            </w:rPr>
          </w:rPrChange>
        </w:rPr>
        <w:t>Need numbers and statistics.</w:t>
      </w:r>
      <w:r w:rsidR="00756CAF">
        <w:rPr>
          <w:rFonts w:ascii="Arial" w:hAnsi="Arial" w:cs="Arial"/>
          <w:lang w:eastAsia="zh-CN"/>
        </w:rPr>
        <w:t xml:space="preserve"> </w:t>
      </w:r>
      <w:r w:rsidR="00662653">
        <w:rPr>
          <w:rFonts w:ascii="Arial" w:hAnsi="Arial" w:cs="Arial"/>
        </w:rPr>
        <w:t xml:space="preserve"> </w:t>
      </w:r>
      <w:r w:rsidR="000D07EC">
        <w:rPr>
          <w:rFonts w:ascii="Arial" w:hAnsi="Arial" w:cs="Arial"/>
        </w:rPr>
        <w:t xml:space="preserve">These experiments </w:t>
      </w:r>
      <w:r w:rsidR="005A328F">
        <w:rPr>
          <w:rFonts w:ascii="Arial" w:hAnsi="Arial" w:cs="Arial"/>
        </w:rPr>
        <w:t>support the hypothesis that neu</w:t>
      </w:r>
      <w:bookmarkStart w:id="329" w:name="_GoBack"/>
      <w:bookmarkEnd w:id="329"/>
      <w:r w:rsidR="005A328F">
        <w:rPr>
          <w:rFonts w:ascii="Arial" w:hAnsi="Arial" w:cs="Arial"/>
        </w:rPr>
        <w:t xml:space="preserve">rons with pattern completion capability represent </w:t>
      </w:r>
      <w:r w:rsidR="00E47373">
        <w:rPr>
          <w:rFonts w:ascii="Arial" w:hAnsi="Arial" w:cs="Arial"/>
        </w:rPr>
        <w:t xml:space="preserve">neurons </w:t>
      </w:r>
      <w:r w:rsidR="005A328F">
        <w:rPr>
          <w:rFonts w:ascii="Arial" w:hAnsi="Arial" w:cs="Arial"/>
        </w:rPr>
        <w:t xml:space="preserve">highly connected </w:t>
      </w:r>
      <w:r w:rsidR="00E47373">
        <w:rPr>
          <w:rFonts w:ascii="Arial" w:hAnsi="Arial" w:cs="Arial"/>
        </w:rPr>
        <w:t xml:space="preserve">with other members of artificially imprinted cortical ensembles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00E47373">
        <w:rPr>
          <w:rFonts w:ascii="Arial" w:hAnsi="Arial" w:cs="Arial"/>
        </w:rPr>
        <w:t>.</w:t>
      </w:r>
    </w:p>
    <w:p w14:paraId="2D103EA4" w14:textId="77777777" w:rsidR="00756CAF" w:rsidRDefault="00756CAF" w:rsidP="00825F44">
      <w:pPr>
        <w:spacing w:line="480" w:lineRule="auto"/>
        <w:ind w:firstLine="720"/>
        <w:jc w:val="both"/>
        <w:rPr>
          <w:rFonts w:ascii="Arial" w:hAnsi="Arial" w:cs="Arial"/>
        </w:rPr>
      </w:pPr>
    </w:p>
    <w:p w14:paraId="2672ECAB" w14:textId="50311D81" w:rsidR="00756CAF" w:rsidRPr="004D62B9" w:rsidRDefault="00756CAF" w:rsidP="00756CAF">
      <w:pPr>
        <w:spacing w:line="480" w:lineRule="auto"/>
        <w:jc w:val="both"/>
        <w:rPr>
          <w:rFonts w:ascii="Arial" w:hAnsi="Arial" w:cs="Arial"/>
          <w:b/>
        </w:rPr>
      </w:pPr>
      <w:r>
        <w:rPr>
          <w:rFonts w:ascii="Arial" w:hAnsi="Arial" w:cs="Arial"/>
          <w:b/>
        </w:rPr>
        <w:t>Reconfiguration of cortical microcircuits using CRFs models</w:t>
      </w:r>
    </w:p>
    <w:p w14:paraId="52D7C107" w14:textId="30B85409" w:rsidR="005C3E30" w:rsidRDefault="001054E2" w:rsidP="004D62B9">
      <w:pPr>
        <w:spacing w:line="480" w:lineRule="auto"/>
        <w:jc w:val="both"/>
        <w:rPr>
          <w:rFonts w:ascii="Arial" w:hAnsi="Arial" w:cs="Arial"/>
        </w:rPr>
      </w:pPr>
      <w:r>
        <w:rPr>
          <w:rFonts w:ascii="Arial" w:hAnsi="Arial" w:cs="Arial"/>
          <w:b/>
        </w:rPr>
        <w:lastRenderedPageBreak/>
        <w:tab/>
      </w:r>
      <w:r w:rsidR="005C3E30">
        <w:rPr>
          <w:rFonts w:ascii="Arial" w:hAnsi="Arial" w:cs="Arial"/>
        </w:rPr>
        <w:t xml:space="preserve">To investigate if our approach can </w:t>
      </w:r>
      <w:r w:rsidR="0038592E">
        <w:rPr>
          <w:rFonts w:ascii="Arial" w:hAnsi="Arial" w:cs="Arial"/>
        </w:rPr>
        <w:t xml:space="preserve">also </w:t>
      </w:r>
      <w:r w:rsidR="00D76DEB">
        <w:rPr>
          <w:rFonts w:ascii="Arial" w:hAnsi="Arial" w:cs="Arial"/>
        </w:rPr>
        <w:t>describe</w:t>
      </w:r>
      <w:r w:rsidR="005C3E30">
        <w:rPr>
          <w:rFonts w:ascii="Arial" w:hAnsi="Arial" w:cs="Arial"/>
        </w:rPr>
        <w:t xml:space="preserve"> changes in </w:t>
      </w:r>
      <w:r w:rsidR="000A5AD8">
        <w:rPr>
          <w:rFonts w:ascii="Arial" w:hAnsi="Arial" w:cs="Arial"/>
        </w:rPr>
        <w:t xml:space="preserve">network </w:t>
      </w:r>
      <w:r w:rsidR="005A48C9">
        <w:rPr>
          <w:rFonts w:ascii="Arial" w:hAnsi="Arial" w:cs="Arial"/>
        </w:rPr>
        <w:t>connectivity under different experimental conditions</w:t>
      </w:r>
      <w:r w:rsidR="00A83994">
        <w:rPr>
          <w:rFonts w:ascii="Arial" w:hAnsi="Arial" w:cs="Arial"/>
        </w:rPr>
        <w:t>,</w:t>
      </w:r>
      <w:r w:rsidR="00D76DEB">
        <w:rPr>
          <w:rFonts w:ascii="Arial" w:hAnsi="Arial" w:cs="Arial"/>
        </w:rPr>
        <w:t xml:space="preserve"> </w:t>
      </w:r>
      <w:r w:rsidR="005C3E30">
        <w:rPr>
          <w:rFonts w:ascii="Arial" w:hAnsi="Arial" w:cs="Arial"/>
        </w:rPr>
        <w:t>we compared the models generated by CRFs before and after two-photon population manipulation</w:t>
      </w:r>
      <w:r w:rsidR="00D76DEB" w:rsidRPr="00D76DEB">
        <w:rPr>
          <w:rFonts w:ascii="Arial" w:hAnsi="Arial" w:cs="Arial"/>
        </w:rPr>
        <w:t xml:space="preserve"> </w:t>
      </w:r>
      <w:r w:rsidR="00D76DEB">
        <w:rPr>
          <w:rFonts w:ascii="Arial" w:hAnsi="Arial" w:cs="Arial"/>
        </w:rPr>
        <w:t>of a given set of neurons</w:t>
      </w:r>
      <w:r w:rsidR="00DB314D">
        <w:rPr>
          <w:rFonts w:ascii="Arial" w:hAnsi="Arial" w:cs="Arial"/>
        </w:rPr>
        <w:t xml:space="preserve"> for several times</w:t>
      </w:r>
      <w:r w:rsidR="0009580D">
        <w:rPr>
          <w:rFonts w:ascii="Arial" w:hAnsi="Arial" w:cs="Arial"/>
        </w:rPr>
        <w:t xml:space="preserve"> (</w:t>
      </w:r>
      <w:r w:rsidR="0009580D" w:rsidRPr="00CD3B6C">
        <w:rPr>
          <w:rFonts w:ascii="Arial" w:hAnsi="Arial" w:cs="Arial"/>
          <w:color w:val="0000FF"/>
        </w:rPr>
        <w:t>Figure 6A</w:t>
      </w:r>
      <w:r w:rsidR="0009580D">
        <w:rPr>
          <w:rFonts w:ascii="Arial" w:hAnsi="Arial" w:cs="Arial"/>
        </w:rPr>
        <w:t>)</w:t>
      </w:r>
      <w:r w:rsidR="00EE3B90">
        <w:rPr>
          <w:rFonts w:ascii="Arial" w:hAnsi="Arial" w:cs="Arial"/>
        </w:rPr>
        <w:t>,</w:t>
      </w:r>
      <w:r w:rsidR="00DB314D">
        <w:rPr>
          <w:rFonts w:ascii="Arial" w:hAnsi="Arial" w:cs="Arial"/>
        </w:rPr>
        <w:t xml:space="preserve"> </w:t>
      </w:r>
      <w:r w:rsidR="00EE3B90">
        <w:rPr>
          <w:rFonts w:ascii="Arial" w:hAnsi="Arial" w:cs="Arial"/>
        </w:rPr>
        <w:t>a</w:t>
      </w:r>
      <w:r w:rsidR="0038592E">
        <w:rPr>
          <w:rFonts w:ascii="Arial" w:hAnsi="Arial" w:cs="Arial"/>
        </w:rPr>
        <w:t xml:space="preserve">n experimental protocol </w:t>
      </w:r>
      <w:r w:rsidR="00EE3B90">
        <w:rPr>
          <w:rFonts w:ascii="Arial" w:hAnsi="Arial" w:cs="Arial"/>
        </w:rPr>
        <w:t xml:space="preserve">that </w:t>
      </w:r>
      <w:r w:rsidR="00757804">
        <w:rPr>
          <w:rFonts w:ascii="Arial" w:hAnsi="Arial" w:cs="Arial"/>
        </w:rPr>
        <w:t xml:space="preserve">reconfigures network activity </w:t>
      </w:r>
      <w:r w:rsidR="00EE3B90">
        <w:rPr>
          <w:rFonts w:ascii="Arial" w:hAnsi="Arial" w:cs="Arial"/>
        </w:rPr>
        <w:t>build</w:t>
      </w:r>
      <w:r w:rsidR="00757804">
        <w:rPr>
          <w:rFonts w:ascii="Arial" w:hAnsi="Arial" w:cs="Arial"/>
        </w:rPr>
        <w:t>ing</w:t>
      </w:r>
      <w:r w:rsidR="00EE3B90">
        <w:rPr>
          <w:rFonts w:ascii="Arial" w:hAnsi="Arial" w:cs="Arial"/>
        </w:rPr>
        <w:t xml:space="preserve"> new </w:t>
      </w:r>
      <w:r w:rsidR="0038592E">
        <w:rPr>
          <w:rFonts w:ascii="Arial" w:hAnsi="Arial" w:cs="Arial"/>
        </w:rPr>
        <w:t xml:space="preserve">coactive ensembles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005C3E30" w:rsidRPr="00044B3A">
        <w:rPr>
          <w:rFonts w:ascii="Arial" w:hAnsi="Arial" w:cs="Arial"/>
        </w:rPr>
        <w:t>.</w:t>
      </w:r>
      <w:r w:rsidR="005C3E30">
        <w:rPr>
          <w:rFonts w:ascii="Arial" w:hAnsi="Arial" w:cs="Arial"/>
        </w:rPr>
        <w:t xml:space="preserve"> </w:t>
      </w:r>
      <w:r w:rsidR="00AF4C17">
        <w:rPr>
          <w:rFonts w:ascii="Arial" w:hAnsi="Arial" w:cs="Arial"/>
        </w:rPr>
        <w:t>To visualize the change in graph connectivity induced by the imprinting protocol in neurons with pattern completion capability we construct</w:t>
      </w:r>
      <w:r w:rsidR="0034168E">
        <w:rPr>
          <w:rFonts w:ascii="Arial" w:hAnsi="Arial" w:cs="Arial"/>
        </w:rPr>
        <w:t>ed</w:t>
      </w:r>
      <w:r w:rsidR="00AF4C17">
        <w:rPr>
          <w:rFonts w:ascii="Arial" w:hAnsi="Arial" w:cs="Arial"/>
        </w:rPr>
        <w:t xml:space="preserve"> isomorphic graphs from the CRFs models and arrange them in a circular configuration (</w:t>
      </w:r>
      <w:r w:rsidR="00AF4C17" w:rsidRPr="00CD3B6C">
        <w:rPr>
          <w:rFonts w:ascii="Arial" w:hAnsi="Arial" w:cs="Arial"/>
          <w:color w:val="0000FF"/>
        </w:rPr>
        <w:t>Figure 6B</w:t>
      </w:r>
      <w:r w:rsidR="00AF4C17">
        <w:rPr>
          <w:rFonts w:ascii="Arial" w:hAnsi="Arial" w:cs="Arial"/>
        </w:rPr>
        <w:t>)</w:t>
      </w:r>
      <w:r w:rsidR="0034168E">
        <w:rPr>
          <w:rFonts w:ascii="Arial" w:hAnsi="Arial" w:cs="Arial"/>
        </w:rPr>
        <w:t>.</w:t>
      </w:r>
      <w:r w:rsidR="00AF4C17">
        <w:rPr>
          <w:rFonts w:ascii="Arial" w:hAnsi="Arial" w:cs="Arial"/>
        </w:rPr>
        <w:t xml:space="preserve"> </w:t>
      </w:r>
      <w:r w:rsidR="00C23907">
        <w:rPr>
          <w:rFonts w:ascii="Arial" w:hAnsi="Arial" w:cs="Arial"/>
        </w:rPr>
        <w:t>A</w:t>
      </w:r>
      <w:r w:rsidR="00C35D77">
        <w:rPr>
          <w:rFonts w:ascii="Arial" w:hAnsi="Arial" w:cs="Arial"/>
        </w:rPr>
        <w:t xml:space="preserve">fter the </w:t>
      </w:r>
      <w:r w:rsidR="00C23907">
        <w:rPr>
          <w:rFonts w:ascii="Arial" w:hAnsi="Arial" w:cs="Arial"/>
        </w:rPr>
        <w:t xml:space="preserve">artificial </w:t>
      </w:r>
      <w:r w:rsidR="00C35D77">
        <w:rPr>
          <w:rFonts w:ascii="Arial" w:hAnsi="Arial" w:cs="Arial"/>
        </w:rPr>
        <w:t>ensemble is imprinted</w:t>
      </w:r>
      <w:r w:rsidR="00B82393">
        <w:rPr>
          <w:rFonts w:ascii="Arial" w:hAnsi="Arial" w:cs="Arial"/>
        </w:rPr>
        <w:t xml:space="preserve">, </w:t>
      </w:r>
      <w:r w:rsidR="001079F2">
        <w:rPr>
          <w:rFonts w:ascii="Arial" w:hAnsi="Arial" w:cs="Arial"/>
        </w:rPr>
        <w:t>neuron</w:t>
      </w:r>
      <w:r w:rsidR="00B82393">
        <w:rPr>
          <w:rFonts w:ascii="Arial" w:hAnsi="Arial" w:cs="Arial"/>
        </w:rPr>
        <w:t>s</w:t>
      </w:r>
      <w:r w:rsidR="00060CE8">
        <w:rPr>
          <w:rFonts w:ascii="Arial" w:hAnsi="Arial" w:cs="Arial"/>
        </w:rPr>
        <w:t xml:space="preserve"> with pattern completion capability</w:t>
      </w:r>
      <w:r w:rsidR="001079F2">
        <w:rPr>
          <w:rFonts w:ascii="Arial" w:hAnsi="Arial" w:cs="Arial"/>
        </w:rPr>
        <w:t xml:space="preserve"> show </w:t>
      </w:r>
      <w:r w:rsidR="00060CE8">
        <w:rPr>
          <w:rFonts w:ascii="Arial" w:hAnsi="Arial" w:cs="Arial"/>
        </w:rPr>
        <w:t>better</w:t>
      </w:r>
      <w:r w:rsidR="001079F2">
        <w:rPr>
          <w:rFonts w:ascii="Arial" w:hAnsi="Arial" w:cs="Arial"/>
        </w:rPr>
        <w:t xml:space="preserve"> </w:t>
      </w:r>
      <w:r w:rsidR="00C35D77">
        <w:rPr>
          <w:rFonts w:ascii="Arial" w:hAnsi="Arial" w:cs="Arial"/>
        </w:rPr>
        <w:t xml:space="preserve">predictive </w:t>
      </w:r>
      <w:r w:rsidR="00060CE8">
        <w:rPr>
          <w:rFonts w:ascii="Arial" w:hAnsi="Arial" w:cs="Arial"/>
        </w:rPr>
        <w:t>performance</w:t>
      </w:r>
      <w:r w:rsidR="00C35D77">
        <w:rPr>
          <w:rFonts w:ascii="Arial" w:hAnsi="Arial" w:cs="Arial"/>
        </w:rPr>
        <w:t xml:space="preserve"> and </w:t>
      </w:r>
      <w:r w:rsidR="00A02DD6">
        <w:rPr>
          <w:rFonts w:ascii="Arial" w:hAnsi="Arial" w:cs="Arial"/>
        </w:rPr>
        <w:t>higher</w:t>
      </w:r>
      <w:r w:rsidR="00C35D77">
        <w:rPr>
          <w:rFonts w:ascii="Arial" w:hAnsi="Arial" w:cs="Arial"/>
        </w:rPr>
        <w:t xml:space="preserve"> node strength (</w:t>
      </w:r>
      <w:r w:rsidR="00C35D77" w:rsidRPr="00CD3B6C">
        <w:rPr>
          <w:rFonts w:ascii="Arial" w:hAnsi="Arial" w:cs="Arial"/>
          <w:color w:val="0000FF"/>
        </w:rPr>
        <w:t>Figure 6</w:t>
      </w:r>
      <w:r w:rsidR="00A02DD6">
        <w:rPr>
          <w:rFonts w:ascii="Arial" w:hAnsi="Arial" w:cs="Arial"/>
          <w:color w:val="0000FF"/>
        </w:rPr>
        <w:t>C</w:t>
      </w:r>
      <w:ins w:id="330" w:author="Shuting Han" w:date="2017-04-04T11:01:00Z">
        <w:r w:rsidR="009718F2" w:rsidRPr="009718F2">
          <w:rPr>
            <w:rFonts w:ascii="Arial" w:hAnsi="Arial" w:cs="Arial"/>
            <w:rPrChange w:id="331" w:author="Shuting Han" w:date="2017-04-04T11:01:00Z">
              <w:rPr>
                <w:rFonts w:ascii="Arial" w:hAnsi="Arial" w:cs="Arial"/>
                <w:color w:val="0000FF"/>
              </w:rPr>
            </w:rPrChange>
          </w:rPr>
          <w:t>; node strength</w:t>
        </w:r>
        <w:r w:rsidR="009718F2">
          <w:rPr>
            <w:rFonts w:ascii="Arial" w:hAnsi="Arial" w:cs="Arial"/>
          </w:rPr>
          <w:t xml:space="preserve"> increased from </w:t>
        </w:r>
        <w:r w:rsidR="009718F2" w:rsidRPr="009718F2">
          <w:rPr>
            <w:rFonts w:ascii="Arial" w:hAnsi="Arial" w:cs="Arial"/>
          </w:rPr>
          <w:t>-0.1539</w:t>
        </w:r>
        <w:r w:rsidR="009718F2">
          <w:rPr>
            <w:rFonts w:ascii="Arial" w:hAnsi="Arial" w:cs="Arial"/>
          </w:rPr>
          <w:t xml:space="preserve"> to </w:t>
        </w:r>
      </w:ins>
      <w:ins w:id="332" w:author="Shuting Han" w:date="2017-04-04T11:02:00Z">
        <w:r w:rsidR="009718F2" w:rsidRPr="009718F2">
          <w:rPr>
            <w:rFonts w:ascii="Arial" w:hAnsi="Arial" w:cs="Arial"/>
          </w:rPr>
          <w:t>0.1609</w:t>
        </w:r>
        <w:r w:rsidR="009718F2">
          <w:rPr>
            <w:rFonts w:ascii="Arial" w:hAnsi="Arial" w:cs="Arial"/>
          </w:rPr>
          <w:t>, prediction AUC increased from 0.5234 to 0.7447</w:t>
        </w:r>
      </w:ins>
      <w:ins w:id="333" w:author="Shuting Han" w:date="2017-04-05T09:53:00Z">
        <w:r w:rsidR="00A047E4">
          <w:rPr>
            <w:rFonts w:ascii="Arial" w:hAnsi="Arial" w:cs="Arial"/>
          </w:rPr>
          <w:t>; n = 1 neuron</w:t>
        </w:r>
      </w:ins>
      <w:r w:rsidR="00C35D77">
        <w:rPr>
          <w:rFonts w:ascii="Arial" w:hAnsi="Arial" w:cs="Arial"/>
        </w:rPr>
        <w:t>)</w:t>
      </w:r>
      <w:r w:rsidR="00CD3B6C">
        <w:rPr>
          <w:rFonts w:ascii="Arial" w:hAnsi="Arial" w:cs="Arial"/>
        </w:rPr>
        <w:t>,</w:t>
      </w:r>
      <w:r w:rsidR="00A02DD6">
        <w:rPr>
          <w:rFonts w:ascii="Arial" w:hAnsi="Arial" w:cs="Arial"/>
        </w:rPr>
        <w:t xml:space="preserve"> </w:t>
      </w:r>
      <w:r w:rsidR="00756CAF" w:rsidRPr="00523879">
        <w:rPr>
          <w:rFonts w:ascii="Arial" w:hAnsi="Arial" w:cs="Arial"/>
          <w:highlight w:val="cyan"/>
          <w:lang w:eastAsia="zh-CN"/>
          <w:rPrChange w:id="334" w:author="Shuting Han" w:date="2017-04-04T11:09:00Z">
            <w:rPr>
              <w:rFonts w:ascii="Arial" w:hAnsi="Arial" w:cs="Arial"/>
              <w:highlight w:val="yellow"/>
              <w:lang w:eastAsia="zh-CN"/>
            </w:rPr>
          </w:rPrChange>
        </w:rPr>
        <w:t>Need numbers and statistics.</w:t>
      </w:r>
      <w:r w:rsidR="00756CAF">
        <w:rPr>
          <w:rFonts w:ascii="Arial" w:hAnsi="Arial" w:cs="Arial"/>
          <w:lang w:eastAsia="zh-CN"/>
        </w:rPr>
        <w:t xml:space="preserve"> </w:t>
      </w:r>
      <w:r w:rsidR="00756CAF">
        <w:rPr>
          <w:rFonts w:ascii="Arial" w:hAnsi="Arial" w:cs="Arial"/>
        </w:rPr>
        <w:t xml:space="preserve">This demonstrated </w:t>
      </w:r>
      <w:r w:rsidR="00A02DD6">
        <w:rPr>
          <w:rFonts w:ascii="Arial" w:hAnsi="Arial" w:cs="Arial"/>
        </w:rPr>
        <w:t xml:space="preserve">that </w:t>
      </w:r>
      <w:r w:rsidR="00A36C3D">
        <w:rPr>
          <w:rFonts w:ascii="Arial" w:hAnsi="Arial" w:cs="Arial"/>
        </w:rPr>
        <w:t>structural and prediction</w:t>
      </w:r>
      <w:r w:rsidR="00A02DD6">
        <w:rPr>
          <w:rFonts w:ascii="Arial" w:hAnsi="Arial" w:cs="Arial"/>
        </w:rPr>
        <w:t xml:space="preserve"> parameters inferred from CRFs can be used to study changes in network properties of specific neurons</w:t>
      </w:r>
      <w:r w:rsidR="00705E68">
        <w:rPr>
          <w:rFonts w:ascii="Arial" w:hAnsi="Arial" w:cs="Arial"/>
        </w:rPr>
        <w:t xml:space="preserve"> and that</w:t>
      </w:r>
      <w:r w:rsidR="00FA5A5F">
        <w:rPr>
          <w:rFonts w:ascii="Arial" w:hAnsi="Arial" w:cs="Arial"/>
        </w:rPr>
        <w:t xml:space="preserve"> CRFs could be used to target single neurons that play a key role in the computational properties of cortical microcircuits.</w:t>
      </w:r>
      <w:r w:rsidR="00FA5A5F" w:rsidRPr="00CD79DA">
        <w:rPr>
          <w:rFonts w:ascii="Arial" w:hAnsi="Arial" w:cs="Arial"/>
        </w:rPr>
        <w:t xml:space="preserve"> </w:t>
      </w:r>
      <w:r w:rsidR="008B260D">
        <w:rPr>
          <w:rFonts w:ascii="Arial" w:hAnsi="Arial" w:cs="Arial"/>
        </w:rPr>
        <w:t>Interestingly</w:t>
      </w:r>
      <w:r w:rsidR="00756CAF">
        <w:rPr>
          <w:rFonts w:ascii="Arial" w:hAnsi="Arial" w:cs="Arial"/>
        </w:rPr>
        <w:t>,</w:t>
      </w:r>
      <w:r w:rsidR="008B260D">
        <w:rPr>
          <w:rFonts w:ascii="Arial" w:hAnsi="Arial" w:cs="Arial"/>
        </w:rPr>
        <w:t xml:space="preserve"> while the node degree and centrality of artificially stimulated neurons was significantly increased</w:t>
      </w:r>
      <w:r w:rsidR="00D17EFE">
        <w:rPr>
          <w:rFonts w:ascii="Arial" w:hAnsi="Arial" w:cs="Arial"/>
        </w:rPr>
        <w:t xml:space="preserve"> (</w:t>
      </w:r>
      <w:r w:rsidR="00D17EFE" w:rsidRPr="0034168E">
        <w:rPr>
          <w:rFonts w:ascii="Arial" w:hAnsi="Arial" w:cs="Arial"/>
          <w:color w:val="0000FF"/>
        </w:rPr>
        <w:t>Figures 6</w:t>
      </w:r>
      <w:r w:rsidR="00A72CB4">
        <w:rPr>
          <w:rFonts w:ascii="Arial" w:hAnsi="Arial" w:cs="Arial"/>
          <w:color w:val="0000FF"/>
        </w:rPr>
        <w:t>D</w:t>
      </w:r>
      <w:r w:rsidR="00BF7ED8" w:rsidRPr="0034168E">
        <w:rPr>
          <w:rFonts w:ascii="Arial" w:hAnsi="Arial" w:cs="Arial"/>
          <w:color w:val="0000FF"/>
        </w:rPr>
        <w:t xml:space="preserve"> and 6</w:t>
      </w:r>
      <w:r w:rsidR="00A72CB4">
        <w:rPr>
          <w:rFonts w:ascii="Arial" w:hAnsi="Arial" w:cs="Arial"/>
          <w:color w:val="0000FF"/>
        </w:rPr>
        <w:t>E</w:t>
      </w:r>
      <w:ins w:id="335" w:author="Shuting Han" w:date="2017-04-04T11:03:00Z">
        <w:r w:rsidR="00EF5808" w:rsidRPr="00EF5808">
          <w:rPr>
            <w:rFonts w:ascii="Arial" w:hAnsi="Arial" w:cs="Arial"/>
            <w:rPrChange w:id="336" w:author="Shuting Han" w:date="2017-04-04T11:03:00Z">
              <w:rPr>
                <w:rFonts w:ascii="Arial" w:hAnsi="Arial" w:cs="Arial"/>
                <w:color w:val="0000FF"/>
              </w:rPr>
            </w:rPrChange>
          </w:rPr>
          <w:t xml:space="preserve">; </w:t>
        </w:r>
      </w:ins>
      <w:ins w:id="337" w:author="Shuting Han" w:date="2017-04-04T11:04:00Z">
        <w:r w:rsidR="00EF5808">
          <w:rPr>
            <w:rFonts w:ascii="Arial" w:hAnsi="Arial" w:cs="Arial"/>
          </w:rPr>
          <w:t>node degree from 0.0489</w:t>
        </w:r>
      </w:ins>
      <w:ins w:id="338" w:author="Shuting Han" w:date="2017-04-05T09:54:00Z">
        <w:r w:rsidR="00EF67E9">
          <w:rPr>
            <w:rFonts w:ascii="Arial" w:hAnsi="Arial" w:cs="Arial"/>
          </w:rPr>
          <w:t xml:space="preserve"> </w:t>
        </w:r>
      </w:ins>
      <w:ins w:id="339" w:author="Shuting Han" w:date="2017-04-04T11:04:00Z">
        <w:r w:rsidR="00EF5808">
          <w:rPr>
            <w:rFonts w:ascii="Arial" w:hAnsi="Arial" w:cs="Arial"/>
          </w:rPr>
          <w:t>±</w:t>
        </w:r>
      </w:ins>
      <w:ins w:id="340" w:author="Shuting Han" w:date="2017-04-05T09:54:00Z">
        <w:r w:rsidR="00EF67E9">
          <w:rPr>
            <w:rFonts w:ascii="Arial" w:hAnsi="Arial" w:cs="Arial"/>
          </w:rPr>
          <w:t xml:space="preserve"> </w:t>
        </w:r>
      </w:ins>
      <w:ins w:id="341" w:author="Shuting Han" w:date="2017-04-04T11:04:00Z">
        <w:r w:rsidR="00EF5808">
          <w:rPr>
            <w:rFonts w:ascii="Arial" w:hAnsi="Arial" w:cs="Arial"/>
          </w:rPr>
          <w:t>0.</w:t>
        </w:r>
      </w:ins>
      <w:ins w:id="342" w:author="Shuting Han" w:date="2017-04-05T09:56:00Z">
        <w:r w:rsidR="00B04EFA">
          <w:rPr>
            <w:rFonts w:ascii="Arial" w:hAnsi="Arial" w:cs="Arial"/>
          </w:rPr>
          <w:t>0048</w:t>
        </w:r>
      </w:ins>
      <w:ins w:id="343" w:author="Shuting Han" w:date="2017-04-05T09:54:00Z">
        <w:r w:rsidR="00EF67E9">
          <w:rPr>
            <w:rFonts w:ascii="Arial" w:hAnsi="Arial" w:cs="Arial"/>
          </w:rPr>
          <w:t xml:space="preserve"> [mean ± S.E.M]</w:t>
        </w:r>
      </w:ins>
      <w:ins w:id="344" w:author="Shuting Han" w:date="2017-04-04T11:04:00Z">
        <w:r w:rsidR="00EF5808">
          <w:rPr>
            <w:rFonts w:ascii="Arial" w:hAnsi="Arial" w:cs="Arial"/>
          </w:rPr>
          <w:t xml:space="preserve"> to 0.0689</w:t>
        </w:r>
      </w:ins>
      <w:ins w:id="345" w:author="Shuting Han" w:date="2017-04-05T09:56:00Z">
        <w:r w:rsidR="00B04EFA">
          <w:rPr>
            <w:rFonts w:ascii="Arial" w:hAnsi="Arial" w:cs="Arial"/>
          </w:rPr>
          <w:t xml:space="preserve"> </w:t>
        </w:r>
      </w:ins>
      <w:ins w:id="346" w:author="Shuting Han" w:date="2017-04-04T11:04:00Z">
        <w:r w:rsidR="00EF5808">
          <w:rPr>
            <w:rFonts w:ascii="Arial" w:hAnsi="Arial" w:cs="Arial"/>
          </w:rPr>
          <w:t>±</w:t>
        </w:r>
      </w:ins>
      <w:ins w:id="347" w:author="Shuting Han" w:date="2017-04-05T09:56:00Z">
        <w:r w:rsidR="00B04EFA">
          <w:rPr>
            <w:rFonts w:ascii="Arial" w:hAnsi="Arial" w:cs="Arial"/>
          </w:rPr>
          <w:t xml:space="preserve"> </w:t>
        </w:r>
      </w:ins>
      <w:ins w:id="348" w:author="Shuting Han" w:date="2017-04-04T11:04:00Z">
        <w:r w:rsidR="00EF5808">
          <w:rPr>
            <w:rFonts w:ascii="Arial" w:hAnsi="Arial" w:cs="Arial"/>
          </w:rPr>
          <w:t>0.</w:t>
        </w:r>
      </w:ins>
      <w:ins w:id="349" w:author="Shuting Han" w:date="2017-04-05T09:56:00Z">
        <w:r w:rsidR="00B04EFA">
          <w:rPr>
            <w:rFonts w:ascii="Arial" w:hAnsi="Arial" w:cs="Arial"/>
          </w:rPr>
          <w:t>0033</w:t>
        </w:r>
      </w:ins>
      <w:ins w:id="350" w:author="Shuting Han" w:date="2017-04-04T11:04:00Z">
        <w:r w:rsidR="00EF5808">
          <w:rPr>
            <w:rFonts w:ascii="Arial" w:hAnsi="Arial" w:cs="Arial"/>
          </w:rPr>
          <w:t>, p</w:t>
        </w:r>
      </w:ins>
      <w:ins w:id="351" w:author="Shuting Han" w:date="2017-04-04T11:06:00Z">
        <w:r w:rsidR="00EF5808">
          <w:rPr>
            <w:rFonts w:ascii="Arial" w:hAnsi="Arial" w:cs="Arial"/>
          </w:rPr>
          <w:t>&lt;0.01</w:t>
        </w:r>
      </w:ins>
      <w:ins w:id="352" w:author="Shuting Han" w:date="2017-04-04T11:04:00Z">
        <w:r w:rsidR="00EF5808">
          <w:rPr>
            <w:rFonts w:ascii="Arial" w:hAnsi="Arial" w:cs="Arial"/>
          </w:rPr>
          <w:t xml:space="preserve">; centrality from </w:t>
        </w:r>
      </w:ins>
      <w:ins w:id="353" w:author="Shuting Han" w:date="2017-04-04T11:05:00Z">
        <w:r w:rsidR="00EF5808">
          <w:rPr>
            <w:rFonts w:ascii="Arial" w:hAnsi="Arial" w:cs="Arial"/>
          </w:rPr>
          <w:t>0.3847</w:t>
        </w:r>
      </w:ins>
      <w:ins w:id="354" w:author="Shuting Han" w:date="2017-04-05T09:56:00Z">
        <w:r w:rsidR="00B04EFA">
          <w:rPr>
            <w:rFonts w:ascii="Arial" w:hAnsi="Arial" w:cs="Arial"/>
          </w:rPr>
          <w:t xml:space="preserve"> </w:t>
        </w:r>
      </w:ins>
      <w:ins w:id="355" w:author="Shuting Han" w:date="2017-04-04T11:05:00Z">
        <w:r w:rsidR="00EF5808">
          <w:rPr>
            <w:rFonts w:ascii="Arial" w:hAnsi="Arial" w:cs="Arial"/>
          </w:rPr>
          <w:t>±</w:t>
        </w:r>
      </w:ins>
      <w:ins w:id="356" w:author="Shuting Han" w:date="2017-04-05T09:56:00Z">
        <w:r w:rsidR="00B04EFA">
          <w:rPr>
            <w:rFonts w:ascii="Arial" w:hAnsi="Arial" w:cs="Arial"/>
          </w:rPr>
          <w:t xml:space="preserve"> </w:t>
        </w:r>
      </w:ins>
      <w:ins w:id="357" w:author="Shuting Han" w:date="2017-04-04T11:05:00Z">
        <w:r w:rsidR="00EF5808">
          <w:rPr>
            <w:rFonts w:ascii="Arial" w:hAnsi="Arial" w:cs="Arial"/>
          </w:rPr>
          <w:t>0.</w:t>
        </w:r>
      </w:ins>
      <w:ins w:id="358" w:author="Shuting Han" w:date="2017-04-05T09:56:00Z">
        <w:r w:rsidR="00B04EFA">
          <w:rPr>
            <w:rFonts w:ascii="Arial" w:hAnsi="Arial" w:cs="Arial"/>
          </w:rPr>
          <w:t>0428</w:t>
        </w:r>
      </w:ins>
      <w:ins w:id="359" w:author="Shuting Han" w:date="2017-04-04T11:05:00Z">
        <w:r w:rsidR="00EF5808">
          <w:rPr>
            <w:rFonts w:ascii="Arial" w:hAnsi="Arial" w:cs="Arial"/>
          </w:rPr>
          <w:t xml:space="preserve"> to 0.6643</w:t>
        </w:r>
      </w:ins>
      <w:ins w:id="360" w:author="Shuting Han" w:date="2017-04-05T09:57:00Z">
        <w:r w:rsidR="00B04EFA">
          <w:rPr>
            <w:rFonts w:ascii="Arial" w:hAnsi="Arial" w:cs="Arial"/>
          </w:rPr>
          <w:t xml:space="preserve"> </w:t>
        </w:r>
      </w:ins>
      <w:ins w:id="361" w:author="Shuting Han" w:date="2017-04-04T11:05:00Z">
        <w:r w:rsidR="00EF5808">
          <w:rPr>
            <w:rFonts w:ascii="Arial" w:hAnsi="Arial" w:cs="Arial"/>
          </w:rPr>
          <w:t>±</w:t>
        </w:r>
      </w:ins>
      <w:ins w:id="362" w:author="Shuting Han" w:date="2017-04-05T09:57:00Z">
        <w:r w:rsidR="00B04EFA">
          <w:rPr>
            <w:rFonts w:ascii="Arial" w:hAnsi="Arial" w:cs="Arial"/>
          </w:rPr>
          <w:t xml:space="preserve"> </w:t>
        </w:r>
      </w:ins>
      <w:ins w:id="363" w:author="Shuting Han" w:date="2017-04-04T11:05:00Z">
        <w:r w:rsidR="00EF5808">
          <w:rPr>
            <w:rFonts w:ascii="Arial" w:hAnsi="Arial" w:cs="Arial"/>
          </w:rPr>
          <w:t>0.</w:t>
        </w:r>
      </w:ins>
      <w:ins w:id="364" w:author="Shuting Han" w:date="2017-04-05T09:57:00Z">
        <w:r w:rsidR="00B04EFA">
          <w:rPr>
            <w:rFonts w:ascii="Arial" w:hAnsi="Arial" w:cs="Arial"/>
          </w:rPr>
          <w:t>0482</w:t>
        </w:r>
      </w:ins>
      <w:ins w:id="365" w:author="Shuting Han" w:date="2017-04-04T11:06:00Z">
        <w:r w:rsidR="00EF5808">
          <w:rPr>
            <w:rFonts w:ascii="Arial" w:hAnsi="Arial" w:cs="Arial"/>
          </w:rPr>
          <w:t>, p&lt;0.001</w:t>
        </w:r>
      </w:ins>
      <w:r w:rsidR="008B260D">
        <w:rPr>
          <w:rFonts w:ascii="Arial" w:hAnsi="Arial" w:cs="Arial"/>
        </w:rPr>
        <w:t>)</w:t>
      </w:r>
      <w:r w:rsidR="00756CAF">
        <w:rPr>
          <w:rFonts w:ascii="Arial" w:hAnsi="Arial" w:cs="Arial"/>
        </w:rPr>
        <w:t>,</w:t>
      </w:r>
      <w:r w:rsidR="008B260D">
        <w:rPr>
          <w:rFonts w:ascii="Arial" w:hAnsi="Arial" w:cs="Arial"/>
        </w:rPr>
        <w:t xml:space="preserve"> </w:t>
      </w:r>
      <w:r w:rsidR="00D17EFE">
        <w:rPr>
          <w:rFonts w:ascii="Arial" w:hAnsi="Arial" w:cs="Arial"/>
        </w:rPr>
        <w:t xml:space="preserve">the node strength and clustering coefficient from the </w:t>
      </w:r>
      <w:r w:rsidR="002C7F1F">
        <w:rPr>
          <w:rFonts w:ascii="Arial" w:hAnsi="Arial" w:cs="Arial"/>
        </w:rPr>
        <w:t>photostimulated</w:t>
      </w:r>
      <w:r w:rsidR="00D17EFE">
        <w:rPr>
          <w:rFonts w:ascii="Arial" w:hAnsi="Arial" w:cs="Arial"/>
        </w:rPr>
        <w:t xml:space="preserve"> population </w:t>
      </w:r>
      <w:r w:rsidR="00F637B3">
        <w:rPr>
          <w:rFonts w:ascii="Arial" w:hAnsi="Arial" w:cs="Arial"/>
        </w:rPr>
        <w:t>remained stable (</w:t>
      </w:r>
      <w:r w:rsidR="00F637B3" w:rsidRPr="00F637B3">
        <w:rPr>
          <w:rFonts w:ascii="Arial" w:hAnsi="Arial" w:cs="Arial"/>
          <w:color w:val="0000FF"/>
        </w:rPr>
        <w:t>Figures 6</w:t>
      </w:r>
      <w:r w:rsidR="00A72CB4">
        <w:rPr>
          <w:rFonts w:ascii="Arial" w:hAnsi="Arial" w:cs="Arial"/>
          <w:color w:val="0000FF"/>
        </w:rPr>
        <w:t>F</w:t>
      </w:r>
      <w:r w:rsidR="00F637B3" w:rsidRPr="00F637B3">
        <w:rPr>
          <w:rFonts w:ascii="Arial" w:hAnsi="Arial" w:cs="Arial"/>
          <w:color w:val="0000FF"/>
        </w:rPr>
        <w:t xml:space="preserve"> and </w:t>
      </w:r>
      <w:r w:rsidR="00D17EFE" w:rsidRPr="00F637B3">
        <w:rPr>
          <w:rFonts w:ascii="Arial" w:hAnsi="Arial" w:cs="Arial"/>
          <w:color w:val="0000FF"/>
        </w:rPr>
        <w:t>6</w:t>
      </w:r>
      <w:r w:rsidR="00A72CB4">
        <w:rPr>
          <w:rFonts w:ascii="Arial" w:hAnsi="Arial" w:cs="Arial"/>
          <w:color w:val="0000FF"/>
        </w:rPr>
        <w:t>G</w:t>
      </w:r>
      <w:ins w:id="366" w:author="Shuting Han" w:date="2017-04-04T11:06:00Z">
        <w:r w:rsidR="00EF5808" w:rsidRPr="00EF5808">
          <w:rPr>
            <w:rFonts w:ascii="Arial" w:hAnsi="Arial" w:cs="Arial"/>
            <w:rPrChange w:id="367" w:author="Shuting Han" w:date="2017-04-04T11:06:00Z">
              <w:rPr>
                <w:rFonts w:ascii="Arial" w:hAnsi="Arial" w:cs="Arial"/>
                <w:color w:val="0000FF"/>
              </w:rPr>
            </w:rPrChange>
          </w:rPr>
          <w:t xml:space="preserve">; </w:t>
        </w:r>
        <w:r w:rsidR="00EF5808">
          <w:rPr>
            <w:rFonts w:ascii="Arial" w:hAnsi="Arial" w:cs="Arial"/>
          </w:rPr>
          <w:t>node strength from -0.2427</w:t>
        </w:r>
      </w:ins>
      <w:ins w:id="368" w:author="Shuting Han" w:date="2017-04-05T09:57:00Z">
        <w:r w:rsidR="00B04EFA">
          <w:rPr>
            <w:rFonts w:ascii="Arial" w:hAnsi="Arial" w:cs="Arial"/>
          </w:rPr>
          <w:t xml:space="preserve"> </w:t>
        </w:r>
      </w:ins>
      <w:ins w:id="369" w:author="Shuting Han" w:date="2017-04-04T11:06:00Z">
        <w:r w:rsidR="00EF5808">
          <w:rPr>
            <w:rFonts w:ascii="Arial" w:hAnsi="Arial" w:cs="Arial"/>
          </w:rPr>
          <w:t>±</w:t>
        </w:r>
      </w:ins>
      <w:ins w:id="370" w:author="Shuting Han" w:date="2017-04-05T09:57:00Z">
        <w:r w:rsidR="00B04EFA">
          <w:rPr>
            <w:rFonts w:ascii="Arial" w:hAnsi="Arial" w:cs="Arial"/>
          </w:rPr>
          <w:t xml:space="preserve"> </w:t>
        </w:r>
      </w:ins>
      <w:ins w:id="371" w:author="Shuting Han" w:date="2017-04-04T11:06:00Z">
        <w:r w:rsidR="00EF5808">
          <w:rPr>
            <w:rFonts w:ascii="Arial" w:hAnsi="Arial" w:cs="Arial"/>
          </w:rPr>
          <w:t>0.</w:t>
        </w:r>
      </w:ins>
      <w:ins w:id="372" w:author="Shuting Han" w:date="2017-04-05T09:57:00Z">
        <w:r w:rsidR="00B04EFA">
          <w:rPr>
            <w:rFonts w:ascii="Arial" w:hAnsi="Arial" w:cs="Arial"/>
          </w:rPr>
          <w:t>0499</w:t>
        </w:r>
      </w:ins>
      <w:ins w:id="373" w:author="Shuting Han" w:date="2017-04-04T11:06:00Z">
        <w:r w:rsidR="00EF5808">
          <w:rPr>
            <w:rFonts w:ascii="Arial" w:hAnsi="Arial" w:cs="Arial"/>
          </w:rPr>
          <w:t xml:space="preserve"> to </w:t>
        </w:r>
      </w:ins>
      <w:ins w:id="374" w:author="Shuting Han" w:date="2017-04-04T11:07:00Z">
        <w:r w:rsidR="00EF5808">
          <w:rPr>
            <w:rFonts w:ascii="Arial" w:hAnsi="Arial" w:cs="Arial"/>
          </w:rPr>
          <w:t>-0.1528</w:t>
        </w:r>
      </w:ins>
      <w:ins w:id="375" w:author="Shuting Han" w:date="2017-04-05T09:57:00Z">
        <w:r w:rsidR="00B04EFA">
          <w:rPr>
            <w:rFonts w:ascii="Arial" w:hAnsi="Arial" w:cs="Arial"/>
          </w:rPr>
          <w:t xml:space="preserve"> </w:t>
        </w:r>
      </w:ins>
      <w:ins w:id="376" w:author="Shuting Han" w:date="2017-04-04T11:07:00Z">
        <w:r w:rsidR="00EF5808">
          <w:rPr>
            <w:rFonts w:ascii="Arial" w:hAnsi="Arial" w:cs="Arial"/>
          </w:rPr>
          <w:t>±</w:t>
        </w:r>
      </w:ins>
      <w:ins w:id="377" w:author="Shuting Han" w:date="2017-04-05T09:57:00Z">
        <w:r w:rsidR="00B04EFA">
          <w:rPr>
            <w:rFonts w:ascii="Arial" w:hAnsi="Arial" w:cs="Arial"/>
          </w:rPr>
          <w:t xml:space="preserve"> </w:t>
        </w:r>
      </w:ins>
      <w:ins w:id="378" w:author="Shuting Han" w:date="2017-04-04T11:07:00Z">
        <w:r w:rsidR="00EF5808">
          <w:rPr>
            <w:rFonts w:ascii="Arial" w:hAnsi="Arial" w:cs="Arial"/>
          </w:rPr>
          <w:t>0.</w:t>
        </w:r>
      </w:ins>
      <w:ins w:id="379" w:author="Shuting Han" w:date="2017-04-05T09:57:00Z">
        <w:r w:rsidR="00B04EFA">
          <w:rPr>
            <w:rFonts w:ascii="Arial" w:hAnsi="Arial" w:cs="Arial"/>
          </w:rPr>
          <w:t>0564</w:t>
        </w:r>
      </w:ins>
      <w:ins w:id="380" w:author="Shuting Han" w:date="2017-04-04T11:07:00Z">
        <w:r w:rsidR="00EF5808">
          <w:rPr>
            <w:rFonts w:ascii="Arial" w:hAnsi="Arial" w:cs="Arial"/>
          </w:rPr>
          <w:t>, p&gt;0.05; clustering coefficient from 0.2844</w:t>
        </w:r>
      </w:ins>
      <w:ins w:id="381" w:author="Shuting Han" w:date="2017-04-05T09:57:00Z">
        <w:r w:rsidR="00B04EFA">
          <w:rPr>
            <w:rFonts w:ascii="Arial" w:hAnsi="Arial" w:cs="Arial"/>
          </w:rPr>
          <w:t xml:space="preserve"> </w:t>
        </w:r>
      </w:ins>
      <w:ins w:id="382" w:author="Shuting Han" w:date="2017-04-04T11:07:00Z">
        <w:r w:rsidR="00EF5808">
          <w:rPr>
            <w:rFonts w:ascii="Arial" w:hAnsi="Arial" w:cs="Arial"/>
          </w:rPr>
          <w:t>±</w:t>
        </w:r>
      </w:ins>
      <w:ins w:id="383" w:author="Shuting Han" w:date="2017-04-05T09:57:00Z">
        <w:r w:rsidR="00B04EFA">
          <w:rPr>
            <w:rFonts w:ascii="Arial" w:hAnsi="Arial" w:cs="Arial"/>
          </w:rPr>
          <w:t xml:space="preserve"> </w:t>
        </w:r>
      </w:ins>
      <w:ins w:id="384" w:author="Shuting Han" w:date="2017-04-04T11:07:00Z">
        <w:r w:rsidR="00EF5808">
          <w:rPr>
            <w:rFonts w:ascii="Arial" w:hAnsi="Arial" w:cs="Arial"/>
          </w:rPr>
          <w:t>0.</w:t>
        </w:r>
      </w:ins>
      <w:ins w:id="385" w:author="Shuting Han" w:date="2017-04-05T09:57:00Z">
        <w:r w:rsidR="00B04EFA">
          <w:rPr>
            <w:rFonts w:ascii="Arial" w:hAnsi="Arial" w:cs="Arial"/>
          </w:rPr>
          <w:t>0324</w:t>
        </w:r>
      </w:ins>
      <w:ins w:id="386" w:author="Shuting Han" w:date="2017-04-04T11:07:00Z">
        <w:r w:rsidR="00EF5808">
          <w:rPr>
            <w:rFonts w:ascii="Arial" w:hAnsi="Arial" w:cs="Arial"/>
          </w:rPr>
          <w:t xml:space="preserve"> to 0.2490</w:t>
        </w:r>
      </w:ins>
      <w:ins w:id="387" w:author="Shuting Han" w:date="2017-04-05T09:58:00Z">
        <w:r w:rsidR="00B04EFA">
          <w:rPr>
            <w:rFonts w:ascii="Arial" w:hAnsi="Arial" w:cs="Arial"/>
          </w:rPr>
          <w:t xml:space="preserve"> </w:t>
        </w:r>
      </w:ins>
      <w:ins w:id="388" w:author="Shuting Han" w:date="2017-04-04T11:07:00Z">
        <w:r w:rsidR="00EF5808">
          <w:rPr>
            <w:rFonts w:ascii="Arial" w:hAnsi="Arial" w:cs="Arial"/>
          </w:rPr>
          <w:t>±</w:t>
        </w:r>
      </w:ins>
      <w:ins w:id="389" w:author="Shuting Han" w:date="2017-04-05T09:58:00Z">
        <w:r w:rsidR="00B04EFA">
          <w:rPr>
            <w:rFonts w:ascii="Arial" w:hAnsi="Arial" w:cs="Arial"/>
          </w:rPr>
          <w:t xml:space="preserve"> </w:t>
        </w:r>
      </w:ins>
      <w:ins w:id="390" w:author="Shuting Han" w:date="2017-04-04T11:07:00Z">
        <w:r w:rsidR="00EF5808">
          <w:rPr>
            <w:rFonts w:ascii="Arial" w:hAnsi="Arial" w:cs="Arial"/>
          </w:rPr>
          <w:t>0.</w:t>
        </w:r>
      </w:ins>
      <w:ins w:id="391" w:author="Shuting Han" w:date="2017-04-05T09:58:00Z">
        <w:r w:rsidR="00B04EFA">
          <w:rPr>
            <w:rFonts w:ascii="Arial" w:hAnsi="Arial" w:cs="Arial"/>
          </w:rPr>
          <w:t>0156</w:t>
        </w:r>
      </w:ins>
      <w:ins w:id="392" w:author="Shuting Han" w:date="2017-04-04T11:07:00Z">
        <w:r w:rsidR="00EF5808">
          <w:rPr>
            <w:rFonts w:ascii="Arial" w:hAnsi="Arial" w:cs="Arial"/>
          </w:rPr>
          <w:t>, p&gt;0.05</w:t>
        </w:r>
      </w:ins>
      <w:ins w:id="393" w:author="Shuting Han" w:date="2017-04-05T09:58:00Z">
        <w:r w:rsidR="005D16FB">
          <w:rPr>
            <w:rFonts w:ascii="Arial" w:hAnsi="Arial" w:cs="Arial"/>
          </w:rPr>
          <w:t>; n = 15 neurons; W</w:t>
        </w:r>
      </w:ins>
      <w:ins w:id="394" w:author="Shuting Han" w:date="2017-04-05T09:59:00Z">
        <w:r w:rsidR="005D16FB">
          <w:rPr>
            <w:rFonts w:ascii="Arial" w:hAnsi="Arial" w:cs="Arial"/>
          </w:rPr>
          <w:t xml:space="preserve">ilcoxon signed </w:t>
        </w:r>
        <w:r w:rsidR="005D16FB">
          <w:rPr>
            <w:rFonts w:ascii="Arial" w:hAnsi="Arial" w:cs="Arial"/>
          </w:rPr>
          <w:lastRenderedPageBreak/>
          <w:t>rank test</w:t>
        </w:r>
      </w:ins>
      <w:r w:rsidR="00D17EFE">
        <w:rPr>
          <w:rFonts w:ascii="Arial" w:hAnsi="Arial" w:cs="Arial"/>
        </w:rPr>
        <w:t>)</w:t>
      </w:r>
      <w:r w:rsidR="00EF757C">
        <w:rPr>
          <w:rFonts w:ascii="Arial" w:hAnsi="Arial" w:cs="Arial"/>
        </w:rPr>
        <w:t>.</w:t>
      </w:r>
      <w:r w:rsidR="00D17EFE">
        <w:rPr>
          <w:rFonts w:ascii="Arial" w:hAnsi="Arial" w:cs="Arial"/>
        </w:rPr>
        <w:t xml:space="preserve"> </w:t>
      </w:r>
      <w:r w:rsidR="00756CAF" w:rsidRPr="00523879">
        <w:rPr>
          <w:rFonts w:ascii="Arial" w:hAnsi="Arial" w:cs="Arial"/>
          <w:highlight w:val="cyan"/>
          <w:lang w:eastAsia="zh-CN"/>
          <w:rPrChange w:id="395" w:author="Shuting Han" w:date="2017-04-04T11:09:00Z">
            <w:rPr>
              <w:rFonts w:ascii="Arial" w:hAnsi="Arial" w:cs="Arial"/>
              <w:highlight w:val="yellow"/>
              <w:lang w:eastAsia="zh-CN"/>
            </w:rPr>
          </w:rPrChange>
        </w:rPr>
        <w:t>Need numbers and statistics.</w:t>
      </w:r>
      <w:r w:rsidR="00756CAF">
        <w:rPr>
          <w:rFonts w:ascii="Arial" w:hAnsi="Arial" w:cs="Arial"/>
          <w:lang w:eastAsia="zh-CN"/>
        </w:rPr>
        <w:t xml:space="preserve"> </w:t>
      </w:r>
      <w:r w:rsidR="00756CAF">
        <w:rPr>
          <w:rFonts w:ascii="Arial" w:hAnsi="Arial" w:cs="Arial"/>
        </w:rPr>
        <w:t xml:space="preserve"> </w:t>
      </w:r>
      <w:r w:rsidR="00722BC3">
        <w:rPr>
          <w:rFonts w:ascii="Arial" w:hAnsi="Arial" w:cs="Arial"/>
        </w:rPr>
        <w:t>On the other hand, for non-photostimulated neurons t</w:t>
      </w:r>
      <w:r w:rsidR="005C3E30">
        <w:rPr>
          <w:rFonts w:ascii="Arial" w:hAnsi="Arial" w:cs="Arial"/>
        </w:rPr>
        <w:t xml:space="preserve">he </w:t>
      </w:r>
      <w:r w:rsidR="00AE476A">
        <w:rPr>
          <w:rFonts w:ascii="Arial" w:hAnsi="Arial" w:cs="Arial"/>
        </w:rPr>
        <w:t xml:space="preserve">graphical </w:t>
      </w:r>
      <w:r w:rsidR="00D76DEB">
        <w:rPr>
          <w:rFonts w:ascii="Arial" w:hAnsi="Arial" w:cs="Arial"/>
        </w:rPr>
        <w:t>properties of</w:t>
      </w:r>
      <w:r w:rsidR="00AF5ED1">
        <w:rPr>
          <w:rFonts w:ascii="Arial" w:hAnsi="Arial" w:cs="Arial"/>
        </w:rPr>
        <w:t xml:space="preserve"> </w:t>
      </w:r>
      <w:r w:rsidR="003E6AF7">
        <w:rPr>
          <w:rFonts w:ascii="Arial" w:hAnsi="Arial" w:cs="Arial"/>
        </w:rPr>
        <w:t>CRFs before and after population photostimulation</w:t>
      </w:r>
      <w:r w:rsidR="00D76DEB">
        <w:rPr>
          <w:rFonts w:ascii="Arial" w:hAnsi="Arial" w:cs="Arial"/>
        </w:rPr>
        <w:t xml:space="preserve"> remain</w:t>
      </w:r>
      <w:r w:rsidR="00AE476A">
        <w:rPr>
          <w:rFonts w:ascii="Arial" w:hAnsi="Arial" w:cs="Arial"/>
        </w:rPr>
        <w:t>ed</w:t>
      </w:r>
      <w:r w:rsidR="005C3E30">
        <w:rPr>
          <w:rFonts w:ascii="Arial" w:hAnsi="Arial" w:cs="Arial"/>
        </w:rPr>
        <w:t xml:space="preserve"> </w:t>
      </w:r>
      <w:r w:rsidR="00870695">
        <w:rPr>
          <w:rFonts w:ascii="Arial" w:hAnsi="Arial" w:cs="Arial"/>
        </w:rPr>
        <w:t>stable</w:t>
      </w:r>
      <w:r w:rsidR="000B0F4E">
        <w:rPr>
          <w:rFonts w:ascii="Arial" w:hAnsi="Arial" w:cs="Arial"/>
        </w:rPr>
        <w:t xml:space="preserve"> </w:t>
      </w:r>
      <w:r w:rsidR="00EF757C">
        <w:rPr>
          <w:rFonts w:ascii="Arial" w:hAnsi="Arial" w:cs="Arial"/>
        </w:rPr>
        <w:t>(</w:t>
      </w:r>
      <w:r w:rsidR="000B0F4E" w:rsidRPr="00CD3B6C">
        <w:rPr>
          <w:rFonts w:ascii="Arial" w:hAnsi="Arial" w:cs="Arial"/>
          <w:color w:val="0000FF"/>
        </w:rPr>
        <w:t>Figure S</w:t>
      </w:r>
      <w:r w:rsidR="00AE476A">
        <w:rPr>
          <w:rFonts w:ascii="Arial" w:hAnsi="Arial" w:cs="Arial"/>
          <w:color w:val="0000FF"/>
        </w:rPr>
        <w:t>6</w:t>
      </w:r>
      <w:r w:rsidR="000B0F4E">
        <w:rPr>
          <w:rFonts w:ascii="Arial" w:hAnsi="Arial" w:cs="Arial"/>
        </w:rPr>
        <w:t>)</w:t>
      </w:r>
      <w:r w:rsidR="008177D6">
        <w:rPr>
          <w:rFonts w:ascii="Arial" w:hAnsi="Arial" w:cs="Arial"/>
        </w:rPr>
        <w:t xml:space="preserve"> </w:t>
      </w:r>
      <w:r w:rsidR="00925159">
        <w:rPr>
          <w:rFonts w:ascii="Arial" w:hAnsi="Arial" w:cs="Arial"/>
        </w:rPr>
        <w:t xml:space="preserve">suggesting that imprinted ensembles have been added to cortical microcircuits but preserving a balance with the overall network structure. </w:t>
      </w:r>
    </w:p>
    <w:p w14:paraId="144B5790" w14:textId="4CDCB783" w:rsidR="005757A9" w:rsidRPr="00044B3A" w:rsidRDefault="00BF52CC" w:rsidP="006211F3">
      <w:pPr>
        <w:spacing w:line="480" w:lineRule="auto"/>
        <w:ind w:firstLine="720"/>
        <w:jc w:val="both"/>
        <w:rPr>
          <w:rFonts w:ascii="Arial" w:hAnsi="Arial" w:cs="Arial"/>
        </w:rPr>
      </w:pPr>
      <w:r>
        <w:rPr>
          <w:rFonts w:ascii="Arial" w:hAnsi="Arial" w:cs="Arial"/>
        </w:rPr>
        <w:t xml:space="preserve">The fact that CRFs </w:t>
      </w:r>
      <w:r w:rsidR="008C5323">
        <w:rPr>
          <w:rFonts w:ascii="Arial" w:hAnsi="Arial" w:cs="Arial"/>
        </w:rPr>
        <w:t xml:space="preserve">were able to describe changes in the reconfiguration of </w:t>
      </w:r>
      <w:r w:rsidR="004A1F7B">
        <w:rPr>
          <w:rFonts w:ascii="Arial" w:hAnsi="Arial" w:cs="Arial"/>
        </w:rPr>
        <w:t>network connectivity</w:t>
      </w:r>
      <w:r w:rsidR="00107763">
        <w:rPr>
          <w:rFonts w:ascii="Arial" w:hAnsi="Arial" w:cs="Arial"/>
        </w:rPr>
        <w:t xml:space="preserve"> from artificially imprinted ensembles</w:t>
      </w:r>
      <w:r w:rsidR="008C5323">
        <w:rPr>
          <w:rFonts w:ascii="Arial" w:hAnsi="Arial" w:cs="Arial"/>
        </w:rPr>
        <w:t xml:space="preserve"> </w:t>
      </w:r>
      <w:r w:rsidR="00AB290A">
        <w:rPr>
          <w:rFonts w:ascii="Arial" w:hAnsi="Arial" w:cs="Arial"/>
        </w:rPr>
        <w:t xml:space="preserve">demonstrates </w:t>
      </w:r>
      <w:r w:rsidR="008C5323">
        <w:rPr>
          <w:rFonts w:ascii="Arial" w:hAnsi="Arial" w:cs="Arial"/>
        </w:rPr>
        <w:t xml:space="preserve">the potential of structured prediction methods to study </w:t>
      </w:r>
      <w:r w:rsidR="007A4A1D">
        <w:rPr>
          <w:rFonts w:ascii="Arial" w:hAnsi="Arial" w:cs="Arial"/>
        </w:rPr>
        <w:t>the</w:t>
      </w:r>
      <w:r w:rsidR="00B13D82">
        <w:rPr>
          <w:rFonts w:ascii="Arial" w:hAnsi="Arial" w:cs="Arial"/>
        </w:rPr>
        <w:t xml:space="preserve"> </w:t>
      </w:r>
      <w:r w:rsidR="007A4A1D">
        <w:rPr>
          <w:rFonts w:ascii="Arial" w:hAnsi="Arial" w:cs="Arial"/>
        </w:rPr>
        <w:t>modulation of neuronal microcircuits induced by</w:t>
      </w:r>
      <w:r w:rsidR="003E6AF7">
        <w:rPr>
          <w:rFonts w:ascii="Arial" w:hAnsi="Arial" w:cs="Arial"/>
        </w:rPr>
        <w:t xml:space="preserve"> external perturbations or</w:t>
      </w:r>
      <w:r w:rsidR="007A4A1D">
        <w:rPr>
          <w:rFonts w:ascii="Arial" w:hAnsi="Arial" w:cs="Arial"/>
        </w:rPr>
        <w:t xml:space="preserve"> </w:t>
      </w:r>
      <w:r w:rsidR="00963E00">
        <w:rPr>
          <w:rFonts w:ascii="Arial" w:hAnsi="Arial" w:cs="Arial"/>
        </w:rPr>
        <w:t>pathological conditions.</w:t>
      </w:r>
      <w:r w:rsidR="005865E7">
        <w:rPr>
          <w:rFonts w:ascii="Arial" w:hAnsi="Arial" w:cs="Arial"/>
        </w:rPr>
        <w:t xml:space="preserve"> </w:t>
      </w:r>
      <w:r w:rsidR="00716298">
        <w:rPr>
          <w:rFonts w:ascii="Arial" w:hAnsi="Arial" w:cs="Arial"/>
        </w:rPr>
        <w:br w:type="page"/>
      </w:r>
    </w:p>
    <w:p w14:paraId="4087E646" w14:textId="77777777" w:rsidR="00F80040" w:rsidRPr="001C693C" w:rsidRDefault="00F80040" w:rsidP="001C693C">
      <w:pPr>
        <w:spacing w:line="480" w:lineRule="auto"/>
        <w:jc w:val="center"/>
        <w:rPr>
          <w:rFonts w:ascii="Arial" w:hAnsi="Arial" w:cs="Arial"/>
          <w:b/>
          <w:sz w:val="28"/>
          <w:szCs w:val="28"/>
        </w:rPr>
      </w:pPr>
      <w:r w:rsidRPr="001C693C">
        <w:rPr>
          <w:rFonts w:ascii="Arial" w:hAnsi="Arial" w:cs="Arial"/>
          <w:b/>
          <w:sz w:val="28"/>
          <w:szCs w:val="28"/>
        </w:rPr>
        <w:lastRenderedPageBreak/>
        <w:t>Discussion</w:t>
      </w:r>
    </w:p>
    <w:p w14:paraId="4E153AF9" w14:textId="6E419285" w:rsidR="008679A5" w:rsidRPr="008679A5" w:rsidRDefault="00756CAF" w:rsidP="00DE4C25">
      <w:pPr>
        <w:spacing w:line="480" w:lineRule="auto"/>
        <w:jc w:val="both"/>
        <w:rPr>
          <w:rFonts w:ascii="Arial" w:hAnsi="Arial" w:cs="Arial"/>
          <w:b/>
        </w:rPr>
      </w:pPr>
      <w:r>
        <w:rPr>
          <w:rFonts w:ascii="Arial" w:hAnsi="Arial" w:cs="Arial"/>
          <w:b/>
        </w:rPr>
        <w:t>Machine learning a</w:t>
      </w:r>
      <w:r w:rsidR="00AF7391">
        <w:rPr>
          <w:rFonts w:ascii="Arial" w:hAnsi="Arial" w:cs="Arial"/>
          <w:b/>
        </w:rPr>
        <w:t xml:space="preserve">nalysis of </w:t>
      </w:r>
      <w:r w:rsidR="00270B57">
        <w:rPr>
          <w:rFonts w:ascii="Arial" w:hAnsi="Arial" w:cs="Arial"/>
          <w:b/>
        </w:rPr>
        <w:t xml:space="preserve">functional connectivity in </w:t>
      </w:r>
      <w:r w:rsidR="004B4344">
        <w:rPr>
          <w:rFonts w:ascii="Arial" w:hAnsi="Arial" w:cs="Arial"/>
          <w:b/>
        </w:rPr>
        <w:t xml:space="preserve">cortical microcircuits </w:t>
      </w:r>
    </w:p>
    <w:p w14:paraId="77F982D6" w14:textId="3A1B5700" w:rsidR="00AF7391" w:rsidRDefault="00AF7391" w:rsidP="00B26422">
      <w:pPr>
        <w:spacing w:line="480" w:lineRule="auto"/>
        <w:ind w:firstLine="720"/>
        <w:jc w:val="both"/>
        <w:rPr>
          <w:rFonts w:ascii="Arial" w:hAnsi="Arial" w:cs="Arial"/>
        </w:rPr>
      </w:pPr>
      <w:r>
        <w:rPr>
          <w:rFonts w:ascii="Arial" w:hAnsi="Arial" w:cs="Arial"/>
        </w:rPr>
        <w:t xml:space="preserve">In this study, we provide a tool for modeling </w:t>
      </w:r>
      <w:r w:rsidR="00D27FBB">
        <w:rPr>
          <w:rFonts w:ascii="Arial" w:hAnsi="Arial" w:cs="Arial"/>
        </w:rPr>
        <w:t>network properties</w:t>
      </w:r>
      <w:r>
        <w:rPr>
          <w:rFonts w:ascii="Arial" w:hAnsi="Arial" w:cs="Arial"/>
        </w:rPr>
        <w:t xml:space="preserve"> of mouse primary visual cortex </w:t>
      </w:r>
      <w:r w:rsidRPr="00087B30">
        <w:rPr>
          <w:rFonts w:ascii="Arial" w:hAnsi="Arial" w:cs="Arial"/>
          <w:i/>
        </w:rPr>
        <w:t>in vivo</w:t>
      </w:r>
      <w:r>
        <w:rPr>
          <w:rFonts w:ascii="Arial" w:hAnsi="Arial" w:cs="Arial"/>
        </w:rPr>
        <w:t xml:space="preserve"> using </w:t>
      </w:r>
      <w:r w:rsidR="00756CAF">
        <w:rPr>
          <w:rFonts w:ascii="Arial" w:hAnsi="Arial" w:cs="Arial"/>
        </w:rPr>
        <w:t>Conditional Random Fields (CRFs), a novel machine learning graphical method</w:t>
      </w:r>
      <w:r>
        <w:rPr>
          <w:rFonts w:ascii="Arial" w:hAnsi="Arial" w:cs="Arial"/>
        </w:rPr>
        <w:t xml:space="preserve">. </w:t>
      </w:r>
      <w:r w:rsidR="00756CAF">
        <w:rPr>
          <w:rFonts w:ascii="Arial" w:hAnsi="Arial" w:cs="Arial"/>
        </w:rPr>
        <w:t xml:space="preserve">As opposite to traditional </w:t>
      </w:r>
      <w:r w:rsidR="00B26422">
        <w:rPr>
          <w:rFonts w:ascii="Arial" w:hAnsi="Arial" w:cs="Arial"/>
        </w:rPr>
        <w:t>static</w:t>
      </w:r>
      <w:r w:rsidR="00756CAF">
        <w:rPr>
          <w:rFonts w:ascii="Arial" w:hAnsi="Arial" w:cs="Arial"/>
        </w:rPr>
        <w:t xml:space="preserve"> descriptions of the data, s</w:t>
      </w:r>
      <w:r>
        <w:rPr>
          <w:rFonts w:ascii="Arial" w:hAnsi="Arial" w:cs="Arial"/>
        </w:rPr>
        <w:t xml:space="preserve">tructured prediction methods </w:t>
      </w:r>
      <w:r w:rsidR="00756CAF">
        <w:rPr>
          <w:rFonts w:ascii="Arial" w:hAnsi="Arial" w:cs="Arial"/>
        </w:rPr>
        <w:t xml:space="preserve">such as CFRs </w:t>
      </w:r>
      <w:r>
        <w:rPr>
          <w:rFonts w:ascii="Arial" w:hAnsi="Arial" w:cs="Arial"/>
        </w:rPr>
        <w:t>not only reveal the structure of the functional connections, but also provide the conditional probability</w:t>
      </w:r>
      <w:r w:rsidR="00D27FBB">
        <w:rPr>
          <w:rFonts w:ascii="Arial" w:hAnsi="Arial" w:cs="Arial"/>
        </w:rPr>
        <w:t xml:space="preserve"> of the interactions between neurons</w:t>
      </w:r>
      <w:r>
        <w:rPr>
          <w:rFonts w:ascii="Arial" w:hAnsi="Arial" w:cs="Arial"/>
        </w:rPr>
        <w:t xml:space="preserve"> to find </w:t>
      </w:r>
      <w:r w:rsidR="00F720F1">
        <w:rPr>
          <w:rFonts w:ascii="Arial" w:hAnsi="Arial" w:cs="Arial"/>
        </w:rPr>
        <w:t>neuronal ensembles</w:t>
      </w:r>
      <w:r>
        <w:rPr>
          <w:rFonts w:ascii="Arial" w:hAnsi="Arial" w:cs="Arial"/>
        </w:rPr>
        <w:t xml:space="preserve"> capable of predic</w:t>
      </w:r>
      <w:r w:rsidR="00D27FBB">
        <w:rPr>
          <w:rFonts w:ascii="Arial" w:hAnsi="Arial" w:cs="Arial"/>
        </w:rPr>
        <w:t>t</w:t>
      </w:r>
      <w:r w:rsidR="003D2089">
        <w:rPr>
          <w:rFonts w:ascii="Arial" w:hAnsi="Arial" w:cs="Arial"/>
        </w:rPr>
        <w:t>ing</w:t>
      </w:r>
      <w:r w:rsidR="00D27FBB">
        <w:rPr>
          <w:rFonts w:ascii="Arial" w:hAnsi="Arial" w:cs="Arial"/>
        </w:rPr>
        <w:t xml:space="preserve"> </w:t>
      </w:r>
      <w:r w:rsidR="00270B57">
        <w:rPr>
          <w:rFonts w:ascii="Arial" w:hAnsi="Arial" w:cs="Arial"/>
        </w:rPr>
        <w:t xml:space="preserve">specific </w:t>
      </w:r>
      <w:r>
        <w:rPr>
          <w:rFonts w:ascii="Arial" w:hAnsi="Arial" w:cs="Arial"/>
        </w:rPr>
        <w:t>sensory stimuli</w:t>
      </w:r>
      <w:r w:rsidR="0037793A">
        <w:rPr>
          <w:rFonts w:ascii="Arial" w:hAnsi="Arial" w:cs="Arial"/>
        </w:rPr>
        <w:t>.</w:t>
      </w:r>
    </w:p>
    <w:p w14:paraId="02FFC775" w14:textId="382013BE" w:rsidR="003C5152" w:rsidRDefault="00DE4C25" w:rsidP="001C693C">
      <w:pPr>
        <w:spacing w:line="480" w:lineRule="auto"/>
        <w:ind w:firstLine="720"/>
        <w:jc w:val="both"/>
        <w:rPr>
          <w:rFonts w:ascii="Arial" w:hAnsi="Arial" w:cs="Arial"/>
        </w:rPr>
      </w:pPr>
      <w:r>
        <w:rPr>
          <w:rFonts w:ascii="Arial" w:hAnsi="Arial" w:cs="Arial"/>
        </w:rPr>
        <w:t xml:space="preserve">In the past decades, graph theory has been applied to characterize </w:t>
      </w:r>
      <w:r w:rsidR="00813ADC">
        <w:rPr>
          <w:rFonts w:ascii="Arial" w:hAnsi="Arial" w:cs="Arial"/>
        </w:rPr>
        <w:t xml:space="preserve">the </w:t>
      </w:r>
      <w:r w:rsidR="00680BBA">
        <w:rPr>
          <w:rFonts w:ascii="Arial" w:hAnsi="Arial" w:cs="Arial"/>
        </w:rPr>
        <w:t>structure and function of neuronal</w:t>
      </w:r>
      <w:r w:rsidR="00AE757C">
        <w:rPr>
          <w:rFonts w:ascii="Arial" w:hAnsi="Arial" w:cs="Arial"/>
        </w:rPr>
        <w:t xml:space="preserve"> network</w:t>
      </w:r>
      <w:r w:rsidR="00680BBA">
        <w:rPr>
          <w:rFonts w:ascii="Arial" w:hAnsi="Arial" w:cs="Arial"/>
        </w:rPr>
        <w:t xml:space="preserve">s </w:t>
      </w:r>
      <w:r w:rsidR="0043400C">
        <w:rPr>
          <w:rFonts w:ascii="Arial" w:hAnsi="Arial" w:cs="Arial"/>
        </w:rPr>
        <w:fldChar w:fldCharType="begin">
          <w:fldData xml:space="preserve">PEVuZE5vdGU+PENpdGU+PEF1dGhvcj5adW88L0F1dGhvcj48WWVhcj4yMDEyPC9ZZWFyPjxSZWNO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PEVuZE5vdGU+PENpdGU+PEF1dGhvcj5adW88L0F1dGhvcj48WWVhcj4yMDEyPC9ZZWFyPjxSZWNO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 w:tooltip="Achard, 2007 #12" w:history="1">
        <w:r w:rsidR="00BC1C0A">
          <w:rPr>
            <w:rFonts w:ascii="Arial" w:hAnsi="Arial" w:cs="Arial"/>
            <w:noProof/>
          </w:rPr>
          <w:t>Achard and Bullmore, 2007</w:t>
        </w:r>
      </w:hyperlink>
      <w:r w:rsidR="0043400C">
        <w:rPr>
          <w:rFonts w:ascii="Arial" w:hAnsi="Arial" w:cs="Arial"/>
          <w:noProof/>
        </w:rPr>
        <w:t xml:space="preserve">; </w:t>
      </w:r>
      <w:hyperlink w:anchor="_ENREF_4" w:tooltip="Bettencourt, 2007 #46" w:history="1">
        <w:r w:rsidR="00BC1C0A">
          <w:rPr>
            <w:rFonts w:ascii="Arial" w:hAnsi="Arial" w:cs="Arial"/>
            <w:noProof/>
          </w:rPr>
          <w:t>Bettencourt et al., 2007</w:t>
        </w:r>
      </w:hyperlink>
      <w:r w:rsidR="0043400C">
        <w:rPr>
          <w:rFonts w:ascii="Arial" w:hAnsi="Arial" w:cs="Arial"/>
          <w:noProof/>
        </w:rPr>
        <w:t xml:space="preserve">; </w:t>
      </w:r>
      <w:hyperlink w:anchor="_ENREF_14" w:tooltip="Chiang, 2016 #44" w:history="1">
        <w:r w:rsidR="00BC1C0A">
          <w:rPr>
            <w:rFonts w:ascii="Arial" w:hAnsi="Arial" w:cs="Arial"/>
            <w:noProof/>
          </w:rPr>
          <w:t>Chiang et al., 2016</w:t>
        </w:r>
      </w:hyperlink>
      <w:r w:rsidR="0043400C">
        <w:rPr>
          <w:rFonts w:ascii="Arial" w:hAnsi="Arial" w:cs="Arial"/>
          <w:noProof/>
        </w:rPr>
        <w:t xml:space="preserve">; </w:t>
      </w:r>
      <w:hyperlink w:anchor="_ENREF_17" w:tooltip="Downes, 2012 #18" w:history="1">
        <w:r w:rsidR="00BC1C0A">
          <w:rPr>
            <w:rFonts w:ascii="Arial" w:hAnsi="Arial" w:cs="Arial"/>
            <w:noProof/>
          </w:rPr>
          <w:t>Downes et al., 2012</w:t>
        </w:r>
      </w:hyperlink>
      <w:r w:rsidR="0043400C">
        <w:rPr>
          <w:rFonts w:ascii="Arial" w:hAnsi="Arial" w:cs="Arial"/>
          <w:noProof/>
        </w:rPr>
        <w:t xml:space="preserve">; </w:t>
      </w:r>
      <w:hyperlink w:anchor="_ENREF_20" w:tooltip="Fair, 2008 #13" w:history="1">
        <w:r w:rsidR="00BC1C0A">
          <w:rPr>
            <w:rFonts w:ascii="Arial" w:hAnsi="Arial" w:cs="Arial"/>
            <w:noProof/>
          </w:rPr>
          <w:t>Fair et al., 2008</w:t>
        </w:r>
      </w:hyperlink>
      <w:r w:rsidR="0043400C">
        <w:rPr>
          <w:rFonts w:ascii="Arial" w:hAnsi="Arial" w:cs="Arial"/>
          <w:noProof/>
        </w:rPr>
        <w:t xml:space="preserve">; </w:t>
      </w:r>
      <w:hyperlink w:anchor="_ENREF_22" w:tooltip="Hagmann, 2008 #14" w:history="1">
        <w:r w:rsidR="00BC1C0A">
          <w:rPr>
            <w:rFonts w:ascii="Arial" w:hAnsi="Arial" w:cs="Arial"/>
            <w:noProof/>
          </w:rPr>
          <w:t>Hagmann et al., 2008</w:t>
        </w:r>
      </w:hyperlink>
      <w:r w:rsidR="0043400C">
        <w:rPr>
          <w:rFonts w:ascii="Arial" w:hAnsi="Arial" w:cs="Arial"/>
          <w:noProof/>
        </w:rPr>
        <w:t xml:space="preserve">; </w:t>
      </w:r>
      <w:hyperlink w:anchor="_ENREF_28" w:tooltip="Iturria-Medina, 2008 #11" w:history="1">
        <w:r w:rsidR="00BC1C0A">
          <w:rPr>
            <w:rFonts w:ascii="Arial" w:hAnsi="Arial" w:cs="Arial"/>
            <w:noProof/>
          </w:rPr>
          <w:t>Iturria-Medina et al., 2008</w:t>
        </w:r>
      </w:hyperlink>
      <w:r w:rsidR="0043400C">
        <w:rPr>
          <w:rFonts w:ascii="Arial" w:hAnsi="Arial" w:cs="Arial"/>
          <w:noProof/>
        </w:rPr>
        <w:t xml:space="preserve">; </w:t>
      </w:r>
      <w:hyperlink w:anchor="_ENREF_40" w:tooltip="Oh, 2014 #47" w:history="1">
        <w:r w:rsidR="00BC1C0A">
          <w:rPr>
            <w:rFonts w:ascii="Arial" w:hAnsi="Arial" w:cs="Arial"/>
            <w:noProof/>
          </w:rPr>
          <w:t>Oh et al., 2014</w:t>
        </w:r>
      </w:hyperlink>
      <w:r w:rsidR="0043400C">
        <w:rPr>
          <w:rFonts w:ascii="Arial" w:hAnsi="Arial" w:cs="Arial"/>
          <w:noProof/>
        </w:rPr>
        <w:t xml:space="preserve">; </w:t>
      </w:r>
      <w:hyperlink w:anchor="_ENREF_57" w:tooltip="Supekar, 2008 #48" w:history="1">
        <w:r w:rsidR="00BC1C0A">
          <w:rPr>
            <w:rFonts w:ascii="Arial" w:hAnsi="Arial" w:cs="Arial"/>
            <w:noProof/>
          </w:rPr>
          <w:t>Supekar et al., 2008</w:t>
        </w:r>
      </w:hyperlink>
      <w:r w:rsidR="0043400C">
        <w:rPr>
          <w:rFonts w:ascii="Arial" w:hAnsi="Arial" w:cs="Arial"/>
          <w:noProof/>
        </w:rPr>
        <w:t xml:space="preserve">; </w:t>
      </w:r>
      <w:hyperlink w:anchor="_ENREF_63" w:tooltip="Yu, 2008 #45" w:history="1">
        <w:r w:rsidR="00BC1C0A">
          <w:rPr>
            <w:rFonts w:ascii="Arial" w:hAnsi="Arial" w:cs="Arial"/>
            <w:noProof/>
          </w:rPr>
          <w:t>Yu et al., 2008</w:t>
        </w:r>
      </w:hyperlink>
      <w:r w:rsidR="0043400C">
        <w:rPr>
          <w:rFonts w:ascii="Arial" w:hAnsi="Arial" w:cs="Arial"/>
          <w:noProof/>
        </w:rPr>
        <w:t xml:space="preserve">; </w:t>
      </w:r>
      <w:hyperlink w:anchor="_ENREF_64" w:tooltip="Zuo, 2012 #17" w:history="1">
        <w:r w:rsidR="00BC1C0A">
          <w:rPr>
            <w:rFonts w:ascii="Arial" w:hAnsi="Arial" w:cs="Arial"/>
            <w:noProof/>
          </w:rPr>
          <w:t>Zuo et al., 2012</w:t>
        </w:r>
      </w:hyperlink>
      <w:r w:rsidR="0043400C">
        <w:rPr>
          <w:rFonts w:ascii="Arial" w:hAnsi="Arial" w:cs="Arial"/>
          <w:noProof/>
        </w:rPr>
        <w:t>)</w:t>
      </w:r>
      <w:r w:rsidR="0043400C">
        <w:rPr>
          <w:rFonts w:ascii="Arial" w:hAnsi="Arial" w:cs="Arial"/>
        </w:rPr>
        <w:fldChar w:fldCharType="end"/>
      </w:r>
      <w:r w:rsidR="00AE757C">
        <w:rPr>
          <w:rFonts w:ascii="Arial" w:hAnsi="Arial" w:cs="Arial"/>
        </w:rPr>
        <w:t xml:space="preserve">. </w:t>
      </w:r>
      <w:r w:rsidR="00BF2E6E">
        <w:rPr>
          <w:rFonts w:ascii="Arial" w:hAnsi="Arial" w:cs="Arial"/>
        </w:rPr>
        <w:t>While most of these studies operated on functional recording</w:t>
      </w:r>
      <w:r w:rsidR="00FC1D4A">
        <w:rPr>
          <w:rFonts w:ascii="Arial" w:hAnsi="Arial" w:cs="Arial"/>
        </w:rPr>
        <w:t>s</w:t>
      </w:r>
      <w:r w:rsidR="00BF2E6E">
        <w:rPr>
          <w:rFonts w:ascii="Arial" w:hAnsi="Arial" w:cs="Arial"/>
        </w:rPr>
        <w:t xml:space="preserve"> across multiple brain regions</w:t>
      </w:r>
      <w:r w:rsidR="00680BBA">
        <w:rPr>
          <w:rFonts w:ascii="Arial" w:hAnsi="Arial" w:cs="Arial"/>
        </w:rPr>
        <w:t xml:space="preserve"> </w:t>
      </w:r>
      <w:r w:rsidR="0043400C">
        <w:rPr>
          <w:rFonts w:ascii="Arial" w:hAnsi="Arial" w:cs="Arial"/>
        </w:rPr>
        <w:fldChar w:fldCharType="begin">
          <w:fldData xml:space="preserve">PEVuZE5vdGU+PENpdGU+PEF1dGhvcj5adW88L0F1dGhvcj48WWVhcj4yMDEyPC9ZZWFyPjxSZWNO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==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PEVuZE5vdGU+PENpdGU+PEF1dGhvcj5adW88L0F1dGhvcj48WWVhcj4yMDEyPC9ZZWFyPjxSZWNO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==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 w:tooltip="Achard, 2007 #12" w:history="1">
        <w:r w:rsidR="00BC1C0A">
          <w:rPr>
            <w:rFonts w:ascii="Arial" w:hAnsi="Arial" w:cs="Arial"/>
            <w:noProof/>
          </w:rPr>
          <w:t>Achard and Bullmore, 2007</w:t>
        </w:r>
      </w:hyperlink>
      <w:r w:rsidR="0043400C">
        <w:rPr>
          <w:rFonts w:ascii="Arial" w:hAnsi="Arial" w:cs="Arial"/>
          <w:noProof/>
        </w:rPr>
        <w:t xml:space="preserve">; </w:t>
      </w:r>
      <w:hyperlink w:anchor="_ENREF_14" w:tooltip="Chiang, 2016 #44" w:history="1">
        <w:r w:rsidR="00BC1C0A">
          <w:rPr>
            <w:rFonts w:ascii="Arial" w:hAnsi="Arial" w:cs="Arial"/>
            <w:noProof/>
          </w:rPr>
          <w:t>Chiang et al., 2016</w:t>
        </w:r>
      </w:hyperlink>
      <w:r w:rsidR="0043400C">
        <w:rPr>
          <w:rFonts w:ascii="Arial" w:hAnsi="Arial" w:cs="Arial"/>
          <w:noProof/>
        </w:rPr>
        <w:t xml:space="preserve">; </w:t>
      </w:r>
      <w:hyperlink w:anchor="_ENREF_20" w:tooltip="Fair, 2008 #13" w:history="1">
        <w:r w:rsidR="00BC1C0A">
          <w:rPr>
            <w:rFonts w:ascii="Arial" w:hAnsi="Arial" w:cs="Arial"/>
            <w:noProof/>
          </w:rPr>
          <w:t>Fair et al., 2008</w:t>
        </w:r>
      </w:hyperlink>
      <w:r w:rsidR="0043400C">
        <w:rPr>
          <w:rFonts w:ascii="Arial" w:hAnsi="Arial" w:cs="Arial"/>
          <w:noProof/>
        </w:rPr>
        <w:t xml:space="preserve">; </w:t>
      </w:r>
      <w:hyperlink w:anchor="_ENREF_26" w:tooltip="Hinne, 2013 #49" w:history="1">
        <w:r w:rsidR="00BC1C0A">
          <w:rPr>
            <w:rFonts w:ascii="Arial" w:hAnsi="Arial" w:cs="Arial"/>
            <w:noProof/>
          </w:rPr>
          <w:t>Hinne et al., 2013</w:t>
        </w:r>
      </w:hyperlink>
      <w:r w:rsidR="0043400C">
        <w:rPr>
          <w:rFonts w:ascii="Arial" w:hAnsi="Arial" w:cs="Arial"/>
          <w:noProof/>
        </w:rPr>
        <w:t xml:space="preserve">; </w:t>
      </w:r>
      <w:hyperlink w:anchor="_ENREF_64" w:tooltip="Zuo, 2012 #17" w:history="1">
        <w:r w:rsidR="00BC1C0A">
          <w:rPr>
            <w:rFonts w:ascii="Arial" w:hAnsi="Arial" w:cs="Arial"/>
            <w:noProof/>
          </w:rPr>
          <w:t>Zuo et al., 2012</w:t>
        </w:r>
      </w:hyperlink>
      <w:r w:rsidR="0043400C">
        <w:rPr>
          <w:rFonts w:ascii="Arial" w:hAnsi="Arial" w:cs="Arial"/>
          <w:noProof/>
        </w:rPr>
        <w:t>)</w:t>
      </w:r>
      <w:r w:rsidR="0043400C">
        <w:rPr>
          <w:rFonts w:ascii="Arial" w:hAnsi="Arial" w:cs="Arial"/>
        </w:rPr>
        <w:fldChar w:fldCharType="end"/>
      </w:r>
      <w:r w:rsidR="00BF2E6E">
        <w:rPr>
          <w:rFonts w:ascii="Arial" w:hAnsi="Arial" w:cs="Arial"/>
        </w:rPr>
        <w:t xml:space="preserve">, </w:t>
      </w:r>
      <w:r w:rsidR="00866F58">
        <w:rPr>
          <w:rFonts w:ascii="Arial" w:hAnsi="Arial" w:cs="Arial"/>
        </w:rPr>
        <w:t xml:space="preserve">only a </w:t>
      </w:r>
      <w:r w:rsidR="00BF2E6E">
        <w:rPr>
          <w:rFonts w:ascii="Arial" w:hAnsi="Arial" w:cs="Arial"/>
        </w:rPr>
        <w:t>few ha</w:t>
      </w:r>
      <w:r w:rsidR="00866F58">
        <w:rPr>
          <w:rFonts w:ascii="Arial" w:hAnsi="Arial" w:cs="Arial"/>
        </w:rPr>
        <w:t>ve</w:t>
      </w:r>
      <w:r w:rsidR="00BF2E6E">
        <w:rPr>
          <w:rFonts w:ascii="Arial" w:hAnsi="Arial" w:cs="Arial"/>
        </w:rPr>
        <w:t xml:space="preserve"> focused on the </w:t>
      </w:r>
      <w:r w:rsidR="004B4344">
        <w:rPr>
          <w:rFonts w:ascii="Arial" w:hAnsi="Arial" w:cs="Arial"/>
        </w:rPr>
        <w:t xml:space="preserve">general network </w:t>
      </w:r>
      <w:r w:rsidR="00BF2E6E">
        <w:rPr>
          <w:rFonts w:ascii="Arial" w:hAnsi="Arial" w:cs="Arial"/>
        </w:rPr>
        <w:t>properties of cortical</w:t>
      </w:r>
      <w:r w:rsidR="00E62693">
        <w:rPr>
          <w:rFonts w:ascii="Arial" w:hAnsi="Arial" w:cs="Arial"/>
        </w:rPr>
        <w:t xml:space="preserve"> </w:t>
      </w:r>
      <w:r w:rsidR="004B4344">
        <w:rPr>
          <w:rFonts w:ascii="Arial" w:hAnsi="Arial" w:cs="Arial"/>
        </w:rPr>
        <w:t xml:space="preserve">circuits </w:t>
      </w:r>
      <w:r w:rsidR="00BF2E6E">
        <w:rPr>
          <w:rFonts w:ascii="Arial" w:hAnsi="Arial" w:cs="Arial"/>
        </w:rPr>
        <w:t>with recording</w:t>
      </w:r>
      <w:r w:rsidR="00034CCC">
        <w:rPr>
          <w:rFonts w:ascii="Arial" w:hAnsi="Arial" w:cs="Arial"/>
        </w:rPr>
        <w:t>s</w:t>
      </w:r>
      <w:r w:rsidR="00BF2E6E">
        <w:rPr>
          <w:rFonts w:ascii="Arial" w:hAnsi="Arial" w:cs="Arial"/>
        </w:rPr>
        <w:t xml:space="preserve"> from single neurons</w:t>
      </w:r>
      <w:r w:rsidR="00E62693">
        <w:rPr>
          <w:rFonts w:ascii="Arial" w:hAnsi="Arial" w:cs="Arial"/>
        </w:rPr>
        <w:t xml:space="preserve"> </w:t>
      </w:r>
      <w:r w:rsidR="0043400C">
        <w:rPr>
          <w:rFonts w:ascii="Arial" w:hAnsi="Arial" w:cs="Arial"/>
        </w:rPr>
        <w:fldChar w:fldCharType="begin">
          <w:fldData xml:space="preserve">PEVuZE5vdGU+PENpdGU+PEF1dGhvcj5TYWRvdnNreTwvQXV0aG9yPjxZZWFyPjIwMTQ8L1llYXI+
PFJlY051bT40MzwvUmVjTnVtPjxEaXNwbGF5VGV4dD4oQm9uaWZhemkgZXQgYWwuLCAyMDA5OyBT
YWRvdnNreSBhbmQgTWFjTGVhbiwgMjAxNDsgU3RldHRlciBldCBhbC4sIDIwMTI7IFlhdHNlbmtv
IGV0IGFsLiwgMjAxNSk8L0Rpc3BsYXlUZXh0PjxyZWNvcmQ+PHJlYy1udW1iZXI+NDM8L3JlYy1u
dW1iZXI+PGZvcmVpZ24ta2V5cz48a2V5IGFwcD0iRU4iIGRiLWlkPSI5ZXBkZnhhYTlmdmQyaGVy
MHc5cHhkcGRyYXJzenQ1OXd4cGYiPjQzPC9rZXk+PC9mb3JlaWduLWtleXM+PHJlZi10eXBlIG5h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dXRob3I+Qm9uaWZhemk8L0F1dGhvcj48WWVhcj4yMDA5PC9ZZWFyPjxSZWNOdW0+MjM8L1JlY051
bT48cmVjb3JkPjxyZWMtbnVtYmVyPjIzPC9yZWMtbnVtYmVyPjxmb3JlaWduLWtleXM+PGtleSBh
cHA9IkVOIiBkYi1pZD0iOWVwZGZ4YWE5ZnZkMmhlcjB3OXB4ZHBkcmFyc3p0NTl3eHBmIj4yMzwv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ZnVsbC10aXRsZT48YWJici0xPlNjaWVuY2UgKE5ldyBZb3JrLCBOLlkuKTwvYWJici0xPjwvcGVy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bD48ZnVsbC10aXRsZT5QTG9TIENvbXB1dCBCaW9sPC9mdWxsLXRpdGxlPjxhYmJyLTE+UExvUyBj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PEVuZE5vdGU+PENpdGU+PEF1dGhvcj5TYWRvdnNreTwvQXV0aG9yPjxZZWFyPjIwMTQ8L1llYXI+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5" w:tooltip="Bonifazi, 2009 #23" w:history="1">
        <w:r w:rsidR="00BC1C0A">
          <w:rPr>
            <w:rFonts w:ascii="Arial" w:hAnsi="Arial" w:cs="Arial"/>
            <w:noProof/>
          </w:rPr>
          <w:t>Bonifazi et al., 2009</w:t>
        </w:r>
      </w:hyperlink>
      <w:r w:rsidR="0043400C">
        <w:rPr>
          <w:rFonts w:ascii="Arial" w:hAnsi="Arial" w:cs="Arial"/>
          <w:noProof/>
        </w:rPr>
        <w:t xml:space="preserve">; </w:t>
      </w:r>
      <w:hyperlink w:anchor="_ENREF_45" w:tooltip="Sadovsky, 2014 #43" w:history="1">
        <w:r w:rsidR="00BC1C0A">
          <w:rPr>
            <w:rFonts w:ascii="Arial" w:hAnsi="Arial" w:cs="Arial"/>
            <w:noProof/>
          </w:rPr>
          <w:t>Sadovsky and MacLean, 2014</w:t>
        </w:r>
      </w:hyperlink>
      <w:r w:rsidR="0043400C">
        <w:rPr>
          <w:rFonts w:ascii="Arial" w:hAnsi="Arial" w:cs="Arial"/>
          <w:noProof/>
        </w:rPr>
        <w:t xml:space="preserve">; </w:t>
      </w:r>
      <w:hyperlink w:anchor="_ENREF_55" w:tooltip="Stetter, 2012 #41" w:history="1">
        <w:r w:rsidR="00BC1C0A">
          <w:rPr>
            <w:rFonts w:ascii="Arial" w:hAnsi="Arial" w:cs="Arial"/>
            <w:noProof/>
          </w:rPr>
          <w:t>Stetter et al., 2012</w:t>
        </w:r>
      </w:hyperlink>
      <w:r w:rsidR="0043400C">
        <w:rPr>
          <w:rFonts w:ascii="Arial" w:hAnsi="Arial" w:cs="Arial"/>
          <w:noProof/>
        </w:rPr>
        <w:t xml:space="preserve">; </w:t>
      </w:r>
      <w:hyperlink w:anchor="_ENREF_62" w:tooltip="Yatsenko, 2015 #25" w:history="1">
        <w:r w:rsidR="00BC1C0A">
          <w:rPr>
            <w:rFonts w:ascii="Arial" w:hAnsi="Arial" w:cs="Arial"/>
            <w:noProof/>
          </w:rPr>
          <w:t>Yatsenko et al., 2015</w:t>
        </w:r>
      </w:hyperlink>
      <w:r w:rsidR="0043400C">
        <w:rPr>
          <w:rFonts w:ascii="Arial" w:hAnsi="Arial" w:cs="Arial"/>
          <w:noProof/>
        </w:rPr>
        <w:t>)</w:t>
      </w:r>
      <w:r w:rsidR="0043400C">
        <w:rPr>
          <w:rFonts w:ascii="Arial" w:hAnsi="Arial" w:cs="Arial"/>
        </w:rPr>
        <w:fldChar w:fldCharType="end"/>
      </w:r>
      <w:r w:rsidR="00BF2E6E">
        <w:rPr>
          <w:rFonts w:ascii="Arial" w:hAnsi="Arial" w:cs="Arial"/>
        </w:rPr>
        <w:t>.</w:t>
      </w:r>
      <w:r w:rsidR="006F44C9">
        <w:rPr>
          <w:rFonts w:ascii="Arial" w:hAnsi="Arial" w:cs="Arial"/>
        </w:rPr>
        <w:t xml:space="preserve"> </w:t>
      </w:r>
    </w:p>
    <w:p w14:paraId="0BA7D31B" w14:textId="4FB935FD" w:rsidR="00E024F5" w:rsidRDefault="00866F58" w:rsidP="008679A5">
      <w:pPr>
        <w:spacing w:line="480" w:lineRule="auto"/>
        <w:ind w:firstLine="720"/>
        <w:jc w:val="both"/>
        <w:rPr>
          <w:rFonts w:ascii="Arial" w:hAnsi="Arial" w:cs="Arial"/>
        </w:rPr>
      </w:pPr>
      <w:r>
        <w:rPr>
          <w:rFonts w:ascii="Arial" w:hAnsi="Arial" w:cs="Arial"/>
        </w:rPr>
        <w:t xml:space="preserve">The majority of methods applied </w:t>
      </w:r>
      <w:r w:rsidR="004B4344">
        <w:rPr>
          <w:rFonts w:ascii="Arial" w:hAnsi="Arial" w:cs="Arial"/>
        </w:rPr>
        <w:t xml:space="preserve">to infer </w:t>
      </w:r>
      <w:r w:rsidR="00D27FBB">
        <w:rPr>
          <w:rFonts w:ascii="Arial" w:hAnsi="Arial" w:cs="Arial"/>
        </w:rPr>
        <w:t xml:space="preserve">network properties </w:t>
      </w:r>
      <w:r>
        <w:rPr>
          <w:rFonts w:ascii="Arial" w:hAnsi="Arial" w:cs="Arial"/>
        </w:rPr>
        <w:t xml:space="preserve">in brain slices </w:t>
      </w:r>
      <w:r w:rsidR="0043400C">
        <w:rPr>
          <w:rFonts w:ascii="Arial" w:hAnsi="Arial" w:cs="Arial"/>
        </w:rPr>
        <w:fldChar w:fldCharType="begin">
          <w:fldData xml:space="preserve">PEVuZE5vdGU+PENpdGU+PEF1dGhvcj5TYWRvdnNreTwvQXV0aG9yPjxZZWFyPjIwMTQ8L1llYXI+
PFJlY051bT40MzwvUmVjTnVtPjxEaXNwbGF5VGV4dD4oQ29zc2FydCBldCBhbC4sIDIwMDM7IElr
ZWdheWEgZXQgYWwuLCAyMDA0OyBNYW8gZXQgYWwuLCAyMDAxOyBTYWRvdnNreSBhbmQgTWFjTGVh
biwgMjAxNDsgU3RldHRlciBldCBhbC4sIDIwMTIpPC9EaXNwbGF5VGV4dD48cmVjb3JkPjxyZWMt
bnVtYmVyPjQzPC9yZWMtbnVtYmVyPjxmb3JlaWduLWtleXM+PGtleSBhcHA9IkVOIiBkYi1pZD0i
OWVwZGZ4YWE5ZnZkMmhlcjB3OXB4ZHBkcmFyc3p0NTl3eHBmIj40Mzwva2V5PjwvZm9yZWlnbi1r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ZWNOdW0+NDE8L1JlY051bT48cmVjb3JkPjxyZWMtbnVtYmVyPjQxPC9yZWMtbnVtYmVyPjxmb3Jl
aWduLWtleXM+PGtleSBhcHA9IkVOIiBkYi1pZD0iOWVwZGZ4YWE5ZnZkMmhlcjB3OXB4ZHBkcmFy
c3p0NTl3eHBmIj40MTwva2V5PjwvZm9yZWlnbi1rZXlzPjxyZWYtdHlwZSBuYW1lPSJKb3VybmFs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ZXJpb2RpY2FsPjxmdWxsLXRpdGxlPlBMb1MgQ29tcHV0IEJpb2w8L2Z1bGwtdGl0bGU+PGFiYnIt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PEVuZE5vdGU+PENpdGU+PEF1dGhvcj5TYWRvdnNreTwvQXV0aG9yPjxZZWFyPjIwMTQ8L1llYXI+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6" w:tooltip="Cossart, 2003 #2" w:history="1">
        <w:r w:rsidR="00BC1C0A">
          <w:rPr>
            <w:rFonts w:ascii="Arial" w:hAnsi="Arial" w:cs="Arial"/>
            <w:noProof/>
          </w:rPr>
          <w:t>Cossart et al., 2003</w:t>
        </w:r>
      </w:hyperlink>
      <w:r w:rsidR="0043400C">
        <w:rPr>
          <w:rFonts w:ascii="Arial" w:hAnsi="Arial" w:cs="Arial"/>
          <w:noProof/>
        </w:rPr>
        <w:t xml:space="preserve">; </w:t>
      </w:r>
      <w:hyperlink w:anchor="_ENREF_27" w:tooltip="Ikegaya, 2004 #50" w:history="1">
        <w:r w:rsidR="00BC1C0A">
          <w:rPr>
            <w:rFonts w:ascii="Arial" w:hAnsi="Arial" w:cs="Arial"/>
            <w:noProof/>
          </w:rPr>
          <w:t>Ikegaya et al., 2004</w:t>
        </w:r>
      </w:hyperlink>
      <w:r w:rsidR="0043400C">
        <w:rPr>
          <w:rFonts w:ascii="Arial" w:hAnsi="Arial" w:cs="Arial"/>
          <w:noProof/>
        </w:rPr>
        <w:t xml:space="preserve">; </w:t>
      </w:r>
      <w:hyperlink w:anchor="_ENREF_36" w:tooltip="Mao, 2001 #1" w:history="1">
        <w:r w:rsidR="00BC1C0A">
          <w:rPr>
            <w:rFonts w:ascii="Arial" w:hAnsi="Arial" w:cs="Arial"/>
            <w:noProof/>
          </w:rPr>
          <w:t>Mao et al., 2001</w:t>
        </w:r>
      </w:hyperlink>
      <w:r w:rsidR="0043400C">
        <w:rPr>
          <w:rFonts w:ascii="Arial" w:hAnsi="Arial" w:cs="Arial"/>
          <w:noProof/>
        </w:rPr>
        <w:t xml:space="preserve">; </w:t>
      </w:r>
      <w:hyperlink w:anchor="_ENREF_45" w:tooltip="Sadovsky, 2014 #43" w:history="1">
        <w:r w:rsidR="00BC1C0A">
          <w:rPr>
            <w:rFonts w:ascii="Arial" w:hAnsi="Arial" w:cs="Arial"/>
            <w:noProof/>
          </w:rPr>
          <w:t>Sadovsky and MacLean, 2014</w:t>
        </w:r>
      </w:hyperlink>
      <w:r w:rsidR="0043400C">
        <w:rPr>
          <w:rFonts w:ascii="Arial" w:hAnsi="Arial" w:cs="Arial"/>
          <w:noProof/>
        </w:rPr>
        <w:t xml:space="preserve">; </w:t>
      </w:r>
      <w:hyperlink w:anchor="_ENREF_55" w:tooltip="Stetter, 2012 #41" w:history="1">
        <w:r w:rsidR="00BC1C0A">
          <w:rPr>
            <w:rFonts w:ascii="Arial" w:hAnsi="Arial" w:cs="Arial"/>
            <w:noProof/>
          </w:rPr>
          <w:t>Stetter et al., 2012</w:t>
        </w:r>
      </w:hyperlink>
      <w:r w:rsidR="0043400C">
        <w:rPr>
          <w:rFonts w:ascii="Arial" w:hAnsi="Arial" w:cs="Arial"/>
          <w:noProof/>
        </w:rPr>
        <w:t>)</w:t>
      </w:r>
      <w:r w:rsidR="0043400C">
        <w:rPr>
          <w:rFonts w:ascii="Arial" w:hAnsi="Arial" w:cs="Arial"/>
        </w:rPr>
        <w:fldChar w:fldCharType="end"/>
      </w:r>
      <w:r>
        <w:rPr>
          <w:rFonts w:ascii="Arial" w:hAnsi="Arial" w:cs="Arial"/>
        </w:rPr>
        <w:t xml:space="preserve"> or </w:t>
      </w:r>
      <w:r w:rsidRPr="00866F58">
        <w:rPr>
          <w:rFonts w:ascii="Arial" w:hAnsi="Arial" w:cs="Arial"/>
          <w:i/>
        </w:rPr>
        <w:t>in vivo</w:t>
      </w:r>
      <w:r>
        <w:rPr>
          <w:rFonts w:ascii="Arial" w:hAnsi="Arial" w:cs="Arial"/>
        </w:rPr>
        <w:t xml:space="preserve"> </w:t>
      </w:r>
      <w:r w:rsidR="0043400C">
        <w:rPr>
          <w:rFonts w:ascii="Arial" w:hAnsi="Arial" w:cs="Arial"/>
        </w:rPr>
        <w:fldChar w:fldCharType="begin">
          <w:fldData xml:space="preserve">PEVuZE5vdGU+PENpdGU+PEF1dGhvcj5ZYXRzZW5rbzwvQXV0aG9yPjxZZWFyPjIwMTU8L1llYXI+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ZW5nPC9sYW5ndWFnZT48L3JlY29yZD48L0NpdGU+PC9FbmROb3RlPgB=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PEVuZE5vdGU+PENpdGU+PEF1dGhvcj5ZYXRzZW5rbzwvQXV0aG9yPjxZZWFyPjIwMTU8L1llYXI+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62" w:tooltip="Yatsenko, 2015 #25" w:history="1">
        <w:r w:rsidR="00BC1C0A">
          <w:rPr>
            <w:rFonts w:ascii="Arial" w:hAnsi="Arial" w:cs="Arial"/>
            <w:noProof/>
          </w:rPr>
          <w:t>Yatsenko et al., 2015</w:t>
        </w:r>
      </w:hyperlink>
      <w:r w:rsidR="0043400C">
        <w:rPr>
          <w:rFonts w:ascii="Arial" w:hAnsi="Arial" w:cs="Arial"/>
          <w:noProof/>
        </w:rPr>
        <w:t>)</w:t>
      </w:r>
      <w:r w:rsidR="0043400C">
        <w:rPr>
          <w:rFonts w:ascii="Arial" w:hAnsi="Arial" w:cs="Arial"/>
        </w:rPr>
        <w:fldChar w:fldCharType="end"/>
      </w:r>
      <w:r>
        <w:rPr>
          <w:rFonts w:ascii="Arial" w:hAnsi="Arial" w:cs="Arial"/>
        </w:rPr>
        <w:t xml:space="preserve"> </w:t>
      </w:r>
      <w:r w:rsidR="00C71804">
        <w:rPr>
          <w:rFonts w:ascii="Arial" w:hAnsi="Arial" w:cs="Arial"/>
        </w:rPr>
        <w:t xml:space="preserve">operate on </w:t>
      </w:r>
      <w:r w:rsidR="00C71804">
        <w:rPr>
          <w:rFonts w:ascii="Arial" w:hAnsi="Arial" w:cs="Arial"/>
        </w:rPr>
        <w:lastRenderedPageBreak/>
        <w:t xml:space="preserve">the correlation matrix, and aim </w:t>
      </w:r>
      <w:r w:rsidR="004B4344">
        <w:rPr>
          <w:rFonts w:ascii="Arial" w:hAnsi="Arial" w:cs="Arial"/>
        </w:rPr>
        <w:t xml:space="preserve">to </w:t>
      </w:r>
      <w:r w:rsidR="00A90C6D">
        <w:rPr>
          <w:rFonts w:ascii="Arial" w:hAnsi="Arial" w:cs="Arial"/>
        </w:rPr>
        <w:t xml:space="preserve">recover </w:t>
      </w:r>
      <w:r w:rsidR="006C0C8F">
        <w:rPr>
          <w:rFonts w:ascii="Arial" w:hAnsi="Arial" w:cs="Arial"/>
        </w:rPr>
        <w:t xml:space="preserve">the functional dependencies between observed neurons. </w:t>
      </w:r>
      <w:r w:rsidR="005751BC">
        <w:rPr>
          <w:rFonts w:ascii="Arial" w:hAnsi="Arial" w:cs="Arial"/>
        </w:rPr>
        <w:t xml:space="preserve">Such </w:t>
      </w:r>
      <w:r w:rsidR="004C1977">
        <w:rPr>
          <w:rFonts w:ascii="Arial" w:hAnsi="Arial" w:cs="Arial"/>
        </w:rPr>
        <w:t>methods</w:t>
      </w:r>
      <w:r w:rsidR="005751BC">
        <w:rPr>
          <w:rFonts w:ascii="Arial" w:hAnsi="Arial" w:cs="Arial"/>
        </w:rPr>
        <w:t xml:space="preserve"> are valuable for revealing </w:t>
      </w:r>
      <w:r w:rsidR="00085EF1">
        <w:rPr>
          <w:rFonts w:ascii="Arial" w:hAnsi="Arial" w:cs="Arial"/>
        </w:rPr>
        <w:t xml:space="preserve">some </w:t>
      </w:r>
      <w:r w:rsidR="005751BC">
        <w:rPr>
          <w:rFonts w:ascii="Arial" w:hAnsi="Arial" w:cs="Arial"/>
        </w:rPr>
        <w:t>properties such as node degrees, clustering coefficient</w:t>
      </w:r>
      <w:r w:rsidR="00C70402">
        <w:rPr>
          <w:rFonts w:ascii="Arial" w:hAnsi="Arial" w:cs="Arial"/>
        </w:rPr>
        <w:t>s</w:t>
      </w:r>
      <w:r w:rsidR="005751BC">
        <w:rPr>
          <w:rFonts w:ascii="Arial" w:hAnsi="Arial" w:cs="Arial"/>
        </w:rPr>
        <w:t xml:space="preserve"> </w:t>
      </w:r>
      <w:r w:rsidR="00C70402">
        <w:rPr>
          <w:rFonts w:ascii="Arial" w:hAnsi="Arial" w:cs="Arial"/>
        </w:rPr>
        <w:t xml:space="preserve">or </w:t>
      </w:r>
      <w:r w:rsidR="005751BC">
        <w:rPr>
          <w:rFonts w:ascii="Arial" w:hAnsi="Arial" w:cs="Arial"/>
        </w:rPr>
        <w:t>functional hubs</w:t>
      </w:r>
      <w:r w:rsidR="00F3720D">
        <w:rPr>
          <w:rFonts w:ascii="Arial" w:hAnsi="Arial" w:cs="Arial"/>
        </w:rPr>
        <w:t>.</w:t>
      </w:r>
      <w:r w:rsidR="002C39F0">
        <w:rPr>
          <w:rFonts w:ascii="Arial" w:hAnsi="Arial" w:cs="Arial"/>
        </w:rPr>
        <w:t xml:space="preserve"> </w:t>
      </w:r>
      <w:r w:rsidR="005751BC">
        <w:rPr>
          <w:rFonts w:ascii="Arial" w:hAnsi="Arial" w:cs="Arial"/>
        </w:rPr>
        <w:t>However, these</w:t>
      </w:r>
      <w:r w:rsidR="00AB1B2C">
        <w:rPr>
          <w:rFonts w:ascii="Arial" w:hAnsi="Arial" w:cs="Arial"/>
        </w:rPr>
        <w:t xml:space="preserve"> </w:t>
      </w:r>
      <w:r w:rsidR="002C39F0">
        <w:rPr>
          <w:rFonts w:ascii="Arial" w:hAnsi="Arial" w:cs="Arial"/>
        </w:rPr>
        <w:t xml:space="preserve">methods are model-free, </w:t>
      </w:r>
      <w:r w:rsidR="00D866F5">
        <w:rPr>
          <w:rFonts w:ascii="Arial" w:hAnsi="Arial" w:cs="Arial"/>
        </w:rPr>
        <w:t xml:space="preserve">therefore are incapable of </w:t>
      </w:r>
      <w:r w:rsidR="00AB1B2C">
        <w:rPr>
          <w:rFonts w:ascii="Arial" w:hAnsi="Arial" w:cs="Arial"/>
        </w:rPr>
        <w:t xml:space="preserve">describing </w:t>
      </w:r>
      <w:r w:rsidR="00DE7B5F">
        <w:rPr>
          <w:rFonts w:ascii="Arial" w:hAnsi="Arial" w:cs="Arial"/>
        </w:rPr>
        <w:t>the</w:t>
      </w:r>
      <w:r w:rsidR="00C70402">
        <w:rPr>
          <w:rFonts w:ascii="Arial" w:hAnsi="Arial" w:cs="Arial"/>
        </w:rPr>
        <w:t xml:space="preserve"> overall network dynamics based on the </w:t>
      </w:r>
      <w:r w:rsidR="00DE7B5F">
        <w:rPr>
          <w:rFonts w:ascii="Arial" w:hAnsi="Arial" w:cs="Arial"/>
        </w:rPr>
        <w:t xml:space="preserve">probability distribution </w:t>
      </w:r>
      <w:r w:rsidR="00C70402">
        <w:rPr>
          <w:rFonts w:ascii="Arial" w:hAnsi="Arial" w:cs="Arial"/>
        </w:rPr>
        <w:t>of neuronal ensembles</w:t>
      </w:r>
      <w:r w:rsidR="00DE7B5F">
        <w:rPr>
          <w:rFonts w:ascii="Arial" w:hAnsi="Arial" w:cs="Arial"/>
        </w:rPr>
        <w:t xml:space="preserve">. </w:t>
      </w:r>
      <w:r w:rsidR="00AF7391">
        <w:rPr>
          <w:rFonts w:ascii="Arial" w:hAnsi="Arial" w:cs="Arial"/>
        </w:rPr>
        <w:t xml:space="preserve">Our method provides an alternative by directly modeling the statistical dependencies of each </w:t>
      </w:r>
      <w:r w:rsidR="00174D03">
        <w:rPr>
          <w:rFonts w:ascii="Arial" w:hAnsi="Arial" w:cs="Arial"/>
        </w:rPr>
        <w:t>neuron</w:t>
      </w:r>
      <w:r w:rsidR="00AF7391">
        <w:rPr>
          <w:rFonts w:ascii="Arial" w:hAnsi="Arial" w:cs="Arial"/>
        </w:rPr>
        <w:t>.</w:t>
      </w:r>
    </w:p>
    <w:p w14:paraId="271ABF25" w14:textId="77777777" w:rsidR="00AF7391" w:rsidRDefault="00AF7391" w:rsidP="008679A5">
      <w:pPr>
        <w:spacing w:line="480" w:lineRule="auto"/>
        <w:ind w:firstLine="720"/>
        <w:jc w:val="both"/>
        <w:rPr>
          <w:rFonts w:ascii="Arial" w:hAnsi="Arial" w:cs="Arial"/>
        </w:rPr>
      </w:pPr>
    </w:p>
    <w:p w14:paraId="7D0A8B8C" w14:textId="3236E933" w:rsidR="007A7AA8" w:rsidRPr="00E25B9F" w:rsidRDefault="00BD4D0B" w:rsidP="00DE4C25">
      <w:pPr>
        <w:spacing w:line="480" w:lineRule="auto"/>
        <w:jc w:val="both"/>
        <w:rPr>
          <w:rFonts w:ascii="Arial" w:hAnsi="Arial" w:cs="Arial"/>
          <w:b/>
        </w:rPr>
      </w:pPr>
      <w:r>
        <w:rPr>
          <w:rFonts w:ascii="Arial" w:hAnsi="Arial" w:cs="Arial"/>
          <w:b/>
        </w:rPr>
        <w:t>CRF</w:t>
      </w:r>
      <w:r w:rsidR="004B4344">
        <w:rPr>
          <w:rFonts w:ascii="Arial" w:hAnsi="Arial" w:cs="Arial"/>
          <w:b/>
        </w:rPr>
        <w:t>s</w:t>
      </w:r>
      <w:r>
        <w:rPr>
          <w:rFonts w:ascii="Arial" w:hAnsi="Arial" w:cs="Arial"/>
          <w:b/>
        </w:rPr>
        <w:t xml:space="preserve"> </w:t>
      </w:r>
      <w:r w:rsidR="00AF7391">
        <w:rPr>
          <w:rFonts w:ascii="Arial" w:hAnsi="Arial" w:cs="Arial"/>
          <w:b/>
        </w:rPr>
        <w:t>graph</w:t>
      </w:r>
      <w:r w:rsidR="008049A3">
        <w:rPr>
          <w:rFonts w:ascii="Arial" w:hAnsi="Arial" w:cs="Arial"/>
          <w:b/>
        </w:rPr>
        <w:t>ical</w:t>
      </w:r>
      <w:r w:rsidR="00AF7391">
        <w:rPr>
          <w:rFonts w:ascii="Arial" w:hAnsi="Arial" w:cs="Arial"/>
          <w:b/>
        </w:rPr>
        <w:t xml:space="preserve"> models identify</w:t>
      </w:r>
      <w:r w:rsidR="00A325F5">
        <w:rPr>
          <w:rFonts w:ascii="Arial" w:hAnsi="Arial" w:cs="Arial"/>
          <w:b/>
        </w:rPr>
        <w:t xml:space="preserve"> neuronal ensembles</w:t>
      </w:r>
    </w:p>
    <w:p w14:paraId="3DB819F8" w14:textId="7E83B834" w:rsidR="00743615" w:rsidRDefault="00762A73" w:rsidP="003D2089">
      <w:pPr>
        <w:spacing w:line="480" w:lineRule="auto"/>
        <w:jc w:val="both"/>
        <w:rPr>
          <w:rFonts w:ascii="Arial" w:hAnsi="Arial" w:cs="Arial"/>
        </w:rPr>
      </w:pPr>
      <w:r>
        <w:rPr>
          <w:rFonts w:ascii="Arial" w:hAnsi="Arial" w:cs="Arial"/>
        </w:rPr>
        <w:t>Compared with</w:t>
      </w:r>
      <w:r w:rsidR="00A6705D">
        <w:rPr>
          <w:rFonts w:ascii="Arial" w:hAnsi="Arial" w:cs="Arial"/>
        </w:rPr>
        <w:t xml:space="preserve"> </w:t>
      </w:r>
      <w:r>
        <w:rPr>
          <w:rFonts w:ascii="Arial" w:hAnsi="Arial" w:cs="Arial"/>
        </w:rPr>
        <w:t>generative models</w:t>
      </w:r>
      <w:r w:rsidR="00877D62">
        <w:rPr>
          <w:rFonts w:ascii="Arial" w:hAnsi="Arial" w:cs="Arial"/>
        </w:rPr>
        <w:t xml:space="preserve"> that </w:t>
      </w:r>
      <w:r w:rsidR="00E13A34">
        <w:rPr>
          <w:rFonts w:ascii="Arial" w:hAnsi="Arial" w:cs="Arial"/>
        </w:rPr>
        <w:t xml:space="preserve">make assumptions on </w:t>
      </w:r>
      <w:r w:rsidR="004E491A">
        <w:rPr>
          <w:rFonts w:ascii="Arial" w:hAnsi="Arial" w:cs="Arial"/>
        </w:rPr>
        <w:t>the dependencies between</w:t>
      </w:r>
      <w:r w:rsidR="00877D62">
        <w:rPr>
          <w:rFonts w:ascii="Arial" w:hAnsi="Arial" w:cs="Arial"/>
        </w:rPr>
        <w:t xml:space="preserve"> all the </w:t>
      </w:r>
      <w:r w:rsidR="006455F1">
        <w:rPr>
          <w:rFonts w:ascii="Arial" w:hAnsi="Arial" w:cs="Arial"/>
        </w:rPr>
        <w:t xml:space="preserve">observed </w:t>
      </w:r>
      <w:r w:rsidR="004E491A">
        <w:rPr>
          <w:rFonts w:ascii="Arial" w:hAnsi="Arial" w:cs="Arial"/>
        </w:rPr>
        <w:t>variables from the model</w:t>
      </w:r>
      <w:r w:rsidR="00C36230">
        <w:rPr>
          <w:rFonts w:ascii="Arial" w:hAnsi="Arial" w:cs="Arial"/>
        </w:rPr>
        <w:t>,</w:t>
      </w:r>
      <w:r w:rsidR="004E491A">
        <w:rPr>
          <w:rFonts w:ascii="Arial" w:hAnsi="Arial" w:cs="Arial"/>
        </w:rPr>
        <w:t xml:space="preserve"> </w:t>
      </w:r>
      <w:r w:rsidR="00877D62">
        <w:rPr>
          <w:rFonts w:ascii="Arial" w:hAnsi="Arial" w:cs="Arial"/>
        </w:rPr>
        <w:t xml:space="preserve">CRFs </w:t>
      </w:r>
      <w:r w:rsidR="004E491A">
        <w:rPr>
          <w:rFonts w:ascii="Arial" w:hAnsi="Arial" w:cs="Arial"/>
        </w:rPr>
        <w:t>only</w:t>
      </w:r>
      <w:r>
        <w:rPr>
          <w:rFonts w:ascii="Arial" w:hAnsi="Arial" w:cs="Arial"/>
        </w:rPr>
        <w:t xml:space="preserve"> </w:t>
      </w:r>
      <w:r w:rsidR="00942886">
        <w:rPr>
          <w:rFonts w:ascii="Arial" w:hAnsi="Arial" w:cs="Arial"/>
        </w:rPr>
        <w:t xml:space="preserve">model </w:t>
      </w:r>
      <w:r w:rsidR="003A7FBA">
        <w:rPr>
          <w:rFonts w:ascii="Arial" w:hAnsi="Arial" w:cs="Arial"/>
        </w:rPr>
        <w:t>the hidden system states</w:t>
      </w:r>
      <w:r w:rsidR="004E491A">
        <w:rPr>
          <w:rFonts w:ascii="Arial" w:hAnsi="Arial" w:cs="Arial"/>
        </w:rPr>
        <w:t xml:space="preserve"> dependent on </w:t>
      </w:r>
      <w:r w:rsidR="003A7FBA">
        <w:rPr>
          <w:rFonts w:ascii="Arial" w:hAnsi="Arial" w:cs="Arial"/>
        </w:rPr>
        <w:t>observed features</w:t>
      </w:r>
      <w:r w:rsidR="004E491A">
        <w:rPr>
          <w:rFonts w:ascii="Arial" w:hAnsi="Arial" w:cs="Arial"/>
        </w:rPr>
        <w:t xml:space="preserve">. </w:t>
      </w:r>
      <w:r w:rsidR="003D2089">
        <w:rPr>
          <w:rFonts w:ascii="Arial" w:hAnsi="Arial" w:cs="Arial"/>
        </w:rPr>
        <w:t>Since n</w:t>
      </w:r>
      <w:r w:rsidR="00861D57">
        <w:rPr>
          <w:rFonts w:ascii="Arial" w:hAnsi="Arial" w:cs="Arial"/>
        </w:rPr>
        <w:t>o independence assumptions are made between observed variables, CRFs avoid potential errors</w:t>
      </w:r>
      <w:r w:rsidR="00E04813">
        <w:rPr>
          <w:rFonts w:ascii="Arial" w:hAnsi="Arial" w:cs="Arial"/>
        </w:rPr>
        <w:t xml:space="preserve"> </w:t>
      </w:r>
      <w:r w:rsidR="00861D57">
        <w:rPr>
          <w:rFonts w:ascii="Arial" w:hAnsi="Arial" w:cs="Arial"/>
        </w:rPr>
        <w:t xml:space="preserve">introduced by </w:t>
      </w:r>
      <w:r w:rsidR="00E04813">
        <w:rPr>
          <w:rFonts w:ascii="Arial" w:hAnsi="Arial" w:cs="Arial"/>
        </w:rPr>
        <w:t xml:space="preserve">unobserved </w:t>
      </w:r>
      <w:r w:rsidR="00861D57">
        <w:rPr>
          <w:rFonts w:ascii="Arial" w:hAnsi="Arial" w:cs="Arial"/>
        </w:rPr>
        <w:t>common inputs</w:t>
      </w:r>
      <w:r w:rsidR="00942886">
        <w:rPr>
          <w:rFonts w:ascii="Arial" w:hAnsi="Arial" w:cs="Arial"/>
        </w:rPr>
        <w:t xml:space="preserve">. </w:t>
      </w:r>
      <w:r w:rsidR="007B70B9">
        <w:rPr>
          <w:rFonts w:ascii="Arial" w:hAnsi="Arial" w:cs="Arial"/>
        </w:rPr>
        <w:t xml:space="preserve">Additionally, given the finite number of network states described by population activity, the conditional distribution is sufficient for making predictions, both for the population state and for identifying </w:t>
      </w:r>
      <w:r w:rsidR="006455F1">
        <w:rPr>
          <w:rFonts w:ascii="Arial" w:hAnsi="Arial" w:cs="Arial"/>
        </w:rPr>
        <w:t>core neurons</w:t>
      </w:r>
      <w:r w:rsidR="007B70B9">
        <w:rPr>
          <w:rFonts w:ascii="Arial" w:hAnsi="Arial" w:cs="Arial"/>
        </w:rPr>
        <w:t xml:space="preserve"> in each state. </w:t>
      </w:r>
      <w:r w:rsidR="00757804">
        <w:rPr>
          <w:rFonts w:ascii="Arial" w:hAnsi="Arial" w:cs="Arial"/>
        </w:rPr>
        <w:t xml:space="preserve">Another important difference between CRFs and </w:t>
      </w:r>
      <w:r w:rsidR="00FF62C6" w:rsidRPr="00FF62C6">
        <w:rPr>
          <w:rFonts w:ascii="Arial" w:hAnsi="Arial" w:cs="Arial"/>
        </w:rPr>
        <w:t xml:space="preserve">generative models </w:t>
      </w:r>
      <w:r w:rsidR="00757804">
        <w:rPr>
          <w:rFonts w:ascii="Arial" w:hAnsi="Arial" w:cs="Arial"/>
        </w:rPr>
        <w:t>is that the</w:t>
      </w:r>
      <w:r w:rsidR="00FF62C6" w:rsidRPr="00FF62C6">
        <w:rPr>
          <w:rFonts w:ascii="Arial" w:hAnsi="Arial" w:cs="Arial"/>
        </w:rPr>
        <w:t xml:space="preserve"> ability to model arbitrary dependencies between observed variables</w:t>
      </w:r>
      <w:r w:rsidR="00757804">
        <w:rPr>
          <w:rFonts w:ascii="Arial" w:hAnsi="Arial" w:cs="Arial"/>
        </w:rPr>
        <w:t xml:space="preserve"> is restricted in generative models</w:t>
      </w:r>
      <w:r w:rsidR="00FF62C6" w:rsidRPr="00FF62C6">
        <w:rPr>
          <w:rFonts w:ascii="Arial" w:hAnsi="Arial" w:cs="Arial"/>
        </w:rPr>
        <w:t>.</w:t>
      </w:r>
      <w:r w:rsidR="00FF62C6" w:rsidRPr="00FF62C6" w:rsidDel="00FF62C6">
        <w:rPr>
          <w:rFonts w:ascii="Arial" w:hAnsi="Arial" w:cs="Arial"/>
        </w:rPr>
        <w:t xml:space="preserve"> </w:t>
      </w:r>
      <w:r w:rsidR="00C431E2">
        <w:rPr>
          <w:rFonts w:ascii="Arial" w:hAnsi="Arial" w:cs="Arial"/>
        </w:rPr>
        <w:t xml:space="preserve">Compared with other discriminative </w:t>
      </w:r>
      <w:r w:rsidR="008D34E3">
        <w:rPr>
          <w:rFonts w:ascii="Arial" w:hAnsi="Arial" w:cs="Arial"/>
        </w:rPr>
        <w:t xml:space="preserve">finite-state </w:t>
      </w:r>
      <w:r w:rsidR="00C431E2">
        <w:rPr>
          <w:rFonts w:ascii="Arial" w:hAnsi="Arial" w:cs="Arial"/>
        </w:rPr>
        <w:t>models such as Max</w:t>
      </w:r>
      <w:r w:rsidR="001C029D">
        <w:rPr>
          <w:rFonts w:ascii="Arial" w:hAnsi="Arial" w:cs="Arial"/>
        </w:rPr>
        <w:t>imum</w:t>
      </w:r>
      <w:r w:rsidR="00C431E2">
        <w:rPr>
          <w:rFonts w:ascii="Arial" w:hAnsi="Arial" w:cs="Arial"/>
        </w:rPr>
        <w:t xml:space="preserve"> </w:t>
      </w:r>
      <w:r w:rsidR="00433907">
        <w:rPr>
          <w:rFonts w:ascii="Arial" w:hAnsi="Arial" w:cs="Arial"/>
        </w:rPr>
        <w:t>E</w:t>
      </w:r>
      <w:r w:rsidR="00C431E2">
        <w:rPr>
          <w:rFonts w:ascii="Arial" w:hAnsi="Arial" w:cs="Arial"/>
        </w:rPr>
        <w:t xml:space="preserve">ntropy Markov </w:t>
      </w:r>
      <w:r w:rsidR="001C029D">
        <w:rPr>
          <w:rFonts w:ascii="Arial" w:hAnsi="Arial" w:cs="Arial"/>
        </w:rPr>
        <w:t>M</w:t>
      </w:r>
      <w:r w:rsidR="00C431E2">
        <w:rPr>
          <w:rFonts w:ascii="Arial" w:hAnsi="Arial" w:cs="Arial"/>
        </w:rPr>
        <w:t>odel</w:t>
      </w:r>
      <w:r w:rsidR="001C029D">
        <w:rPr>
          <w:rFonts w:ascii="Arial" w:hAnsi="Arial" w:cs="Arial"/>
        </w:rPr>
        <w:t>s</w:t>
      </w:r>
      <w:r w:rsidR="00C431E2">
        <w:rPr>
          <w:rFonts w:ascii="Arial" w:hAnsi="Arial" w:cs="Arial"/>
        </w:rPr>
        <w:t xml:space="preserve"> (MEMM),</w:t>
      </w:r>
      <w:r w:rsidR="00EC2F3F">
        <w:rPr>
          <w:rFonts w:ascii="Arial" w:hAnsi="Arial" w:cs="Arial"/>
        </w:rPr>
        <w:t xml:space="preserve"> </w:t>
      </w:r>
      <w:r w:rsidR="00CF2CAF">
        <w:rPr>
          <w:rFonts w:ascii="Arial" w:hAnsi="Arial" w:cs="Arial"/>
        </w:rPr>
        <w:t>CRF</w:t>
      </w:r>
      <w:r w:rsidR="000F04CD">
        <w:rPr>
          <w:rFonts w:ascii="Arial" w:hAnsi="Arial" w:cs="Arial"/>
        </w:rPr>
        <w:t>s</w:t>
      </w:r>
      <w:r w:rsidR="002D4ACB">
        <w:rPr>
          <w:rFonts w:ascii="Arial" w:hAnsi="Arial" w:cs="Arial"/>
        </w:rPr>
        <w:t xml:space="preserve"> </w:t>
      </w:r>
      <w:r w:rsidR="00744C72">
        <w:rPr>
          <w:rFonts w:ascii="Arial" w:hAnsi="Arial" w:cs="Arial"/>
        </w:rPr>
        <w:t xml:space="preserve">use global normalizers to overcome the local bias in MEMM induced by local normalizers, and </w:t>
      </w:r>
      <w:r w:rsidR="00756916">
        <w:rPr>
          <w:rFonts w:ascii="Arial" w:hAnsi="Arial" w:cs="Arial"/>
        </w:rPr>
        <w:t xml:space="preserve">have been shown to </w:t>
      </w:r>
      <w:r w:rsidR="002D4ACB">
        <w:rPr>
          <w:rFonts w:ascii="Arial" w:hAnsi="Arial" w:cs="Arial"/>
        </w:rPr>
        <w:t>achieve higher accuracy</w:t>
      </w:r>
      <w:r w:rsidR="00CF2CAF">
        <w:rPr>
          <w:rFonts w:ascii="Arial" w:hAnsi="Arial" w:cs="Arial"/>
        </w:rPr>
        <w:t xml:space="preserve"> </w:t>
      </w:r>
      <w:r w:rsidR="003E2209">
        <w:rPr>
          <w:rFonts w:ascii="Arial" w:hAnsi="Arial" w:cs="Arial"/>
        </w:rPr>
        <w:t xml:space="preserve">in </w:t>
      </w:r>
      <w:r w:rsidR="00757804">
        <w:rPr>
          <w:rFonts w:ascii="Arial" w:hAnsi="Arial" w:cs="Arial"/>
        </w:rPr>
        <w:t xml:space="preserve">diverse </w:t>
      </w:r>
      <w:r w:rsidR="003E2209">
        <w:rPr>
          <w:rFonts w:ascii="Arial" w:hAnsi="Arial" w:cs="Arial"/>
        </w:rPr>
        <w:t xml:space="preserve">applications </w:t>
      </w:r>
      <w:r w:rsidR="0043400C">
        <w:rPr>
          <w:rFonts w:ascii="Arial" w:hAnsi="Arial" w:cs="Arial"/>
        </w:rPr>
        <w:fldChar w:fldCharType="begin"/>
      </w:r>
      <w:r w:rsidR="00BC1C0A">
        <w:rPr>
          <w:rFonts w:ascii="Arial" w:hAnsi="Arial" w:cs="Arial"/>
        </w:rPr>
        <w:instrText xml:space="preserve"> ADDIN EN.CITE &lt;EndNote&gt;&lt;Cite&gt;&lt;Author&gt;Lafferty&lt;/Author&gt;&lt;Year&gt;2001&lt;/Year&gt;&lt;RecNum&gt;35&lt;/RecNum&gt;&lt;DisplayText&gt;(Lafferty et al., 2001)&lt;/DisplayText&gt;&lt;record&gt;&lt;rec-number&gt;35&lt;/rec-number&gt;&lt;foreign-keys&gt;&lt;key app="EN" db-id="9epdfxaa9fvd2her0w9pxdpdrarszt59wxpf"&gt;35&lt;/key&gt;&lt;/foreign-keys&gt;&lt;ref-type name="Journal Article"&gt;17&lt;/ref-type&gt;&lt;contributors&gt;&lt;authors&gt;&lt;author&gt;Lafferty, John&lt;/author&gt;&lt;author&gt;McCallum, Andrew&lt;/author&gt;&lt;author&gt;Pereira, Fernando C N&lt;/author&gt;&lt;/authors&gt;&lt;/contributors&gt;&lt;titles&gt;&lt;title&gt;Conditional random fields: Probabilistic models for segmenting and labeling sequence data&lt;/title&gt;&lt;secondary-title&gt;ICML &amp;apos;01 Proceedings of the Eighteenth International Conference on Machine Learning&lt;/secondary-title&gt;&lt;/titles&gt;&lt;periodical&gt;&lt;full-title&gt;ICML &amp;apos;01 Proceedings of the Eighteenth International Conference on Machine Learning&lt;/full-title&gt;&lt;/periodical&gt;&lt;pages&gt;282-289&lt;/pages&gt;&lt;volume&gt;8&lt;/volume&gt;&lt;keywords&gt;&lt;keyword&gt;Animals&lt;/keyword&gt;&lt;keyword&gt;Antigen&lt;/keyword&gt;&lt;keyword&gt;Gene Transfer Techniques&lt;/keyword&gt;&lt;keyword&gt;Genetic Engineering&lt;/keyword&gt;&lt;keyword&gt;Genetic Engineering: methods&lt;/keyword&gt;&lt;keyword&gt;Genetic Vectors&lt;/keyword&gt;&lt;keyword&gt;Genetic Vectors: metabolism&lt;/keyword&gt;&lt;keyword&gt;Mice&lt;/keyword&gt;&lt;keyword&gt;Receptors&lt;/keyword&gt;&lt;keyword&gt;Retroviridae&lt;/keyword&gt;&lt;keyword&gt;Retroviridae: genetics&lt;/keyword&gt;&lt;keyword&gt;Stem Cells&lt;/keyword&gt;&lt;keyword&gt;Stem Cells: metabolism&lt;/keyword&gt;&lt;keyword&gt;T-Cell&lt;/keyword&gt;&lt;keyword&gt;Transgenic&lt;/keyword&gt;&lt;keyword&gt;Transgenic: genetics&lt;/keyword&gt;&lt;keyword&gt;Transgenic: metabolism&lt;/keyword&gt;&lt;keyword&gt;alpha-beta&lt;/keyword&gt;&lt;keyword&gt;alpha-beta: genetics&lt;/keyword&gt;&lt;keyword&gt;alpha-beta: metabolism&lt;/keyword&gt;&lt;/keywords&gt;&lt;dates&gt;&lt;year&gt;2001&lt;/year&gt;&lt;/dates&gt;&lt;isbn&gt;1558607781&lt;/isbn&gt;&lt;accession-num&gt;17406263&lt;/accession-num&gt;&lt;urls&gt;&lt;/urls&gt;&lt;electronic-resource-num&gt;10.1038/nprot.2006.61&lt;/electronic-resource-num&gt;&lt;/record&gt;&lt;/Cite&gt;&lt;/EndNote&gt;</w:instrText>
      </w:r>
      <w:r w:rsidR="0043400C">
        <w:rPr>
          <w:rFonts w:ascii="Arial" w:hAnsi="Arial" w:cs="Arial"/>
        </w:rPr>
        <w:fldChar w:fldCharType="separate"/>
      </w:r>
      <w:r w:rsidR="0043400C">
        <w:rPr>
          <w:rFonts w:ascii="Arial" w:hAnsi="Arial" w:cs="Arial"/>
          <w:noProof/>
        </w:rPr>
        <w:t>(</w:t>
      </w:r>
      <w:hyperlink w:anchor="_ENREF_31" w:tooltip="Lafferty, 2001 #35" w:history="1">
        <w:r w:rsidR="00BC1C0A">
          <w:rPr>
            <w:rFonts w:ascii="Arial" w:hAnsi="Arial" w:cs="Arial"/>
            <w:noProof/>
          </w:rPr>
          <w:t>Lafferty et al., 2001</w:t>
        </w:r>
      </w:hyperlink>
      <w:r w:rsidR="0043400C">
        <w:rPr>
          <w:rFonts w:ascii="Arial" w:hAnsi="Arial" w:cs="Arial"/>
          <w:noProof/>
        </w:rPr>
        <w:t>)</w:t>
      </w:r>
      <w:r w:rsidR="0043400C">
        <w:rPr>
          <w:rFonts w:ascii="Arial" w:hAnsi="Arial" w:cs="Arial"/>
        </w:rPr>
        <w:fldChar w:fldCharType="end"/>
      </w:r>
      <w:r w:rsidR="00CF2CAF">
        <w:rPr>
          <w:rFonts w:ascii="Arial" w:hAnsi="Arial" w:cs="Arial"/>
        </w:rPr>
        <w:t>.</w:t>
      </w:r>
      <w:r w:rsidR="00E14CAF">
        <w:rPr>
          <w:rFonts w:ascii="Arial" w:hAnsi="Arial" w:cs="Arial"/>
        </w:rPr>
        <w:t xml:space="preserve"> Therefore, CRFs </w:t>
      </w:r>
      <w:r w:rsidR="00AF7391">
        <w:rPr>
          <w:rFonts w:ascii="Arial" w:hAnsi="Arial" w:cs="Arial"/>
        </w:rPr>
        <w:t xml:space="preserve">appear </w:t>
      </w:r>
      <w:r w:rsidR="001C693C">
        <w:rPr>
          <w:rFonts w:ascii="Arial" w:hAnsi="Arial" w:cs="Arial"/>
        </w:rPr>
        <w:t xml:space="preserve">to be </w:t>
      </w:r>
      <w:r w:rsidR="00677C37">
        <w:rPr>
          <w:rFonts w:ascii="Arial" w:hAnsi="Arial" w:cs="Arial"/>
        </w:rPr>
        <w:lastRenderedPageBreak/>
        <w:t xml:space="preserve">promising </w:t>
      </w:r>
      <w:r w:rsidR="00E14CAF">
        <w:rPr>
          <w:rFonts w:ascii="Arial" w:hAnsi="Arial" w:cs="Arial"/>
        </w:rPr>
        <w:t xml:space="preserve">for modeling </w:t>
      </w:r>
      <w:r w:rsidR="00417443">
        <w:rPr>
          <w:rFonts w:ascii="Arial" w:hAnsi="Arial" w:cs="Arial"/>
        </w:rPr>
        <w:t xml:space="preserve">cortical functional connectivity and for identifying </w:t>
      </w:r>
      <w:r w:rsidR="00F1032A">
        <w:rPr>
          <w:rFonts w:ascii="Arial" w:hAnsi="Arial" w:cs="Arial"/>
        </w:rPr>
        <w:t>a core cortical ensemble that could be easily manipulated by two-photon optogenetics</w:t>
      </w:r>
      <w:r w:rsidR="00417443">
        <w:rPr>
          <w:rFonts w:ascii="Arial" w:hAnsi="Arial" w:cs="Arial"/>
        </w:rPr>
        <w:t>.</w:t>
      </w:r>
    </w:p>
    <w:p w14:paraId="04AB39E4" w14:textId="05283E78" w:rsidR="00FB48C5" w:rsidRDefault="00FB48C5" w:rsidP="00743615">
      <w:pPr>
        <w:spacing w:line="480" w:lineRule="auto"/>
        <w:jc w:val="both"/>
        <w:rPr>
          <w:rFonts w:ascii="Arial" w:hAnsi="Arial" w:cs="Arial"/>
        </w:rPr>
      </w:pPr>
      <w:r>
        <w:rPr>
          <w:rFonts w:ascii="Arial" w:hAnsi="Arial" w:cs="Arial"/>
        </w:rPr>
        <w:tab/>
      </w:r>
      <w:r w:rsidR="00FA52B8">
        <w:rPr>
          <w:rFonts w:ascii="Arial" w:hAnsi="Arial" w:cs="Arial"/>
        </w:rPr>
        <w:t>The difficulty of constructing CRF</w:t>
      </w:r>
      <w:r w:rsidR="002B1AD9">
        <w:rPr>
          <w:rFonts w:ascii="Arial" w:hAnsi="Arial" w:cs="Arial"/>
        </w:rPr>
        <w:t>s</w:t>
      </w:r>
      <w:r w:rsidR="0064034F">
        <w:rPr>
          <w:rFonts w:ascii="Arial" w:hAnsi="Arial" w:cs="Arial"/>
        </w:rPr>
        <w:t xml:space="preserve"> </w:t>
      </w:r>
      <w:r w:rsidR="00FA52B8">
        <w:rPr>
          <w:rFonts w:ascii="Arial" w:hAnsi="Arial" w:cs="Arial"/>
        </w:rPr>
        <w:t>lie</w:t>
      </w:r>
      <w:r w:rsidR="00714B1A">
        <w:rPr>
          <w:rFonts w:ascii="Arial" w:hAnsi="Arial" w:cs="Arial"/>
        </w:rPr>
        <w:t>s</w:t>
      </w:r>
      <w:r w:rsidR="00FA52B8">
        <w:rPr>
          <w:rFonts w:ascii="Arial" w:hAnsi="Arial" w:cs="Arial"/>
        </w:rPr>
        <w:t xml:space="preserve"> in the computation of global normalizer</w:t>
      </w:r>
      <w:r w:rsidR="002B1AD9">
        <w:rPr>
          <w:rFonts w:ascii="Arial" w:hAnsi="Arial" w:cs="Arial"/>
        </w:rPr>
        <w:t>s</w:t>
      </w:r>
      <w:r w:rsidR="00FA52B8">
        <w:rPr>
          <w:rFonts w:ascii="Arial" w:hAnsi="Arial" w:cs="Arial"/>
        </w:rPr>
        <w:t xml:space="preserve">. With an arbitrary graph structure, this problem is often intractable. </w:t>
      </w:r>
      <w:r w:rsidR="00EA6DD7">
        <w:rPr>
          <w:rFonts w:ascii="Arial" w:hAnsi="Arial" w:cs="Arial"/>
        </w:rPr>
        <w:t xml:space="preserve">Recent advances </w:t>
      </w:r>
      <w:r w:rsidR="00020E68">
        <w:rPr>
          <w:rFonts w:ascii="Arial" w:hAnsi="Arial" w:cs="Arial"/>
        </w:rPr>
        <w:t>that combines Bethe free energy approximation and Frank-Wolfe method</w:t>
      </w:r>
      <w:r w:rsidR="002B1AD9">
        <w:rPr>
          <w:rFonts w:ascii="Arial" w:hAnsi="Arial" w:cs="Arial"/>
        </w:rPr>
        <w:t>s</w:t>
      </w:r>
      <w:r w:rsidR="00EA6DD7">
        <w:rPr>
          <w:rFonts w:ascii="Arial" w:hAnsi="Arial" w:cs="Arial"/>
        </w:rPr>
        <w:t xml:space="preserve"> for inference and learning model parameters allow fast and relatively accurate construction of</w:t>
      </w:r>
      <w:r w:rsidR="001E6057">
        <w:rPr>
          <w:rFonts w:ascii="Arial" w:hAnsi="Arial" w:cs="Arial"/>
        </w:rPr>
        <w:t xml:space="preserve"> cyclic</w:t>
      </w:r>
      <w:r w:rsidR="00EA6DD7">
        <w:rPr>
          <w:rFonts w:ascii="Arial" w:hAnsi="Arial" w:cs="Arial"/>
        </w:rPr>
        <w:t xml:space="preserve"> CRF</w:t>
      </w:r>
      <w:r w:rsidR="002B1AD9">
        <w:rPr>
          <w:rFonts w:ascii="Arial" w:hAnsi="Arial" w:cs="Arial"/>
        </w:rPr>
        <w:t>s</w:t>
      </w:r>
      <w:r w:rsidR="00C36230">
        <w:rPr>
          <w:rFonts w:ascii="Arial" w:hAnsi="Arial" w:cs="Arial"/>
        </w:rPr>
        <w:t xml:space="preserve"> </w:t>
      </w:r>
      <w:r w:rsidR="0043400C">
        <w:rPr>
          <w:rFonts w:ascii="Arial" w:hAnsi="Arial" w:cs="Arial"/>
        </w:rPr>
        <w:fldChar w:fldCharType="begin"/>
      </w:r>
      <w:r w:rsidR="00BC1C0A">
        <w:rPr>
          <w:rFonts w:ascii="Arial" w:hAnsi="Arial" w:cs="Arial"/>
        </w:rPr>
        <w:instrText xml:space="preserve"> ADDIN EN.CITE &lt;EndNote&gt;&lt;Cite&gt;&lt;Author&gt;Tang&lt;/Author&gt;&lt;Year&gt;2016&lt;/Year&gt;&lt;RecNum&gt;51&lt;/RecNum&gt;&lt;DisplayText&gt;(Tang et al., 2016)&lt;/DisplayText&gt;&lt;record&gt;&lt;rec-number&gt;51&lt;/rec-number&gt;&lt;foreign-keys&gt;&lt;key app="EN" db-id="9epdfxaa9fvd2her0w9pxdpdrarszt59wxpf"&gt;51&lt;/key&gt;&lt;/foreign-keys&gt;&lt;ref-type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43400C">
        <w:rPr>
          <w:rFonts w:ascii="Arial" w:hAnsi="Arial" w:cs="Arial"/>
        </w:rPr>
        <w:fldChar w:fldCharType="separate"/>
      </w:r>
      <w:r w:rsidR="0043400C">
        <w:rPr>
          <w:rFonts w:ascii="Arial" w:hAnsi="Arial" w:cs="Arial"/>
          <w:noProof/>
        </w:rPr>
        <w:t>(</w:t>
      </w:r>
      <w:hyperlink w:anchor="_ENREF_59" w:tooltip="Tang, 2016 #51" w:history="1">
        <w:r w:rsidR="00BC1C0A">
          <w:rPr>
            <w:rFonts w:ascii="Arial" w:hAnsi="Arial" w:cs="Arial"/>
            <w:noProof/>
          </w:rPr>
          <w:t>Tang et al., 2016</w:t>
        </w:r>
      </w:hyperlink>
      <w:r w:rsidR="0043400C">
        <w:rPr>
          <w:rFonts w:ascii="Arial" w:hAnsi="Arial" w:cs="Arial"/>
          <w:noProof/>
        </w:rPr>
        <w:t>)</w:t>
      </w:r>
      <w:r w:rsidR="0043400C">
        <w:rPr>
          <w:rFonts w:ascii="Arial" w:hAnsi="Arial" w:cs="Arial"/>
        </w:rPr>
        <w:fldChar w:fldCharType="end"/>
      </w:r>
      <w:r w:rsidR="00EA6DD7">
        <w:rPr>
          <w:rFonts w:ascii="Arial" w:hAnsi="Arial" w:cs="Arial"/>
        </w:rPr>
        <w:t>.</w:t>
      </w:r>
      <w:r w:rsidR="003474E6">
        <w:rPr>
          <w:rFonts w:ascii="Arial" w:hAnsi="Arial" w:cs="Arial"/>
        </w:rPr>
        <w:t xml:space="preserve"> </w:t>
      </w:r>
      <w:r w:rsidR="002B1AD9">
        <w:rPr>
          <w:rFonts w:ascii="Arial" w:hAnsi="Arial" w:cs="Arial"/>
        </w:rPr>
        <w:t>Thus</w:t>
      </w:r>
      <w:r w:rsidR="00677C37">
        <w:rPr>
          <w:rFonts w:ascii="Arial" w:hAnsi="Arial" w:cs="Arial"/>
        </w:rPr>
        <w:t>,</w:t>
      </w:r>
      <w:r w:rsidR="009C0FC2">
        <w:rPr>
          <w:rFonts w:ascii="Arial" w:hAnsi="Arial" w:cs="Arial"/>
        </w:rPr>
        <w:t xml:space="preserve"> CRF</w:t>
      </w:r>
      <w:r w:rsidR="002B1AD9">
        <w:rPr>
          <w:rFonts w:ascii="Arial" w:hAnsi="Arial" w:cs="Arial"/>
        </w:rPr>
        <w:t>s</w:t>
      </w:r>
      <w:r w:rsidR="009C0FC2">
        <w:rPr>
          <w:rFonts w:ascii="Arial" w:hAnsi="Arial" w:cs="Arial"/>
        </w:rPr>
        <w:t xml:space="preserve"> </w:t>
      </w:r>
      <w:r w:rsidR="002B1AD9">
        <w:rPr>
          <w:rFonts w:ascii="Arial" w:hAnsi="Arial" w:cs="Arial"/>
        </w:rPr>
        <w:t xml:space="preserve">can be applied to </w:t>
      </w:r>
      <w:r w:rsidR="009C0FC2">
        <w:rPr>
          <w:rFonts w:ascii="Arial" w:hAnsi="Arial" w:cs="Arial"/>
        </w:rPr>
        <w:t xml:space="preserve">datasets with </w:t>
      </w:r>
      <w:r w:rsidR="00077894">
        <w:rPr>
          <w:rFonts w:ascii="Arial" w:hAnsi="Arial" w:cs="Arial"/>
        </w:rPr>
        <w:t>thousands</w:t>
      </w:r>
      <w:r w:rsidR="009C0FC2">
        <w:rPr>
          <w:rFonts w:ascii="Arial" w:hAnsi="Arial" w:cs="Arial"/>
        </w:rPr>
        <w:t xml:space="preserve"> of interconnected neurons.</w:t>
      </w:r>
      <w:r w:rsidR="006F4BE2">
        <w:rPr>
          <w:rFonts w:ascii="Arial" w:hAnsi="Arial" w:cs="Arial"/>
        </w:rPr>
        <w:t xml:space="preserve"> </w:t>
      </w:r>
      <w:r w:rsidR="00096176">
        <w:rPr>
          <w:rFonts w:ascii="Arial" w:hAnsi="Arial" w:cs="Arial"/>
        </w:rPr>
        <w:t>However, a main constraint</w:t>
      </w:r>
      <w:r w:rsidR="006F4BE2">
        <w:rPr>
          <w:rFonts w:ascii="Arial" w:hAnsi="Arial" w:cs="Arial"/>
        </w:rPr>
        <w:t xml:space="preserve"> for applying CRF</w:t>
      </w:r>
      <w:r w:rsidR="002B1AD9">
        <w:rPr>
          <w:rFonts w:ascii="Arial" w:hAnsi="Arial" w:cs="Arial"/>
        </w:rPr>
        <w:t>s</w:t>
      </w:r>
      <w:r w:rsidR="008B4379">
        <w:rPr>
          <w:rFonts w:ascii="Arial" w:hAnsi="Arial" w:cs="Arial"/>
        </w:rPr>
        <w:t xml:space="preserve"> and any machine learning approach</w:t>
      </w:r>
      <w:r w:rsidR="006F4BE2">
        <w:rPr>
          <w:rFonts w:ascii="Arial" w:hAnsi="Arial" w:cs="Arial"/>
        </w:rPr>
        <w:t xml:space="preserve"> </w:t>
      </w:r>
      <w:r w:rsidR="00096176">
        <w:rPr>
          <w:rFonts w:ascii="Arial" w:hAnsi="Arial" w:cs="Arial"/>
        </w:rPr>
        <w:t>is the number of</w:t>
      </w:r>
      <w:r w:rsidR="00E53DE7">
        <w:rPr>
          <w:rFonts w:ascii="Arial" w:hAnsi="Arial" w:cs="Arial"/>
        </w:rPr>
        <w:t xml:space="preserve"> </w:t>
      </w:r>
      <w:r w:rsidR="002B1AD9">
        <w:rPr>
          <w:rFonts w:ascii="Arial" w:hAnsi="Arial" w:cs="Arial"/>
        </w:rPr>
        <w:t xml:space="preserve">samples </w:t>
      </w:r>
      <w:r w:rsidR="00096176">
        <w:rPr>
          <w:rFonts w:ascii="Arial" w:hAnsi="Arial" w:cs="Arial"/>
        </w:rPr>
        <w:t>in the</w:t>
      </w:r>
      <w:r w:rsidR="00E53DE7">
        <w:rPr>
          <w:rFonts w:ascii="Arial" w:hAnsi="Arial" w:cs="Arial"/>
        </w:rPr>
        <w:t xml:space="preserve"> training data</w:t>
      </w:r>
      <w:r w:rsidR="00096176">
        <w:rPr>
          <w:rFonts w:ascii="Arial" w:hAnsi="Arial" w:cs="Arial"/>
        </w:rPr>
        <w:t>set.</w:t>
      </w:r>
      <w:r w:rsidR="00E53DE7">
        <w:rPr>
          <w:rFonts w:ascii="Arial" w:hAnsi="Arial" w:cs="Arial"/>
        </w:rPr>
        <w:t xml:space="preserve"> </w:t>
      </w:r>
    </w:p>
    <w:p w14:paraId="7A4ED7FD" w14:textId="77777777" w:rsidR="006F72EF" w:rsidRDefault="006F72EF" w:rsidP="00743615">
      <w:pPr>
        <w:spacing w:line="480" w:lineRule="auto"/>
        <w:jc w:val="both"/>
        <w:rPr>
          <w:rFonts w:ascii="Arial" w:hAnsi="Arial" w:cs="Arial"/>
        </w:rPr>
      </w:pPr>
    </w:p>
    <w:p w14:paraId="75D7DCB5" w14:textId="33DFE935" w:rsidR="006F72EF" w:rsidRPr="003D2089" w:rsidRDefault="006F72EF" w:rsidP="00743615">
      <w:pPr>
        <w:spacing w:line="480" w:lineRule="auto"/>
        <w:jc w:val="both"/>
        <w:rPr>
          <w:rFonts w:ascii="Arial" w:hAnsi="Arial" w:cs="Arial"/>
          <w:b/>
        </w:rPr>
      </w:pPr>
      <w:r>
        <w:rPr>
          <w:rFonts w:ascii="Arial" w:hAnsi="Arial" w:cs="Arial"/>
          <w:b/>
        </w:rPr>
        <w:t>Comparison with classification algorithms to detect cortical ensembles</w:t>
      </w:r>
    </w:p>
    <w:p w14:paraId="1DC7F713" w14:textId="470D9466" w:rsidR="00CC1C0E" w:rsidRDefault="00CC1C0E" w:rsidP="00940D5C">
      <w:pPr>
        <w:spacing w:line="480" w:lineRule="auto"/>
        <w:ind w:firstLine="720"/>
        <w:jc w:val="both"/>
        <w:rPr>
          <w:rFonts w:ascii="Arial" w:hAnsi="Arial" w:cs="Arial"/>
        </w:rPr>
      </w:pPr>
      <w:r>
        <w:rPr>
          <w:rFonts w:ascii="Arial" w:hAnsi="Arial" w:cs="Arial"/>
        </w:rPr>
        <w:t xml:space="preserve">The overall activity of multiple cells at a given time window can be understood as a multidimensional array of population vectors where vectors pointing to a similar </w:t>
      </w:r>
      <w:r w:rsidR="00445279">
        <w:rPr>
          <w:rFonts w:ascii="Arial" w:hAnsi="Arial" w:cs="Arial"/>
        </w:rPr>
        <w:t xml:space="preserve">point in </w:t>
      </w:r>
      <w:r>
        <w:rPr>
          <w:rFonts w:ascii="Arial" w:hAnsi="Arial" w:cs="Arial"/>
        </w:rPr>
        <w:t>space can be considered as a group. We previously showed that population vectors defining a group (i.e. a cortical ensemble)</w:t>
      </w:r>
      <w:r w:rsidRPr="00044B3A">
        <w:rPr>
          <w:rFonts w:ascii="Arial" w:hAnsi="Arial" w:cs="Arial"/>
        </w:rPr>
        <w:t xml:space="preserve"> </w:t>
      </w:r>
      <w:r>
        <w:rPr>
          <w:rFonts w:ascii="Arial" w:hAnsi="Arial" w:cs="Arial"/>
        </w:rPr>
        <w:t>can be</w:t>
      </w:r>
      <w:r w:rsidRPr="00044B3A">
        <w:rPr>
          <w:rFonts w:ascii="Arial" w:hAnsi="Arial" w:cs="Arial"/>
        </w:rPr>
        <w:t xml:space="preserve"> </w:t>
      </w:r>
      <w:r>
        <w:rPr>
          <w:rFonts w:ascii="Arial" w:hAnsi="Arial" w:cs="Arial"/>
        </w:rPr>
        <w:t>extracted from multidimensional arrays</w:t>
      </w:r>
      <w:r w:rsidRPr="00044B3A">
        <w:rPr>
          <w:rFonts w:ascii="Arial" w:hAnsi="Arial" w:cs="Arial"/>
        </w:rPr>
        <w:t xml:space="preserve"> </w:t>
      </w:r>
      <w:r>
        <w:rPr>
          <w:rFonts w:ascii="Arial" w:hAnsi="Arial" w:cs="Arial"/>
        </w:rPr>
        <w:t xml:space="preserve">by </w:t>
      </w:r>
      <w:r w:rsidRPr="00044B3A">
        <w:rPr>
          <w:rFonts w:ascii="Arial" w:hAnsi="Arial" w:cs="Arial"/>
        </w:rPr>
        <w:t>performing singular value decomposition (SVD)</w:t>
      </w:r>
      <w:r w:rsidR="00940D5C">
        <w:rPr>
          <w:rFonts w:ascii="Arial" w:hAnsi="Arial" w:cs="Arial"/>
        </w:rPr>
        <w:t xml:space="preserve"> </w:t>
      </w:r>
      <w:r w:rsidR="0043400C">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1" w:tooltip="Carrillo-Reid, 2015 #36" w:history="1">
        <w:r w:rsidR="00BC1C0A">
          <w:rPr>
            <w:rFonts w:ascii="Arial" w:hAnsi="Arial" w:cs="Arial"/>
            <w:noProof/>
          </w:rPr>
          <w:t>Carrillo-Reid et al., 2015b</w:t>
        </w:r>
      </w:hyperlink>
      <w:r w:rsidR="0043400C">
        <w:rPr>
          <w:rFonts w:ascii="Arial" w:hAnsi="Arial" w:cs="Arial"/>
          <w:noProof/>
        </w:rPr>
        <w:t>)</w:t>
      </w:r>
      <w:r w:rsidR="0043400C">
        <w:rPr>
          <w:rFonts w:ascii="Arial" w:hAnsi="Arial" w:cs="Arial"/>
        </w:rPr>
        <w:fldChar w:fldCharType="end"/>
      </w:r>
      <w:r w:rsidR="003B5464">
        <w:rPr>
          <w:rFonts w:ascii="Arial" w:hAnsi="Arial" w:cs="Arial"/>
        </w:rPr>
        <w:t>.</w:t>
      </w:r>
      <w:r>
        <w:rPr>
          <w:rFonts w:ascii="Arial" w:hAnsi="Arial" w:cs="Arial"/>
        </w:rPr>
        <w:t xml:space="preserve"> Even though SVD can identify cortical ensembles reliably, </w:t>
      </w:r>
      <w:r w:rsidRPr="00C646EA">
        <w:rPr>
          <w:rFonts w:ascii="Arial" w:hAnsi="Arial" w:cs="Arial"/>
        </w:rPr>
        <w:t>it lacks a structure</w:t>
      </w:r>
      <w:r>
        <w:rPr>
          <w:rFonts w:ascii="Arial" w:hAnsi="Arial" w:cs="Arial"/>
        </w:rPr>
        <w:t>d</w:t>
      </w:r>
      <w:r w:rsidRPr="00C646EA">
        <w:rPr>
          <w:rFonts w:ascii="Arial" w:hAnsi="Arial" w:cs="Arial"/>
        </w:rPr>
        <w:t xml:space="preserve"> </w:t>
      </w:r>
      <w:r w:rsidR="00445279">
        <w:rPr>
          <w:rFonts w:ascii="Arial" w:hAnsi="Arial" w:cs="Arial"/>
        </w:rPr>
        <w:t xml:space="preserve">graphical </w:t>
      </w:r>
      <w:r w:rsidRPr="00C646EA">
        <w:rPr>
          <w:rFonts w:ascii="Arial" w:hAnsi="Arial" w:cs="Arial"/>
        </w:rPr>
        <w:t xml:space="preserve">model that allows the systematic study of changes in </w:t>
      </w:r>
      <w:r>
        <w:rPr>
          <w:rFonts w:ascii="Arial" w:hAnsi="Arial" w:cs="Arial"/>
        </w:rPr>
        <w:t xml:space="preserve">network properties. </w:t>
      </w:r>
    </w:p>
    <w:p w14:paraId="28076070" w14:textId="7718F45E" w:rsidR="006C60DB" w:rsidRDefault="006F4BE2" w:rsidP="00350CE9">
      <w:pPr>
        <w:spacing w:line="480" w:lineRule="auto"/>
        <w:ind w:firstLine="720"/>
        <w:jc w:val="both"/>
        <w:rPr>
          <w:rFonts w:ascii="Arial" w:hAnsi="Arial" w:cs="Arial"/>
        </w:rPr>
      </w:pPr>
      <w:r>
        <w:rPr>
          <w:rFonts w:ascii="Arial" w:hAnsi="Arial" w:cs="Arial"/>
        </w:rPr>
        <w:t xml:space="preserve">Compared with the </w:t>
      </w:r>
      <w:r w:rsidR="00CC1C0E">
        <w:rPr>
          <w:rFonts w:ascii="Arial" w:hAnsi="Arial" w:cs="Arial"/>
        </w:rPr>
        <w:t>SVD</w:t>
      </w:r>
      <w:r w:rsidR="00D6639A">
        <w:rPr>
          <w:rFonts w:ascii="Arial" w:hAnsi="Arial" w:cs="Arial"/>
        </w:rPr>
        <w:t xml:space="preserve"> </w:t>
      </w:r>
      <w:r>
        <w:rPr>
          <w:rFonts w:ascii="Arial" w:hAnsi="Arial" w:cs="Arial"/>
        </w:rPr>
        <w:t>method</w:t>
      </w:r>
      <w:r w:rsidR="00D6639A">
        <w:rPr>
          <w:rFonts w:ascii="Arial" w:hAnsi="Arial" w:cs="Arial"/>
        </w:rPr>
        <w:t xml:space="preserve"> for neuronal ensemble identification </w:t>
      </w:r>
      <w:r w:rsidR="0043400C">
        <w:rPr>
          <w:rFonts w:ascii="Arial" w:hAnsi="Arial" w:cs="Arial"/>
        </w:rPr>
        <w:fldChar w:fldCharType="begin">
          <w:fldData xml:space="preserve">PEVuZE5vdGU+PENpdGU+PEF1dGhvcj5DYXJyaWxsby1SZWlkPC9BdXRob3I+PFllYXI+MjAxNTwv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WWVhcj48UmVjTnVtPjM3PC9SZWNOdW0+PERpc3BsYXlUZXh0PihDYXJyaWxsby1SZWlkIGV0IGFs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0" w:tooltip="Carrillo-Reid, 2015 #37" w:history="1">
        <w:r w:rsidR="00BC1C0A">
          <w:rPr>
            <w:rFonts w:ascii="Arial" w:hAnsi="Arial" w:cs="Arial"/>
            <w:noProof/>
          </w:rPr>
          <w:t>Carrillo-Reid et al., 2015a</w:t>
        </w:r>
      </w:hyperlink>
      <w:r w:rsidR="0043400C">
        <w:rPr>
          <w:rFonts w:ascii="Arial" w:hAnsi="Arial" w:cs="Arial"/>
          <w:noProof/>
        </w:rPr>
        <w:t xml:space="preserve">; </w:t>
      </w:r>
      <w:hyperlink w:anchor="_ENREF_11" w:tooltip="Carrillo-Reid, 2015 #36" w:history="1">
        <w:r w:rsidR="00BC1C0A">
          <w:rPr>
            <w:rFonts w:ascii="Arial" w:hAnsi="Arial" w:cs="Arial"/>
            <w:noProof/>
          </w:rPr>
          <w:t>Carrillo-Reid et al., 2015b</w:t>
        </w:r>
      </w:hyperlink>
      <w:r w:rsidR="0043400C">
        <w:rPr>
          <w:rFonts w:ascii="Arial" w:hAnsi="Arial" w:cs="Arial"/>
          <w:noProof/>
        </w:rPr>
        <w:t>)</w:t>
      </w:r>
      <w:r w:rsidR="0043400C">
        <w:rPr>
          <w:rFonts w:ascii="Arial" w:hAnsi="Arial" w:cs="Arial"/>
        </w:rPr>
        <w:fldChar w:fldCharType="end"/>
      </w:r>
      <w:r>
        <w:rPr>
          <w:rFonts w:ascii="Arial" w:hAnsi="Arial" w:cs="Arial"/>
        </w:rPr>
        <w:t xml:space="preserve">, our approach </w:t>
      </w:r>
      <w:r w:rsidR="00D6639A">
        <w:rPr>
          <w:rFonts w:ascii="Arial" w:hAnsi="Arial" w:cs="Arial"/>
        </w:rPr>
        <w:t xml:space="preserve">modestly </w:t>
      </w:r>
      <w:r>
        <w:rPr>
          <w:rFonts w:ascii="Arial" w:hAnsi="Arial" w:cs="Arial"/>
        </w:rPr>
        <w:t xml:space="preserve">improved prediction </w:t>
      </w:r>
      <w:r w:rsidR="006F72EF">
        <w:rPr>
          <w:rFonts w:ascii="Arial" w:hAnsi="Arial" w:cs="Arial"/>
        </w:rPr>
        <w:t>performance</w:t>
      </w:r>
      <w:r>
        <w:rPr>
          <w:rFonts w:ascii="Arial" w:hAnsi="Arial" w:cs="Arial"/>
        </w:rPr>
        <w:t>.</w:t>
      </w:r>
      <w:r w:rsidR="00E53DE7">
        <w:rPr>
          <w:rFonts w:ascii="Arial" w:hAnsi="Arial" w:cs="Arial"/>
        </w:rPr>
        <w:t xml:space="preserve"> </w:t>
      </w:r>
      <w:r w:rsidR="00677C37" w:rsidRPr="00677C37">
        <w:rPr>
          <w:rFonts w:ascii="Arial" w:hAnsi="Arial" w:cs="Arial"/>
        </w:rPr>
        <w:t xml:space="preserve">One reason could be that current CRF learning </w:t>
      </w:r>
      <w:r w:rsidR="00677C37" w:rsidRPr="00677C37">
        <w:rPr>
          <w:rFonts w:ascii="Arial" w:hAnsi="Arial" w:cs="Arial"/>
        </w:rPr>
        <w:lastRenderedPageBreak/>
        <w:t>algorithms separately perform the structure learning and parameter learning steps</w:t>
      </w:r>
      <w:r w:rsidR="00B678BF">
        <w:rPr>
          <w:rFonts w:ascii="Arial" w:hAnsi="Arial" w:cs="Arial"/>
        </w:rPr>
        <w:t>.</w:t>
      </w:r>
      <w:r w:rsidR="00750105">
        <w:rPr>
          <w:rFonts w:ascii="Arial" w:hAnsi="Arial" w:cs="Arial"/>
        </w:rPr>
        <w:t xml:space="preserve"> </w:t>
      </w:r>
      <w:r w:rsidR="00E9069B">
        <w:rPr>
          <w:rFonts w:ascii="Arial" w:hAnsi="Arial" w:cs="Arial"/>
        </w:rPr>
        <w:t>Therefore, the learned graphical structure</w:t>
      </w:r>
      <w:r w:rsidR="00E205AD">
        <w:rPr>
          <w:rFonts w:ascii="Arial" w:hAnsi="Arial" w:cs="Arial"/>
        </w:rPr>
        <w:t xml:space="preserve"> and parameters may not be the globally best matching ones.</w:t>
      </w:r>
      <w:r w:rsidR="00E9069B">
        <w:rPr>
          <w:rFonts w:ascii="Arial" w:hAnsi="Arial" w:cs="Arial"/>
        </w:rPr>
        <w:t xml:space="preserve"> </w:t>
      </w:r>
      <w:r w:rsidR="00B678BF">
        <w:rPr>
          <w:rFonts w:ascii="Arial" w:hAnsi="Arial" w:cs="Arial"/>
        </w:rPr>
        <w:t>However, i</w:t>
      </w:r>
      <w:r w:rsidR="00E9069B">
        <w:rPr>
          <w:rFonts w:ascii="Arial" w:hAnsi="Arial" w:cs="Arial"/>
        </w:rPr>
        <w:t xml:space="preserve">t is still computational unrealistic to </w:t>
      </w:r>
      <w:r w:rsidR="00B5391E">
        <w:rPr>
          <w:rFonts w:ascii="Arial" w:hAnsi="Arial" w:cs="Arial"/>
        </w:rPr>
        <w:t>explore all possible structure</w:t>
      </w:r>
      <w:r w:rsidR="00714B1A">
        <w:rPr>
          <w:rFonts w:ascii="Arial" w:hAnsi="Arial" w:cs="Arial"/>
        </w:rPr>
        <w:t>s</w:t>
      </w:r>
      <w:r w:rsidR="00B5391E">
        <w:rPr>
          <w:rFonts w:ascii="Arial" w:hAnsi="Arial" w:cs="Arial"/>
        </w:rPr>
        <w:t xml:space="preserve"> and parameter combinations. Additionally, approximations </w:t>
      </w:r>
      <w:r w:rsidR="00183C28">
        <w:rPr>
          <w:rFonts w:ascii="Arial" w:hAnsi="Arial" w:cs="Arial"/>
        </w:rPr>
        <w:t xml:space="preserve">during the </w:t>
      </w:r>
      <w:r w:rsidR="00B5391E">
        <w:rPr>
          <w:rFonts w:ascii="Arial" w:hAnsi="Arial" w:cs="Arial"/>
        </w:rPr>
        <w:t xml:space="preserve">parameter </w:t>
      </w:r>
      <w:r w:rsidR="00183C28">
        <w:rPr>
          <w:rFonts w:ascii="Arial" w:hAnsi="Arial" w:cs="Arial"/>
        </w:rPr>
        <w:t>learning step can sometimes compromise the global optimality guarantees</w:t>
      </w:r>
      <w:r w:rsidR="00996D81">
        <w:rPr>
          <w:rFonts w:ascii="Arial" w:hAnsi="Arial" w:cs="Arial"/>
        </w:rPr>
        <w:t xml:space="preserve">. </w:t>
      </w:r>
    </w:p>
    <w:p w14:paraId="4069F22E" w14:textId="77777777" w:rsidR="00F967F9" w:rsidRDefault="00F967F9" w:rsidP="008013DA">
      <w:pPr>
        <w:spacing w:line="480" w:lineRule="auto"/>
        <w:jc w:val="both"/>
        <w:rPr>
          <w:rFonts w:ascii="Arial" w:hAnsi="Arial" w:cs="Arial"/>
        </w:rPr>
      </w:pPr>
    </w:p>
    <w:p w14:paraId="385A1214" w14:textId="27AFC7B5" w:rsidR="00FE469B" w:rsidRDefault="00E61D19" w:rsidP="00DE4C25">
      <w:pPr>
        <w:spacing w:line="480" w:lineRule="auto"/>
        <w:jc w:val="both"/>
        <w:rPr>
          <w:rFonts w:ascii="Arial" w:hAnsi="Arial" w:cs="Arial"/>
          <w:b/>
        </w:rPr>
      </w:pPr>
      <w:r>
        <w:rPr>
          <w:rFonts w:ascii="Arial" w:hAnsi="Arial" w:cs="Arial"/>
          <w:b/>
        </w:rPr>
        <w:t xml:space="preserve">Identification of key neurons for optogenetic </w:t>
      </w:r>
      <w:r w:rsidR="005664E7">
        <w:rPr>
          <w:rFonts w:ascii="Arial" w:hAnsi="Arial" w:cs="Arial"/>
          <w:b/>
        </w:rPr>
        <w:t xml:space="preserve">targeting </w:t>
      </w:r>
    </w:p>
    <w:p w14:paraId="422DD1F4" w14:textId="28F64A7B" w:rsidR="00683059" w:rsidRDefault="00683059" w:rsidP="00940D5C">
      <w:pPr>
        <w:spacing w:line="480" w:lineRule="auto"/>
        <w:ind w:firstLine="720"/>
        <w:jc w:val="both"/>
        <w:rPr>
          <w:rFonts w:ascii="Arial" w:hAnsi="Arial" w:cs="Arial"/>
        </w:rPr>
      </w:pPr>
      <w:r>
        <w:rPr>
          <w:rFonts w:ascii="Arial" w:hAnsi="Arial" w:cs="Arial"/>
        </w:rPr>
        <w:t xml:space="preserve">Electrical stimulation of visual cortex has been used for decades as an attempt to provide useful visual sensations to patients that have lost the functionality of their eyes </w:t>
      </w:r>
      <w:r w:rsidR="0043400C">
        <w:rPr>
          <w:rFonts w:ascii="Arial" w:hAnsi="Arial" w:cs="Arial"/>
        </w:rPr>
        <w:fldChar w:fldCharType="begin"/>
      </w:r>
      <w:r w:rsidR="00BC1C0A">
        <w:rPr>
          <w:rFonts w:ascii="Arial" w:hAnsi="Arial" w:cs="Arial"/>
        </w:rPr>
        <w:instrText xml:space="preserve"> ADDIN EN.CITE &lt;EndNote&gt;&lt;Cite&gt;&lt;Author&gt;Brindley Gs Fau - Lewin&lt;/Author&gt;&lt;Year&gt;1986&lt;/Year&gt;&lt;RecNum&gt;52&lt;/RecNum&gt;&lt;DisplayText&gt;(Brindley Gs Fau - Lewin and Lewin, 1986)&lt;/DisplayText&gt;&lt;record&gt;&lt;rec-number&gt;52&lt;/rec-number&gt;&lt;foreign-keys&gt;&lt;key app="EN" db-id="9epdfxaa9fvd2her0w9pxdpdrarszt59wxpf"&gt;52&lt;/key&gt;&lt;/foreign-keys&gt;&lt;ref-type name="Journal Article"&gt;17&lt;/ref-type&gt;&lt;contributors&gt;&lt;authors&gt;&lt;author&gt;Brindley Gs Fau - Lewin, W. S.&lt;/author&gt;&lt;author&gt;Lewin, W. S.&lt;/author&gt;&lt;/authors&gt;&lt;translated-authors&gt;&lt;author&gt;J. Physiol&lt;/author&gt;&lt;/translated-authors&gt;&lt;/contributors&gt;&lt;titles&gt;&lt;title&gt;The sensations produced by electrical stimulation of the visual cortex&lt;/title&gt;&lt;/titles&gt;&lt;number&gt;0022-3751 (Print)&lt;/number&gt;&lt;dates&gt;&lt;year&gt;1986&lt;/year&gt;&lt;pub-dates&gt;&lt;date&gt;19680725 DCOM- 19680725&lt;/date&gt;&lt;/pub-dates&gt;&lt;/dates&gt;&lt;urls&gt;&lt;/urls&gt;&lt;electronic-resource-num&gt;D - NLM: PMC1351724 EDAT- 1968/05/01 MHDA- 1968/05/01 00:01 CRDT- 1968/05/01 00:00 PST - ppublish&lt;/electronic-resource-num&gt;&lt;remote-database-provider&gt;1968 May&lt;/remote-database-provider&gt;&lt;language&gt;eng&lt;/language&gt;&lt;/record&gt;&lt;/Cite&gt;&lt;/EndNote&gt;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6" w:tooltip="Brindley Gs Fau - Lewin, 1986 #52" w:history="1">
        <w:r w:rsidR="00BC1C0A">
          <w:rPr>
            <w:rFonts w:ascii="Arial" w:hAnsi="Arial" w:cs="Arial"/>
            <w:noProof/>
          </w:rPr>
          <w:t>Brindley Gs Fau - Lewin and Lewin, 1986</w:t>
        </w:r>
      </w:hyperlink>
      <w:r w:rsidR="0043400C">
        <w:rPr>
          <w:rFonts w:ascii="Arial" w:hAnsi="Arial" w:cs="Arial"/>
          <w:noProof/>
        </w:rPr>
        <w:t>)</w:t>
      </w:r>
      <w:r w:rsidR="0043400C">
        <w:rPr>
          <w:rFonts w:ascii="Arial" w:hAnsi="Arial" w:cs="Arial"/>
        </w:rPr>
        <w:fldChar w:fldCharType="end"/>
      </w:r>
      <w:r>
        <w:rPr>
          <w:rFonts w:ascii="Arial" w:hAnsi="Arial" w:cs="Arial"/>
        </w:rPr>
        <w:t xml:space="preserve">. The sensations produced by electrical stimulation of the visual cortex were termed phosphenes since they represented bright spots. A challenging issue regarding prostheses is the training of patients using devices with a large number of electrodes </w:t>
      </w:r>
      <w:r w:rsidR="00BC1C0A">
        <w:rPr>
          <w:rFonts w:ascii="Arial" w:hAnsi="Arial" w:cs="Arial"/>
        </w:rPr>
        <w:fldChar w:fldCharType="begin"/>
      </w:r>
      <w:r w:rsidR="00BC1C0A">
        <w:rPr>
          <w:rFonts w:ascii="Arial" w:hAnsi="Arial" w:cs="Arial"/>
        </w:rPr>
        <w:instrText xml:space="preserve"> ADDIN EN.CITE &lt;EndNote&gt;&lt;Cite&gt;&lt;Author&gt;Shepherd&lt;/Author&gt;&lt;Year&gt;2013&lt;/Year&gt;&lt;RecNum&gt;55&lt;/RecNum&gt;&lt;DisplayText&gt;(Shepherd et al., 2013)&lt;/DisplayText&gt;&lt;record&gt;&lt;rec-number&gt;55&lt;/rec-number&gt;&lt;foreign-keys&gt;&lt;key app="EN" db-id="9epdfxaa9fvd2her0w9pxdpdrarszt59wxpf"&gt;55&lt;/key&gt;&lt;/foreign-keys&gt;&lt;ref-type name="Journal Article"&gt;17&lt;/ref-type&gt;&lt;contributors&gt;&lt;authors&gt;&lt;author&gt;Shepherd, R. K.&lt;/author&gt;&lt;author&gt;Shivdasani, M. F.&lt;/author&gt;&lt;author&gt;Nayagam, D. F.&lt;/author&gt;&lt;author&gt;Williams, C. F.&lt;/author&gt;&lt;author&gt;Blamey, P. J.&lt;/author&gt;&lt;/authors&gt;&lt;translated-authors&gt;&lt;author&gt;Trends, Biotechnol&lt;/author&gt;&lt;/translated-authors&gt;&lt;/contributors&gt;&lt;auth-address&gt;Bionics Institute, 384-388 Albert St East Melbourne, 3002, Victoria, Australia; Medical Bionics Department, University of Melbourne, 384-388 Albert St East Melbourne, 3002, Victoria, Australia. Electronic address: rshepherd@bionicsinstitute.org. FAU - Shivdasani, Mohit N&lt;/auth-address&gt;&lt;titles&gt;&lt;title&gt;Visual prostheses for the blind&lt;/title&gt;&lt;secondary-title&gt;Trends Biotechnol. &lt;/secondary-title&gt;&lt;/titles&gt;&lt;periodical&gt;&lt;full-title&gt;Trends Biotechnol.&lt;/full-title&gt;&lt;/periodical&gt;&lt;volume&gt;10&lt;/volume&gt;&lt;number&gt;562-71&lt;/number&gt;&lt;dates&gt;&lt;year&gt;2013&lt;/year&gt;&lt;pub-dates&gt;&lt;date&gt;20130923 DCOM- 20140328&lt;/date&gt;&lt;/pub-dates&gt;&lt;/dates&gt;&lt;urls&gt;&lt;/urls&gt;&lt;remote-database-provider&gt;2013 Oct&lt;/remote-database-provider&gt;&lt;language&gt;eng&lt;/language&gt;&lt;/record&gt;&lt;/Cite&gt;&lt;/EndNote&gt;</w:instrText>
      </w:r>
      <w:r w:rsidR="00BC1C0A">
        <w:rPr>
          <w:rFonts w:ascii="Arial" w:hAnsi="Arial" w:cs="Arial"/>
        </w:rPr>
        <w:fldChar w:fldCharType="separate"/>
      </w:r>
      <w:r w:rsidR="00BC1C0A">
        <w:rPr>
          <w:rFonts w:ascii="Arial" w:hAnsi="Arial" w:cs="Arial"/>
          <w:noProof/>
        </w:rPr>
        <w:t>(</w:t>
      </w:r>
      <w:hyperlink w:anchor="_ENREF_49" w:tooltip="Shepherd, 2013 #55" w:history="1">
        <w:r w:rsidR="00BC1C0A">
          <w:rPr>
            <w:rFonts w:ascii="Arial" w:hAnsi="Arial" w:cs="Arial"/>
            <w:noProof/>
          </w:rPr>
          <w:t>Shepherd et al., 2013</w:t>
        </w:r>
      </w:hyperlink>
      <w:r w:rsidR="00BC1C0A">
        <w:rPr>
          <w:rFonts w:ascii="Arial" w:hAnsi="Arial" w:cs="Arial"/>
          <w:noProof/>
        </w:rPr>
        <w:t>)</w:t>
      </w:r>
      <w:r w:rsidR="00BC1C0A">
        <w:rPr>
          <w:rFonts w:ascii="Arial" w:hAnsi="Arial" w:cs="Arial"/>
        </w:rPr>
        <w:fldChar w:fldCharType="end"/>
      </w:r>
      <w:r w:rsidR="00473B5B">
        <w:rPr>
          <w:rFonts w:ascii="Arial" w:hAnsi="Arial" w:cs="Arial"/>
        </w:rPr>
        <w:t>.</w:t>
      </w:r>
      <w:r>
        <w:rPr>
          <w:rFonts w:ascii="Arial" w:hAnsi="Arial" w:cs="Arial"/>
        </w:rPr>
        <w:t xml:space="preserve"> </w:t>
      </w:r>
      <w:r w:rsidR="00473B5B">
        <w:rPr>
          <w:rFonts w:ascii="Arial" w:hAnsi="Arial" w:cs="Arial"/>
        </w:rPr>
        <w:t xml:space="preserve">Our </w:t>
      </w:r>
      <w:r w:rsidR="00743628">
        <w:rPr>
          <w:rFonts w:ascii="Arial" w:hAnsi="Arial" w:cs="Arial"/>
        </w:rPr>
        <w:t>results</w:t>
      </w:r>
      <w:r>
        <w:rPr>
          <w:rFonts w:ascii="Arial" w:hAnsi="Arial" w:cs="Arial"/>
        </w:rPr>
        <w:t xml:space="preserve"> suggest that after a given network have been </w:t>
      </w:r>
      <w:r w:rsidR="00E62552">
        <w:rPr>
          <w:rFonts w:ascii="Arial" w:hAnsi="Arial" w:cs="Arial"/>
        </w:rPr>
        <w:t>imprinted</w:t>
      </w:r>
      <w:r w:rsidR="00940D5C">
        <w:rPr>
          <w:rFonts w:ascii="Arial" w:hAnsi="Arial" w:cs="Arial"/>
        </w:rPr>
        <w:t xml:space="preserve">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00D17A41">
        <w:rPr>
          <w:rFonts w:ascii="Arial" w:hAnsi="Arial" w:cs="Arial"/>
        </w:rPr>
        <w:t>,</w:t>
      </w:r>
      <w:r>
        <w:rPr>
          <w:rFonts w:ascii="Arial" w:hAnsi="Arial" w:cs="Arial"/>
        </w:rPr>
        <w:t xml:space="preserve"> the identification of </w:t>
      </w:r>
      <w:r w:rsidR="00743628">
        <w:rPr>
          <w:rFonts w:ascii="Arial" w:hAnsi="Arial" w:cs="Arial"/>
        </w:rPr>
        <w:t>neurons</w:t>
      </w:r>
      <w:r w:rsidR="003C2C58">
        <w:rPr>
          <w:rFonts w:ascii="Arial" w:hAnsi="Arial" w:cs="Arial"/>
        </w:rPr>
        <w:t xml:space="preserve"> with pattern completion capability</w:t>
      </w:r>
      <w:r>
        <w:rPr>
          <w:rFonts w:ascii="Arial" w:hAnsi="Arial" w:cs="Arial"/>
        </w:rPr>
        <w:t xml:space="preserve"> could be used to reduc</w:t>
      </w:r>
      <w:r w:rsidR="003C2C58">
        <w:rPr>
          <w:rFonts w:ascii="Arial" w:hAnsi="Arial" w:cs="Arial"/>
        </w:rPr>
        <w:t>e</w:t>
      </w:r>
      <w:r>
        <w:rPr>
          <w:rFonts w:ascii="Arial" w:hAnsi="Arial" w:cs="Arial"/>
        </w:rPr>
        <w:t xml:space="preserve"> the number of active points that require stimulation. The </w:t>
      </w:r>
      <w:r w:rsidR="00743628">
        <w:rPr>
          <w:rFonts w:ascii="Arial" w:hAnsi="Arial" w:cs="Arial"/>
        </w:rPr>
        <w:t xml:space="preserve">further </w:t>
      </w:r>
      <w:r>
        <w:rPr>
          <w:rFonts w:ascii="Arial" w:hAnsi="Arial" w:cs="Arial"/>
        </w:rPr>
        <w:t xml:space="preserve">development of network models based on population activity that can predict a given set of features embedded in visual stimuli will be crucial </w:t>
      </w:r>
      <w:r w:rsidR="00743628">
        <w:rPr>
          <w:rFonts w:ascii="Arial" w:hAnsi="Arial" w:cs="Arial"/>
        </w:rPr>
        <w:t>for the</w:t>
      </w:r>
      <w:r>
        <w:rPr>
          <w:rFonts w:ascii="Arial" w:hAnsi="Arial" w:cs="Arial"/>
        </w:rPr>
        <w:t xml:space="preserve"> </w:t>
      </w:r>
      <w:r w:rsidR="00106EAC">
        <w:rPr>
          <w:rFonts w:ascii="Arial" w:hAnsi="Arial" w:cs="Arial"/>
        </w:rPr>
        <w:t xml:space="preserve">efficient </w:t>
      </w:r>
      <w:r w:rsidR="00714B1A">
        <w:rPr>
          <w:rFonts w:ascii="Arial" w:hAnsi="Arial" w:cs="Arial"/>
        </w:rPr>
        <w:t>manipulation</w:t>
      </w:r>
      <w:r w:rsidR="00743628">
        <w:rPr>
          <w:rFonts w:ascii="Arial" w:hAnsi="Arial" w:cs="Arial"/>
        </w:rPr>
        <w:t xml:space="preserve"> of</w:t>
      </w:r>
      <w:r>
        <w:rPr>
          <w:rFonts w:ascii="Arial" w:hAnsi="Arial" w:cs="Arial"/>
        </w:rPr>
        <w:t xml:space="preserve"> </w:t>
      </w:r>
      <w:r w:rsidR="00743628">
        <w:rPr>
          <w:rFonts w:ascii="Arial" w:hAnsi="Arial" w:cs="Arial"/>
        </w:rPr>
        <w:t>cortical ensembles</w:t>
      </w:r>
      <w:r>
        <w:rPr>
          <w:rFonts w:ascii="Arial" w:hAnsi="Arial" w:cs="Arial"/>
        </w:rPr>
        <w:t xml:space="preserve">. </w:t>
      </w:r>
    </w:p>
    <w:p w14:paraId="3AEB1807" w14:textId="18245D91" w:rsidR="00F33C83" w:rsidRDefault="00292AB8" w:rsidP="00C36230">
      <w:pPr>
        <w:spacing w:line="480" w:lineRule="auto"/>
        <w:ind w:firstLine="720"/>
        <w:jc w:val="both"/>
        <w:rPr>
          <w:rFonts w:ascii="Arial" w:hAnsi="Arial" w:cs="Arial"/>
        </w:rPr>
      </w:pPr>
      <w:r>
        <w:rPr>
          <w:rFonts w:ascii="Arial" w:hAnsi="Arial" w:cs="Arial"/>
        </w:rPr>
        <w:t xml:space="preserve">It has been </w:t>
      </w:r>
      <w:r w:rsidR="00E17D33">
        <w:rPr>
          <w:rFonts w:ascii="Arial" w:hAnsi="Arial" w:cs="Arial"/>
        </w:rPr>
        <w:t xml:space="preserve">shown that </w:t>
      </w:r>
      <w:r w:rsidR="00CF0DEE">
        <w:rPr>
          <w:rFonts w:ascii="Arial" w:hAnsi="Arial" w:cs="Arial"/>
        </w:rPr>
        <w:t xml:space="preserve">the connectivity of </w:t>
      </w:r>
      <w:r w:rsidR="00E17D33">
        <w:rPr>
          <w:rFonts w:ascii="Arial" w:hAnsi="Arial" w:cs="Arial"/>
        </w:rPr>
        <w:t>diverse systems described by graphs with complex topologies</w:t>
      </w:r>
      <w:r>
        <w:rPr>
          <w:rFonts w:ascii="Arial" w:hAnsi="Arial" w:cs="Arial"/>
        </w:rPr>
        <w:t xml:space="preserve"> follow a scale-free power-law distribution</w:t>
      </w:r>
      <w:r w:rsidR="001420F9">
        <w:rPr>
          <w:rFonts w:ascii="Arial" w:hAnsi="Arial" w:cs="Arial"/>
        </w:rPr>
        <w:t xml:space="preserve"> </w:t>
      </w:r>
      <w:r w:rsidR="0043400C">
        <w:rPr>
          <w:rFonts w:ascii="Arial" w:hAnsi="Arial" w:cs="Arial"/>
        </w:rPr>
        <w:fldChar w:fldCharType="begin"/>
      </w:r>
      <w:r w:rsidR="00BC1C0A">
        <w:rPr>
          <w:rFonts w:ascii="Arial" w:hAnsi="Arial" w:cs="Arial"/>
        </w:rPr>
        <w:instrText xml:space="preserve"> ADDIN EN.CITE &lt;EndNote&gt;&lt;Cite&gt;&lt;Author&gt;Barabasi&lt;/Author&gt;&lt;Year&gt;1999&lt;/Year&gt;&lt;RecNum&gt;53&lt;/RecNum&gt;&lt;DisplayText&gt;(Barabasi and Albert, 1999)&lt;/DisplayText&gt;&lt;record&gt;&lt;rec-number&gt;53&lt;/rec-number&gt;&lt;foreign-keys&gt;&lt;key app="EN" db-id="9epdfxaa9fvd2her0w9pxdpdrarszt59wxpf"&gt;53&lt;/key&gt;&lt;/foreign-keys&gt;&lt;ref-type name="Journal Article"&gt;17&lt;/ref-type&gt;&lt;contributors&gt;&lt;authors&gt;&lt;author&gt;Barabasi, A. L.&lt;/author&gt;&lt;author&gt;Albert, R.&lt;/author&gt;&lt;/authors&gt;&lt;/contributors&gt;&lt;auth-address&gt;Department of Physics, University of Notre Dame, Notre Dame, IN 46556, USA.&lt;/auth-address&gt;&lt;titles&gt;&lt;title&gt;Emergence of scaling in random networks&lt;/title&gt;&lt;secondary-title&gt;Science&lt;/secondary-title&gt;&lt;alt-title&gt;Science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N.Y.)&lt;/abbr-1&gt;&lt;/alt-periodical&gt;&lt;pages&gt;509-12&lt;/pages&gt;&lt;volume&gt;286&lt;/volume&gt;&lt;number&gt;5439&lt;/number&gt;&lt;edition&gt;1999/10/16&lt;/edition&gt;&lt;dates&gt;&lt;year&gt;1999&lt;/year&gt;&lt;pub-dates&gt;&lt;date&gt;Oct 15&lt;/date&gt;&lt;/pub-dates&gt;&lt;/dates&gt;&lt;isbn&gt;0036-8075&lt;/isbn&gt;&lt;accession-num&gt;10521342&lt;/accession-num&gt;&lt;urls&gt;&lt;/urls&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3" w:tooltip="Barabasi, 1999 #53" w:history="1">
        <w:r w:rsidR="00BC1C0A">
          <w:rPr>
            <w:rFonts w:ascii="Arial" w:hAnsi="Arial" w:cs="Arial"/>
            <w:noProof/>
          </w:rPr>
          <w:t>Barabasi and Albert, 1999</w:t>
        </w:r>
      </w:hyperlink>
      <w:r w:rsidR="0043400C">
        <w:rPr>
          <w:rFonts w:ascii="Arial" w:hAnsi="Arial" w:cs="Arial"/>
          <w:noProof/>
        </w:rPr>
        <w:t>)</w:t>
      </w:r>
      <w:r w:rsidR="0043400C">
        <w:rPr>
          <w:rFonts w:ascii="Arial" w:hAnsi="Arial" w:cs="Arial"/>
        </w:rPr>
        <w:fldChar w:fldCharType="end"/>
      </w:r>
      <w:r>
        <w:rPr>
          <w:rFonts w:ascii="Arial" w:hAnsi="Arial" w:cs="Arial"/>
        </w:rPr>
        <w:t xml:space="preserve">. </w:t>
      </w:r>
      <w:r w:rsidR="00E17D33">
        <w:rPr>
          <w:rFonts w:ascii="Arial" w:hAnsi="Arial" w:cs="Arial"/>
        </w:rPr>
        <w:t>S</w:t>
      </w:r>
      <w:r w:rsidR="00DB7232">
        <w:rPr>
          <w:rFonts w:ascii="Arial" w:hAnsi="Arial" w:cs="Arial"/>
        </w:rPr>
        <w:t>cale-free networks</w:t>
      </w:r>
      <w:r w:rsidR="00E17D33">
        <w:rPr>
          <w:rFonts w:ascii="Arial" w:hAnsi="Arial" w:cs="Arial"/>
        </w:rPr>
        <w:t xml:space="preserve"> are characterized by the </w:t>
      </w:r>
      <w:r w:rsidR="00E17D33">
        <w:rPr>
          <w:rFonts w:ascii="Arial" w:hAnsi="Arial" w:cs="Arial"/>
        </w:rPr>
        <w:lastRenderedPageBreak/>
        <w:t>existence of</w:t>
      </w:r>
      <w:r w:rsidR="00DB7232">
        <w:rPr>
          <w:rFonts w:ascii="Arial" w:hAnsi="Arial" w:cs="Arial"/>
        </w:rPr>
        <w:t xml:space="preserve"> </w:t>
      </w:r>
      <w:r w:rsidR="00F33C83">
        <w:rPr>
          <w:rFonts w:ascii="Arial" w:hAnsi="Arial" w:cs="Arial"/>
        </w:rPr>
        <w:t>a small subset of nodes with high connectivity</w:t>
      </w:r>
      <w:r w:rsidR="00C36230">
        <w:rPr>
          <w:rFonts w:ascii="Arial" w:hAnsi="Arial" w:cs="Arial"/>
        </w:rPr>
        <w:t xml:space="preserve"> </w:t>
      </w:r>
      <w:r w:rsidR="0043400C">
        <w:rPr>
          <w:rFonts w:ascii="Arial" w:hAnsi="Arial" w:cs="Arial"/>
        </w:rPr>
        <w:fldChar w:fldCharType="begin">
          <w:fldData xml:space="preserve">PEVuZE5vdGU+PENpdGU+PEF1dGhvcj5DYXJyaWxsby1SZWlkPC9BdXRob3I+PFllYXI+MjAxNTwv
WWVhcj48UmVjTnVtPjM3PC9SZWNOdW0+PERpc3BsYXlUZXh0PihDYXJyaWxsby1SZWlkIGV0IGFs
LiwgMjAxNWEpPC9EaXNwbGF5VGV4dD48cmVjb3JkPjxyZWMtbnVtYmVyPjM3PC9yZWMtbnVtYmVy
Pjxmb3JlaWduLWtleXM+PGtleSBhcHA9IkVOIiBkYi1pZD0iOWVwZGZ4YWE5ZnZkMmhlcjB3OXB4
ZHBkcmFyc3p0NTl3eHBmIj4zNzwva2V5PjwvZm9yZWlnbi1rZXlzPjxyZWYtdHlwZSBuYW1lPSJK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ZnVsbC10aXRsZT48YWJici0xPkludGVybmF0aW9uYWwgam91cm5hbCBvZiBuZXVyYWwgc3lzdGVt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WWVhcj48UmVjTnVtPjM3PC9SZWNOdW0+PERpc3BsYXlUZXh0PihDYXJyaWxsby1SZWlkIGV0IGFs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0" w:tooltip="Carrillo-Reid, 2015 #37" w:history="1">
        <w:r w:rsidR="00BC1C0A">
          <w:rPr>
            <w:rFonts w:ascii="Arial" w:hAnsi="Arial" w:cs="Arial"/>
            <w:noProof/>
          </w:rPr>
          <w:t>Carrillo-Reid et al., 2015a</w:t>
        </w:r>
      </w:hyperlink>
      <w:r w:rsidR="0043400C">
        <w:rPr>
          <w:rFonts w:ascii="Arial" w:hAnsi="Arial" w:cs="Arial"/>
          <w:noProof/>
        </w:rPr>
        <w:t>)</w:t>
      </w:r>
      <w:r w:rsidR="0043400C">
        <w:rPr>
          <w:rFonts w:ascii="Arial" w:hAnsi="Arial" w:cs="Arial"/>
        </w:rPr>
        <w:fldChar w:fldCharType="end"/>
      </w:r>
      <w:r w:rsidR="00E17D33">
        <w:rPr>
          <w:rFonts w:ascii="Arial" w:hAnsi="Arial" w:cs="Arial"/>
        </w:rPr>
        <w:t>.</w:t>
      </w:r>
      <w:r w:rsidR="00F33C83">
        <w:rPr>
          <w:rFonts w:ascii="Arial" w:hAnsi="Arial" w:cs="Arial"/>
        </w:rPr>
        <w:t xml:space="preserve"> </w:t>
      </w:r>
      <w:r w:rsidR="005F3422">
        <w:rPr>
          <w:rFonts w:ascii="Arial" w:hAnsi="Arial" w:cs="Arial"/>
        </w:rPr>
        <w:t xml:space="preserve">Similarly, </w:t>
      </w:r>
      <w:r w:rsidR="00E17D33">
        <w:rPr>
          <w:rFonts w:ascii="Arial" w:hAnsi="Arial" w:cs="Arial"/>
        </w:rPr>
        <w:t>cortical ensembles described by CRFs</w:t>
      </w:r>
      <w:r w:rsidR="005F3422">
        <w:rPr>
          <w:rFonts w:ascii="Arial" w:hAnsi="Arial" w:cs="Arial"/>
        </w:rPr>
        <w:t xml:space="preserve"> </w:t>
      </w:r>
      <w:r w:rsidR="00E17D33">
        <w:rPr>
          <w:rFonts w:ascii="Arial" w:hAnsi="Arial" w:cs="Arial"/>
        </w:rPr>
        <w:t xml:space="preserve">could </w:t>
      </w:r>
      <w:r w:rsidR="005F3422">
        <w:rPr>
          <w:rFonts w:ascii="Arial" w:hAnsi="Arial" w:cs="Arial"/>
        </w:rPr>
        <w:t>be</w:t>
      </w:r>
      <w:r w:rsidR="00363AF1">
        <w:rPr>
          <w:rFonts w:ascii="Arial" w:hAnsi="Arial" w:cs="Arial"/>
        </w:rPr>
        <w:t xml:space="preserve"> characterized by </w:t>
      </w:r>
      <w:r w:rsidR="005F3422">
        <w:rPr>
          <w:rFonts w:ascii="Arial" w:hAnsi="Arial" w:cs="Arial"/>
        </w:rPr>
        <w:t xml:space="preserve">a subset of </w:t>
      </w:r>
      <w:r w:rsidR="00363AF1">
        <w:rPr>
          <w:rFonts w:ascii="Arial" w:hAnsi="Arial" w:cs="Arial"/>
        </w:rPr>
        <w:t xml:space="preserve">neurons with strong synaptic connections. </w:t>
      </w:r>
      <w:r w:rsidR="00E17D33">
        <w:rPr>
          <w:rFonts w:ascii="Arial" w:hAnsi="Arial" w:cs="Arial"/>
        </w:rPr>
        <w:t>T</w:t>
      </w:r>
      <w:r w:rsidR="005F3422">
        <w:rPr>
          <w:rFonts w:ascii="Arial" w:hAnsi="Arial" w:cs="Arial"/>
        </w:rPr>
        <w:t xml:space="preserve">he existence of </w:t>
      </w:r>
      <w:r w:rsidR="00B541DC">
        <w:rPr>
          <w:rFonts w:ascii="Arial" w:hAnsi="Arial" w:cs="Arial"/>
        </w:rPr>
        <w:t>neurons</w:t>
      </w:r>
      <w:r w:rsidR="00E17D33">
        <w:rPr>
          <w:rFonts w:ascii="Arial" w:hAnsi="Arial" w:cs="Arial"/>
        </w:rPr>
        <w:t xml:space="preserve"> </w:t>
      </w:r>
      <w:r w:rsidR="003C2C58">
        <w:rPr>
          <w:rFonts w:ascii="Arial" w:hAnsi="Arial" w:cs="Arial"/>
        </w:rPr>
        <w:t xml:space="preserve">with pattern completion capability </w:t>
      </w:r>
      <w:r w:rsidR="00E17D33">
        <w:rPr>
          <w:rFonts w:ascii="Arial" w:hAnsi="Arial" w:cs="Arial"/>
        </w:rPr>
        <w:t xml:space="preserve">has been </w:t>
      </w:r>
      <w:r w:rsidR="00BB501C">
        <w:rPr>
          <w:rFonts w:ascii="Arial" w:hAnsi="Arial" w:cs="Arial"/>
        </w:rPr>
        <w:t xml:space="preserve">demonstrated </w:t>
      </w:r>
      <w:r w:rsidR="00E17D33">
        <w:rPr>
          <w:rFonts w:ascii="Arial" w:hAnsi="Arial" w:cs="Arial"/>
        </w:rPr>
        <w:t>in previous studies where</w:t>
      </w:r>
      <w:r w:rsidR="009565F5">
        <w:rPr>
          <w:rFonts w:ascii="Arial" w:hAnsi="Arial" w:cs="Arial"/>
        </w:rPr>
        <w:t xml:space="preserve"> </w:t>
      </w:r>
      <w:r w:rsidR="00E17D33">
        <w:rPr>
          <w:rFonts w:ascii="Arial" w:hAnsi="Arial" w:cs="Arial"/>
        </w:rPr>
        <w:t>perturbing the activity of single neurons w</w:t>
      </w:r>
      <w:r w:rsidR="00B541DC">
        <w:rPr>
          <w:rFonts w:ascii="Arial" w:hAnsi="Arial" w:cs="Arial"/>
        </w:rPr>
        <w:t>as able to</w:t>
      </w:r>
      <w:r w:rsidR="00E17D33">
        <w:rPr>
          <w:rFonts w:ascii="Arial" w:hAnsi="Arial" w:cs="Arial"/>
        </w:rPr>
        <w:t xml:space="preserve"> change the overall network dynamics </w:t>
      </w:r>
      <w:r w:rsidR="0043400C">
        <w:rPr>
          <w:rFonts w:ascii="Arial" w:hAnsi="Arial" w:cs="Arial"/>
        </w:rPr>
        <w:fldChar w:fldCharType="begin">
          <w:fldData xml:space="preserve">PEVuZE5vdGU+PENpdGU+PEF1dGhvcj5Cb25pZmF6aTwvQXV0aG9yPjxZZWFyPjIwMDk8L1llYXI+
PFJlY051bT4yMzwvUmVjTnVtPjxEaXNwbGF5VGV4dD4oQm9uaWZhemkgZXQgYWwuLCAyMDA5OyBD
YXJyaWxsby1SZWlkIGV0IGFsLiwgMjAxNjsgSGFnbWFubiBldCBhbC4sIDIwMDgpPC9EaXNwbGF5
VGV4dD48cmVjb3JkPjxyZWMtbnVtYmVyPjIzPC9yZWMtbnVtYmVyPjxmb3JlaWduLWtleXM+PGtl
eSBhcHA9IkVOIiBkYi1pZD0iOWVwZGZ4YWE5ZnZkMmhlcjB3OXB4ZHBkcmFyc3p0NTl3eHBmIj4y
Mzwva2V5PjwvZm9yZWlnbi1rZXlzPjxyZWYtdHlwZSBuYW1lPSJKb3VybmFsIEFydGljbGUiPjE3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ZTwvZnVsbC10aXRsZT48YWJici0xPlNjaWVuY2UgKE5ldyBZb3JrLCBOLlkuKTwvYWJici0xPjwv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PEVuZE5vdGU+PENpdGU+PEF1dGhvcj5Cb25pZmF6aTwvQXV0aG9yPjxZZWFyPjIwMDk8L1llYXI+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5" w:tooltip="Bonifazi, 2009 #23" w:history="1">
        <w:r w:rsidR="00BC1C0A">
          <w:rPr>
            <w:rFonts w:ascii="Arial" w:hAnsi="Arial" w:cs="Arial"/>
            <w:noProof/>
          </w:rPr>
          <w:t>Bonifazi et al., 2009</w:t>
        </w:r>
      </w:hyperlink>
      <w:r w:rsidR="0043400C">
        <w:rPr>
          <w:rFonts w:ascii="Arial" w:hAnsi="Arial" w:cs="Arial"/>
          <w:noProof/>
        </w:rPr>
        <w:t xml:space="preserve">; </w:t>
      </w:r>
      <w:hyperlink w:anchor="_ENREF_13" w:tooltip="Carrillo-Reid, 2016 #8" w:history="1">
        <w:r w:rsidR="00BC1C0A">
          <w:rPr>
            <w:rFonts w:ascii="Arial" w:hAnsi="Arial" w:cs="Arial"/>
            <w:noProof/>
          </w:rPr>
          <w:t>Carrillo-Reid et al., 2016</w:t>
        </w:r>
      </w:hyperlink>
      <w:r w:rsidR="0043400C">
        <w:rPr>
          <w:rFonts w:ascii="Arial" w:hAnsi="Arial" w:cs="Arial"/>
          <w:noProof/>
        </w:rPr>
        <w:t xml:space="preserve">; </w:t>
      </w:r>
      <w:hyperlink w:anchor="_ENREF_22" w:tooltip="Hagmann, 2008 #14" w:history="1">
        <w:r w:rsidR="00BC1C0A">
          <w:rPr>
            <w:rFonts w:ascii="Arial" w:hAnsi="Arial" w:cs="Arial"/>
            <w:noProof/>
          </w:rPr>
          <w:t>Hagmann et al., 2008</w:t>
        </w:r>
      </w:hyperlink>
      <w:r w:rsidR="0043400C">
        <w:rPr>
          <w:rFonts w:ascii="Arial" w:hAnsi="Arial" w:cs="Arial"/>
          <w:noProof/>
        </w:rPr>
        <w:t>)</w:t>
      </w:r>
      <w:r w:rsidR="0043400C">
        <w:rPr>
          <w:rFonts w:ascii="Arial" w:hAnsi="Arial" w:cs="Arial"/>
        </w:rPr>
        <w:fldChar w:fldCharType="end"/>
      </w:r>
      <w:r w:rsidR="008536F2">
        <w:rPr>
          <w:rFonts w:ascii="Arial" w:hAnsi="Arial" w:cs="Arial"/>
        </w:rPr>
        <w:t>.</w:t>
      </w:r>
      <w:r w:rsidR="00E62552">
        <w:rPr>
          <w:rFonts w:ascii="Arial" w:hAnsi="Arial" w:cs="Arial"/>
        </w:rPr>
        <w:t xml:space="preserve"> However the efficient identification of such neurons </w:t>
      </w:r>
      <w:r w:rsidR="000374EE">
        <w:rPr>
          <w:rFonts w:ascii="Arial" w:hAnsi="Arial" w:cs="Arial"/>
        </w:rPr>
        <w:t>from network models that capture</w:t>
      </w:r>
      <w:r w:rsidR="00AA7450">
        <w:rPr>
          <w:rFonts w:ascii="Arial" w:hAnsi="Arial" w:cs="Arial"/>
        </w:rPr>
        <w:t xml:space="preserve"> </w:t>
      </w:r>
      <w:r w:rsidR="000374EE">
        <w:rPr>
          <w:rFonts w:ascii="Arial" w:hAnsi="Arial" w:cs="Arial"/>
        </w:rPr>
        <w:t xml:space="preserve">the overall properties of neuronal microcircuits was lacking. </w:t>
      </w:r>
    </w:p>
    <w:p w14:paraId="251F4BDE" w14:textId="471C72C2" w:rsidR="00C8710C" w:rsidRPr="00902319" w:rsidRDefault="003D496E" w:rsidP="00902319">
      <w:pPr>
        <w:spacing w:line="480" w:lineRule="auto"/>
        <w:jc w:val="both"/>
        <w:rPr>
          <w:rFonts w:ascii="Arial" w:hAnsi="Arial" w:cs="Arial"/>
        </w:rPr>
      </w:pPr>
      <w:r>
        <w:rPr>
          <w:rFonts w:ascii="Arial" w:hAnsi="Arial" w:cs="Arial"/>
        </w:rPr>
        <w:tab/>
      </w:r>
      <w:r w:rsidR="00A71D83">
        <w:rPr>
          <w:rFonts w:ascii="Arial" w:hAnsi="Arial" w:cs="Arial"/>
        </w:rPr>
        <w:t>Our results suggest</w:t>
      </w:r>
      <w:r w:rsidR="00DD1E27">
        <w:rPr>
          <w:rFonts w:ascii="Arial" w:hAnsi="Arial" w:cs="Arial"/>
        </w:rPr>
        <w:t xml:space="preserve"> </w:t>
      </w:r>
      <w:r w:rsidR="00BB501C">
        <w:rPr>
          <w:rFonts w:ascii="Arial" w:hAnsi="Arial" w:cs="Arial"/>
        </w:rPr>
        <w:t xml:space="preserve">that </w:t>
      </w:r>
      <w:r w:rsidR="00675117">
        <w:rPr>
          <w:rFonts w:ascii="Arial" w:hAnsi="Arial" w:cs="Arial"/>
        </w:rPr>
        <w:t xml:space="preserve">the </w:t>
      </w:r>
      <w:r w:rsidR="00A71D83">
        <w:rPr>
          <w:rFonts w:ascii="Arial" w:hAnsi="Arial" w:cs="Arial"/>
        </w:rPr>
        <w:t xml:space="preserve">structural and predictive </w:t>
      </w:r>
      <w:r w:rsidR="00675117">
        <w:rPr>
          <w:rFonts w:ascii="Arial" w:hAnsi="Arial" w:cs="Arial"/>
        </w:rPr>
        <w:t xml:space="preserve">parameters defined by CRFs models could be used </w:t>
      </w:r>
      <w:r w:rsidR="00DD1E27">
        <w:rPr>
          <w:rFonts w:ascii="Arial" w:hAnsi="Arial" w:cs="Arial"/>
        </w:rPr>
        <w:t>in the design of closed loop experiments</w:t>
      </w:r>
      <w:r w:rsidR="00675117">
        <w:rPr>
          <w:rFonts w:ascii="Arial" w:hAnsi="Arial" w:cs="Arial"/>
        </w:rPr>
        <w:t xml:space="preserve"> with single cell resolution</w:t>
      </w:r>
      <w:r w:rsidR="00DD1E27">
        <w:rPr>
          <w:rFonts w:ascii="Arial" w:hAnsi="Arial" w:cs="Arial"/>
        </w:rPr>
        <w:t xml:space="preserve"> t</w:t>
      </w:r>
      <w:r w:rsidR="00AA7450">
        <w:rPr>
          <w:rFonts w:ascii="Arial" w:hAnsi="Arial" w:cs="Arial"/>
        </w:rPr>
        <w:t xml:space="preserve">o investigate the role of </w:t>
      </w:r>
      <w:r w:rsidR="003C2C58">
        <w:rPr>
          <w:rFonts w:ascii="Arial" w:hAnsi="Arial" w:cs="Arial"/>
        </w:rPr>
        <w:t xml:space="preserve">a specific subpopulation of </w:t>
      </w:r>
      <w:r w:rsidR="00AA7450">
        <w:rPr>
          <w:rFonts w:ascii="Arial" w:hAnsi="Arial" w:cs="Arial"/>
        </w:rPr>
        <w:t xml:space="preserve">neurons in a </w:t>
      </w:r>
      <w:r w:rsidR="00621547">
        <w:rPr>
          <w:rFonts w:ascii="Arial" w:hAnsi="Arial" w:cs="Arial"/>
        </w:rPr>
        <w:t>given cortical microcircuit</w:t>
      </w:r>
      <w:r w:rsidR="00BF2A03" w:rsidRPr="00BF2A03">
        <w:rPr>
          <w:rFonts w:ascii="Arial" w:hAnsi="Arial" w:cs="Arial"/>
        </w:rPr>
        <w:t xml:space="preserve"> </w:t>
      </w:r>
      <w:r w:rsidR="00BF2A03">
        <w:rPr>
          <w:rFonts w:ascii="Arial" w:hAnsi="Arial" w:cs="Arial"/>
        </w:rPr>
        <w:t>during</w:t>
      </w:r>
      <w:r w:rsidR="00DD1E27">
        <w:rPr>
          <w:rFonts w:ascii="Arial" w:hAnsi="Arial" w:cs="Arial"/>
        </w:rPr>
        <w:t xml:space="preserve"> different</w:t>
      </w:r>
      <w:r w:rsidR="00BF2A03">
        <w:rPr>
          <w:rFonts w:ascii="Arial" w:hAnsi="Arial" w:cs="Arial"/>
        </w:rPr>
        <w:t xml:space="preserve"> behavioral events.</w:t>
      </w:r>
    </w:p>
    <w:p w14:paraId="28E60142" w14:textId="1ACB1BB8" w:rsidR="00F13BD8" w:rsidRPr="00044B3A" w:rsidRDefault="00F13BD8" w:rsidP="00F13BD8">
      <w:pPr>
        <w:rPr>
          <w:rFonts w:ascii="Arial" w:hAnsi="Arial" w:cs="Arial"/>
          <w:b/>
        </w:rPr>
      </w:pPr>
      <w:r>
        <w:rPr>
          <w:rFonts w:ascii="Arial" w:hAnsi="Arial" w:cs="Arial"/>
          <w:b/>
        </w:rPr>
        <w:br w:type="page"/>
      </w:r>
    </w:p>
    <w:p w14:paraId="6F195DB8" w14:textId="329D7FD3" w:rsidR="00C91165" w:rsidRPr="00901701" w:rsidRDefault="00901701" w:rsidP="00044B3A">
      <w:pPr>
        <w:spacing w:line="480" w:lineRule="auto"/>
        <w:jc w:val="both"/>
        <w:rPr>
          <w:rFonts w:ascii="Arial" w:hAnsi="Arial" w:cs="Arial"/>
          <w:b/>
        </w:rPr>
      </w:pPr>
      <w:r>
        <w:rPr>
          <w:rFonts w:ascii="Arial" w:hAnsi="Arial" w:cs="Arial"/>
          <w:b/>
        </w:rPr>
        <w:lastRenderedPageBreak/>
        <w:t>Figure legends</w:t>
      </w:r>
    </w:p>
    <w:p w14:paraId="72BC7682" w14:textId="70EEF281" w:rsidR="00887429" w:rsidRPr="009012A2" w:rsidRDefault="00887429" w:rsidP="00901701">
      <w:pPr>
        <w:spacing w:line="480" w:lineRule="auto"/>
        <w:jc w:val="both"/>
        <w:rPr>
          <w:rFonts w:ascii="Arial" w:hAnsi="Arial" w:cs="Arial"/>
          <w:b/>
        </w:rPr>
      </w:pPr>
      <w:r w:rsidRPr="009012A2">
        <w:rPr>
          <w:rFonts w:ascii="Arial" w:hAnsi="Arial" w:cs="Arial"/>
          <w:b/>
        </w:rPr>
        <w:t xml:space="preserve">Figure </w:t>
      </w:r>
      <w:r w:rsidR="00CA3E32">
        <w:rPr>
          <w:rFonts w:ascii="Arial" w:hAnsi="Arial" w:cs="Arial"/>
          <w:b/>
        </w:rPr>
        <w:t>1</w:t>
      </w:r>
      <w:r w:rsidRPr="009012A2">
        <w:rPr>
          <w:rFonts w:ascii="Arial" w:hAnsi="Arial" w:cs="Arial"/>
          <w:b/>
        </w:rPr>
        <w:t xml:space="preserve">. </w:t>
      </w:r>
      <w:r w:rsidR="00092754" w:rsidRPr="009012A2">
        <w:rPr>
          <w:rFonts w:ascii="Arial" w:hAnsi="Arial" w:cs="Arial"/>
          <w:b/>
        </w:rPr>
        <w:t>Classification</w:t>
      </w:r>
      <w:r w:rsidR="00092754">
        <w:rPr>
          <w:rFonts w:ascii="Arial" w:hAnsi="Arial" w:cs="Arial"/>
          <w:b/>
        </w:rPr>
        <w:t xml:space="preserve"> of </w:t>
      </w:r>
      <w:r w:rsidRPr="009012A2">
        <w:rPr>
          <w:rFonts w:ascii="Arial" w:hAnsi="Arial" w:cs="Arial"/>
          <w:b/>
        </w:rPr>
        <w:t>visual stimul</w:t>
      </w:r>
      <w:r w:rsidR="00092754">
        <w:rPr>
          <w:rFonts w:ascii="Arial" w:hAnsi="Arial" w:cs="Arial"/>
          <w:b/>
        </w:rPr>
        <w:t>i</w:t>
      </w:r>
      <w:r w:rsidR="005F3D65">
        <w:rPr>
          <w:rFonts w:ascii="Arial" w:hAnsi="Arial" w:cs="Arial"/>
          <w:b/>
        </w:rPr>
        <w:t xml:space="preserve"> from calcium population </w:t>
      </w:r>
      <w:r w:rsidR="00674D28">
        <w:rPr>
          <w:rFonts w:ascii="Arial" w:hAnsi="Arial" w:cs="Arial"/>
          <w:b/>
        </w:rPr>
        <w:t xml:space="preserve">responses </w:t>
      </w:r>
      <w:r w:rsidR="00092754">
        <w:rPr>
          <w:rFonts w:ascii="Arial" w:hAnsi="Arial" w:cs="Arial"/>
          <w:b/>
        </w:rPr>
        <w:t>using CRFs</w:t>
      </w:r>
    </w:p>
    <w:p w14:paraId="0E912EC8" w14:textId="27969C5F" w:rsidR="00887429" w:rsidRDefault="00887429" w:rsidP="00901701">
      <w:pPr>
        <w:spacing w:line="480" w:lineRule="auto"/>
        <w:jc w:val="both"/>
        <w:rPr>
          <w:rFonts w:ascii="Arial" w:hAnsi="Arial" w:cs="Arial"/>
        </w:rPr>
      </w:pPr>
      <w:r w:rsidRPr="000F4E1F">
        <w:rPr>
          <w:rFonts w:ascii="Arial" w:hAnsi="Arial" w:cs="Arial"/>
        </w:rPr>
        <w:t xml:space="preserve">(A) </w:t>
      </w:r>
      <w:r w:rsidR="00674D28">
        <w:rPr>
          <w:rFonts w:ascii="Arial" w:hAnsi="Arial" w:cs="Arial"/>
        </w:rPr>
        <w:t>E</w:t>
      </w:r>
      <w:r w:rsidR="00E678B7">
        <w:rPr>
          <w:rFonts w:ascii="Arial" w:hAnsi="Arial" w:cs="Arial"/>
        </w:rPr>
        <w:t xml:space="preserve">xperimental setup: simultaneous two-photon imaging and two-photon optogenetics were performed in layer 2/3 of primary visual cortex in head fixed freely moving mice. (B) Neurons were automatically detected from each frame and multidimensional population vectors representing coactive groups of neurons were defined from binary data (Related to Figure S1). (C) Graphical representation </w:t>
      </w:r>
      <w:r w:rsidR="0072233D">
        <w:rPr>
          <w:rFonts w:ascii="Arial" w:hAnsi="Arial" w:cs="Arial"/>
        </w:rPr>
        <w:t>of CRFs</w:t>
      </w:r>
      <w:r w:rsidR="000A625A">
        <w:rPr>
          <w:rFonts w:ascii="Arial" w:hAnsi="Arial" w:cs="Arial"/>
        </w:rPr>
        <w:t xml:space="preserve">. </w:t>
      </w:r>
      <w:r w:rsidR="00CA3E32">
        <w:rPr>
          <w:rFonts w:ascii="Arial" w:hAnsi="Arial" w:cs="Arial"/>
        </w:rPr>
        <w:t xml:space="preserve">Circles represent </w:t>
      </w:r>
      <w:r w:rsidR="000A625A">
        <w:rPr>
          <w:rFonts w:ascii="Arial" w:hAnsi="Arial" w:cs="Arial"/>
        </w:rPr>
        <w:t>neurons</w:t>
      </w:r>
      <w:r w:rsidR="00CA3E32">
        <w:rPr>
          <w:rFonts w:ascii="Arial" w:hAnsi="Arial" w:cs="Arial"/>
        </w:rPr>
        <w:t xml:space="preserve">. Squares represent </w:t>
      </w:r>
      <w:r w:rsidR="000A625A">
        <w:rPr>
          <w:rFonts w:ascii="Arial" w:hAnsi="Arial" w:cs="Arial"/>
        </w:rPr>
        <w:t>added nodes depicting visual stimuli</w:t>
      </w:r>
      <w:r w:rsidR="00CA3E32">
        <w:rPr>
          <w:rFonts w:ascii="Arial" w:hAnsi="Arial" w:cs="Arial"/>
        </w:rPr>
        <w:t xml:space="preserve">. </w:t>
      </w:r>
      <w:r w:rsidRPr="000F4E1F">
        <w:rPr>
          <w:rFonts w:ascii="Arial" w:hAnsi="Arial" w:cs="Arial"/>
        </w:rPr>
        <w:t xml:space="preserve">Shaded nodes (x) represent observed </w:t>
      </w:r>
      <w:r w:rsidR="00EF4B60">
        <w:rPr>
          <w:rFonts w:ascii="Arial" w:hAnsi="Arial" w:cs="Arial"/>
        </w:rPr>
        <w:t>data</w:t>
      </w:r>
      <w:r w:rsidRPr="000F4E1F">
        <w:rPr>
          <w:rFonts w:ascii="Arial" w:hAnsi="Arial" w:cs="Arial"/>
        </w:rPr>
        <w:t>. White nodes (y) represent true states of the neurons, and are connected by edges that indicate their mutual dependencies</w:t>
      </w:r>
      <w:r w:rsidR="00E678B7">
        <w:rPr>
          <w:rFonts w:ascii="Arial" w:hAnsi="Arial" w:cs="Arial"/>
        </w:rPr>
        <w:t>.</w:t>
      </w:r>
      <w:r w:rsidRPr="000F4E1F">
        <w:rPr>
          <w:rFonts w:ascii="Arial" w:hAnsi="Arial" w:cs="Arial"/>
        </w:rPr>
        <w:t xml:space="preserve"> node potentials are defined over the two possible states of each node, and edge potentials are defined over the four possible states of each existing edge, depending on the state of the two nodes it connects. </w:t>
      </w:r>
      <w:r w:rsidR="00E678B7">
        <w:rPr>
          <w:rFonts w:ascii="Arial" w:hAnsi="Arial" w:cs="Arial"/>
        </w:rPr>
        <w:t>(D</w:t>
      </w:r>
      <w:r w:rsidR="0009407A">
        <w:rPr>
          <w:rFonts w:ascii="Arial" w:hAnsi="Arial" w:cs="Arial"/>
        </w:rPr>
        <w:t xml:space="preserve">) </w:t>
      </w:r>
      <w:r w:rsidR="00CA3E32">
        <w:rPr>
          <w:rFonts w:ascii="Arial" w:hAnsi="Arial" w:cs="Arial"/>
        </w:rPr>
        <w:t>Example of a CRF graph constructed from real data</w:t>
      </w:r>
      <w:r w:rsidR="002076FD">
        <w:rPr>
          <w:rFonts w:ascii="Arial" w:hAnsi="Arial" w:cs="Arial"/>
        </w:rPr>
        <w:t xml:space="preserve">. </w:t>
      </w:r>
      <w:r w:rsidR="00947A7E">
        <w:rPr>
          <w:rFonts w:ascii="Arial" w:hAnsi="Arial" w:cs="Arial"/>
        </w:rPr>
        <w:t xml:space="preserve">In this case, </w:t>
      </w:r>
      <w:r w:rsidR="000A625A">
        <w:rPr>
          <w:rFonts w:ascii="Arial" w:hAnsi="Arial" w:cs="Arial"/>
        </w:rPr>
        <w:t>added</w:t>
      </w:r>
      <w:r w:rsidR="00947A7E">
        <w:rPr>
          <w:rFonts w:ascii="Arial" w:hAnsi="Arial" w:cs="Arial"/>
        </w:rPr>
        <w:t xml:space="preserve"> nodes (squares) </w:t>
      </w:r>
      <w:r w:rsidR="000A625A">
        <w:rPr>
          <w:rFonts w:ascii="Arial" w:hAnsi="Arial" w:cs="Arial"/>
        </w:rPr>
        <w:t>represent</w:t>
      </w:r>
      <w:r w:rsidR="00947A7E">
        <w:rPr>
          <w:rFonts w:ascii="Arial" w:hAnsi="Arial" w:cs="Arial"/>
        </w:rPr>
        <w:t xml:space="preserve"> horizontal (red) and vertical (blue) </w:t>
      </w:r>
      <w:r w:rsidR="000A625A">
        <w:rPr>
          <w:rFonts w:ascii="Arial" w:hAnsi="Arial" w:cs="Arial"/>
        </w:rPr>
        <w:t>drifting-gratings</w:t>
      </w:r>
      <w:r w:rsidR="00947A7E">
        <w:rPr>
          <w:rFonts w:ascii="Arial" w:hAnsi="Arial" w:cs="Arial"/>
        </w:rPr>
        <w:t xml:space="preserve">. </w:t>
      </w:r>
      <w:r w:rsidR="000A625A">
        <w:rPr>
          <w:rFonts w:ascii="Arial" w:hAnsi="Arial" w:cs="Arial"/>
        </w:rPr>
        <w:t>First</w:t>
      </w:r>
      <w:r w:rsidR="008B6608">
        <w:rPr>
          <w:rFonts w:ascii="Arial" w:hAnsi="Arial" w:cs="Arial"/>
        </w:rPr>
        <w:t>-</w:t>
      </w:r>
      <w:r w:rsidR="000A625A">
        <w:rPr>
          <w:rFonts w:ascii="Arial" w:hAnsi="Arial" w:cs="Arial"/>
        </w:rPr>
        <w:t xml:space="preserve"> and second</w:t>
      </w:r>
      <w:r w:rsidR="008B6608">
        <w:rPr>
          <w:rFonts w:ascii="Arial" w:hAnsi="Arial" w:cs="Arial"/>
        </w:rPr>
        <w:t>-</w:t>
      </w:r>
      <w:r w:rsidR="000A625A">
        <w:rPr>
          <w:rFonts w:ascii="Arial" w:hAnsi="Arial" w:cs="Arial"/>
        </w:rPr>
        <w:t xml:space="preserve">degree connections with added nodes </w:t>
      </w:r>
      <w:r w:rsidR="00F01A5C">
        <w:rPr>
          <w:rFonts w:ascii="Arial" w:hAnsi="Arial" w:cs="Arial"/>
        </w:rPr>
        <w:t>are highlighted</w:t>
      </w:r>
      <w:r w:rsidR="00F01A5C" w:rsidDel="00F01A5C">
        <w:rPr>
          <w:rFonts w:ascii="Arial" w:hAnsi="Arial" w:cs="Arial"/>
        </w:rPr>
        <w:t xml:space="preserve"> </w:t>
      </w:r>
      <w:r w:rsidR="0027469C">
        <w:rPr>
          <w:rFonts w:ascii="Arial" w:hAnsi="Arial" w:cs="Arial"/>
        </w:rPr>
        <w:t xml:space="preserve">in the corresponding color. </w:t>
      </w:r>
      <w:r w:rsidR="00384CFE">
        <w:rPr>
          <w:rFonts w:ascii="Arial" w:hAnsi="Arial" w:cs="Arial"/>
        </w:rPr>
        <w:t>Scale bar</w:t>
      </w:r>
      <w:r w:rsidR="00EF4B60">
        <w:rPr>
          <w:rFonts w:ascii="Arial" w:hAnsi="Arial" w:cs="Arial"/>
        </w:rPr>
        <w:t>:</w:t>
      </w:r>
      <w:r w:rsidR="00384CFE">
        <w:rPr>
          <w:rFonts w:ascii="Arial" w:hAnsi="Arial" w:cs="Arial"/>
        </w:rPr>
        <w:t xml:space="preserve"> 50μm. </w:t>
      </w:r>
      <w:r w:rsidR="003F6B33">
        <w:rPr>
          <w:rFonts w:ascii="Arial" w:hAnsi="Arial" w:cs="Arial"/>
        </w:rPr>
        <w:t>(E</w:t>
      </w:r>
      <w:r w:rsidR="0027469C">
        <w:rPr>
          <w:rFonts w:ascii="Arial" w:hAnsi="Arial" w:cs="Arial"/>
        </w:rPr>
        <w:t xml:space="preserve">) </w:t>
      </w:r>
      <w:r w:rsidR="003F6B33">
        <w:rPr>
          <w:rFonts w:ascii="Arial" w:hAnsi="Arial" w:cs="Arial"/>
        </w:rPr>
        <w:t>R</w:t>
      </w:r>
      <w:r w:rsidR="00347F84">
        <w:rPr>
          <w:rFonts w:ascii="Arial" w:hAnsi="Arial" w:cs="Arial"/>
        </w:rPr>
        <w:t xml:space="preserve">elative likelihood </w:t>
      </w:r>
      <w:r w:rsidR="003F6B33">
        <w:rPr>
          <w:rFonts w:ascii="Arial" w:hAnsi="Arial" w:cs="Arial"/>
        </w:rPr>
        <w:t xml:space="preserve">predicting horizontal (red; top) and vertical (blue; bottom) drifting-gratings </w:t>
      </w:r>
      <w:r w:rsidR="00347F84">
        <w:rPr>
          <w:rFonts w:ascii="Arial" w:hAnsi="Arial" w:cs="Arial"/>
        </w:rPr>
        <w:t>calculated by CRF</w:t>
      </w:r>
      <w:r w:rsidR="004372BD">
        <w:rPr>
          <w:rFonts w:ascii="Arial" w:hAnsi="Arial" w:cs="Arial"/>
        </w:rPr>
        <w:t>s</w:t>
      </w:r>
      <w:r w:rsidR="00347F84">
        <w:rPr>
          <w:rFonts w:ascii="Arial" w:hAnsi="Arial" w:cs="Arial"/>
        </w:rPr>
        <w:t>.</w:t>
      </w:r>
      <w:r w:rsidR="00003253">
        <w:rPr>
          <w:rFonts w:ascii="Arial" w:hAnsi="Arial" w:cs="Arial"/>
        </w:rPr>
        <w:t xml:space="preserve"> </w:t>
      </w:r>
      <w:r w:rsidR="00116602">
        <w:rPr>
          <w:rFonts w:ascii="Arial" w:hAnsi="Arial" w:cs="Arial"/>
        </w:rPr>
        <w:t>Colored</w:t>
      </w:r>
      <w:r w:rsidR="00116602" w:rsidRPr="000F4E1F">
        <w:rPr>
          <w:rFonts w:ascii="Arial" w:hAnsi="Arial" w:cs="Arial"/>
        </w:rPr>
        <w:t xml:space="preserve"> stripes indicate </w:t>
      </w:r>
      <w:r w:rsidR="00116602">
        <w:rPr>
          <w:rFonts w:ascii="Arial" w:hAnsi="Arial" w:cs="Arial"/>
        </w:rPr>
        <w:t xml:space="preserve">visual stimuli. </w:t>
      </w:r>
      <w:r w:rsidR="004878CB">
        <w:rPr>
          <w:rFonts w:ascii="Arial" w:hAnsi="Arial" w:cs="Arial"/>
        </w:rPr>
        <w:t>Scale bar</w:t>
      </w:r>
      <w:r w:rsidR="00EF4B60">
        <w:rPr>
          <w:rFonts w:ascii="Arial" w:hAnsi="Arial" w:cs="Arial"/>
        </w:rPr>
        <w:t>:</w:t>
      </w:r>
      <w:r w:rsidR="004878CB">
        <w:rPr>
          <w:rFonts w:ascii="Arial" w:hAnsi="Arial" w:cs="Arial"/>
        </w:rPr>
        <w:t xml:space="preserve"> 10 seconds. </w:t>
      </w:r>
    </w:p>
    <w:p w14:paraId="4B430468" w14:textId="77777777" w:rsidR="00D76044" w:rsidDel="009D0036" w:rsidRDefault="00D76044" w:rsidP="00901701">
      <w:pPr>
        <w:spacing w:line="480" w:lineRule="auto"/>
        <w:jc w:val="both"/>
        <w:rPr>
          <w:del w:id="396" w:author="Shuting Han" w:date="2017-04-04T09:53:00Z"/>
          <w:rFonts w:ascii="Arial" w:hAnsi="Arial" w:cs="Arial"/>
        </w:rPr>
      </w:pPr>
    </w:p>
    <w:p w14:paraId="3DC3F822" w14:textId="77777777" w:rsidR="00D76044" w:rsidRPr="000F4E1F" w:rsidRDefault="00D76044" w:rsidP="00901701">
      <w:pPr>
        <w:spacing w:line="480" w:lineRule="auto"/>
        <w:jc w:val="both"/>
        <w:rPr>
          <w:rFonts w:ascii="Arial" w:hAnsi="Arial" w:cs="Arial"/>
        </w:rPr>
      </w:pPr>
    </w:p>
    <w:p w14:paraId="62905239" w14:textId="2CBEB880"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493C45">
        <w:rPr>
          <w:rFonts w:ascii="Arial" w:hAnsi="Arial" w:cs="Arial"/>
          <w:b/>
        </w:rPr>
        <w:t>2</w:t>
      </w:r>
      <w:r w:rsidRPr="000F4E1F">
        <w:rPr>
          <w:rFonts w:ascii="Arial" w:hAnsi="Arial" w:cs="Arial"/>
          <w:b/>
        </w:rPr>
        <w:t xml:space="preserve">. </w:t>
      </w:r>
      <w:r w:rsidR="008F3EE7">
        <w:rPr>
          <w:rFonts w:ascii="Arial" w:hAnsi="Arial" w:cs="Arial"/>
          <w:b/>
        </w:rPr>
        <w:t>Identification of</w:t>
      </w:r>
      <w:r w:rsidR="00493C45">
        <w:rPr>
          <w:rFonts w:ascii="Arial" w:hAnsi="Arial" w:cs="Arial"/>
          <w:b/>
        </w:rPr>
        <w:t xml:space="preserve"> </w:t>
      </w:r>
      <w:r w:rsidR="007560AE">
        <w:rPr>
          <w:rFonts w:ascii="Arial" w:hAnsi="Arial" w:cs="Arial"/>
          <w:b/>
        </w:rPr>
        <w:t xml:space="preserve">core neurons from </w:t>
      </w:r>
      <w:r w:rsidR="00493C45">
        <w:rPr>
          <w:rFonts w:ascii="Arial" w:hAnsi="Arial" w:cs="Arial"/>
          <w:b/>
        </w:rPr>
        <w:t>cortical ensembles with CRFs</w:t>
      </w:r>
    </w:p>
    <w:p w14:paraId="468F2340" w14:textId="5A173B9A" w:rsidR="00742C20" w:rsidRDefault="00901701" w:rsidP="00474792">
      <w:pPr>
        <w:spacing w:line="480" w:lineRule="auto"/>
        <w:jc w:val="both"/>
        <w:rPr>
          <w:rFonts w:ascii="Arial" w:hAnsi="Arial" w:cs="Arial"/>
        </w:rPr>
      </w:pPr>
      <w:r w:rsidRPr="000F4E1F">
        <w:rPr>
          <w:rFonts w:ascii="Arial" w:hAnsi="Arial" w:cs="Arial"/>
        </w:rPr>
        <w:lastRenderedPageBreak/>
        <w:t>(A)</w:t>
      </w:r>
      <w:r w:rsidR="002021E4">
        <w:rPr>
          <w:rFonts w:ascii="Arial" w:hAnsi="Arial" w:cs="Arial"/>
        </w:rPr>
        <w:t xml:space="preserve"> </w:t>
      </w:r>
      <w:r w:rsidR="001B5424">
        <w:rPr>
          <w:rFonts w:ascii="Arial" w:hAnsi="Arial" w:cs="Arial"/>
        </w:rPr>
        <w:t xml:space="preserve">Schematic </w:t>
      </w:r>
      <w:r w:rsidR="000D6BE3">
        <w:rPr>
          <w:rFonts w:ascii="Arial" w:hAnsi="Arial" w:cs="Arial"/>
        </w:rPr>
        <w:t xml:space="preserve">representation </w:t>
      </w:r>
      <w:r w:rsidR="001B5424">
        <w:rPr>
          <w:rFonts w:ascii="Arial" w:hAnsi="Arial" w:cs="Arial"/>
        </w:rPr>
        <w:t xml:space="preserve">of </w:t>
      </w:r>
      <w:r w:rsidR="000D6BE3">
        <w:rPr>
          <w:rFonts w:ascii="Arial" w:hAnsi="Arial" w:cs="Arial"/>
        </w:rPr>
        <w:t>ensemble identification from CRF models</w:t>
      </w:r>
      <w:r w:rsidR="00D07818">
        <w:rPr>
          <w:rFonts w:ascii="Arial" w:hAnsi="Arial" w:cs="Arial"/>
        </w:rPr>
        <w:t xml:space="preserve"> with added nodes representing different visual stimuli (Related to Figure S2)</w:t>
      </w:r>
      <w:r w:rsidR="005648E6">
        <w:rPr>
          <w:rFonts w:ascii="Arial" w:hAnsi="Arial" w:cs="Arial"/>
        </w:rPr>
        <w:t xml:space="preserve">. </w:t>
      </w:r>
      <w:r w:rsidR="000D6BE3">
        <w:rPr>
          <w:rFonts w:ascii="Arial" w:hAnsi="Arial" w:cs="Arial"/>
        </w:rPr>
        <w:t>The activity of the</w:t>
      </w:r>
      <w:r w:rsidR="005648E6">
        <w:rPr>
          <w:rFonts w:ascii="Arial" w:hAnsi="Arial" w:cs="Arial"/>
        </w:rPr>
        <w:t xml:space="preserve"> </w:t>
      </w:r>
      <m:oMath>
        <m:sSup>
          <m:sSupPr>
            <m:ctrlPr>
              <w:rPr>
                <w:rFonts w:ascii="Cambria Math" w:hAnsi="Cambria Math" w:cs="Arial"/>
                <w:i/>
              </w:rPr>
            </m:ctrlPr>
          </m:sSupPr>
          <m:e>
            <m:r>
              <w:rPr>
                <w:rFonts w:ascii="Cambria Math" w:hAnsi="Cambria Math" w:cs="Arial"/>
              </w:rPr>
              <m:t>i</m:t>
            </m:r>
          </m:e>
          <m:sup>
            <m:r>
              <m:rPr>
                <m:sty m:val="p"/>
              </m:rPr>
              <w:rPr>
                <w:rFonts w:ascii="Cambria Math" w:hAnsi="Cambria Math" w:cs="Arial" w:hint="eastAsia"/>
              </w:rPr>
              <m:t>th</m:t>
            </m:r>
          </m:sup>
        </m:sSup>
      </m:oMath>
      <w:r w:rsidR="005648E6">
        <w:rPr>
          <w:rFonts w:ascii="Arial" w:hAnsi="Arial" w:cs="Arial"/>
        </w:rPr>
        <w:t xml:space="preserve"> neuron</w:t>
      </w:r>
      <w:r w:rsidR="00604591">
        <w:rPr>
          <w:rFonts w:ascii="Arial" w:hAnsi="Arial" w:cs="Arial"/>
        </w:rPr>
        <w:t xml:space="preserve"> is set to ‘1’ </w:t>
      </w:r>
      <w:r w:rsidR="000D6BE3">
        <w:rPr>
          <w:rFonts w:ascii="Arial" w:hAnsi="Arial" w:cs="Arial"/>
        </w:rPr>
        <w:t xml:space="preserve">or </w:t>
      </w:r>
      <w:r w:rsidR="00604591">
        <w:rPr>
          <w:rFonts w:ascii="Arial" w:hAnsi="Arial" w:cs="Arial"/>
        </w:rPr>
        <w:t xml:space="preserve">‘0’ at each frame, </w:t>
      </w:r>
      <w:r w:rsidR="00F33BC9">
        <w:rPr>
          <w:rFonts w:ascii="Arial" w:hAnsi="Arial" w:cs="Arial"/>
        </w:rPr>
        <w:t xml:space="preserve">and the likelihood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i,1</m:t>
            </m:r>
          </m:sub>
          <m:sup>
            <m:r>
              <w:rPr>
                <w:rFonts w:ascii="Cambria Math" w:hAnsi="Cambria Math" w:cs="Arial"/>
              </w:rPr>
              <m:t>m</m:t>
            </m:r>
          </m:sup>
        </m:sSubSup>
      </m:oMath>
      <w:r w:rsidR="00F33BC9">
        <w:rPr>
          <w:rFonts w:ascii="Arial" w:hAnsi="Arial" w:cs="Arial"/>
          <w:vertAlign w:val="subscript"/>
        </w:rPr>
        <w:t xml:space="preserve"> </w:t>
      </w:r>
      <w:r w:rsidR="00612610" w:rsidRPr="00572F34">
        <w:rPr>
          <w:rFonts w:ascii="Arial" w:hAnsi="Arial" w:cs="Arial"/>
        </w:rPr>
        <w:t>and</w:t>
      </w:r>
      <w:r w:rsidR="00612610">
        <w:rPr>
          <w:rFonts w:ascii="Arial" w:hAnsi="Arial" w:cs="Arial"/>
          <w:vertAlign w:val="subscript"/>
        </w:rPr>
        <w:t xml:space="preserve"> </w:t>
      </w:r>
      <m:oMath>
        <m:sSubSup>
          <m:sSubSupPr>
            <m:ctrlPr>
              <w:rPr>
                <w:rFonts w:ascii="Cambria Math" w:hAnsi="Cambria Math" w:cs="Arial"/>
                <w:i/>
              </w:rPr>
            </m:ctrlPr>
          </m:sSubSupPr>
          <m:e>
            <m:r>
              <w:rPr>
                <w:rFonts w:ascii="Cambria Math" w:hAnsi="Cambria Math" w:cs="Arial"/>
              </w:rPr>
              <m:t>p</m:t>
            </m:r>
          </m:e>
          <m:sub>
            <m:r>
              <w:rPr>
                <w:rFonts w:ascii="Cambria Math" w:hAnsi="Cambria Math" w:cs="Arial"/>
              </w:rPr>
              <m:t>i,0</m:t>
            </m:r>
          </m:sub>
          <m:sup>
            <m:r>
              <w:rPr>
                <w:rFonts w:ascii="Cambria Math" w:hAnsi="Cambria Math" w:cs="Arial"/>
              </w:rPr>
              <m:t>m</m:t>
            </m:r>
          </m:sup>
        </m:sSubSup>
      </m:oMath>
      <w:r w:rsidR="00F33BC9">
        <w:rPr>
          <w:rFonts w:ascii="Arial" w:hAnsi="Arial" w:cs="Arial"/>
        </w:rPr>
        <w:t xml:space="preserve"> of modified population vectors is calculated</w:t>
      </w:r>
      <w:r w:rsidR="00530A6D">
        <w:rPr>
          <w:rFonts w:ascii="Arial" w:hAnsi="Arial" w:cs="Arial"/>
        </w:rPr>
        <w:t xml:space="preserve">. </w:t>
      </w:r>
      <w:r w:rsidR="00C9420A">
        <w:rPr>
          <w:rFonts w:ascii="Arial" w:hAnsi="Arial" w:cs="Arial"/>
        </w:rPr>
        <w:t xml:space="preserve">Edge color tone represents </w:t>
      </w:r>
      <w:r w:rsidR="00533449">
        <w:rPr>
          <w:rFonts w:ascii="Arial" w:hAnsi="Arial" w:cs="Arial"/>
        </w:rPr>
        <w:t>edge potential</w:t>
      </w:r>
      <w:r w:rsidR="00C9420A">
        <w:rPr>
          <w:rFonts w:ascii="Arial" w:hAnsi="Arial" w:cs="Arial"/>
        </w:rPr>
        <w:t xml:space="preserve"> strength </w:t>
      </w:r>
      <w:r w:rsidR="00533449">
        <w:rPr>
          <w:rFonts w:ascii="Arial" w:hAnsi="Arial" w:cs="Arial"/>
        </w:rPr>
        <w:t>(</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33449">
        <w:rPr>
          <w:rFonts w:ascii="Arial" w:hAnsi="Arial" w:cs="Arial"/>
        </w:rPr>
        <w:t>)</w:t>
      </w:r>
      <w:r w:rsidR="00C9420A">
        <w:rPr>
          <w:rFonts w:ascii="Arial" w:hAnsi="Arial" w:cs="Arial"/>
        </w:rPr>
        <w:t xml:space="preserve">; node color represents node strength. </w:t>
      </w:r>
      <w:r w:rsidR="00756CFD">
        <w:rPr>
          <w:rFonts w:ascii="Arial" w:hAnsi="Arial" w:cs="Arial"/>
        </w:rPr>
        <w:t xml:space="preserve">Scale bar: 50μm. </w:t>
      </w:r>
      <w:r w:rsidR="00530A6D">
        <w:rPr>
          <w:rFonts w:ascii="Arial" w:hAnsi="Arial" w:cs="Arial"/>
        </w:rPr>
        <w:t xml:space="preserve">(B) </w:t>
      </w:r>
      <w:r w:rsidR="005615F5">
        <w:rPr>
          <w:rFonts w:ascii="Arial" w:hAnsi="Arial" w:cs="Arial"/>
        </w:rPr>
        <w:t>L</w:t>
      </w:r>
      <w:r w:rsidR="00530A6D">
        <w:rPr>
          <w:rFonts w:ascii="Arial" w:hAnsi="Arial" w:cs="Arial"/>
        </w:rPr>
        <w:t xml:space="preserve">ikelihood </w:t>
      </w:r>
      <w:r w:rsidR="00380451">
        <w:rPr>
          <w:rFonts w:ascii="Arial" w:hAnsi="Arial" w:cs="Arial"/>
        </w:rPr>
        <w:t>inference and prediction</w:t>
      </w:r>
      <w:r w:rsidR="00530A6D">
        <w:rPr>
          <w:rFonts w:ascii="Arial" w:hAnsi="Arial" w:cs="Arial"/>
        </w:rPr>
        <w:t xml:space="preserve"> </w:t>
      </w:r>
      <w:r w:rsidR="000D6BE3">
        <w:rPr>
          <w:rFonts w:ascii="Arial" w:hAnsi="Arial" w:cs="Arial"/>
        </w:rPr>
        <w:t>for</w:t>
      </w:r>
      <w:r w:rsidR="00530A6D">
        <w:rPr>
          <w:rFonts w:ascii="Arial" w:hAnsi="Arial" w:cs="Arial"/>
        </w:rPr>
        <w:t xml:space="preserve"> neuron</w:t>
      </w:r>
      <w:r w:rsidR="00380451">
        <w:rPr>
          <w:rFonts w:ascii="Arial" w:hAnsi="Arial" w:cs="Arial"/>
        </w:rPr>
        <w:t>s</w:t>
      </w:r>
      <w:r w:rsidR="000D6BE3">
        <w:rPr>
          <w:rFonts w:ascii="Arial" w:hAnsi="Arial" w:cs="Arial"/>
        </w:rPr>
        <w:t xml:space="preserve"> belonging to cortical ensemble</w:t>
      </w:r>
      <w:r w:rsidR="00380451">
        <w:rPr>
          <w:rFonts w:ascii="Arial" w:hAnsi="Arial" w:cs="Arial"/>
        </w:rPr>
        <w:t>s</w:t>
      </w:r>
      <w:r w:rsidR="000D6BE3">
        <w:rPr>
          <w:rFonts w:ascii="Arial" w:hAnsi="Arial" w:cs="Arial"/>
        </w:rPr>
        <w:t xml:space="preserve"> representing horizontal</w:t>
      </w:r>
      <w:r w:rsidR="00380451">
        <w:rPr>
          <w:rFonts w:ascii="Arial" w:hAnsi="Arial" w:cs="Arial"/>
        </w:rPr>
        <w:t xml:space="preserve"> (top; red) or vertical (bottom; blue)</w:t>
      </w:r>
      <w:r w:rsidR="000D6BE3">
        <w:rPr>
          <w:rFonts w:ascii="Arial" w:hAnsi="Arial" w:cs="Arial"/>
        </w:rPr>
        <w:t xml:space="preserve"> drifting-gratings</w:t>
      </w:r>
      <w:r w:rsidR="00530A6D">
        <w:rPr>
          <w:rFonts w:ascii="Arial" w:hAnsi="Arial" w:cs="Arial"/>
        </w:rPr>
        <w:t>.</w:t>
      </w:r>
      <w:r w:rsidR="00BB3FC5">
        <w:rPr>
          <w:rFonts w:ascii="Arial" w:hAnsi="Arial" w:cs="Arial"/>
        </w:rPr>
        <w:t xml:space="preserve"> (C)</w:t>
      </w:r>
      <w:r w:rsidR="002021E4">
        <w:rPr>
          <w:rFonts w:ascii="Arial" w:hAnsi="Arial" w:cs="Arial"/>
        </w:rPr>
        <w:t xml:space="preserve"> </w:t>
      </w:r>
      <w:r w:rsidR="00413029">
        <w:rPr>
          <w:rFonts w:ascii="Arial" w:hAnsi="Arial" w:cs="Arial"/>
        </w:rPr>
        <w:t>Graphical representation of</w:t>
      </w:r>
      <w:r w:rsidR="002021E4">
        <w:rPr>
          <w:rFonts w:ascii="Arial" w:hAnsi="Arial" w:cs="Arial"/>
        </w:rPr>
        <w:t xml:space="preserve"> </w:t>
      </w:r>
      <w:r w:rsidR="0014330C">
        <w:rPr>
          <w:rFonts w:ascii="Arial" w:hAnsi="Arial" w:cs="Arial"/>
        </w:rPr>
        <w:t>node strength</w:t>
      </w:r>
      <w:r w:rsidR="00413029">
        <w:rPr>
          <w:rFonts w:ascii="Arial" w:hAnsi="Arial" w:cs="Arial"/>
        </w:rPr>
        <w:t xml:space="preserve"> magnitude</w:t>
      </w:r>
      <w:r w:rsidR="002021E4">
        <w:rPr>
          <w:rFonts w:ascii="Arial" w:hAnsi="Arial" w:cs="Arial"/>
        </w:rPr>
        <w:t>.</w:t>
      </w:r>
      <w:r w:rsidR="003929D4">
        <w:rPr>
          <w:rFonts w:ascii="Arial" w:hAnsi="Arial" w:cs="Arial"/>
        </w:rPr>
        <w:t xml:space="preserve"> </w:t>
      </w:r>
      <w:r w:rsidR="002021E4">
        <w:rPr>
          <w:rFonts w:ascii="Arial" w:hAnsi="Arial" w:cs="Arial"/>
        </w:rPr>
        <w:t xml:space="preserve">(D) </w:t>
      </w:r>
      <w:r w:rsidR="00413029">
        <w:rPr>
          <w:rFonts w:ascii="Arial" w:hAnsi="Arial" w:cs="Arial"/>
        </w:rPr>
        <w:t>Core</w:t>
      </w:r>
      <w:r w:rsidR="00C505EB">
        <w:rPr>
          <w:rFonts w:ascii="Arial" w:hAnsi="Arial" w:cs="Arial"/>
        </w:rPr>
        <w:t xml:space="preserve"> neurons from cortical ensembles for two visual stimuli defined as neurons with high </w:t>
      </w:r>
      <w:r w:rsidR="00413029">
        <w:rPr>
          <w:rFonts w:ascii="Arial" w:hAnsi="Arial" w:cs="Arial"/>
        </w:rPr>
        <w:t>AUC</w:t>
      </w:r>
      <w:r w:rsidR="00C505EB">
        <w:rPr>
          <w:rFonts w:ascii="Arial" w:hAnsi="Arial" w:cs="Arial"/>
        </w:rPr>
        <w:t xml:space="preserve"> and </w:t>
      </w:r>
      <w:r w:rsidR="00756CFD">
        <w:rPr>
          <w:rFonts w:ascii="Arial" w:hAnsi="Arial" w:cs="Arial"/>
        </w:rPr>
        <w:t>high</w:t>
      </w:r>
      <w:r w:rsidR="00C505EB">
        <w:rPr>
          <w:rFonts w:ascii="Arial" w:hAnsi="Arial" w:cs="Arial"/>
        </w:rPr>
        <w:t xml:space="preserve"> node strength</w:t>
      </w:r>
      <w:r w:rsidR="00413029">
        <w:rPr>
          <w:rFonts w:ascii="Arial" w:hAnsi="Arial" w:cs="Arial"/>
        </w:rPr>
        <w:t xml:space="preserve"> (top right quadrant)</w:t>
      </w:r>
      <w:r w:rsidR="00C505EB">
        <w:rPr>
          <w:rFonts w:ascii="Arial" w:hAnsi="Arial" w:cs="Arial"/>
        </w:rPr>
        <w:t xml:space="preserve">. </w:t>
      </w:r>
      <w:r w:rsidR="00756CFD">
        <w:rPr>
          <w:rFonts w:ascii="Arial" w:hAnsi="Arial" w:cs="Arial"/>
        </w:rPr>
        <w:t>Confidence levels were</w:t>
      </w:r>
      <w:r w:rsidR="00C505EB">
        <w:rPr>
          <w:rFonts w:ascii="Arial" w:hAnsi="Arial" w:cs="Arial"/>
        </w:rPr>
        <w:t xml:space="preserve"> defined from CRF models of shuffled data</w:t>
      </w:r>
      <w:r w:rsidR="001B278C">
        <w:rPr>
          <w:rFonts w:ascii="Arial" w:hAnsi="Arial" w:cs="Arial"/>
        </w:rPr>
        <w:t xml:space="preserve"> (gre</w:t>
      </w:r>
      <w:r w:rsidR="00756CFD">
        <w:rPr>
          <w:rFonts w:ascii="Arial" w:hAnsi="Arial" w:cs="Arial"/>
        </w:rPr>
        <w:t>y bars)</w:t>
      </w:r>
      <w:r w:rsidR="00237D73">
        <w:rPr>
          <w:rFonts w:ascii="Arial" w:hAnsi="Arial" w:cs="Arial"/>
        </w:rPr>
        <w:t>.</w:t>
      </w:r>
      <w:r w:rsidR="009B25CC">
        <w:rPr>
          <w:rFonts w:ascii="Arial" w:hAnsi="Arial" w:cs="Arial"/>
        </w:rPr>
        <w:t xml:space="preserve"> </w:t>
      </w:r>
    </w:p>
    <w:p w14:paraId="5C700898" w14:textId="77777777" w:rsidR="004F6C4B" w:rsidRDefault="004F6C4B" w:rsidP="004F6C4B">
      <w:pPr>
        <w:spacing w:line="480" w:lineRule="auto"/>
        <w:jc w:val="both"/>
        <w:rPr>
          <w:rFonts w:ascii="Arial" w:hAnsi="Arial" w:cs="Arial"/>
          <w:b/>
        </w:rPr>
      </w:pPr>
    </w:p>
    <w:p w14:paraId="3A72F19C" w14:textId="08809954" w:rsidR="004F6C4B" w:rsidRDefault="004F6C4B" w:rsidP="004F6C4B">
      <w:pPr>
        <w:spacing w:line="480" w:lineRule="auto"/>
        <w:jc w:val="both"/>
        <w:rPr>
          <w:rFonts w:ascii="Arial" w:hAnsi="Arial" w:cs="Arial"/>
          <w:b/>
        </w:rPr>
      </w:pPr>
      <w:r>
        <w:rPr>
          <w:rFonts w:ascii="Arial" w:hAnsi="Arial" w:cs="Arial"/>
          <w:b/>
        </w:rPr>
        <w:t xml:space="preserve">Figure 3. </w:t>
      </w:r>
      <w:r w:rsidR="001372A3">
        <w:rPr>
          <w:rFonts w:ascii="Arial" w:hAnsi="Arial" w:cs="Arial"/>
          <w:b/>
        </w:rPr>
        <w:t xml:space="preserve">Cortical ensembles have better performance at low temporal frequencies </w:t>
      </w:r>
    </w:p>
    <w:p w14:paraId="66ABB704" w14:textId="7ED48073" w:rsidR="004F6C4B" w:rsidRDefault="004F6C4B" w:rsidP="004F6C4B">
      <w:pPr>
        <w:spacing w:line="480" w:lineRule="auto"/>
        <w:jc w:val="both"/>
        <w:rPr>
          <w:rFonts w:ascii="Arial" w:hAnsi="Arial" w:cs="Arial"/>
        </w:rPr>
      </w:pPr>
      <w:r w:rsidRPr="00BF73EC">
        <w:rPr>
          <w:rFonts w:ascii="Arial" w:hAnsi="Arial" w:cs="Arial"/>
        </w:rPr>
        <w:t xml:space="preserve">(A) </w:t>
      </w:r>
      <w:r w:rsidR="00E60A46">
        <w:rPr>
          <w:rFonts w:ascii="Arial" w:hAnsi="Arial" w:cs="Arial"/>
        </w:rPr>
        <w:t>Graphical representation of</w:t>
      </w:r>
      <w:r>
        <w:rPr>
          <w:rFonts w:ascii="Arial" w:hAnsi="Arial" w:cs="Arial"/>
        </w:rPr>
        <w:t xml:space="preserve"> CRF</w:t>
      </w:r>
      <w:r w:rsidR="00E60A46">
        <w:rPr>
          <w:rFonts w:ascii="Arial" w:hAnsi="Arial" w:cs="Arial"/>
        </w:rPr>
        <w:t>s</w:t>
      </w:r>
      <w:r>
        <w:rPr>
          <w:rFonts w:ascii="Arial" w:hAnsi="Arial" w:cs="Arial"/>
        </w:rPr>
        <w:t xml:space="preserve"> from the Allen Brain Observatory dataset, wit</w:t>
      </w:r>
      <w:r w:rsidR="00E60A46">
        <w:rPr>
          <w:rFonts w:ascii="Arial" w:hAnsi="Arial" w:cs="Arial"/>
        </w:rPr>
        <w:t>h four orientations of drifting-</w:t>
      </w:r>
      <w:r>
        <w:rPr>
          <w:rFonts w:ascii="Arial" w:hAnsi="Arial" w:cs="Arial"/>
        </w:rPr>
        <w:t>grating</w:t>
      </w:r>
      <w:r w:rsidR="00E60A46">
        <w:rPr>
          <w:rFonts w:ascii="Arial" w:hAnsi="Arial" w:cs="Arial"/>
        </w:rPr>
        <w:t>s</w:t>
      </w:r>
      <w:r>
        <w:rPr>
          <w:rFonts w:ascii="Arial" w:hAnsi="Arial" w:cs="Arial"/>
        </w:rPr>
        <w:t>. Edge color indicates the strength of inferred connections; node size indicates</w:t>
      </w:r>
      <w:r w:rsidR="00E60A46">
        <w:rPr>
          <w:rFonts w:ascii="Arial" w:hAnsi="Arial" w:cs="Arial"/>
        </w:rPr>
        <w:t xml:space="preserve"> node degree</w:t>
      </w:r>
      <w:r>
        <w:rPr>
          <w:rFonts w:ascii="Arial" w:hAnsi="Arial" w:cs="Arial"/>
        </w:rPr>
        <w:t xml:space="preserve">. (B) Temporal course of ensemble classification </w:t>
      </w:r>
      <w:r w:rsidR="00E60A46">
        <w:rPr>
          <w:rFonts w:ascii="Arial" w:hAnsi="Arial" w:cs="Arial"/>
        </w:rPr>
        <w:t>using CRFs</w:t>
      </w:r>
      <w:r>
        <w:rPr>
          <w:rFonts w:ascii="Arial" w:hAnsi="Arial" w:cs="Arial"/>
        </w:rPr>
        <w:t>. Colored</w:t>
      </w:r>
      <w:r w:rsidRPr="000F4E1F">
        <w:rPr>
          <w:rFonts w:ascii="Arial" w:hAnsi="Arial" w:cs="Arial"/>
        </w:rPr>
        <w:t xml:space="preserve"> stripes indicate </w:t>
      </w:r>
      <w:r w:rsidR="00E60A46">
        <w:rPr>
          <w:rFonts w:ascii="Arial" w:hAnsi="Arial" w:cs="Arial"/>
        </w:rPr>
        <w:t xml:space="preserve">different </w:t>
      </w:r>
      <w:r>
        <w:rPr>
          <w:rFonts w:ascii="Arial" w:hAnsi="Arial" w:cs="Arial"/>
        </w:rPr>
        <w:t>visual</w:t>
      </w:r>
      <w:r w:rsidRPr="000F4E1F">
        <w:rPr>
          <w:rFonts w:ascii="Arial" w:hAnsi="Arial" w:cs="Arial"/>
        </w:rPr>
        <w:t xml:space="preserve"> stimuli</w:t>
      </w:r>
      <w:r>
        <w:rPr>
          <w:rFonts w:ascii="Arial" w:hAnsi="Arial" w:cs="Arial"/>
        </w:rPr>
        <w:t>. Scale bar</w:t>
      </w:r>
      <w:r w:rsidR="00E60A46">
        <w:rPr>
          <w:rFonts w:ascii="Arial" w:hAnsi="Arial" w:cs="Arial"/>
        </w:rPr>
        <w:t>:</w:t>
      </w:r>
      <w:r>
        <w:rPr>
          <w:rFonts w:ascii="Arial" w:hAnsi="Arial" w:cs="Arial"/>
        </w:rPr>
        <w:t xml:space="preserve"> 200 frames. (C) ROC curves of </w:t>
      </w:r>
      <w:r w:rsidR="00E60A46">
        <w:rPr>
          <w:rFonts w:ascii="Arial" w:hAnsi="Arial" w:cs="Arial"/>
        </w:rPr>
        <w:t xml:space="preserve">core neurons from cortical ensembles for different temporal frequencies </w:t>
      </w:r>
      <w:r w:rsidR="00855068">
        <w:rPr>
          <w:rFonts w:ascii="Arial" w:hAnsi="Arial" w:cs="Arial"/>
        </w:rPr>
        <w:t xml:space="preserve">(TF: </w:t>
      </w:r>
      <w:r>
        <w:rPr>
          <w:rFonts w:ascii="Arial" w:hAnsi="Arial" w:cs="Arial"/>
        </w:rPr>
        <w:t>1, 2, 4, 8 and 15 Hz</w:t>
      </w:r>
      <w:r w:rsidR="00855068">
        <w:rPr>
          <w:rFonts w:ascii="Arial" w:hAnsi="Arial" w:cs="Arial"/>
        </w:rPr>
        <w:t xml:space="preserve">) </w:t>
      </w:r>
      <w:r>
        <w:rPr>
          <w:rFonts w:ascii="Arial" w:hAnsi="Arial" w:cs="Arial"/>
        </w:rPr>
        <w:t>(D) AUC</w:t>
      </w:r>
      <w:r w:rsidR="00862950">
        <w:rPr>
          <w:rFonts w:ascii="Arial" w:hAnsi="Arial" w:cs="Arial"/>
        </w:rPr>
        <w:t xml:space="preserve"> for different TFs compared to TF=1 Hz</w:t>
      </w:r>
      <w:r w:rsidR="003C1A02">
        <w:rPr>
          <w:rFonts w:ascii="Arial" w:hAnsi="Arial" w:cs="Arial"/>
        </w:rPr>
        <w:t xml:space="preserve"> </w:t>
      </w:r>
      <w:ins w:id="397" w:author="Shuting Han" w:date="2017-04-04T09:34:00Z">
        <w:r w:rsidR="009D59C3">
          <w:rPr>
            <w:rFonts w:ascii="Arial" w:hAnsi="Arial" w:cs="Arial"/>
          </w:rPr>
          <w:t>(</w:t>
        </w:r>
      </w:ins>
      <w:ins w:id="398" w:author="Shuting Han" w:date="2017-04-04T09:51:00Z">
        <w:r w:rsidR="009D3C77">
          <w:rPr>
            <w:rFonts w:ascii="Arial" w:hAnsi="Arial" w:cs="Arial"/>
            <w:lang w:eastAsia="zh-CN"/>
          </w:rPr>
          <w:t>classification AUC: AUC</w:t>
        </w:r>
        <w:r w:rsidR="009D3C77" w:rsidRPr="00D85D91">
          <w:rPr>
            <w:rFonts w:ascii="Arial" w:hAnsi="Arial" w:cs="Arial"/>
            <w:vertAlign w:val="subscript"/>
            <w:lang w:eastAsia="zh-CN"/>
          </w:rPr>
          <w:t>TF=1</w:t>
        </w:r>
        <w:r w:rsidR="009D3C77">
          <w:rPr>
            <w:rFonts w:ascii="Arial" w:hAnsi="Arial" w:cs="Arial"/>
            <w:vertAlign w:val="subscript"/>
            <w:lang w:eastAsia="zh-CN"/>
          </w:rPr>
          <w:t xml:space="preserve"> </w:t>
        </w:r>
        <w:r w:rsidR="009D3C77">
          <w:rPr>
            <w:rFonts w:ascii="Arial" w:hAnsi="Arial" w:cs="Arial"/>
            <w:lang w:eastAsia="zh-CN"/>
          </w:rPr>
          <w:t>= 0.8514 ± 0.0430, AUC</w:t>
        </w:r>
        <w:r w:rsidR="009D3C77" w:rsidRPr="00D85D91">
          <w:rPr>
            <w:rFonts w:ascii="Arial" w:hAnsi="Arial" w:cs="Arial"/>
            <w:vertAlign w:val="subscript"/>
            <w:lang w:eastAsia="zh-CN"/>
          </w:rPr>
          <w:t>TF=</w:t>
        </w:r>
        <w:r w:rsidR="009D3C77">
          <w:rPr>
            <w:rFonts w:ascii="Arial" w:hAnsi="Arial" w:cs="Arial"/>
            <w:vertAlign w:val="subscript"/>
            <w:lang w:eastAsia="zh-CN"/>
          </w:rPr>
          <w:t xml:space="preserve">2 </w:t>
        </w:r>
        <w:r w:rsidR="009D3C77">
          <w:rPr>
            <w:rFonts w:ascii="Arial" w:hAnsi="Arial" w:cs="Arial"/>
            <w:lang w:eastAsia="zh-CN"/>
          </w:rPr>
          <w:t>= 0.8409 ± 0.0433 [S.D.], AUC</w:t>
        </w:r>
        <w:r w:rsidR="009D3C77">
          <w:rPr>
            <w:rFonts w:ascii="Arial" w:hAnsi="Arial" w:cs="Arial"/>
            <w:vertAlign w:val="subscript"/>
            <w:lang w:eastAsia="zh-CN"/>
          </w:rPr>
          <w:t xml:space="preserve">TF=4 </w:t>
        </w:r>
        <w:r w:rsidR="009D3C77">
          <w:rPr>
            <w:rFonts w:ascii="Arial" w:hAnsi="Arial" w:cs="Arial"/>
            <w:lang w:eastAsia="zh-CN"/>
          </w:rPr>
          <w:t>= 0.8007 ± 0.0524, AUC</w:t>
        </w:r>
        <w:r w:rsidR="009D3C77" w:rsidRPr="00D85D91">
          <w:rPr>
            <w:rFonts w:ascii="Arial" w:hAnsi="Arial" w:cs="Arial"/>
            <w:vertAlign w:val="subscript"/>
            <w:lang w:eastAsia="zh-CN"/>
          </w:rPr>
          <w:t>TF=</w:t>
        </w:r>
        <w:r w:rsidR="009D3C77">
          <w:rPr>
            <w:rFonts w:ascii="Arial" w:hAnsi="Arial" w:cs="Arial"/>
            <w:vertAlign w:val="subscript"/>
            <w:lang w:eastAsia="zh-CN"/>
          </w:rPr>
          <w:t xml:space="preserve">8 </w:t>
        </w:r>
        <w:r w:rsidR="009D3C77">
          <w:rPr>
            <w:rFonts w:ascii="Arial" w:hAnsi="Arial" w:cs="Arial"/>
            <w:lang w:eastAsia="zh-CN"/>
          </w:rPr>
          <w:t>= 0.7252 ± 0.0737, AUC</w:t>
        </w:r>
        <w:r w:rsidR="009D3C77" w:rsidRPr="00D85D91">
          <w:rPr>
            <w:rFonts w:ascii="Arial" w:hAnsi="Arial" w:cs="Arial"/>
            <w:vertAlign w:val="subscript"/>
            <w:lang w:eastAsia="zh-CN"/>
          </w:rPr>
          <w:t>TF=1</w:t>
        </w:r>
        <w:r w:rsidR="009D3C77">
          <w:rPr>
            <w:rFonts w:ascii="Arial" w:hAnsi="Arial" w:cs="Arial"/>
            <w:vertAlign w:val="subscript"/>
            <w:lang w:eastAsia="zh-CN"/>
          </w:rPr>
          <w:t xml:space="preserve">5 </w:t>
        </w:r>
        <w:r w:rsidR="009D3C77">
          <w:rPr>
            <w:rFonts w:ascii="Arial" w:hAnsi="Arial" w:cs="Arial"/>
            <w:lang w:eastAsia="zh-CN"/>
          </w:rPr>
          <w:t xml:space="preserve">= 0.6554 ± 0.0556; </w:t>
        </w:r>
      </w:ins>
      <w:ins w:id="399" w:author="Shuting Han" w:date="2017-04-04T09:52:00Z">
        <w:r w:rsidR="009D3C77">
          <w:rPr>
            <w:rFonts w:ascii="Arial" w:hAnsi="Arial" w:cs="Arial"/>
            <w:lang w:eastAsia="zh-CN"/>
          </w:rPr>
          <w:t>p</w:t>
        </w:r>
      </w:ins>
      <w:ins w:id="400" w:author="Shuting Han" w:date="2017-04-04T09:34:00Z">
        <w:r w:rsidR="009D59C3">
          <w:rPr>
            <w:rFonts w:ascii="Arial" w:hAnsi="Arial" w:cs="Arial"/>
            <w:vertAlign w:val="subscript"/>
          </w:rPr>
          <w:t>1,2</w:t>
        </w:r>
        <w:r w:rsidR="009D59C3">
          <w:rPr>
            <w:rFonts w:ascii="Arial" w:hAnsi="Arial" w:cs="Arial"/>
          </w:rPr>
          <w:t>=</w:t>
        </w:r>
        <w:r w:rsidR="009D59C3" w:rsidRPr="00925CA0">
          <w:rPr>
            <w:rFonts w:ascii="Arial" w:hAnsi="Arial" w:cs="Arial"/>
          </w:rPr>
          <w:t>0.</w:t>
        </w:r>
        <w:r w:rsidR="009D59C3">
          <w:rPr>
            <w:rFonts w:ascii="Arial" w:hAnsi="Arial" w:cs="Arial"/>
          </w:rPr>
          <w:t xml:space="preserve">4735 n.s; </w:t>
        </w:r>
      </w:ins>
      <w:ins w:id="401" w:author="Shuting Han" w:date="2017-04-04T09:52:00Z">
        <w:r w:rsidR="009D3C77">
          <w:rPr>
            <w:rFonts w:ascii="Arial" w:hAnsi="Arial" w:cs="Arial"/>
          </w:rPr>
          <w:t>p</w:t>
        </w:r>
      </w:ins>
      <w:ins w:id="402" w:author="Shuting Han" w:date="2017-04-04T09:34:00Z">
        <w:r w:rsidR="009D59C3">
          <w:rPr>
            <w:rFonts w:ascii="Arial" w:hAnsi="Arial" w:cs="Arial"/>
            <w:vertAlign w:val="subscript"/>
          </w:rPr>
          <w:t>1,4</w:t>
        </w:r>
        <w:r w:rsidR="009D59C3">
          <w:rPr>
            <w:rFonts w:ascii="Arial" w:hAnsi="Arial" w:cs="Arial"/>
          </w:rPr>
          <w:t>=</w:t>
        </w:r>
        <w:r w:rsidR="009D59C3" w:rsidRPr="00925CA0">
          <w:rPr>
            <w:rFonts w:ascii="Arial" w:hAnsi="Arial" w:cs="Arial"/>
          </w:rPr>
          <w:t>0.00</w:t>
        </w:r>
        <w:r w:rsidR="009D59C3">
          <w:rPr>
            <w:rFonts w:ascii="Arial" w:hAnsi="Arial" w:cs="Arial"/>
          </w:rPr>
          <w:t xml:space="preserve">36**; </w:t>
        </w:r>
        <w:r w:rsidR="009D3C77">
          <w:rPr>
            <w:rFonts w:ascii="Arial" w:hAnsi="Arial" w:cs="Arial"/>
          </w:rPr>
          <w:lastRenderedPageBreak/>
          <w:t>p</w:t>
        </w:r>
        <w:r w:rsidR="009D59C3">
          <w:rPr>
            <w:rFonts w:ascii="Arial" w:hAnsi="Arial" w:cs="Arial"/>
            <w:vertAlign w:val="subscript"/>
          </w:rPr>
          <w:t>1,8</w:t>
        </w:r>
        <w:r w:rsidR="009D59C3">
          <w:rPr>
            <w:rFonts w:ascii="Arial" w:hAnsi="Arial" w:cs="Arial"/>
          </w:rPr>
          <w:t>=</w:t>
        </w:r>
        <w:r w:rsidR="009D59C3" w:rsidRPr="00925CA0">
          <w:rPr>
            <w:rFonts w:ascii="Arial" w:hAnsi="Arial" w:cs="Arial"/>
          </w:rPr>
          <w:t>2.</w:t>
        </w:r>
        <w:r w:rsidR="009D59C3">
          <w:rPr>
            <w:rFonts w:ascii="Arial" w:hAnsi="Arial" w:cs="Arial"/>
          </w:rPr>
          <w:t>06</w:t>
        </w:r>
        <w:r w:rsidR="009D59C3" w:rsidRPr="00925CA0">
          <w:rPr>
            <w:rFonts w:ascii="Arial" w:hAnsi="Arial" w:cs="Arial"/>
          </w:rPr>
          <w:t>2e-0</w:t>
        </w:r>
        <w:r w:rsidR="009D59C3">
          <w:rPr>
            <w:rFonts w:ascii="Arial" w:hAnsi="Arial" w:cs="Arial"/>
          </w:rPr>
          <w:t xml:space="preserve">6***; </w:t>
        </w:r>
      </w:ins>
      <w:ins w:id="403" w:author="Shuting Han" w:date="2017-04-04T09:52:00Z">
        <w:r w:rsidR="009D3C77">
          <w:rPr>
            <w:rFonts w:ascii="Arial" w:hAnsi="Arial" w:cs="Arial"/>
          </w:rPr>
          <w:t>p</w:t>
        </w:r>
      </w:ins>
      <w:ins w:id="404" w:author="Shuting Han" w:date="2017-04-04T09:34:00Z">
        <w:r w:rsidR="009D59C3">
          <w:rPr>
            <w:rFonts w:ascii="Arial" w:hAnsi="Arial" w:cs="Arial"/>
            <w:vertAlign w:val="subscript"/>
          </w:rPr>
          <w:t>1,15</w:t>
        </w:r>
        <w:r w:rsidR="009D59C3">
          <w:rPr>
            <w:rFonts w:ascii="Arial" w:hAnsi="Arial" w:cs="Arial"/>
          </w:rPr>
          <w:t>=6.7956</w:t>
        </w:r>
        <w:r w:rsidR="009D59C3" w:rsidRPr="00925CA0">
          <w:rPr>
            <w:rFonts w:ascii="Arial" w:hAnsi="Arial" w:cs="Arial"/>
          </w:rPr>
          <w:t>e-0</w:t>
        </w:r>
        <w:r w:rsidR="009D59C3">
          <w:rPr>
            <w:rFonts w:ascii="Arial" w:hAnsi="Arial" w:cs="Arial"/>
          </w:rPr>
          <w:t xml:space="preserve">8***) </w:t>
        </w:r>
      </w:ins>
      <w:del w:id="405" w:author="Shuting Han" w:date="2017-04-04T09:34:00Z">
        <w:r w:rsidR="003C1A02" w:rsidDel="009D59C3">
          <w:rPr>
            <w:rFonts w:ascii="Arial" w:hAnsi="Arial" w:cs="Arial"/>
          </w:rPr>
          <w:delText>(P</w:delText>
        </w:r>
        <w:r w:rsidR="003C1A02" w:rsidDel="009D59C3">
          <w:rPr>
            <w:rFonts w:ascii="Arial" w:hAnsi="Arial" w:cs="Arial"/>
            <w:vertAlign w:val="subscript"/>
          </w:rPr>
          <w:delText>1</w:delText>
        </w:r>
        <w:r w:rsidR="00394093" w:rsidDel="009D59C3">
          <w:rPr>
            <w:rFonts w:ascii="Arial" w:hAnsi="Arial" w:cs="Arial"/>
            <w:vertAlign w:val="subscript"/>
          </w:rPr>
          <w:delText>,</w:delText>
        </w:r>
        <w:r w:rsidR="003C1A02" w:rsidDel="009D59C3">
          <w:rPr>
            <w:rFonts w:ascii="Arial" w:hAnsi="Arial" w:cs="Arial"/>
            <w:vertAlign w:val="subscript"/>
          </w:rPr>
          <w:delText>2</w:delText>
        </w:r>
        <w:r w:rsidR="003C1A02" w:rsidDel="009D59C3">
          <w:rPr>
            <w:rFonts w:ascii="Arial" w:hAnsi="Arial" w:cs="Arial"/>
          </w:rPr>
          <w:delText>=</w:delText>
        </w:r>
        <w:r w:rsidRPr="00925CA0" w:rsidDel="009D59C3">
          <w:rPr>
            <w:rFonts w:ascii="Arial" w:hAnsi="Arial" w:cs="Arial"/>
          </w:rPr>
          <w:delText>0.6923</w:delText>
        </w:r>
        <w:r w:rsidR="003C1A02" w:rsidDel="009D59C3">
          <w:rPr>
            <w:rFonts w:ascii="Arial" w:hAnsi="Arial" w:cs="Arial"/>
          </w:rPr>
          <w:delText xml:space="preserve"> n.s; P</w:delText>
        </w:r>
        <w:r w:rsidR="003C1A02" w:rsidDel="009D59C3">
          <w:rPr>
            <w:rFonts w:ascii="Arial" w:hAnsi="Arial" w:cs="Arial"/>
            <w:vertAlign w:val="subscript"/>
          </w:rPr>
          <w:delText>1</w:delText>
        </w:r>
        <w:r w:rsidR="00394093" w:rsidDel="009D59C3">
          <w:rPr>
            <w:rFonts w:ascii="Arial" w:hAnsi="Arial" w:cs="Arial"/>
            <w:vertAlign w:val="subscript"/>
          </w:rPr>
          <w:delText>,</w:delText>
        </w:r>
        <w:r w:rsidR="003C1A02" w:rsidDel="009D59C3">
          <w:rPr>
            <w:rFonts w:ascii="Arial" w:hAnsi="Arial" w:cs="Arial"/>
            <w:vertAlign w:val="subscript"/>
          </w:rPr>
          <w:delText>4</w:delText>
        </w:r>
        <w:r w:rsidR="003C1A02" w:rsidDel="009D59C3">
          <w:rPr>
            <w:rFonts w:ascii="Arial" w:hAnsi="Arial" w:cs="Arial"/>
          </w:rPr>
          <w:delText>=</w:delText>
        </w:r>
        <w:r w:rsidRPr="00925CA0" w:rsidDel="009D59C3">
          <w:rPr>
            <w:rFonts w:ascii="Arial" w:hAnsi="Arial" w:cs="Arial"/>
          </w:rPr>
          <w:delText>0.0098</w:delText>
        </w:r>
        <w:r w:rsidR="003C1A02" w:rsidDel="009D59C3">
          <w:rPr>
            <w:rFonts w:ascii="Arial" w:hAnsi="Arial" w:cs="Arial"/>
          </w:rPr>
          <w:delText>**; P</w:delText>
        </w:r>
        <w:r w:rsidR="003C1A02" w:rsidDel="009D59C3">
          <w:rPr>
            <w:rFonts w:ascii="Arial" w:hAnsi="Arial" w:cs="Arial"/>
            <w:vertAlign w:val="subscript"/>
          </w:rPr>
          <w:delText>1</w:delText>
        </w:r>
        <w:r w:rsidR="00394093" w:rsidDel="009D59C3">
          <w:rPr>
            <w:rFonts w:ascii="Arial" w:hAnsi="Arial" w:cs="Arial"/>
            <w:vertAlign w:val="subscript"/>
          </w:rPr>
          <w:delText>,</w:delText>
        </w:r>
        <w:r w:rsidR="003C1A02" w:rsidDel="009D59C3">
          <w:rPr>
            <w:rFonts w:ascii="Arial" w:hAnsi="Arial" w:cs="Arial"/>
            <w:vertAlign w:val="subscript"/>
          </w:rPr>
          <w:delText>8</w:delText>
        </w:r>
        <w:r w:rsidR="003C1A02" w:rsidDel="009D59C3">
          <w:rPr>
            <w:rFonts w:ascii="Arial" w:hAnsi="Arial" w:cs="Arial"/>
          </w:rPr>
          <w:delText>=</w:delText>
        </w:r>
        <w:r w:rsidRPr="00925CA0" w:rsidDel="009D59C3">
          <w:rPr>
            <w:rFonts w:ascii="Arial" w:hAnsi="Arial" w:cs="Arial"/>
          </w:rPr>
          <w:delText>2.642e-05</w:delText>
        </w:r>
        <w:r w:rsidR="003C1A02" w:rsidDel="009D59C3">
          <w:rPr>
            <w:rFonts w:ascii="Arial" w:hAnsi="Arial" w:cs="Arial"/>
          </w:rPr>
          <w:delText>***;</w:delText>
        </w:r>
        <w:r w:rsidR="00394093" w:rsidDel="009D59C3">
          <w:rPr>
            <w:rFonts w:ascii="Arial" w:hAnsi="Arial" w:cs="Arial"/>
          </w:rPr>
          <w:delText xml:space="preserve"> P</w:delText>
        </w:r>
        <w:r w:rsidR="00394093" w:rsidDel="009D59C3">
          <w:rPr>
            <w:rFonts w:ascii="Arial" w:hAnsi="Arial" w:cs="Arial"/>
            <w:vertAlign w:val="subscript"/>
          </w:rPr>
          <w:delText>1,15</w:delText>
        </w:r>
        <w:r w:rsidR="00394093" w:rsidDel="009D59C3">
          <w:rPr>
            <w:rFonts w:ascii="Arial" w:hAnsi="Arial" w:cs="Arial"/>
          </w:rPr>
          <w:delText>=</w:delText>
        </w:r>
        <w:r w:rsidRPr="00925CA0" w:rsidDel="009D59C3">
          <w:rPr>
            <w:rFonts w:ascii="Arial" w:hAnsi="Arial" w:cs="Arial"/>
          </w:rPr>
          <w:delText>1.5449e-06</w:delText>
        </w:r>
        <w:r w:rsidR="00394093" w:rsidDel="009D59C3">
          <w:rPr>
            <w:rFonts w:ascii="Arial" w:hAnsi="Arial" w:cs="Arial"/>
          </w:rPr>
          <w:delText>***</w:delText>
        </w:r>
        <w:r w:rsidDel="009D59C3">
          <w:rPr>
            <w:rFonts w:ascii="Arial" w:hAnsi="Arial" w:cs="Arial"/>
          </w:rPr>
          <w:delText>)</w:delText>
        </w:r>
      </w:del>
      <w:ins w:id="406" w:author="Shuting Han" w:date="2017-04-04T09:34:00Z">
        <w:r w:rsidR="0081249E">
          <w:rPr>
            <w:rFonts w:ascii="Arial" w:hAnsi="Arial" w:cs="Arial"/>
          </w:rPr>
          <w:t>.</w:t>
        </w:r>
      </w:ins>
      <w:r>
        <w:rPr>
          <w:rFonts w:ascii="Arial" w:hAnsi="Arial" w:cs="Arial"/>
        </w:rPr>
        <w:t xml:space="preserve"> </w:t>
      </w:r>
      <w:del w:id="407" w:author="Shuting Han" w:date="2017-04-04T09:34:00Z">
        <w:r w:rsidR="00B44F04" w:rsidDel="0081249E">
          <w:rPr>
            <w:rFonts w:ascii="Arial" w:hAnsi="Arial" w:cs="Arial"/>
          </w:rPr>
          <w:delText>n</w:delText>
        </w:r>
      </w:del>
      <w:ins w:id="408" w:author="Shuting Han" w:date="2017-04-04T09:34:00Z">
        <w:r w:rsidR="0081249E">
          <w:rPr>
            <w:rFonts w:ascii="Arial" w:hAnsi="Arial" w:cs="Arial"/>
          </w:rPr>
          <w:t>N</w:t>
        </w:r>
      </w:ins>
      <w:r w:rsidR="00B44F04">
        <w:rPr>
          <w:rFonts w:ascii="Arial" w:hAnsi="Arial" w:cs="Arial"/>
        </w:rPr>
        <w:t>ote that cortical ensembles have better prediction performance for low TFs.</w:t>
      </w:r>
      <w:r w:rsidR="00936FE6">
        <w:rPr>
          <w:rFonts w:ascii="Arial" w:hAnsi="Arial" w:cs="Arial"/>
        </w:rPr>
        <w:t xml:space="preserve"> Dashed line represents random classification performance.</w:t>
      </w:r>
      <w:r w:rsidR="00B44F04">
        <w:rPr>
          <w:rFonts w:ascii="Arial" w:hAnsi="Arial" w:cs="Arial"/>
        </w:rPr>
        <w:t xml:space="preserve"> </w:t>
      </w:r>
      <w:r>
        <w:rPr>
          <w:rFonts w:ascii="Arial" w:hAnsi="Arial" w:cs="Arial"/>
        </w:rPr>
        <w:t xml:space="preserve">(E) </w:t>
      </w:r>
      <w:r w:rsidR="00A37796">
        <w:rPr>
          <w:rFonts w:ascii="Arial" w:hAnsi="Arial" w:cs="Arial"/>
        </w:rPr>
        <w:t xml:space="preserve">Preferred </w:t>
      </w:r>
      <w:r w:rsidR="008F21A2">
        <w:rPr>
          <w:rFonts w:ascii="Arial" w:hAnsi="Arial" w:cs="Arial"/>
        </w:rPr>
        <w:t>orientation selectivity of core cortical ensembles</w:t>
      </w:r>
      <w:r w:rsidR="00522473">
        <w:rPr>
          <w:rFonts w:ascii="Arial" w:hAnsi="Arial" w:cs="Arial"/>
        </w:rPr>
        <w:t xml:space="preserve"> f</w:t>
      </w:r>
      <w:r w:rsidR="008F21A2">
        <w:rPr>
          <w:rFonts w:ascii="Arial" w:hAnsi="Arial" w:cs="Arial"/>
        </w:rPr>
        <w:t>o</w:t>
      </w:r>
      <w:r w:rsidR="00522473">
        <w:rPr>
          <w:rFonts w:ascii="Arial" w:hAnsi="Arial" w:cs="Arial"/>
        </w:rPr>
        <w:t>r</w:t>
      </w:r>
      <w:r w:rsidR="008F21A2">
        <w:rPr>
          <w:rFonts w:ascii="Arial" w:hAnsi="Arial" w:cs="Arial"/>
        </w:rPr>
        <w:t xml:space="preserve"> TF=1Hz. </w:t>
      </w:r>
      <w:r w:rsidR="00522473">
        <w:rPr>
          <w:rFonts w:ascii="Arial" w:hAnsi="Arial" w:cs="Arial"/>
        </w:rPr>
        <w:t>The radius of each circle depicts AUC values from zero (center) to 1 (border). Dotted inner circles represent random performance (AUC=0.5).</w:t>
      </w:r>
      <w:r w:rsidR="00DB7FD1">
        <w:rPr>
          <w:rFonts w:ascii="Arial" w:hAnsi="Arial" w:cs="Arial"/>
        </w:rPr>
        <w:t xml:space="preserve"> </w:t>
      </w:r>
      <w:r w:rsidR="00DB7FD1" w:rsidRPr="00720CCF">
        <w:rPr>
          <w:rFonts w:ascii="Arial" w:hAnsi="Arial" w:cs="Arial"/>
        </w:rPr>
        <w:t>Data presented</w:t>
      </w:r>
      <w:r w:rsidR="00DB7FD1">
        <w:rPr>
          <w:rFonts w:ascii="Arial" w:hAnsi="Arial" w:cs="Arial"/>
        </w:rPr>
        <w:t xml:space="preserve"> </w:t>
      </w:r>
      <w:r w:rsidR="00DB7FD1" w:rsidRPr="00720CCF">
        <w:rPr>
          <w:rFonts w:ascii="Arial" w:hAnsi="Arial" w:cs="Arial"/>
        </w:rPr>
        <w:t xml:space="preserve">as box </w:t>
      </w:r>
      <w:r w:rsidR="00DB7FD1">
        <w:rPr>
          <w:rFonts w:ascii="Arial" w:hAnsi="Arial" w:cs="Arial"/>
        </w:rPr>
        <w:t>and whisker plots</w:t>
      </w:r>
      <w:r w:rsidR="00DB7FD1" w:rsidRPr="00720CCF">
        <w:rPr>
          <w:rFonts w:ascii="Arial" w:hAnsi="Arial" w:cs="Arial"/>
        </w:rPr>
        <w:t xml:space="preserve"> displaying median</w:t>
      </w:r>
      <w:r w:rsidR="00DB7FD1">
        <w:rPr>
          <w:rFonts w:ascii="Arial" w:hAnsi="Arial" w:cs="Arial"/>
        </w:rPr>
        <w:t xml:space="preserve"> and</w:t>
      </w:r>
      <w:r w:rsidR="00DB7FD1" w:rsidRPr="00720CCF">
        <w:rPr>
          <w:rFonts w:ascii="Arial" w:hAnsi="Arial" w:cs="Arial"/>
        </w:rPr>
        <w:t xml:space="preserve"> </w:t>
      </w:r>
      <w:r w:rsidR="00DB7FD1">
        <w:rPr>
          <w:rFonts w:ascii="Arial" w:hAnsi="Arial" w:cs="Arial"/>
        </w:rPr>
        <w:t>interquartile ranges</w:t>
      </w:r>
      <w:r w:rsidR="00522473">
        <w:rPr>
          <w:rFonts w:ascii="Arial" w:hAnsi="Arial" w:cs="Arial"/>
        </w:rPr>
        <w:t xml:space="preserve"> </w:t>
      </w:r>
      <w:r w:rsidR="00662181">
        <w:rPr>
          <w:rFonts w:ascii="Arial" w:hAnsi="Arial" w:cs="Arial"/>
        </w:rPr>
        <w:t>(</w:t>
      </w:r>
      <w:ins w:id="409" w:author="Shuting Han" w:date="2017-04-04T09:52:00Z">
        <w:r w:rsidR="009D3C77">
          <w:rPr>
            <w:rFonts w:ascii="Arial" w:hAnsi="Arial" w:cs="Arial"/>
            <w:lang w:eastAsia="zh-CN"/>
          </w:rPr>
          <w:t xml:space="preserve">n = 5 </w:t>
        </w:r>
      </w:ins>
      <w:ins w:id="410" w:author="Shuting Han" w:date="2017-04-04T10:17:00Z">
        <w:r w:rsidR="00481222">
          <w:rPr>
            <w:rFonts w:ascii="Arial" w:hAnsi="Arial" w:cs="Arial"/>
            <w:lang w:eastAsia="zh-CN"/>
          </w:rPr>
          <w:t>mice</w:t>
        </w:r>
      </w:ins>
      <w:ins w:id="411" w:author="Shuting Han" w:date="2017-04-04T09:52:00Z">
        <w:r w:rsidR="009D3C77">
          <w:rPr>
            <w:rFonts w:ascii="Arial" w:hAnsi="Arial" w:cs="Arial"/>
            <w:lang w:eastAsia="zh-CN"/>
          </w:rPr>
          <w:t xml:space="preserve">, 20 ensembles; </w:t>
        </w:r>
      </w:ins>
      <w:ins w:id="412" w:author="Shuting Han" w:date="2017-04-04T15:05:00Z">
        <w:r w:rsidR="00B76468">
          <w:rPr>
            <w:rFonts w:ascii="Arial" w:hAnsi="Arial" w:cs="Arial"/>
            <w:color w:val="2E2E2E"/>
            <w:shd w:val="clear" w:color="auto" w:fill="FFFFFF"/>
          </w:rPr>
          <w:t>Wilcoxon rank</w:t>
        </w:r>
      </w:ins>
      <w:ins w:id="413" w:author="Shuting Han" w:date="2017-04-04T17:46:00Z">
        <w:r w:rsidR="00634375">
          <w:rPr>
            <w:rFonts w:ascii="Arial" w:hAnsi="Arial" w:cs="Arial"/>
            <w:color w:val="2E2E2E"/>
            <w:shd w:val="clear" w:color="auto" w:fill="FFFFFF"/>
          </w:rPr>
          <w:t xml:space="preserve"> sum</w:t>
        </w:r>
      </w:ins>
      <w:ins w:id="414" w:author="Shuting Han" w:date="2017-04-04T15:05:00Z">
        <w:r w:rsidR="00B76468">
          <w:rPr>
            <w:rFonts w:ascii="Arial" w:hAnsi="Arial" w:cs="Arial"/>
            <w:lang w:eastAsia="zh-CN"/>
          </w:rPr>
          <w:t xml:space="preserve"> </w:t>
        </w:r>
      </w:ins>
      <w:ins w:id="415" w:author="Shuting Han" w:date="2017-04-04T09:52:00Z">
        <w:r w:rsidR="009D3C77">
          <w:rPr>
            <w:rFonts w:ascii="Arial" w:hAnsi="Arial" w:cs="Arial"/>
            <w:lang w:eastAsia="zh-CN"/>
          </w:rPr>
          <w:t>test</w:t>
        </w:r>
      </w:ins>
      <w:del w:id="416" w:author="Shuting Han" w:date="2017-04-04T09:52:00Z">
        <w:r w:rsidR="00662181" w:rsidDel="009D3C77">
          <w:rPr>
            <w:rFonts w:ascii="Arial" w:hAnsi="Arial" w:cs="Arial"/>
          </w:rPr>
          <w:delText>n=6 mice</w:delText>
        </w:r>
      </w:del>
      <w:r w:rsidR="00662181">
        <w:rPr>
          <w:rFonts w:ascii="Arial" w:hAnsi="Arial" w:cs="Arial"/>
        </w:rPr>
        <w:t>).</w:t>
      </w:r>
    </w:p>
    <w:p w14:paraId="07E36A55" w14:textId="77777777" w:rsidR="004F6C4B" w:rsidRPr="009012A2" w:rsidRDefault="004F6C4B" w:rsidP="00474792">
      <w:pPr>
        <w:spacing w:line="480" w:lineRule="auto"/>
        <w:jc w:val="both"/>
        <w:rPr>
          <w:rFonts w:ascii="Arial" w:hAnsi="Arial" w:cs="Arial"/>
        </w:rPr>
      </w:pPr>
    </w:p>
    <w:p w14:paraId="2E25D911" w14:textId="1AABB442" w:rsidR="00901701" w:rsidRPr="000F4E1F" w:rsidRDefault="00901701" w:rsidP="00901701">
      <w:pPr>
        <w:spacing w:line="480" w:lineRule="auto"/>
        <w:jc w:val="both"/>
        <w:rPr>
          <w:rFonts w:ascii="Arial" w:hAnsi="Arial" w:cs="Arial"/>
          <w:b/>
        </w:rPr>
      </w:pPr>
      <w:r w:rsidRPr="000F4E1F">
        <w:rPr>
          <w:rFonts w:ascii="Arial" w:hAnsi="Arial" w:cs="Arial"/>
          <w:b/>
        </w:rPr>
        <w:t xml:space="preserve">Figure </w:t>
      </w:r>
      <w:r w:rsidR="00522473">
        <w:rPr>
          <w:rFonts w:ascii="Arial" w:hAnsi="Arial" w:cs="Arial"/>
          <w:b/>
        </w:rPr>
        <w:t>4</w:t>
      </w:r>
      <w:r w:rsidRPr="000F4E1F">
        <w:rPr>
          <w:rFonts w:ascii="Arial" w:hAnsi="Arial" w:cs="Arial"/>
          <w:b/>
        </w:rPr>
        <w:t xml:space="preserve">. </w:t>
      </w:r>
      <w:r w:rsidR="00522473">
        <w:rPr>
          <w:rFonts w:ascii="Arial" w:hAnsi="Arial" w:cs="Arial"/>
          <w:b/>
        </w:rPr>
        <w:t>Core neurons from</w:t>
      </w:r>
      <w:r w:rsidR="005222D9">
        <w:rPr>
          <w:rFonts w:ascii="Arial" w:hAnsi="Arial" w:cs="Arial"/>
          <w:b/>
        </w:rPr>
        <w:t xml:space="preserve"> c</w:t>
      </w:r>
      <w:r w:rsidR="00ED7F20">
        <w:rPr>
          <w:rFonts w:ascii="Arial" w:hAnsi="Arial" w:cs="Arial"/>
          <w:b/>
        </w:rPr>
        <w:t>ortical ensembles</w:t>
      </w:r>
      <w:r w:rsidR="0089652B">
        <w:rPr>
          <w:rFonts w:ascii="Arial" w:hAnsi="Arial" w:cs="Arial"/>
          <w:b/>
        </w:rPr>
        <w:t xml:space="preserve"> have the highest </w:t>
      </w:r>
      <w:r w:rsidR="00987DF8">
        <w:rPr>
          <w:rFonts w:ascii="Arial" w:hAnsi="Arial" w:cs="Arial"/>
          <w:b/>
        </w:rPr>
        <w:t xml:space="preserve">classification </w:t>
      </w:r>
      <w:r w:rsidR="0089652B">
        <w:rPr>
          <w:rFonts w:ascii="Arial" w:hAnsi="Arial" w:cs="Arial"/>
          <w:b/>
        </w:rPr>
        <w:t xml:space="preserve">performance </w:t>
      </w:r>
      <w:r w:rsidR="00ED7F20">
        <w:rPr>
          <w:rFonts w:ascii="Arial" w:hAnsi="Arial" w:cs="Arial"/>
          <w:b/>
        </w:rPr>
        <w:t xml:space="preserve">for </w:t>
      </w:r>
      <w:r w:rsidR="009308FE">
        <w:rPr>
          <w:rFonts w:ascii="Arial" w:hAnsi="Arial" w:cs="Arial"/>
          <w:b/>
        </w:rPr>
        <w:t>visual stimuli</w:t>
      </w:r>
    </w:p>
    <w:p w14:paraId="0D46A35A" w14:textId="6998E5D9" w:rsidR="00182CA1" w:rsidRDefault="00901701" w:rsidP="00901701">
      <w:pPr>
        <w:spacing w:line="480" w:lineRule="auto"/>
        <w:jc w:val="both"/>
        <w:rPr>
          <w:rFonts w:ascii="Arial" w:hAnsi="Arial" w:cs="Arial"/>
        </w:rPr>
      </w:pPr>
      <w:r w:rsidRPr="000F4E1F">
        <w:rPr>
          <w:rFonts w:ascii="Arial" w:hAnsi="Arial" w:cs="Arial"/>
        </w:rPr>
        <w:t xml:space="preserve">(A) </w:t>
      </w:r>
      <w:r w:rsidR="00987106">
        <w:rPr>
          <w:rFonts w:ascii="Arial" w:hAnsi="Arial" w:cs="Arial"/>
        </w:rPr>
        <w:t>C</w:t>
      </w:r>
      <w:r w:rsidRPr="000F4E1F">
        <w:rPr>
          <w:rFonts w:ascii="Arial" w:hAnsi="Arial" w:cs="Arial"/>
        </w:rPr>
        <w:t xml:space="preserve">osine similarity </w:t>
      </w:r>
      <w:r w:rsidR="001858C4">
        <w:rPr>
          <w:rFonts w:ascii="Arial" w:hAnsi="Arial" w:cs="Arial"/>
        </w:rPr>
        <w:t xml:space="preserve">and </w:t>
      </w:r>
      <w:r w:rsidR="00987106">
        <w:rPr>
          <w:rFonts w:ascii="Arial" w:hAnsi="Arial" w:cs="Arial"/>
        </w:rPr>
        <w:t xml:space="preserve">between </w:t>
      </w:r>
      <w:r w:rsidR="001858C4">
        <w:rPr>
          <w:rFonts w:ascii="Arial" w:hAnsi="Arial" w:cs="Arial"/>
        </w:rPr>
        <w:t xml:space="preserve">core population vectors </w:t>
      </w:r>
      <w:r w:rsidR="00182CA1">
        <w:rPr>
          <w:rFonts w:ascii="Arial" w:hAnsi="Arial" w:cs="Arial"/>
        </w:rPr>
        <w:t xml:space="preserve">identified with CRFs </w:t>
      </w:r>
      <w:r w:rsidR="001858C4">
        <w:rPr>
          <w:rFonts w:ascii="Arial" w:hAnsi="Arial" w:cs="Arial"/>
        </w:rPr>
        <w:t>and</w:t>
      </w:r>
      <w:r w:rsidR="00182CA1">
        <w:rPr>
          <w:rFonts w:ascii="Arial" w:hAnsi="Arial" w:cs="Arial"/>
        </w:rPr>
        <w:t xml:space="preserve"> </w:t>
      </w:r>
      <w:r w:rsidRPr="000F4E1F">
        <w:rPr>
          <w:rFonts w:ascii="Arial" w:hAnsi="Arial" w:cs="Arial"/>
        </w:rPr>
        <w:t xml:space="preserve">randomly down-sampled or up-sampled </w:t>
      </w:r>
      <w:r w:rsidR="001858C4">
        <w:rPr>
          <w:rFonts w:ascii="Arial" w:hAnsi="Arial" w:cs="Arial"/>
        </w:rPr>
        <w:t>population vectors</w:t>
      </w:r>
      <w:r w:rsidR="00987106">
        <w:rPr>
          <w:rFonts w:ascii="Arial" w:hAnsi="Arial" w:cs="Arial"/>
        </w:rPr>
        <w:t xml:space="preserve">. </w:t>
      </w:r>
      <w:r w:rsidR="00182CA1">
        <w:rPr>
          <w:rFonts w:ascii="Arial" w:hAnsi="Arial" w:cs="Arial"/>
        </w:rPr>
        <w:t>T</w:t>
      </w:r>
      <w:r w:rsidR="00987106">
        <w:rPr>
          <w:rFonts w:ascii="Arial" w:hAnsi="Arial" w:cs="Arial"/>
        </w:rPr>
        <w:t xml:space="preserve">he cosine similarity of population vectors </w:t>
      </w:r>
      <w:r w:rsidR="00182CA1">
        <w:rPr>
          <w:rFonts w:ascii="Arial" w:hAnsi="Arial" w:cs="Arial"/>
        </w:rPr>
        <w:t xml:space="preserve">belonging to </w:t>
      </w:r>
      <w:r w:rsidR="001858C4">
        <w:rPr>
          <w:rFonts w:ascii="Arial" w:hAnsi="Arial" w:cs="Arial"/>
        </w:rPr>
        <w:t>non-predicted</w:t>
      </w:r>
      <w:r w:rsidR="00987106">
        <w:rPr>
          <w:rFonts w:ascii="Arial" w:hAnsi="Arial" w:cs="Arial"/>
        </w:rPr>
        <w:t xml:space="preserve"> visual stimuli</w:t>
      </w:r>
      <w:r w:rsidR="001B278C">
        <w:rPr>
          <w:rFonts w:ascii="Arial" w:hAnsi="Arial" w:cs="Arial"/>
        </w:rPr>
        <w:t xml:space="preserve"> is shown in gre</w:t>
      </w:r>
      <w:r w:rsidR="00182CA1">
        <w:rPr>
          <w:rFonts w:ascii="Arial" w:hAnsi="Arial" w:cs="Arial"/>
        </w:rPr>
        <w:t>y</w:t>
      </w:r>
      <w:r w:rsidRPr="000F4E1F">
        <w:rPr>
          <w:rFonts w:ascii="Arial" w:hAnsi="Arial" w:cs="Arial"/>
        </w:rPr>
        <w:t>.</w:t>
      </w:r>
      <w:r w:rsidR="001858C4">
        <w:rPr>
          <w:rFonts w:ascii="Arial" w:hAnsi="Arial" w:cs="Arial"/>
        </w:rPr>
        <w:t xml:space="preserve"> </w:t>
      </w:r>
      <w:r w:rsidR="007B2A3A">
        <w:rPr>
          <w:rFonts w:ascii="Arial" w:hAnsi="Arial" w:cs="Arial"/>
        </w:rPr>
        <w:t>(</w:t>
      </w:r>
      <w:r w:rsidR="00E13E11">
        <w:rPr>
          <w:rFonts w:ascii="Arial" w:hAnsi="Arial" w:cs="Arial"/>
        </w:rPr>
        <w:t>B</w:t>
      </w:r>
      <w:r w:rsidR="007B2A3A">
        <w:rPr>
          <w:rFonts w:ascii="Arial" w:hAnsi="Arial" w:cs="Arial"/>
        </w:rPr>
        <w:t>) AUC</w:t>
      </w:r>
      <w:r w:rsidR="000E6290">
        <w:rPr>
          <w:rFonts w:ascii="Arial" w:hAnsi="Arial" w:cs="Arial"/>
        </w:rPr>
        <w:t xml:space="preserve"> values from core population vectors</w:t>
      </w:r>
      <w:r w:rsidR="007B2A3A">
        <w:rPr>
          <w:rFonts w:ascii="Arial" w:hAnsi="Arial" w:cs="Arial"/>
        </w:rPr>
        <w:t xml:space="preserve"> </w:t>
      </w:r>
      <w:r w:rsidR="003677BC">
        <w:rPr>
          <w:rFonts w:ascii="Arial" w:hAnsi="Arial" w:cs="Arial"/>
        </w:rPr>
        <w:t>and (</w:t>
      </w:r>
      <w:r w:rsidR="00E13E11">
        <w:rPr>
          <w:rFonts w:ascii="Arial" w:hAnsi="Arial" w:cs="Arial"/>
        </w:rPr>
        <w:t>C</w:t>
      </w:r>
      <w:r w:rsidR="003677BC">
        <w:rPr>
          <w:rFonts w:ascii="Arial" w:hAnsi="Arial" w:cs="Arial"/>
        </w:rPr>
        <w:t>) ROC curves</w:t>
      </w:r>
      <w:r w:rsidRPr="000F4E1F">
        <w:rPr>
          <w:rFonts w:ascii="Arial" w:hAnsi="Arial" w:cs="Arial"/>
        </w:rPr>
        <w:t xml:space="preserve"> from randomly down-sampled or up-sampled</w:t>
      </w:r>
      <w:r w:rsidR="00182CA1">
        <w:rPr>
          <w:rFonts w:ascii="Arial" w:hAnsi="Arial" w:cs="Arial"/>
        </w:rPr>
        <w:t xml:space="preserve"> </w:t>
      </w:r>
      <w:r w:rsidR="000E6290">
        <w:rPr>
          <w:rFonts w:ascii="Arial" w:hAnsi="Arial" w:cs="Arial"/>
        </w:rPr>
        <w:t xml:space="preserve">population vectors. </w:t>
      </w:r>
      <w:r w:rsidR="00D1533C">
        <w:rPr>
          <w:rFonts w:ascii="Arial" w:hAnsi="Arial" w:cs="Arial"/>
        </w:rPr>
        <w:t>Note that randomly removing or adding elements from the core ensemble decreases the ability to predict visual stimuli (Related to Figure S3).</w:t>
      </w:r>
      <w:r w:rsidR="007B2A3A">
        <w:rPr>
          <w:rFonts w:ascii="Arial" w:hAnsi="Arial" w:cs="Arial"/>
        </w:rPr>
        <w:t xml:space="preserve"> </w:t>
      </w:r>
      <w:r w:rsidRPr="000F4E1F">
        <w:rPr>
          <w:rFonts w:ascii="Arial" w:hAnsi="Arial" w:cs="Arial"/>
        </w:rPr>
        <w:t>(</w:t>
      </w:r>
      <w:r w:rsidR="00E13E11">
        <w:rPr>
          <w:rFonts w:ascii="Arial" w:hAnsi="Arial" w:cs="Arial"/>
        </w:rPr>
        <w:t>D</w:t>
      </w:r>
      <w:r w:rsidR="0026702E">
        <w:rPr>
          <w:rFonts w:ascii="Arial" w:hAnsi="Arial" w:cs="Arial"/>
        </w:rPr>
        <w:t xml:space="preserve">) </w:t>
      </w:r>
      <w:r w:rsidR="00987106">
        <w:rPr>
          <w:rFonts w:ascii="Arial" w:hAnsi="Arial" w:cs="Arial"/>
        </w:rPr>
        <w:t>C</w:t>
      </w:r>
      <w:r w:rsidRPr="000F4E1F">
        <w:rPr>
          <w:rFonts w:ascii="Arial" w:hAnsi="Arial" w:cs="Arial"/>
        </w:rPr>
        <w:t>osine similarity</w:t>
      </w:r>
      <w:r w:rsidR="0026702E">
        <w:rPr>
          <w:rFonts w:ascii="Arial" w:hAnsi="Arial" w:cs="Arial"/>
        </w:rPr>
        <w:t>, (E) AUC values and (F) ROC curves from</w:t>
      </w:r>
      <w:r w:rsidR="00987106">
        <w:rPr>
          <w:rFonts w:ascii="Arial" w:hAnsi="Arial" w:cs="Arial"/>
        </w:rPr>
        <w:t xml:space="preserve"> </w:t>
      </w:r>
      <w:r w:rsidRPr="000F4E1F">
        <w:rPr>
          <w:rFonts w:ascii="Arial" w:hAnsi="Arial" w:cs="Arial"/>
        </w:rPr>
        <w:t xml:space="preserve">randomly </w:t>
      </w:r>
      <w:r w:rsidR="00987106">
        <w:rPr>
          <w:rFonts w:ascii="Arial" w:hAnsi="Arial" w:cs="Arial"/>
        </w:rPr>
        <w:t>chosen</w:t>
      </w:r>
      <w:r w:rsidRPr="000F4E1F">
        <w:rPr>
          <w:rFonts w:ascii="Arial" w:hAnsi="Arial" w:cs="Arial"/>
        </w:rPr>
        <w:t xml:space="preserve"> </w:t>
      </w:r>
      <w:r w:rsidR="0026702E">
        <w:rPr>
          <w:rFonts w:ascii="Arial" w:hAnsi="Arial" w:cs="Arial"/>
        </w:rPr>
        <w:t xml:space="preserve">core </w:t>
      </w:r>
      <w:r w:rsidRPr="000F4E1F">
        <w:rPr>
          <w:rFonts w:ascii="Arial" w:hAnsi="Arial" w:cs="Arial"/>
        </w:rPr>
        <w:t>ensemble</w:t>
      </w:r>
      <w:r w:rsidR="00182CA1">
        <w:rPr>
          <w:rFonts w:ascii="Arial" w:hAnsi="Arial" w:cs="Arial"/>
        </w:rPr>
        <w:t>s</w:t>
      </w:r>
      <w:r w:rsidR="0026702E">
        <w:rPr>
          <w:rFonts w:ascii="Arial" w:hAnsi="Arial" w:cs="Arial"/>
        </w:rPr>
        <w:t xml:space="preserve"> of </w:t>
      </w:r>
      <w:r w:rsidR="009C6299">
        <w:rPr>
          <w:rFonts w:ascii="Arial" w:hAnsi="Arial" w:cs="Arial"/>
        </w:rPr>
        <w:t>different sizes</w:t>
      </w:r>
      <w:r w:rsidR="00182CA1">
        <w:rPr>
          <w:rFonts w:ascii="Arial" w:hAnsi="Arial" w:cs="Arial"/>
        </w:rPr>
        <w:t>.</w:t>
      </w:r>
      <w:r w:rsidR="009C6299">
        <w:rPr>
          <w:rFonts w:ascii="Arial" w:hAnsi="Arial" w:cs="Arial"/>
        </w:rPr>
        <w:t xml:space="preserve"> </w:t>
      </w:r>
      <w:r w:rsidR="00720CCF" w:rsidRPr="00720CCF">
        <w:rPr>
          <w:rFonts w:ascii="Arial" w:hAnsi="Arial" w:cs="Arial"/>
        </w:rPr>
        <w:t>Data presented</w:t>
      </w:r>
      <w:r w:rsidR="00720CCF">
        <w:rPr>
          <w:rFonts w:ascii="Arial" w:hAnsi="Arial" w:cs="Arial"/>
        </w:rPr>
        <w:t xml:space="preserve"> </w:t>
      </w:r>
      <w:r w:rsidR="00720CCF" w:rsidRPr="00720CCF">
        <w:rPr>
          <w:rFonts w:ascii="Arial" w:hAnsi="Arial" w:cs="Arial"/>
        </w:rPr>
        <w:t xml:space="preserve">as box </w:t>
      </w:r>
      <w:r w:rsidR="00DB7FD1">
        <w:rPr>
          <w:rFonts w:ascii="Arial" w:hAnsi="Arial" w:cs="Arial"/>
        </w:rPr>
        <w:t>and whisker plots</w:t>
      </w:r>
      <w:r w:rsidR="00720CCF" w:rsidRPr="00720CCF">
        <w:rPr>
          <w:rFonts w:ascii="Arial" w:hAnsi="Arial" w:cs="Arial"/>
        </w:rPr>
        <w:t xml:space="preserve"> displaying median</w:t>
      </w:r>
      <w:r w:rsidR="00DB7FD1">
        <w:rPr>
          <w:rFonts w:ascii="Arial" w:hAnsi="Arial" w:cs="Arial"/>
        </w:rPr>
        <w:t xml:space="preserve"> and</w:t>
      </w:r>
      <w:r w:rsidR="00720CCF" w:rsidRPr="00720CCF">
        <w:rPr>
          <w:rFonts w:ascii="Arial" w:hAnsi="Arial" w:cs="Arial"/>
        </w:rPr>
        <w:t xml:space="preserve"> </w:t>
      </w:r>
      <w:r w:rsidR="00DB7FD1">
        <w:rPr>
          <w:rFonts w:ascii="Arial" w:hAnsi="Arial" w:cs="Arial"/>
        </w:rPr>
        <w:t>interquartile ranges</w:t>
      </w:r>
      <w:r w:rsidR="006553DE">
        <w:rPr>
          <w:rFonts w:ascii="Arial" w:hAnsi="Arial" w:cs="Arial"/>
        </w:rPr>
        <w:t xml:space="preserve"> </w:t>
      </w:r>
      <w:r w:rsidR="00662181">
        <w:rPr>
          <w:rFonts w:ascii="Arial" w:hAnsi="Arial" w:cs="Arial"/>
        </w:rPr>
        <w:t>(n=</w:t>
      </w:r>
      <w:r w:rsidR="0026702E">
        <w:rPr>
          <w:rFonts w:ascii="Arial" w:hAnsi="Arial" w:cs="Arial"/>
        </w:rPr>
        <w:t>6 mice</w:t>
      </w:r>
      <w:ins w:id="417" w:author="Shuting Han" w:date="2017-04-04T10:17:00Z">
        <w:r w:rsidR="00481222">
          <w:rPr>
            <w:rFonts w:ascii="Arial" w:hAnsi="Arial" w:cs="Arial"/>
          </w:rPr>
          <w:t xml:space="preserve">, 20 ensembles; </w:t>
        </w:r>
      </w:ins>
      <w:ins w:id="418" w:author="Shuting Han" w:date="2017-04-04T15:05:00Z">
        <w:r w:rsidR="00B76468">
          <w:rPr>
            <w:rFonts w:ascii="Arial" w:hAnsi="Arial" w:cs="Arial"/>
            <w:color w:val="2E2E2E"/>
            <w:shd w:val="clear" w:color="auto" w:fill="FFFFFF"/>
          </w:rPr>
          <w:t>Wilcoxon rank</w:t>
        </w:r>
      </w:ins>
      <w:ins w:id="419" w:author="Shuting Han" w:date="2017-04-04T17:46:00Z">
        <w:r w:rsidR="00634375">
          <w:rPr>
            <w:rFonts w:ascii="Arial" w:hAnsi="Arial" w:cs="Arial"/>
            <w:color w:val="2E2E2E"/>
            <w:shd w:val="clear" w:color="auto" w:fill="FFFFFF"/>
          </w:rPr>
          <w:t xml:space="preserve"> sum</w:t>
        </w:r>
      </w:ins>
      <w:ins w:id="420" w:author="Shuting Han" w:date="2017-04-04T10:17:00Z">
        <w:r w:rsidR="00481222">
          <w:rPr>
            <w:rFonts w:ascii="Arial" w:hAnsi="Arial" w:cs="Arial"/>
          </w:rPr>
          <w:t xml:space="preserve"> test</w:t>
        </w:r>
      </w:ins>
      <w:r w:rsidR="0026702E">
        <w:rPr>
          <w:rFonts w:ascii="Arial" w:hAnsi="Arial" w:cs="Arial"/>
        </w:rPr>
        <w:t>).</w:t>
      </w:r>
    </w:p>
    <w:p w14:paraId="679A4E16" w14:textId="77777777" w:rsidR="00242A92" w:rsidRDefault="00242A92" w:rsidP="00901701">
      <w:pPr>
        <w:spacing w:line="480" w:lineRule="auto"/>
        <w:jc w:val="both"/>
        <w:rPr>
          <w:rFonts w:ascii="Arial" w:hAnsi="Arial" w:cs="Arial"/>
        </w:rPr>
      </w:pPr>
    </w:p>
    <w:p w14:paraId="6E3D34D5" w14:textId="0954FF62" w:rsidR="00A86303" w:rsidRPr="000F4E1F" w:rsidRDefault="00652CA0" w:rsidP="00A86303">
      <w:pPr>
        <w:spacing w:line="480" w:lineRule="auto"/>
        <w:jc w:val="both"/>
        <w:rPr>
          <w:rFonts w:ascii="Arial" w:hAnsi="Arial" w:cs="Arial"/>
          <w:b/>
        </w:rPr>
      </w:pPr>
      <w:r>
        <w:rPr>
          <w:rFonts w:ascii="Arial" w:hAnsi="Arial" w:cs="Arial"/>
          <w:b/>
        </w:rPr>
        <w:t>Figure 5</w:t>
      </w:r>
      <w:r w:rsidR="00A86303">
        <w:rPr>
          <w:rFonts w:ascii="Arial" w:hAnsi="Arial" w:cs="Arial"/>
          <w:b/>
        </w:rPr>
        <w:t xml:space="preserve">. Comparison of </w:t>
      </w:r>
      <w:r w:rsidR="00976BE9">
        <w:rPr>
          <w:rFonts w:ascii="Arial" w:hAnsi="Arial" w:cs="Arial"/>
          <w:b/>
        </w:rPr>
        <w:t>classification</w:t>
      </w:r>
      <w:r w:rsidR="00A86303">
        <w:rPr>
          <w:rFonts w:ascii="Arial" w:hAnsi="Arial" w:cs="Arial"/>
          <w:b/>
        </w:rPr>
        <w:t xml:space="preserve"> performance </w:t>
      </w:r>
      <w:r w:rsidR="000F2727">
        <w:rPr>
          <w:rFonts w:ascii="Arial" w:hAnsi="Arial" w:cs="Arial"/>
          <w:b/>
        </w:rPr>
        <w:t xml:space="preserve">between </w:t>
      </w:r>
      <w:r w:rsidR="00A86303">
        <w:rPr>
          <w:rFonts w:ascii="Arial" w:hAnsi="Arial" w:cs="Arial"/>
          <w:b/>
        </w:rPr>
        <w:t>CRF</w:t>
      </w:r>
      <w:r w:rsidR="000F2727">
        <w:rPr>
          <w:rFonts w:ascii="Arial" w:hAnsi="Arial" w:cs="Arial"/>
          <w:b/>
        </w:rPr>
        <w:t xml:space="preserve"> and </w:t>
      </w:r>
      <w:r w:rsidR="00817AED">
        <w:rPr>
          <w:rFonts w:ascii="Arial" w:hAnsi="Arial" w:cs="Arial"/>
          <w:b/>
        </w:rPr>
        <w:t>SVD core ensembles</w:t>
      </w:r>
    </w:p>
    <w:p w14:paraId="4F934BB8" w14:textId="5C78E23B" w:rsidR="00145E74" w:rsidRDefault="00145E74" w:rsidP="00A86303">
      <w:pPr>
        <w:spacing w:line="480" w:lineRule="auto"/>
        <w:jc w:val="both"/>
        <w:rPr>
          <w:rFonts w:ascii="Arial" w:hAnsi="Arial" w:cs="Arial"/>
        </w:rPr>
      </w:pPr>
      <w:r>
        <w:rPr>
          <w:rFonts w:ascii="Arial" w:hAnsi="Arial" w:cs="Arial"/>
        </w:rPr>
        <w:lastRenderedPageBreak/>
        <w:t xml:space="preserve">(A) ROC curves </w:t>
      </w:r>
      <w:r w:rsidR="00100A44">
        <w:rPr>
          <w:rFonts w:ascii="Arial" w:hAnsi="Arial" w:cs="Arial"/>
        </w:rPr>
        <w:t xml:space="preserve">from core ensembles identified with </w:t>
      </w:r>
      <w:r>
        <w:rPr>
          <w:rFonts w:ascii="Arial" w:hAnsi="Arial" w:cs="Arial"/>
        </w:rPr>
        <w:t>CRF</w:t>
      </w:r>
      <w:r w:rsidR="00100A44">
        <w:rPr>
          <w:rFonts w:ascii="Arial" w:hAnsi="Arial" w:cs="Arial"/>
        </w:rPr>
        <w:t xml:space="preserve">s (orange) or SVD (green). </w:t>
      </w:r>
      <w:r>
        <w:rPr>
          <w:rFonts w:ascii="Arial" w:hAnsi="Arial" w:cs="Arial"/>
        </w:rPr>
        <w:t>Dashed line represent</w:t>
      </w:r>
      <w:r w:rsidR="00936FE6">
        <w:rPr>
          <w:rFonts w:ascii="Arial" w:hAnsi="Arial" w:cs="Arial"/>
        </w:rPr>
        <w:t>s</w:t>
      </w:r>
      <w:r>
        <w:rPr>
          <w:rFonts w:ascii="Arial" w:hAnsi="Arial" w:cs="Arial"/>
        </w:rPr>
        <w:t xml:space="preserve"> random </w:t>
      </w:r>
      <w:r w:rsidR="00936FE6">
        <w:rPr>
          <w:rFonts w:ascii="Arial" w:hAnsi="Arial" w:cs="Arial"/>
        </w:rPr>
        <w:t>classification performance</w:t>
      </w:r>
      <w:r>
        <w:rPr>
          <w:rFonts w:ascii="Arial" w:hAnsi="Arial" w:cs="Arial"/>
        </w:rPr>
        <w:t xml:space="preserve">. (B) </w:t>
      </w:r>
      <w:r w:rsidR="00936FE6">
        <w:rPr>
          <w:rFonts w:ascii="Arial" w:hAnsi="Arial" w:cs="Arial"/>
        </w:rPr>
        <w:t>AUC values for core ensembles identified with CRFs (orange) or SVD (green)</w:t>
      </w:r>
      <w:r>
        <w:rPr>
          <w:rFonts w:ascii="Arial" w:hAnsi="Arial" w:cs="Arial"/>
        </w:rPr>
        <w:t xml:space="preserve"> </w:t>
      </w:r>
      <w:r w:rsidR="00B040D2">
        <w:rPr>
          <w:rFonts w:ascii="Arial" w:hAnsi="Arial" w:cs="Arial"/>
        </w:rPr>
        <w:t>(P</w:t>
      </w:r>
      <w:r w:rsidR="00E50CE5">
        <w:rPr>
          <w:rFonts w:ascii="Arial" w:hAnsi="Arial" w:cs="Arial"/>
        </w:rPr>
        <w:t>=0.0657</w:t>
      </w:r>
      <w:r w:rsidR="00B040D2">
        <w:rPr>
          <w:rFonts w:ascii="Arial" w:hAnsi="Arial" w:cs="Arial"/>
        </w:rPr>
        <w:t xml:space="preserve"> n.s</w:t>
      </w:r>
      <w:r w:rsidR="00E50CE5">
        <w:rPr>
          <w:rFonts w:ascii="Arial" w:hAnsi="Arial" w:cs="Arial"/>
        </w:rPr>
        <w:t>)</w:t>
      </w:r>
      <w:r>
        <w:rPr>
          <w:rFonts w:ascii="Arial" w:hAnsi="Arial" w:cs="Arial"/>
        </w:rPr>
        <w:t xml:space="preserve">. (C) </w:t>
      </w:r>
      <w:r w:rsidRPr="000F4E1F">
        <w:rPr>
          <w:rFonts w:ascii="Arial" w:hAnsi="Arial" w:cs="Arial"/>
        </w:rPr>
        <w:t>Accuracy</w:t>
      </w:r>
      <w:r w:rsidR="00C74C89">
        <w:rPr>
          <w:rFonts w:ascii="Arial" w:hAnsi="Arial" w:cs="Arial"/>
        </w:rPr>
        <w:t xml:space="preserve"> (P</w:t>
      </w:r>
      <w:r w:rsidR="00E50CE5">
        <w:rPr>
          <w:rFonts w:ascii="Arial" w:hAnsi="Arial" w:cs="Arial"/>
        </w:rPr>
        <w:t>=0.5458</w:t>
      </w:r>
      <w:r w:rsidR="00C74C89">
        <w:rPr>
          <w:rFonts w:ascii="Arial" w:hAnsi="Arial" w:cs="Arial"/>
        </w:rPr>
        <w:t xml:space="preserve"> n.s</w:t>
      </w:r>
      <w:r w:rsidR="00E50CE5">
        <w:rPr>
          <w:rFonts w:ascii="Arial" w:hAnsi="Arial" w:cs="Arial"/>
        </w:rPr>
        <w:t>)</w:t>
      </w:r>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r w:rsidR="00C74C89">
        <w:rPr>
          <w:rFonts w:ascii="Arial" w:hAnsi="Arial" w:cs="Arial"/>
        </w:rPr>
        <w:t xml:space="preserve"> (P</w:t>
      </w:r>
      <w:r w:rsidR="00E50CE5">
        <w:rPr>
          <w:rFonts w:ascii="Arial" w:hAnsi="Arial" w:cs="Arial"/>
        </w:rPr>
        <w:t>=0.3915</w:t>
      </w:r>
      <w:r w:rsidR="00C74C89">
        <w:rPr>
          <w:rFonts w:ascii="Arial" w:hAnsi="Arial" w:cs="Arial"/>
        </w:rPr>
        <w:t xml:space="preserve"> n.s</w:t>
      </w:r>
      <w:r w:rsidR="00E50CE5">
        <w:rPr>
          <w:rFonts w:ascii="Arial" w:hAnsi="Arial" w:cs="Arial"/>
        </w:rPr>
        <w:t>)</w:t>
      </w:r>
      <w:r w:rsidRPr="000F4E1F">
        <w:rPr>
          <w:rFonts w:ascii="Arial" w:hAnsi="Arial" w:cs="Arial"/>
        </w:rPr>
        <w:t xml:space="preserve"> and (</w:t>
      </w:r>
      <w:r>
        <w:rPr>
          <w:rFonts w:ascii="Arial" w:hAnsi="Arial" w:cs="Arial"/>
        </w:rPr>
        <w:t>E</w:t>
      </w:r>
      <w:r w:rsidRPr="000F4E1F">
        <w:rPr>
          <w:rFonts w:ascii="Arial" w:hAnsi="Arial" w:cs="Arial"/>
        </w:rPr>
        <w:t xml:space="preserve">) recall </w:t>
      </w:r>
      <w:r w:rsidR="00C74C89">
        <w:rPr>
          <w:rFonts w:ascii="Arial" w:hAnsi="Arial" w:cs="Arial"/>
        </w:rPr>
        <w:t>(P</w:t>
      </w:r>
      <w:r w:rsidR="00E50CE5">
        <w:rPr>
          <w:rFonts w:ascii="Arial" w:hAnsi="Arial" w:cs="Arial"/>
        </w:rPr>
        <w:t>=0.0028</w:t>
      </w:r>
      <w:r w:rsidR="00C74C89">
        <w:rPr>
          <w:rFonts w:ascii="Arial" w:hAnsi="Arial" w:cs="Arial"/>
        </w:rPr>
        <w:t>**</w:t>
      </w:r>
      <w:r w:rsidR="00E50CE5">
        <w:rPr>
          <w:rFonts w:ascii="Arial" w:hAnsi="Arial" w:cs="Arial"/>
        </w:rPr>
        <w:t xml:space="preserve">) </w:t>
      </w:r>
      <w:r w:rsidRPr="000F4E1F">
        <w:rPr>
          <w:rFonts w:ascii="Arial" w:hAnsi="Arial" w:cs="Arial"/>
        </w:rPr>
        <w:t xml:space="preserve">of </w:t>
      </w:r>
      <w:r w:rsidR="00C74C89">
        <w:rPr>
          <w:rFonts w:ascii="Arial" w:hAnsi="Arial" w:cs="Arial"/>
        </w:rPr>
        <w:t>classification performance</w:t>
      </w:r>
      <w:r>
        <w:rPr>
          <w:rFonts w:ascii="Arial" w:hAnsi="Arial" w:cs="Arial"/>
        </w:rPr>
        <w:t xml:space="preserve"> for </w:t>
      </w:r>
      <w:r w:rsidR="00C74C89">
        <w:rPr>
          <w:rFonts w:ascii="Arial" w:hAnsi="Arial" w:cs="Arial"/>
        </w:rPr>
        <w:t>different</w:t>
      </w:r>
      <w:r>
        <w:rPr>
          <w:rFonts w:ascii="Arial" w:hAnsi="Arial" w:cs="Arial"/>
        </w:rPr>
        <w:t xml:space="preserve"> visual stimuli using </w:t>
      </w:r>
      <w:r w:rsidR="00C74C89">
        <w:rPr>
          <w:rFonts w:ascii="Arial" w:hAnsi="Arial" w:cs="Arial"/>
        </w:rPr>
        <w:t>CRFs (orange) or SVD (green)</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 xml:space="preserve">shared neurons between CRF </w:t>
      </w:r>
      <w:r w:rsidR="00B07CFE">
        <w:rPr>
          <w:rFonts w:ascii="Arial" w:hAnsi="Arial" w:cs="Arial"/>
        </w:rPr>
        <w:t xml:space="preserve">and SVD </w:t>
      </w:r>
      <w:r w:rsidR="006B12C1">
        <w:rPr>
          <w:rFonts w:ascii="Arial" w:hAnsi="Arial" w:cs="Arial"/>
        </w:rPr>
        <w:t xml:space="preserve">core </w:t>
      </w:r>
      <w:r w:rsidR="00B07CFE">
        <w:rPr>
          <w:rFonts w:ascii="Arial" w:hAnsi="Arial" w:cs="Arial"/>
        </w:rPr>
        <w:t>ensembles</w:t>
      </w:r>
      <w:r w:rsidRPr="000F4E1F">
        <w:rPr>
          <w:rFonts w:ascii="Arial" w:hAnsi="Arial" w:cs="Arial"/>
        </w:rPr>
        <w:t>.</w:t>
      </w:r>
      <w:r>
        <w:rPr>
          <w:rFonts w:ascii="Arial" w:hAnsi="Arial" w:cs="Arial"/>
        </w:rPr>
        <w:t xml:space="preserve"> (G) </w:t>
      </w:r>
      <w:r w:rsidR="006B12C1">
        <w:rPr>
          <w:rFonts w:ascii="Arial" w:hAnsi="Arial" w:cs="Arial"/>
        </w:rPr>
        <w:t>Percentage from the total population size representing core ensembles from CRFs and SVD (P=0.0865 n.s). (H)</w:t>
      </w:r>
      <w:r w:rsidR="006B12C1" w:rsidRPr="006B4007">
        <w:rPr>
          <w:rFonts w:ascii="Arial" w:hAnsi="Arial" w:cs="Arial"/>
        </w:rPr>
        <w:t xml:space="preserve"> </w:t>
      </w:r>
      <w:r w:rsidR="00662181">
        <w:rPr>
          <w:rFonts w:ascii="Arial" w:hAnsi="Arial" w:cs="Arial"/>
        </w:rPr>
        <w:t>Spatial maps of core ensembles</w:t>
      </w:r>
      <w:r>
        <w:rPr>
          <w:rFonts w:ascii="Arial" w:hAnsi="Arial" w:cs="Arial"/>
        </w:rPr>
        <w:t xml:space="preserve"> from </w:t>
      </w:r>
      <w:r w:rsidR="00B07CFE">
        <w:rPr>
          <w:rFonts w:ascii="Arial" w:hAnsi="Arial" w:cs="Arial"/>
        </w:rPr>
        <w:t>CRF (orange) and SVD (g</w:t>
      </w:r>
      <w:r w:rsidR="00662181">
        <w:rPr>
          <w:rFonts w:ascii="Arial" w:hAnsi="Arial" w:cs="Arial"/>
        </w:rPr>
        <w:t>reen</w:t>
      </w:r>
      <w:r w:rsidR="00B07CFE">
        <w:rPr>
          <w:rFonts w:ascii="Arial" w:hAnsi="Arial" w:cs="Arial"/>
        </w:rPr>
        <w:t>)</w:t>
      </w:r>
      <w:r w:rsidR="00662181">
        <w:rPr>
          <w:rFonts w:ascii="Arial" w:hAnsi="Arial" w:cs="Arial"/>
        </w:rPr>
        <w:t xml:space="preserve"> for two different orientations of drifting-gratings. </w:t>
      </w:r>
      <w:r>
        <w:rPr>
          <w:rFonts w:ascii="Arial" w:hAnsi="Arial" w:cs="Arial"/>
        </w:rPr>
        <w:t xml:space="preserve">Neurons shared between CRF and </w:t>
      </w:r>
      <w:r w:rsidR="00B07CFE">
        <w:rPr>
          <w:rFonts w:ascii="Arial" w:hAnsi="Arial" w:cs="Arial"/>
        </w:rPr>
        <w:t xml:space="preserve">SVD </w:t>
      </w:r>
      <w:r w:rsidR="00662181">
        <w:rPr>
          <w:rFonts w:ascii="Arial" w:hAnsi="Arial" w:cs="Arial"/>
        </w:rPr>
        <w:t xml:space="preserve">core </w:t>
      </w:r>
      <w:r w:rsidR="00B07CFE">
        <w:rPr>
          <w:rFonts w:ascii="Arial" w:hAnsi="Arial" w:cs="Arial"/>
        </w:rPr>
        <w:t>ensembles</w:t>
      </w:r>
      <w:r>
        <w:rPr>
          <w:rFonts w:ascii="Arial" w:hAnsi="Arial" w:cs="Arial"/>
        </w:rPr>
        <w:t xml:space="preserve"> are represented by orange dots circled by gr</w:t>
      </w:r>
      <w:r w:rsidR="00662181">
        <w:rPr>
          <w:rFonts w:ascii="Arial" w:hAnsi="Arial" w:cs="Arial"/>
        </w:rPr>
        <w:t>een</w:t>
      </w:r>
      <w:r>
        <w:rPr>
          <w:rFonts w:ascii="Arial" w:hAnsi="Arial" w:cs="Arial"/>
        </w:rPr>
        <w:t>. Scale bar</w:t>
      </w:r>
      <w:r w:rsidR="00662181">
        <w:rPr>
          <w:rFonts w:ascii="Arial" w:hAnsi="Arial" w:cs="Arial"/>
        </w:rPr>
        <w:t>:</w:t>
      </w:r>
      <w:r>
        <w:rPr>
          <w:rFonts w:ascii="Arial" w:hAnsi="Arial" w:cs="Arial"/>
        </w:rPr>
        <w:t xml:space="preserve"> 50μm.</w:t>
      </w:r>
      <w:r w:rsidR="006B4007">
        <w:rPr>
          <w:rFonts w:ascii="Arial" w:hAnsi="Arial" w:cs="Arial"/>
        </w:rPr>
        <w:t xml:space="preserve"> </w:t>
      </w:r>
      <w:r w:rsidR="00DB7FD1" w:rsidRPr="00720CCF">
        <w:rPr>
          <w:rFonts w:ascii="Arial" w:hAnsi="Arial" w:cs="Arial"/>
        </w:rPr>
        <w:t>Data presented</w:t>
      </w:r>
      <w:r w:rsidR="00DB7FD1">
        <w:rPr>
          <w:rFonts w:ascii="Arial" w:hAnsi="Arial" w:cs="Arial"/>
        </w:rPr>
        <w:t xml:space="preserve"> </w:t>
      </w:r>
      <w:r w:rsidR="00DB7FD1" w:rsidRPr="00720CCF">
        <w:rPr>
          <w:rFonts w:ascii="Arial" w:hAnsi="Arial" w:cs="Arial"/>
        </w:rPr>
        <w:t xml:space="preserve">as box </w:t>
      </w:r>
      <w:r w:rsidR="00DB7FD1">
        <w:rPr>
          <w:rFonts w:ascii="Arial" w:hAnsi="Arial" w:cs="Arial"/>
        </w:rPr>
        <w:t>and whisker plots</w:t>
      </w:r>
      <w:r w:rsidR="00DB7FD1" w:rsidRPr="00720CCF">
        <w:rPr>
          <w:rFonts w:ascii="Arial" w:hAnsi="Arial" w:cs="Arial"/>
        </w:rPr>
        <w:t xml:space="preserve"> displaying median</w:t>
      </w:r>
      <w:r w:rsidR="00DB7FD1">
        <w:rPr>
          <w:rFonts w:ascii="Arial" w:hAnsi="Arial" w:cs="Arial"/>
        </w:rPr>
        <w:t xml:space="preserve"> and</w:t>
      </w:r>
      <w:r w:rsidR="00DB7FD1" w:rsidRPr="00720CCF">
        <w:rPr>
          <w:rFonts w:ascii="Arial" w:hAnsi="Arial" w:cs="Arial"/>
        </w:rPr>
        <w:t xml:space="preserve"> </w:t>
      </w:r>
      <w:r w:rsidR="00DB7FD1">
        <w:rPr>
          <w:rFonts w:ascii="Arial" w:hAnsi="Arial" w:cs="Arial"/>
        </w:rPr>
        <w:t xml:space="preserve">interquartile ranges </w:t>
      </w:r>
      <w:r w:rsidR="006B12C1">
        <w:rPr>
          <w:rFonts w:ascii="Arial" w:hAnsi="Arial" w:cs="Arial"/>
        </w:rPr>
        <w:t>(n=6 mice</w:t>
      </w:r>
      <w:ins w:id="421" w:author="Shuting Han" w:date="2017-04-04T15:06:00Z">
        <w:r w:rsidR="00B76468">
          <w:rPr>
            <w:rFonts w:ascii="Arial" w:hAnsi="Arial" w:cs="Arial"/>
          </w:rPr>
          <w:t xml:space="preserve">; </w:t>
        </w:r>
        <w:r w:rsidR="00B76468">
          <w:rPr>
            <w:rFonts w:ascii="Arial" w:hAnsi="Arial" w:cs="Arial"/>
            <w:color w:val="2E2E2E"/>
            <w:shd w:val="clear" w:color="auto" w:fill="FFFFFF"/>
          </w:rPr>
          <w:t>Wilcoxon rank</w:t>
        </w:r>
      </w:ins>
      <w:ins w:id="422" w:author="Shuting Han" w:date="2017-04-04T17:46:00Z">
        <w:r w:rsidR="00634375">
          <w:rPr>
            <w:rFonts w:ascii="Arial" w:hAnsi="Arial" w:cs="Arial"/>
            <w:color w:val="2E2E2E"/>
            <w:shd w:val="clear" w:color="auto" w:fill="FFFFFF"/>
          </w:rPr>
          <w:t xml:space="preserve"> sum</w:t>
        </w:r>
      </w:ins>
      <w:ins w:id="423" w:author="Shuting Han" w:date="2017-04-04T15:06:00Z">
        <w:r w:rsidR="00B76468">
          <w:rPr>
            <w:rFonts w:ascii="Arial" w:hAnsi="Arial" w:cs="Arial"/>
            <w:color w:val="2E2E2E"/>
            <w:shd w:val="clear" w:color="auto" w:fill="FFFFFF"/>
          </w:rPr>
          <w:t xml:space="preserve"> test</w:t>
        </w:r>
      </w:ins>
      <w:r w:rsidR="006B12C1">
        <w:rPr>
          <w:rFonts w:ascii="Arial" w:hAnsi="Arial" w:cs="Arial"/>
        </w:rPr>
        <w:t>).</w:t>
      </w:r>
      <w:r w:rsidR="00151F9C">
        <w:rPr>
          <w:rFonts w:ascii="Arial" w:hAnsi="Arial" w:cs="Arial"/>
        </w:rPr>
        <w:t xml:space="preserve"> Related to Figure S4.</w:t>
      </w:r>
    </w:p>
    <w:p w14:paraId="59554817" w14:textId="77777777" w:rsidR="00242A92" w:rsidRDefault="00242A92" w:rsidP="000D66F2">
      <w:pPr>
        <w:spacing w:line="480" w:lineRule="auto"/>
        <w:jc w:val="both"/>
        <w:rPr>
          <w:rFonts w:ascii="Arial" w:hAnsi="Arial" w:cs="Arial"/>
        </w:rPr>
      </w:pPr>
    </w:p>
    <w:p w14:paraId="2632511B" w14:textId="57F9B5C3" w:rsidR="00242A92" w:rsidRPr="000F4E1F" w:rsidRDefault="00242A92" w:rsidP="00242A92">
      <w:pPr>
        <w:spacing w:line="480" w:lineRule="auto"/>
        <w:jc w:val="both"/>
        <w:rPr>
          <w:rFonts w:ascii="Arial" w:hAnsi="Arial" w:cs="Arial"/>
          <w:b/>
        </w:rPr>
      </w:pPr>
      <w:r>
        <w:rPr>
          <w:rFonts w:ascii="Arial" w:hAnsi="Arial" w:cs="Arial"/>
          <w:b/>
        </w:rPr>
        <w:t xml:space="preserve">Figure </w:t>
      </w:r>
      <w:r w:rsidR="00161D5D">
        <w:rPr>
          <w:rFonts w:ascii="Arial" w:hAnsi="Arial" w:cs="Arial"/>
          <w:b/>
        </w:rPr>
        <w:t>6</w:t>
      </w:r>
      <w:r w:rsidRPr="000F4E1F">
        <w:rPr>
          <w:rFonts w:ascii="Arial" w:hAnsi="Arial" w:cs="Arial"/>
          <w:b/>
        </w:rPr>
        <w:t xml:space="preserve">. </w:t>
      </w:r>
      <w:r w:rsidR="00711B24">
        <w:rPr>
          <w:rFonts w:ascii="Arial" w:hAnsi="Arial" w:cs="Arial"/>
          <w:b/>
        </w:rPr>
        <w:t>R</w:t>
      </w:r>
      <w:r w:rsidR="008624F4">
        <w:rPr>
          <w:rFonts w:ascii="Arial" w:hAnsi="Arial" w:cs="Arial"/>
          <w:b/>
        </w:rPr>
        <w:t>econfiguration</w:t>
      </w:r>
      <w:r w:rsidR="00711B24">
        <w:rPr>
          <w:rFonts w:ascii="Arial" w:hAnsi="Arial" w:cs="Arial"/>
          <w:b/>
        </w:rPr>
        <w:t xml:space="preserve"> of cortical microcircuits by two-photon optogenetic </w:t>
      </w:r>
      <w:r w:rsidR="00EA1853">
        <w:rPr>
          <w:rFonts w:ascii="Arial" w:hAnsi="Arial" w:cs="Arial"/>
          <w:b/>
        </w:rPr>
        <w:t>stimulation</w:t>
      </w:r>
    </w:p>
    <w:p w14:paraId="05DE8CBD" w14:textId="5330908A" w:rsidR="00086019" w:rsidRDefault="00242A92" w:rsidP="000D66F2">
      <w:pPr>
        <w:spacing w:line="480" w:lineRule="auto"/>
        <w:jc w:val="both"/>
        <w:rPr>
          <w:rFonts w:ascii="Arial" w:hAnsi="Arial" w:cs="Arial"/>
        </w:rPr>
      </w:pPr>
      <w:r w:rsidRPr="000F4E1F">
        <w:rPr>
          <w:rFonts w:ascii="Arial" w:hAnsi="Arial" w:cs="Arial"/>
        </w:rPr>
        <w:t xml:space="preserve">(A) </w:t>
      </w:r>
      <w:r w:rsidR="00EA1853">
        <w:rPr>
          <w:rFonts w:ascii="Arial" w:hAnsi="Arial" w:cs="Arial"/>
        </w:rPr>
        <w:t>G</w:t>
      </w:r>
      <w:r>
        <w:rPr>
          <w:rFonts w:ascii="Arial" w:hAnsi="Arial" w:cs="Arial"/>
        </w:rPr>
        <w:t>raph</w:t>
      </w:r>
      <w:r w:rsidR="00062976">
        <w:rPr>
          <w:rFonts w:ascii="Arial" w:hAnsi="Arial" w:cs="Arial"/>
        </w:rPr>
        <w:t>ical models</w:t>
      </w:r>
      <w:r w:rsidR="007D127F">
        <w:rPr>
          <w:rFonts w:ascii="Arial" w:hAnsi="Arial" w:cs="Arial"/>
        </w:rPr>
        <w:t xml:space="preserve"> </w:t>
      </w:r>
      <w:r w:rsidR="00EA1853">
        <w:rPr>
          <w:rFonts w:ascii="Arial" w:hAnsi="Arial" w:cs="Arial"/>
        </w:rPr>
        <w:t xml:space="preserve">obtained using CRFs from </w:t>
      </w:r>
      <w:r w:rsidR="006245D8">
        <w:rPr>
          <w:rFonts w:ascii="Arial" w:hAnsi="Arial" w:cs="Arial"/>
        </w:rPr>
        <w:t xml:space="preserve">simultaneous two-photon imaging and two-photon optogenetic </w:t>
      </w:r>
      <w:r w:rsidR="00EA1853">
        <w:rPr>
          <w:rFonts w:ascii="Arial" w:hAnsi="Arial" w:cs="Arial"/>
        </w:rPr>
        <w:t>stimulation of a neuron</w:t>
      </w:r>
      <w:r w:rsidR="006245D8">
        <w:rPr>
          <w:rFonts w:ascii="Arial" w:hAnsi="Arial" w:cs="Arial"/>
        </w:rPr>
        <w:t xml:space="preserve"> with pattern completion capability</w:t>
      </w:r>
      <w:r w:rsidR="00EA1853">
        <w:rPr>
          <w:rFonts w:ascii="Arial" w:hAnsi="Arial" w:cs="Arial"/>
        </w:rPr>
        <w:t xml:space="preserve"> (Related to Figure S5)</w:t>
      </w:r>
      <w:r w:rsidR="006245D8">
        <w:rPr>
          <w:rFonts w:ascii="Arial" w:hAnsi="Arial" w:cs="Arial"/>
        </w:rPr>
        <w:t xml:space="preserve"> </w:t>
      </w:r>
      <w:r w:rsidR="007D127F">
        <w:rPr>
          <w:rFonts w:ascii="Arial" w:hAnsi="Arial" w:cs="Arial"/>
        </w:rPr>
        <w:t xml:space="preserve">before (left) and after (right) </w:t>
      </w:r>
      <w:r w:rsidR="002A5E2C">
        <w:rPr>
          <w:rFonts w:ascii="Arial" w:hAnsi="Arial" w:cs="Arial"/>
        </w:rPr>
        <w:t xml:space="preserve">two-photon optogenetic </w:t>
      </w:r>
      <w:r w:rsidR="00EA1853">
        <w:rPr>
          <w:rFonts w:ascii="Arial" w:hAnsi="Arial" w:cs="Arial"/>
        </w:rPr>
        <w:t>ensemble</w:t>
      </w:r>
      <w:r w:rsidR="007D127F">
        <w:rPr>
          <w:rFonts w:ascii="Arial" w:hAnsi="Arial" w:cs="Arial"/>
        </w:rPr>
        <w:t xml:space="preserve"> </w:t>
      </w:r>
      <w:r w:rsidR="00D61C08">
        <w:rPr>
          <w:rFonts w:ascii="Arial" w:hAnsi="Arial" w:cs="Arial"/>
        </w:rPr>
        <w:t>imprinting</w:t>
      </w:r>
      <w:r w:rsidR="007D127F">
        <w:rPr>
          <w:rFonts w:ascii="Arial" w:hAnsi="Arial" w:cs="Arial"/>
        </w:rPr>
        <w:t xml:space="preserve">. </w:t>
      </w:r>
      <w:r w:rsidR="00D61C08">
        <w:rPr>
          <w:rFonts w:ascii="Arial" w:hAnsi="Arial" w:cs="Arial"/>
        </w:rPr>
        <w:t xml:space="preserve">Square on bottom left represents added node for </w:t>
      </w:r>
      <w:r w:rsidR="00EA1853">
        <w:rPr>
          <w:rFonts w:ascii="Arial" w:hAnsi="Arial" w:cs="Arial"/>
        </w:rPr>
        <w:t>optogenetic stimuli</w:t>
      </w:r>
      <w:r w:rsidR="00D61C08">
        <w:rPr>
          <w:rFonts w:ascii="Arial" w:hAnsi="Arial" w:cs="Arial"/>
        </w:rPr>
        <w:t xml:space="preserve">. </w:t>
      </w:r>
      <w:r w:rsidR="0059799C">
        <w:rPr>
          <w:rFonts w:ascii="Arial" w:hAnsi="Arial" w:cs="Arial"/>
        </w:rPr>
        <w:t xml:space="preserve">Edge color </w:t>
      </w:r>
      <w:r w:rsidR="00D61C08">
        <w:rPr>
          <w:rFonts w:ascii="Arial" w:hAnsi="Arial" w:cs="Arial"/>
        </w:rPr>
        <w:t xml:space="preserve">tone </w:t>
      </w:r>
      <w:r w:rsidR="0059799C">
        <w:rPr>
          <w:rFonts w:ascii="Arial" w:hAnsi="Arial" w:cs="Arial"/>
        </w:rPr>
        <w:t xml:space="preserve">represents </w:t>
      </w:r>
      <w:r w:rsidR="00533449">
        <w:rPr>
          <w:rFonts w:ascii="Arial" w:hAnsi="Arial" w:cs="Arial"/>
        </w:rPr>
        <w:t>edge potential</w:t>
      </w:r>
      <w:r w:rsidR="0059799C">
        <w:rPr>
          <w:rFonts w:ascii="Arial" w:hAnsi="Arial" w:cs="Arial"/>
        </w:rPr>
        <w:t xml:space="preserve"> strength </w:t>
      </w:r>
      <w:r w:rsidR="00533449">
        <w:rPr>
          <w:rFonts w:ascii="Arial" w:hAnsi="Arial" w:cs="Arial"/>
        </w:rPr>
        <w:t>(</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533449">
        <w:rPr>
          <w:rFonts w:ascii="Arial" w:hAnsi="Arial" w:cs="Arial"/>
        </w:rPr>
        <w:t>)</w:t>
      </w:r>
      <w:r w:rsidR="0059799C">
        <w:rPr>
          <w:rFonts w:ascii="Arial" w:hAnsi="Arial" w:cs="Arial"/>
        </w:rPr>
        <w:t xml:space="preserve">; node color represents </w:t>
      </w:r>
      <w:r w:rsidR="00320F4A">
        <w:rPr>
          <w:rFonts w:ascii="Arial" w:hAnsi="Arial" w:cs="Arial"/>
        </w:rPr>
        <w:t>node strength</w:t>
      </w:r>
      <w:r w:rsidR="0059799C">
        <w:rPr>
          <w:rFonts w:ascii="Arial" w:hAnsi="Arial" w:cs="Arial"/>
        </w:rPr>
        <w:t xml:space="preserve">. </w:t>
      </w:r>
      <w:r w:rsidR="00FD08F9">
        <w:rPr>
          <w:rFonts w:ascii="Arial" w:hAnsi="Arial" w:cs="Arial"/>
        </w:rPr>
        <w:t>Node size represents</w:t>
      </w:r>
      <w:r w:rsidR="00554F69">
        <w:rPr>
          <w:rFonts w:ascii="Arial" w:hAnsi="Arial" w:cs="Arial"/>
        </w:rPr>
        <w:t xml:space="preserve"> </w:t>
      </w:r>
      <w:r w:rsidR="00FD08F9">
        <w:rPr>
          <w:rFonts w:ascii="Arial" w:hAnsi="Arial" w:cs="Arial"/>
        </w:rPr>
        <w:t xml:space="preserve">node degree. </w:t>
      </w:r>
      <w:r w:rsidR="002E3A31">
        <w:rPr>
          <w:rFonts w:ascii="Arial" w:hAnsi="Arial" w:cs="Arial"/>
        </w:rPr>
        <w:t>Scale bar</w:t>
      </w:r>
      <w:r w:rsidR="009E5D7E">
        <w:rPr>
          <w:rFonts w:ascii="Arial" w:hAnsi="Arial" w:cs="Arial"/>
        </w:rPr>
        <w:t>:</w:t>
      </w:r>
      <w:r w:rsidR="002E3A31">
        <w:rPr>
          <w:rFonts w:ascii="Arial" w:hAnsi="Arial" w:cs="Arial"/>
        </w:rPr>
        <w:t xml:space="preserve"> 50μm. </w:t>
      </w:r>
      <w:r w:rsidR="004C19A2">
        <w:rPr>
          <w:rFonts w:ascii="Arial" w:hAnsi="Arial" w:cs="Arial"/>
        </w:rPr>
        <w:t xml:space="preserve">(B) </w:t>
      </w:r>
      <w:r w:rsidR="00416CAC">
        <w:rPr>
          <w:rFonts w:ascii="Arial" w:hAnsi="Arial" w:cs="Arial"/>
        </w:rPr>
        <w:t xml:space="preserve">Isomorphic graphs of CRFs models before (pre) and after </w:t>
      </w:r>
      <w:r w:rsidR="00416CAC">
        <w:rPr>
          <w:rFonts w:ascii="Arial" w:hAnsi="Arial" w:cs="Arial"/>
        </w:rPr>
        <w:lastRenderedPageBreak/>
        <w:t>(post) ensemble imprinting. Blue neurons were stimulated with two-photon optogenetics (60 trials; 4Hz). C</w:t>
      </w:r>
      <w:r w:rsidR="004C19A2">
        <w:rPr>
          <w:rFonts w:ascii="Arial" w:hAnsi="Arial" w:cs="Arial"/>
        </w:rPr>
        <w:t>onnection</w:t>
      </w:r>
      <w:r w:rsidR="00416CAC">
        <w:rPr>
          <w:rFonts w:ascii="Arial" w:hAnsi="Arial" w:cs="Arial"/>
        </w:rPr>
        <w:t xml:space="preserve">s between photostimulated neurons are shown in blue. </w:t>
      </w:r>
      <w:r w:rsidR="004C19A2">
        <w:rPr>
          <w:rFonts w:ascii="Arial" w:hAnsi="Arial" w:cs="Arial"/>
        </w:rPr>
        <w:t>Red dot represents stimulated neuron.</w:t>
      </w:r>
      <w:r w:rsidR="005922AC">
        <w:rPr>
          <w:rFonts w:ascii="Arial" w:hAnsi="Arial" w:cs="Arial"/>
        </w:rPr>
        <w:t xml:space="preserve"> </w:t>
      </w:r>
      <w:r w:rsidR="00161D5D">
        <w:rPr>
          <w:rFonts w:ascii="Arial" w:hAnsi="Arial" w:cs="Arial"/>
        </w:rPr>
        <w:t>(</w:t>
      </w:r>
      <w:r w:rsidR="004C19A2">
        <w:rPr>
          <w:rFonts w:ascii="Arial" w:hAnsi="Arial" w:cs="Arial"/>
        </w:rPr>
        <w:t>C</w:t>
      </w:r>
      <w:r w:rsidR="00161D5D">
        <w:rPr>
          <w:rFonts w:ascii="Arial" w:hAnsi="Arial" w:cs="Arial"/>
        </w:rPr>
        <w:t xml:space="preserve">) </w:t>
      </w:r>
      <w:r w:rsidR="000210AE">
        <w:rPr>
          <w:rFonts w:ascii="Arial" w:hAnsi="Arial" w:cs="Arial"/>
        </w:rPr>
        <w:t>Node strength and AUC</w:t>
      </w:r>
      <w:r w:rsidR="005922AC">
        <w:rPr>
          <w:rFonts w:ascii="Arial" w:hAnsi="Arial" w:cs="Arial"/>
        </w:rPr>
        <w:t xml:space="preserve"> values showed changes in network reconfiguration of neurons with pattern completion capability. Stimulated neuron is represented in red</w:t>
      </w:r>
      <w:r w:rsidR="00161D5D">
        <w:rPr>
          <w:rFonts w:ascii="Arial" w:hAnsi="Arial" w:cs="Arial"/>
        </w:rPr>
        <w:t xml:space="preserve"> before (left) and after (right) </w:t>
      </w:r>
      <w:r w:rsidR="005922AC">
        <w:rPr>
          <w:rFonts w:ascii="Arial" w:hAnsi="Arial" w:cs="Arial"/>
        </w:rPr>
        <w:t>ensemble imprinting</w:t>
      </w:r>
      <w:r w:rsidR="00161D5D">
        <w:rPr>
          <w:rFonts w:ascii="Arial" w:hAnsi="Arial" w:cs="Arial"/>
        </w:rPr>
        <w:t xml:space="preserve">. </w:t>
      </w:r>
      <w:r w:rsidR="005922AC">
        <w:rPr>
          <w:rFonts w:ascii="Arial" w:hAnsi="Arial" w:cs="Arial"/>
        </w:rPr>
        <w:t xml:space="preserve">Confidence levels calculated from random data are depicted by </w:t>
      </w:r>
      <w:r w:rsidR="001B278C">
        <w:rPr>
          <w:rFonts w:ascii="Arial" w:hAnsi="Arial" w:cs="Arial"/>
        </w:rPr>
        <w:t>gre</w:t>
      </w:r>
      <w:r w:rsidR="005922AC">
        <w:rPr>
          <w:rFonts w:ascii="Arial" w:hAnsi="Arial" w:cs="Arial"/>
        </w:rPr>
        <w:t xml:space="preserve">y bars. </w:t>
      </w:r>
      <w:r w:rsidR="007D127F">
        <w:rPr>
          <w:rFonts w:ascii="Arial" w:hAnsi="Arial" w:cs="Arial"/>
        </w:rPr>
        <w:t>(</w:t>
      </w:r>
      <w:r w:rsidR="00DA542F">
        <w:rPr>
          <w:rFonts w:ascii="Arial" w:hAnsi="Arial" w:cs="Arial"/>
        </w:rPr>
        <w:t>D</w:t>
      </w:r>
      <w:r w:rsidR="007D127F">
        <w:rPr>
          <w:rFonts w:ascii="Arial" w:hAnsi="Arial" w:cs="Arial"/>
        </w:rPr>
        <w:t xml:space="preserve">) </w:t>
      </w:r>
      <w:r w:rsidR="009C39E1">
        <w:rPr>
          <w:rFonts w:ascii="Arial" w:hAnsi="Arial" w:cs="Arial"/>
        </w:rPr>
        <w:t>Node degree (P=</w:t>
      </w:r>
      <w:r w:rsidR="00185108">
        <w:rPr>
          <w:rFonts w:ascii="Arial" w:hAnsi="Arial" w:cs="Arial"/>
        </w:rPr>
        <w:t>0.0015</w:t>
      </w:r>
      <w:r w:rsidR="009C39E1">
        <w:rPr>
          <w:rFonts w:ascii="Arial" w:hAnsi="Arial" w:cs="Arial"/>
        </w:rPr>
        <w:t>**), (</w:t>
      </w:r>
      <w:r w:rsidR="00DA542F">
        <w:rPr>
          <w:rFonts w:ascii="Arial" w:hAnsi="Arial" w:cs="Arial"/>
        </w:rPr>
        <w:t>E</w:t>
      </w:r>
      <w:r w:rsidR="009C39E1">
        <w:rPr>
          <w:rFonts w:ascii="Arial" w:hAnsi="Arial" w:cs="Arial"/>
        </w:rPr>
        <w:t>) centrality (P=</w:t>
      </w:r>
      <w:r w:rsidR="00185108">
        <w:rPr>
          <w:rFonts w:ascii="Arial" w:hAnsi="Arial" w:cs="Arial"/>
        </w:rPr>
        <w:t>0.0002</w:t>
      </w:r>
      <w:r w:rsidR="009C39E1">
        <w:rPr>
          <w:rFonts w:ascii="Arial" w:hAnsi="Arial" w:cs="Arial"/>
        </w:rPr>
        <w:t>***)</w:t>
      </w:r>
      <w:r w:rsidR="00347EA8">
        <w:rPr>
          <w:rFonts w:ascii="Arial" w:hAnsi="Arial" w:cs="Arial"/>
        </w:rPr>
        <w:t>, (</w:t>
      </w:r>
      <w:r w:rsidR="00DA542F">
        <w:rPr>
          <w:rFonts w:ascii="Arial" w:hAnsi="Arial" w:cs="Arial"/>
        </w:rPr>
        <w:t>F</w:t>
      </w:r>
      <w:r w:rsidR="00347EA8">
        <w:rPr>
          <w:rFonts w:ascii="Arial" w:hAnsi="Arial" w:cs="Arial"/>
        </w:rPr>
        <w:t xml:space="preserve">) </w:t>
      </w:r>
      <w:r w:rsidR="009F06F5">
        <w:rPr>
          <w:rFonts w:ascii="Arial" w:hAnsi="Arial" w:cs="Arial"/>
        </w:rPr>
        <w:t>node strength</w:t>
      </w:r>
      <w:r w:rsidR="009C39E1">
        <w:rPr>
          <w:rFonts w:ascii="Arial" w:hAnsi="Arial" w:cs="Arial"/>
        </w:rPr>
        <w:t xml:space="preserve"> (P=</w:t>
      </w:r>
      <w:r w:rsidR="00185108">
        <w:rPr>
          <w:rFonts w:ascii="Arial" w:hAnsi="Arial" w:cs="Arial"/>
        </w:rPr>
        <w:t>0.1876</w:t>
      </w:r>
      <w:r w:rsidR="009C39E1">
        <w:rPr>
          <w:rFonts w:ascii="Arial" w:hAnsi="Arial" w:cs="Arial"/>
        </w:rPr>
        <w:t xml:space="preserve"> n.s) and </w:t>
      </w:r>
      <w:r w:rsidR="00347EA8">
        <w:rPr>
          <w:rFonts w:ascii="Arial" w:hAnsi="Arial" w:cs="Arial"/>
        </w:rPr>
        <w:t>(</w:t>
      </w:r>
      <w:r w:rsidR="00DA542F">
        <w:rPr>
          <w:rFonts w:ascii="Arial" w:hAnsi="Arial" w:cs="Arial"/>
        </w:rPr>
        <w:t>G</w:t>
      </w:r>
      <w:r w:rsidR="00347EA8">
        <w:rPr>
          <w:rFonts w:ascii="Arial" w:hAnsi="Arial" w:cs="Arial"/>
        </w:rPr>
        <w:t xml:space="preserve">) clustering coefficient </w:t>
      </w:r>
      <w:r w:rsidR="009C39E1">
        <w:rPr>
          <w:rFonts w:ascii="Arial" w:hAnsi="Arial" w:cs="Arial"/>
        </w:rPr>
        <w:t>(P=</w:t>
      </w:r>
      <w:r w:rsidR="00185108">
        <w:rPr>
          <w:rFonts w:ascii="Arial" w:hAnsi="Arial" w:cs="Arial"/>
        </w:rPr>
        <w:t>0.3258</w:t>
      </w:r>
      <w:r w:rsidR="009C39E1">
        <w:rPr>
          <w:rFonts w:ascii="Arial" w:hAnsi="Arial" w:cs="Arial"/>
        </w:rPr>
        <w:t xml:space="preserve"> n.s) of neurons belonging to </w:t>
      </w:r>
      <w:r w:rsidR="000E2401">
        <w:rPr>
          <w:rFonts w:ascii="Arial" w:hAnsi="Arial" w:cs="Arial"/>
        </w:rPr>
        <w:t xml:space="preserve">imprinted ensemble </w:t>
      </w:r>
      <w:r w:rsidR="00D61C08">
        <w:rPr>
          <w:rFonts w:ascii="Arial" w:hAnsi="Arial" w:cs="Arial"/>
        </w:rPr>
        <w:t>before</w:t>
      </w:r>
      <w:r w:rsidR="009C39E1">
        <w:rPr>
          <w:rFonts w:ascii="Arial" w:hAnsi="Arial" w:cs="Arial"/>
        </w:rPr>
        <w:t xml:space="preserve"> (pre)</w:t>
      </w:r>
      <w:r w:rsidR="008A34A7">
        <w:rPr>
          <w:rFonts w:ascii="Arial" w:hAnsi="Arial" w:cs="Arial"/>
        </w:rPr>
        <w:t xml:space="preserve"> </w:t>
      </w:r>
      <w:r w:rsidR="00D61C08">
        <w:rPr>
          <w:rFonts w:ascii="Arial" w:hAnsi="Arial" w:cs="Arial"/>
        </w:rPr>
        <w:t>and after</w:t>
      </w:r>
      <w:r w:rsidR="008A34A7">
        <w:rPr>
          <w:rFonts w:ascii="Arial" w:hAnsi="Arial" w:cs="Arial"/>
        </w:rPr>
        <w:t xml:space="preserve"> (</w:t>
      </w:r>
      <w:r w:rsidR="009C39E1">
        <w:rPr>
          <w:rFonts w:ascii="Arial" w:hAnsi="Arial" w:cs="Arial"/>
        </w:rPr>
        <w:t>post</w:t>
      </w:r>
      <w:r w:rsidR="008A34A7">
        <w:rPr>
          <w:rFonts w:ascii="Arial" w:hAnsi="Arial" w:cs="Arial"/>
        </w:rPr>
        <w:t>)</w:t>
      </w:r>
      <w:r w:rsidR="00D61C08">
        <w:rPr>
          <w:rFonts w:ascii="Arial" w:hAnsi="Arial" w:cs="Arial"/>
        </w:rPr>
        <w:t xml:space="preserve"> </w:t>
      </w:r>
      <w:r w:rsidR="009C39E1">
        <w:rPr>
          <w:rFonts w:ascii="Arial" w:hAnsi="Arial" w:cs="Arial"/>
        </w:rPr>
        <w:t>photostimulation</w:t>
      </w:r>
      <w:r w:rsidR="00D61C08">
        <w:rPr>
          <w:rFonts w:ascii="Arial" w:hAnsi="Arial" w:cs="Arial"/>
        </w:rPr>
        <w:t xml:space="preserve"> protocol</w:t>
      </w:r>
      <w:r w:rsidR="009C39E1">
        <w:rPr>
          <w:rFonts w:ascii="Arial" w:hAnsi="Arial" w:cs="Arial"/>
        </w:rPr>
        <w:t>.</w:t>
      </w:r>
      <w:r w:rsidR="00D61C08">
        <w:rPr>
          <w:rFonts w:ascii="Arial" w:hAnsi="Arial" w:cs="Arial"/>
        </w:rPr>
        <w:t xml:space="preserve"> </w:t>
      </w:r>
      <w:r w:rsidR="005B4BAF">
        <w:rPr>
          <w:rFonts w:ascii="Arial" w:hAnsi="Arial" w:cs="Arial"/>
        </w:rPr>
        <w:t xml:space="preserve">Data plots represent photostimulated neurons activated by imprinting protocol. </w:t>
      </w:r>
      <w:r w:rsidR="00482603">
        <w:rPr>
          <w:rFonts w:ascii="Arial" w:hAnsi="Arial" w:cs="Arial"/>
        </w:rPr>
        <w:t xml:space="preserve">Black lines highlight neurons with pattern completion capability. Note that measurements related to functional connectivity were significantly increased by imprinting protocol whereas values related to the contribution of photostimulated neurons into the whole network remain stable </w:t>
      </w:r>
      <w:r w:rsidR="001E3C25">
        <w:rPr>
          <w:rFonts w:ascii="Arial" w:hAnsi="Arial" w:cs="Arial"/>
        </w:rPr>
        <w:t>indicating reconfigur</w:t>
      </w:r>
      <w:r w:rsidR="00482603">
        <w:rPr>
          <w:rFonts w:ascii="Arial" w:hAnsi="Arial" w:cs="Arial"/>
        </w:rPr>
        <w:t>ation of a subpopulation of neurons</w:t>
      </w:r>
      <w:r w:rsidR="001E3C25">
        <w:rPr>
          <w:rFonts w:ascii="Arial" w:hAnsi="Arial" w:cs="Arial"/>
        </w:rPr>
        <w:t xml:space="preserve"> </w:t>
      </w:r>
      <w:r w:rsidR="00482603">
        <w:rPr>
          <w:rFonts w:ascii="Arial" w:hAnsi="Arial" w:cs="Arial"/>
        </w:rPr>
        <w:t>but</w:t>
      </w:r>
      <w:r w:rsidR="001E3C25">
        <w:rPr>
          <w:rFonts w:ascii="Arial" w:hAnsi="Arial" w:cs="Arial"/>
        </w:rPr>
        <w:t xml:space="preserve"> preserving global network properties</w:t>
      </w:r>
      <w:r w:rsidR="00482603">
        <w:rPr>
          <w:rFonts w:ascii="Arial" w:hAnsi="Arial" w:cs="Arial"/>
        </w:rPr>
        <w:t xml:space="preserve"> (n=</w:t>
      </w:r>
      <w:ins w:id="424" w:author="Shuting Han" w:date="2017-04-04T11:10:00Z">
        <w:r w:rsidR="00685CB8">
          <w:rPr>
            <w:rFonts w:ascii="Arial" w:hAnsi="Arial" w:cs="Arial"/>
          </w:rPr>
          <w:t>1</w:t>
        </w:r>
      </w:ins>
      <w:del w:id="425" w:author="Shuting Han" w:date="2017-04-04T11:10:00Z">
        <w:r w:rsidR="00482603" w:rsidDel="00685CB8">
          <w:rPr>
            <w:rFonts w:ascii="Arial" w:hAnsi="Arial" w:cs="Arial"/>
          </w:rPr>
          <w:delText>5</w:delText>
        </w:r>
      </w:del>
      <w:r w:rsidR="00482603">
        <w:rPr>
          <w:rFonts w:ascii="Arial" w:hAnsi="Arial" w:cs="Arial"/>
        </w:rPr>
        <w:t xml:space="preserve"> m</w:t>
      </w:r>
      <w:ins w:id="426" w:author="Shuting Han" w:date="2017-04-04T11:11:00Z">
        <w:r w:rsidR="00685CB8">
          <w:rPr>
            <w:rFonts w:ascii="Arial" w:hAnsi="Arial" w:cs="Arial"/>
          </w:rPr>
          <w:t>ouse</w:t>
        </w:r>
      </w:ins>
      <w:ins w:id="427" w:author="Shuting Han" w:date="2017-04-05T10:00:00Z">
        <w:r w:rsidR="00E14E01">
          <w:rPr>
            <w:rFonts w:ascii="Arial" w:hAnsi="Arial" w:cs="Arial"/>
          </w:rPr>
          <w:t>, 15 neurons</w:t>
        </w:r>
      </w:ins>
      <w:ins w:id="428" w:author="Shuting Han" w:date="2017-04-04T15:06:00Z">
        <w:r w:rsidR="00B76468">
          <w:rPr>
            <w:rFonts w:ascii="Arial" w:hAnsi="Arial" w:cs="Arial"/>
          </w:rPr>
          <w:t xml:space="preserve">; </w:t>
        </w:r>
      </w:ins>
      <w:ins w:id="429" w:author="Shuting Han" w:date="2017-04-05T10:00:00Z">
        <w:r w:rsidR="00E14E01">
          <w:rPr>
            <w:rFonts w:ascii="Arial" w:hAnsi="Arial" w:cs="Arial"/>
            <w:color w:val="2E2E2E"/>
            <w:shd w:val="clear" w:color="auto" w:fill="FFFFFF"/>
          </w:rPr>
          <w:t>Wilcoxon signed rank test</w:t>
        </w:r>
      </w:ins>
      <w:del w:id="430" w:author="Shuting Han" w:date="2017-04-04T11:11:00Z">
        <w:r w:rsidR="00482603" w:rsidDel="00685CB8">
          <w:rPr>
            <w:rFonts w:ascii="Arial" w:hAnsi="Arial" w:cs="Arial"/>
          </w:rPr>
          <w:delText>ice</w:delText>
        </w:r>
      </w:del>
      <w:r w:rsidR="00482603">
        <w:rPr>
          <w:rFonts w:ascii="Arial" w:hAnsi="Arial" w:cs="Arial"/>
        </w:rPr>
        <w:t>)</w:t>
      </w:r>
      <w:r w:rsidR="00C63363">
        <w:rPr>
          <w:rFonts w:ascii="Arial" w:hAnsi="Arial" w:cs="Arial"/>
        </w:rPr>
        <w:t>.</w:t>
      </w:r>
      <w:r w:rsidR="00482603">
        <w:rPr>
          <w:rFonts w:ascii="Arial" w:hAnsi="Arial" w:cs="Arial"/>
        </w:rPr>
        <w:t xml:space="preserve"> Related to Figure S6.</w:t>
      </w:r>
    </w:p>
    <w:p w14:paraId="3B2D571A" w14:textId="02685367" w:rsidR="00C91165" w:rsidRPr="00044B3A" w:rsidRDefault="00065C7A" w:rsidP="000D66F2">
      <w:pPr>
        <w:spacing w:line="480" w:lineRule="auto"/>
        <w:jc w:val="both"/>
        <w:rPr>
          <w:rFonts w:ascii="Arial" w:hAnsi="Arial" w:cs="Arial"/>
        </w:rPr>
      </w:pPr>
      <w:r>
        <w:rPr>
          <w:rFonts w:ascii="Arial" w:hAnsi="Arial" w:cs="Arial"/>
        </w:rPr>
        <w:t xml:space="preserve"> </w:t>
      </w:r>
      <w:r w:rsidR="00901701">
        <w:rPr>
          <w:rFonts w:ascii="Arial" w:hAnsi="Arial" w:cs="Arial"/>
        </w:rPr>
        <w:br w:type="page"/>
      </w:r>
    </w:p>
    <w:p w14:paraId="26EE7E43" w14:textId="2407772A" w:rsidR="00F967F9" w:rsidRDefault="00F967F9" w:rsidP="00F901A2">
      <w:pPr>
        <w:rPr>
          <w:rFonts w:ascii="Arial" w:hAnsi="Arial" w:cs="Arial"/>
        </w:rPr>
      </w:pPr>
    </w:p>
    <w:p w14:paraId="24991ECE" w14:textId="213F916A" w:rsidR="00C01E56" w:rsidRPr="001C693C" w:rsidRDefault="00C01E56" w:rsidP="001C693C">
      <w:pPr>
        <w:pStyle w:val="EndNoteBibliography"/>
        <w:spacing w:line="480" w:lineRule="auto"/>
        <w:jc w:val="center"/>
        <w:rPr>
          <w:rFonts w:ascii="Arial" w:hAnsi="Arial" w:cs="Arial"/>
          <w:b/>
          <w:sz w:val="28"/>
          <w:szCs w:val="28"/>
        </w:rPr>
      </w:pPr>
      <w:r w:rsidRPr="001C693C">
        <w:rPr>
          <w:rFonts w:ascii="Arial" w:hAnsi="Arial" w:cs="Arial"/>
          <w:b/>
          <w:sz w:val="28"/>
          <w:szCs w:val="28"/>
        </w:rPr>
        <w:t>References</w:t>
      </w:r>
    </w:p>
    <w:moveToRangeStart w:id="431" w:author="Shuting Han" w:date="2017-04-04T11:38:00Z" w:name="move479069225"/>
    <w:p w14:paraId="0AF70D1A" w14:textId="77777777" w:rsidR="00BC1C0A" w:rsidRPr="00BC1C0A" w:rsidRDefault="00FA13B2" w:rsidP="00BC1C0A">
      <w:pPr>
        <w:pStyle w:val="EndNoteBibliography"/>
      </w:pPr>
      <w:moveTo w:id="432" w:author="Shuting Han" w:date="2017-04-04T11:38:00Z">
        <w:r>
          <w:rPr>
            <w:rFonts w:ascii="Arial" w:hAnsi="Arial" w:cs="Arial"/>
          </w:rPr>
          <w:fldChar w:fldCharType="begin"/>
        </w:r>
        <w:r w:rsidRPr="00FA13B2">
          <w:rPr>
            <w:rFonts w:ascii="Arial" w:hAnsi="Arial" w:cs="Arial"/>
          </w:rPr>
          <w:instrText xml:space="preserve"> ADDIN EN.REFLIST </w:instrText>
        </w:r>
        <w:r>
          <w:rPr>
            <w:rFonts w:ascii="Arial" w:hAnsi="Arial" w:cs="Arial"/>
          </w:rPr>
          <w:fldChar w:fldCharType="separate"/>
        </w:r>
      </w:moveTo>
      <w:bookmarkStart w:id="433" w:name="_ENREF_1"/>
      <w:r w:rsidR="00BC1C0A" w:rsidRPr="00BC1C0A">
        <w:t>Achard, S., and Bullmore, E. (2007). Efficiency and cost of economical brain functional networks. PLoS computational biology</w:t>
      </w:r>
      <w:r w:rsidR="00BC1C0A" w:rsidRPr="00BC1C0A">
        <w:rPr>
          <w:i/>
        </w:rPr>
        <w:t xml:space="preserve"> 3</w:t>
      </w:r>
      <w:r w:rsidR="00BC1C0A" w:rsidRPr="00BC1C0A">
        <w:t>, e17.</w:t>
      </w:r>
      <w:bookmarkEnd w:id="433"/>
    </w:p>
    <w:p w14:paraId="559727FE" w14:textId="77777777" w:rsidR="00BC1C0A" w:rsidRPr="00BC1C0A" w:rsidRDefault="00BC1C0A" w:rsidP="00BC1C0A">
      <w:pPr>
        <w:pStyle w:val="EndNoteBibliography"/>
      </w:pPr>
      <w:bookmarkStart w:id="434" w:name="_ENREF_2"/>
      <w:r w:rsidRPr="00BC1C0A">
        <w:t>Achard, S., Salvador, R., Whitcher, B., Suckling, J., and Bullmore, E. (2006). A resilient, low-frequency, small-world human brain functional network with highly connected association cortical hubs. J Neurosci</w:t>
      </w:r>
      <w:r w:rsidRPr="00BC1C0A">
        <w:rPr>
          <w:i/>
        </w:rPr>
        <w:t xml:space="preserve"> 26</w:t>
      </w:r>
      <w:r w:rsidRPr="00BC1C0A">
        <w:t>, 63-72.</w:t>
      </w:r>
      <w:bookmarkEnd w:id="434"/>
    </w:p>
    <w:p w14:paraId="73F7DAD6" w14:textId="77777777" w:rsidR="00BC1C0A" w:rsidRPr="00BC1C0A" w:rsidRDefault="00BC1C0A" w:rsidP="00BC1C0A">
      <w:pPr>
        <w:pStyle w:val="EndNoteBibliography"/>
      </w:pPr>
      <w:bookmarkStart w:id="435" w:name="_ENREF_3"/>
      <w:r w:rsidRPr="00BC1C0A">
        <w:t>Barabasi, A.L., and Albert, R. (1999). Emergence of scaling in random networks. Science (New York, NY)</w:t>
      </w:r>
      <w:r w:rsidRPr="00BC1C0A">
        <w:rPr>
          <w:i/>
        </w:rPr>
        <w:t xml:space="preserve"> 286</w:t>
      </w:r>
      <w:r w:rsidRPr="00BC1C0A">
        <w:t>, 509-512.</w:t>
      </w:r>
      <w:bookmarkEnd w:id="435"/>
    </w:p>
    <w:p w14:paraId="49C7BA40" w14:textId="77777777" w:rsidR="00BC1C0A" w:rsidRPr="00BC1C0A" w:rsidRDefault="00BC1C0A" w:rsidP="00BC1C0A">
      <w:pPr>
        <w:pStyle w:val="EndNoteBibliography"/>
      </w:pPr>
      <w:bookmarkStart w:id="436" w:name="_ENREF_4"/>
      <w:r w:rsidRPr="00BC1C0A">
        <w:t>Bettencourt, L.M., Stephens, G.J., Ham, M.I., and Gross, G.W. (2007). Functional structure of cortical neuronal networks grown in vitro. Physical review E, Statistical, nonlinear, and soft matter physics</w:t>
      </w:r>
      <w:r w:rsidRPr="00BC1C0A">
        <w:rPr>
          <w:i/>
        </w:rPr>
        <w:t xml:space="preserve"> 75</w:t>
      </w:r>
      <w:r w:rsidRPr="00BC1C0A">
        <w:t>, 021915.</w:t>
      </w:r>
      <w:bookmarkEnd w:id="436"/>
    </w:p>
    <w:p w14:paraId="1A5B5466" w14:textId="77777777" w:rsidR="00BC1C0A" w:rsidRPr="00BC1C0A" w:rsidRDefault="00BC1C0A" w:rsidP="00BC1C0A">
      <w:pPr>
        <w:pStyle w:val="EndNoteBibliography"/>
      </w:pPr>
      <w:bookmarkStart w:id="437" w:name="_ENREF_5"/>
      <w:r w:rsidRPr="00BC1C0A">
        <w:t>Bonifazi, P., Goldin, M., Picardo, M.A., Jorquera, I., Cattani, A., Bianconi, G., Represa, A., Ben-Ari, Y., and Cossart, R. (2009). GABAergic hub neurons orchestrate synchrony in developing hippocampal networks. Science (New York, NY)</w:t>
      </w:r>
      <w:r w:rsidRPr="00BC1C0A">
        <w:rPr>
          <w:i/>
        </w:rPr>
        <w:t xml:space="preserve"> 326</w:t>
      </w:r>
      <w:r w:rsidRPr="00BC1C0A">
        <w:t>, 1419-1424.</w:t>
      </w:r>
      <w:bookmarkEnd w:id="437"/>
    </w:p>
    <w:p w14:paraId="559E99D7" w14:textId="77777777" w:rsidR="00BC1C0A" w:rsidRPr="00BC1C0A" w:rsidRDefault="00BC1C0A" w:rsidP="00BC1C0A">
      <w:pPr>
        <w:pStyle w:val="EndNoteBibliography"/>
      </w:pPr>
      <w:bookmarkStart w:id="438" w:name="_ENREF_6"/>
      <w:r w:rsidRPr="00BC1C0A">
        <w:t>Brindley Gs Fau - Lewin, W.S., and Lewin, W.S. (1986). The sensations produced by electrical stimulation of the visual cortex.</w:t>
      </w:r>
      <w:bookmarkEnd w:id="438"/>
    </w:p>
    <w:p w14:paraId="2574225A" w14:textId="77777777" w:rsidR="00BC1C0A" w:rsidRPr="00BC1C0A" w:rsidRDefault="00BC1C0A" w:rsidP="00BC1C0A">
      <w:pPr>
        <w:pStyle w:val="EndNoteBibliography"/>
      </w:pPr>
      <w:bookmarkStart w:id="439" w:name="_ENREF_7"/>
      <w:r w:rsidRPr="00BC1C0A">
        <w:t>Brown, S.L., Joseph, J., and Stopfer, M. (2005). Encoding a temporally structured stimulus with a temporally structured neural representation. Nature neuroscience</w:t>
      </w:r>
      <w:r w:rsidRPr="00BC1C0A">
        <w:rPr>
          <w:i/>
        </w:rPr>
        <w:t xml:space="preserve"> 8</w:t>
      </w:r>
      <w:r w:rsidRPr="00BC1C0A">
        <w:t>, 1568-1576.</w:t>
      </w:r>
      <w:bookmarkEnd w:id="439"/>
    </w:p>
    <w:p w14:paraId="3B402E2D" w14:textId="77777777" w:rsidR="00BC1C0A" w:rsidRPr="00BC1C0A" w:rsidRDefault="00BC1C0A" w:rsidP="00BC1C0A">
      <w:pPr>
        <w:pStyle w:val="EndNoteBibliography"/>
      </w:pPr>
      <w:bookmarkStart w:id="440" w:name="_ENREF_8"/>
      <w:r w:rsidRPr="00BC1C0A">
        <w:t>Bullmore, E., and Sporns, O. (2009). Complex brain networks: graph theoretical analysis of structural and functional systems. Nature reviews Neuroscience</w:t>
      </w:r>
      <w:r w:rsidRPr="00BC1C0A">
        <w:rPr>
          <w:i/>
        </w:rPr>
        <w:t xml:space="preserve"> 10</w:t>
      </w:r>
      <w:r w:rsidRPr="00BC1C0A">
        <w:t>, 186-198.</w:t>
      </w:r>
      <w:bookmarkEnd w:id="440"/>
    </w:p>
    <w:p w14:paraId="11DD4778" w14:textId="77777777" w:rsidR="00BC1C0A" w:rsidRPr="00BC1C0A" w:rsidRDefault="00BC1C0A" w:rsidP="00BC1C0A">
      <w:pPr>
        <w:pStyle w:val="EndNoteBibliography"/>
      </w:pPr>
      <w:bookmarkStart w:id="441" w:name="_ENREF_9"/>
      <w:r w:rsidRPr="00BC1C0A">
        <w:t>Buzsaki, G. (2010). Neural syntax: cell assemblies, synapsembles, and readers. Neuron</w:t>
      </w:r>
      <w:r w:rsidRPr="00BC1C0A">
        <w:rPr>
          <w:i/>
        </w:rPr>
        <w:t xml:space="preserve"> 63</w:t>
      </w:r>
      <w:r w:rsidRPr="00BC1C0A">
        <w:t>.</w:t>
      </w:r>
      <w:bookmarkEnd w:id="441"/>
    </w:p>
    <w:p w14:paraId="1C041201" w14:textId="77777777" w:rsidR="00BC1C0A" w:rsidRPr="00BC1C0A" w:rsidRDefault="00BC1C0A" w:rsidP="00BC1C0A">
      <w:pPr>
        <w:pStyle w:val="EndNoteBibliography"/>
      </w:pPr>
      <w:bookmarkStart w:id="442" w:name="_ENREF_10"/>
      <w:r w:rsidRPr="00BC1C0A">
        <w:t>Carrillo-Reid, L., Lopez-Huerta, V.G., Garcia-Munoz, M., Theiss, S., and Arbuthnott, G.W. (2015a). Cell Assembly Signatures Defined by Short-Term Synaptic Plasticity in Cortical Networks. International journal of neural systems</w:t>
      </w:r>
      <w:r w:rsidRPr="00BC1C0A">
        <w:rPr>
          <w:i/>
        </w:rPr>
        <w:t xml:space="preserve"> 25</w:t>
      </w:r>
      <w:r w:rsidRPr="00BC1C0A">
        <w:t>, 1550026.</w:t>
      </w:r>
      <w:bookmarkEnd w:id="442"/>
    </w:p>
    <w:p w14:paraId="462FBD15" w14:textId="77777777" w:rsidR="00BC1C0A" w:rsidRPr="00BC1C0A" w:rsidRDefault="00BC1C0A" w:rsidP="00BC1C0A">
      <w:pPr>
        <w:pStyle w:val="EndNoteBibliography"/>
      </w:pPr>
      <w:bookmarkStart w:id="443" w:name="_ENREF_11"/>
      <w:r w:rsidRPr="00BC1C0A">
        <w:t>Carrillo-Reid, L., Miller, J.E., Hamm, J.P., Jackson, J., and Yuste, R. (2015b). Endogenous sequential cortical activity evoked by visual stimuli. J Neurosci</w:t>
      </w:r>
      <w:r w:rsidRPr="00BC1C0A">
        <w:rPr>
          <w:i/>
        </w:rPr>
        <w:t xml:space="preserve"> 35</w:t>
      </w:r>
      <w:r w:rsidRPr="00BC1C0A">
        <w:t>, 8813-8828.</w:t>
      </w:r>
      <w:bookmarkEnd w:id="443"/>
    </w:p>
    <w:p w14:paraId="06441500" w14:textId="77777777" w:rsidR="00BC1C0A" w:rsidRPr="00BC1C0A" w:rsidRDefault="00BC1C0A" w:rsidP="00BC1C0A">
      <w:pPr>
        <w:pStyle w:val="EndNoteBibliography"/>
      </w:pPr>
      <w:bookmarkStart w:id="444" w:name="_ENREF_12"/>
      <w:r w:rsidRPr="00BC1C0A">
        <w:t>Carrillo-Reid, L., Tecuapetla, F., Tapia, D., Hernandez-Cruz, A., Galarraga, E., Drucker-Colin, R., and Bargas, J. (2008). Encoding network states by striatal cell assemblies. J Neurophysiol</w:t>
      </w:r>
      <w:r w:rsidRPr="00BC1C0A">
        <w:rPr>
          <w:i/>
        </w:rPr>
        <w:t xml:space="preserve"> 99</w:t>
      </w:r>
      <w:r w:rsidRPr="00BC1C0A">
        <w:t>, 1435-1450.</w:t>
      </w:r>
      <w:bookmarkEnd w:id="444"/>
    </w:p>
    <w:p w14:paraId="2C3DB2BE" w14:textId="77777777" w:rsidR="00BC1C0A" w:rsidRPr="00BC1C0A" w:rsidRDefault="00BC1C0A" w:rsidP="00BC1C0A">
      <w:pPr>
        <w:pStyle w:val="EndNoteBibliography"/>
      </w:pPr>
      <w:bookmarkStart w:id="445" w:name="_ENREF_13"/>
      <w:r w:rsidRPr="00BC1C0A">
        <w:t>Carrillo-Reid, L., Yang, W., Bando, Y., Peterka, D.S., and Yuste, R. (2016). Imprinting and recalling cortical ensembles. Science (New York, NY)</w:t>
      </w:r>
      <w:r w:rsidRPr="00BC1C0A">
        <w:rPr>
          <w:i/>
        </w:rPr>
        <w:t xml:space="preserve"> 353</w:t>
      </w:r>
      <w:r w:rsidRPr="00BC1C0A">
        <w:t>, 691-694.</w:t>
      </w:r>
      <w:bookmarkEnd w:id="445"/>
    </w:p>
    <w:p w14:paraId="2F8BF74B" w14:textId="77777777" w:rsidR="00BC1C0A" w:rsidRPr="00BC1C0A" w:rsidRDefault="00BC1C0A" w:rsidP="00BC1C0A">
      <w:pPr>
        <w:pStyle w:val="EndNoteBibliography"/>
      </w:pPr>
      <w:bookmarkStart w:id="446" w:name="_ENREF_14"/>
      <w:r w:rsidRPr="00BC1C0A">
        <w:t>Chiang, S., Cassese, A., Guindani, M., Vannucci, M., Yeh, H.J., Haneef, Z., and Stern, J.M. (2016). Time-dependence of graph theory metrics in functional connectivity analysis. NeuroImage</w:t>
      </w:r>
      <w:r w:rsidRPr="00BC1C0A">
        <w:rPr>
          <w:i/>
        </w:rPr>
        <w:t xml:space="preserve"> 125</w:t>
      </w:r>
      <w:r w:rsidRPr="00BC1C0A">
        <w:t>, 601-615.</w:t>
      </w:r>
      <w:bookmarkEnd w:id="446"/>
    </w:p>
    <w:p w14:paraId="3EA0C8A1" w14:textId="77777777" w:rsidR="00BC1C0A" w:rsidRPr="00BC1C0A" w:rsidRDefault="00BC1C0A" w:rsidP="00BC1C0A">
      <w:pPr>
        <w:pStyle w:val="EndNoteBibliography"/>
      </w:pPr>
      <w:bookmarkStart w:id="447" w:name="_ENREF_15"/>
      <w:r w:rsidRPr="00BC1C0A">
        <w:t>Choi, Y., Cardie, C., Riloff, E., and Patwardhan, S. (2005). Identifying sources of opinions with conditional random fields and extraction patterns. Proceedings of the conference on Human Language Technology and Empirical Methods in Natural Language Processing HLT 05, 355-362.</w:t>
      </w:r>
      <w:bookmarkEnd w:id="447"/>
    </w:p>
    <w:p w14:paraId="028BE436" w14:textId="77777777" w:rsidR="00BC1C0A" w:rsidRPr="00BC1C0A" w:rsidRDefault="00BC1C0A" w:rsidP="00BC1C0A">
      <w:pPr>
        <w:pStyle w:val="EndNoteBibliography"/>
      </w:pPr>
      <w:bookmarkStart w:id="448" w:name="_ENREF_16"/>
      <w:r w:rsidRPr="00BC1C0A">
        <w:lastRenderedPageBreak/>
        <w:t>Cossart, R., Aronov, D., and Yuste, R. (2003). Attractor dynamics of network UP states in the neocortex. Nature</w:t>
      </w:r>
      <w:r w:rsidRPr="00BC1C0A">
        <w:rPr>
          <w:i/>
        </w:rPr>
        <w:t xml:space="preserve"> 423</w:t>
      </w:r>
      <w:r w:rsidRPr="00BC1C0A">
        <w:t>, 283-288.</w:t>
      </w:r>
      <w:bookmarkEnd w:id="448"/>
    </w:p>
    <w:p w14:paraId="4470BD8D" w14:textId="77777777" w:rsidR="00BC1C0A" w:rsidRPr="00BC1C0A" w:rsidRDefault="00BC1C0A" w:rsidP="00BC1C0A">
      <w:pPr>
        <w:pStyle w:val="EndNoteBibliography"/>
      </w:pPr>
      <w:bookmarkStart w:id="449" w:name="_ENREF_17"/>
      <w:r w:rsidRPr="00BC1C0A">
        <w:t>Downes, J.H., Hammond, M.W., Xydas, D., Spencer, M.C., Becerra, V.M., Warwick, K., Whalley, B.J., and Nasuto, S.J. (2012). Emergence of a small-world functional network in cultured neurons. PLoS computational biology</w:t>
      </w:r>
      <w:r w:rsidRPr="00BC1C0A">
        <w:rPr>
          <w:i/>
        </w:rPr>
        <w:t xml:space="preserve"> 8</w:t>
      </w:r>
      <w:r w:rsidRPr="00BC1C0A">
        <w:t>, e1002522.</w:t>
      </w:r>
      <w:bookmarkEnd w:id="449"/>
    </w:p>
    <w:p w14:paraId="63EBC4A9" w14:textId="77777777" w:rsidR="00BC1C0A" w:rsidRPr="00BC1C0A" w:rsidRDefault="00BC1C0A" w:rsidP="00BC1C0A">
      <w:pPr>
        <w:pStyle w:val="EndNoteBibliography"/>
      </w:pPr>
      <w:bookmarkStart w:id="450" w:name="_ENREF_18"/>
      <w:r w:rsidRPr="00BC1C0A">
        <w:t>Drew, P.J., Shih, A.Y., Driscoll, J.D., Knutsen, P.M., Blinder, P., Davalos, D., Akassoglou, K., Tsai, P.S., and Kleinfeld, D. (2010). Chronic optical access through a polished and reinforced thinned skull. Nature methods</w:t>
      </w:r>
      <w:r w:rsidRPr="00BC1C0A">
        <w:rPr>
          <w:i/>
        </w:rPr>
        <w:t xml:space="preserve"> 7</w:t>
      </w:r>
      <w:r w:rsidRPr="00BC1C0A">
        <w:t>, 981-984.</w:t>
      </w:r>
      <w:bookmarkEnd w:id="450"/>
    </w:p>
    <w:p w14:paraId="65A367BD" w14:textId="77777777" w:rsidR="00BC1C0A" w:rsidRPr="00BC1C0A" w:rsidRDefault="00BC1C0A" w:rsidP="00BC1C0A">
      <w:pPr>
        <w:pStyle w:val="EndNoteBibliography"/>
      </w:pPr>
      <w:bookmarkStart w:id="451" w:name="_ENREF_19"/>
      <w:r w:rsidRPr="00BC1C0A">
        <w:t>Eguiluz, V.M., Chialvo, D.R., Cecchi, G.A., Baliki, M., and Apkarian, A.V. (2005). Scale-free brain functional networks. Physical review letters</w:t>
      </w:r>
      <w:r w:rsidRPr="00BC1C0A">
        <w:rPr>
          <w:i/>
        </w:rPr>
        <w:t xml:space="preserve"> 94</w:t>
      </w:r>
      <w:r w:rsidRPr="00BC1C0A">
        <w:t>, 018102.</w:t>
      </w:r>
      <w:bookmarkEnd w:id="451"/>
    </w:p>
    <w:p w14:paraId="43D5C17A" w14:textId="77777777" w:rsidR="00BC1C0A" w:rsidRPr="00BC1C0A" w:rsidRDefault="00BC1C0A" w:rsidP="00BC1C0A">
      <w:pPr>
        <w:pStyle w:val="EndNoteBibliography"/>
      </w:pPr>
      <w:bookmarkStart w:id="452" w:name="_ENREF_20"/>
      <w:r w:rsidRPr="00BC1C0A">
        <w:t>Fair, D.A., Cohen, A.L., Dosenbach, N.U., Church, J.A., Miezin, F.M., Barch, D.M., Raichle, M.E., Petersen, S.E., and Schlaggar, B.L. (2008). The maturing architecture of the brain's default network. Proceedings of the National Academy of Sciences of the United States of America</w:t>
      </w:r>
      <w:r w:rsidRPr="00BC1C0A">
        <w:rPr>
          <w:i/>
        </w:rPr>
        <w:t xml:space="preserve"> 105</w:t>
      </w:r>
      <w:r w:rsidRPr="00BC1C0A">
        <w:t>, 4028-4032.</w:t>
      </w:r>
      <w:bookmarkEnd w:id="452"/>
    </w:p>
    <w:p w14:paraId="44118190" w14:textId="77777777" w:rsidR="00BC1C0A" w:rsidRPr="00BC1C0A" w:rsidRDefault="00BC1C0A" w:rsidP="00BC1C0A">
      <w:pPr>
        <w:pStyle w:val="EndNoteBibliography"/>
      </w:pPr>
      <w:bookmarkStart w:id="453" w:name="_ENREF_21"/>
      <w:r w:rsidRPr="00BC1C0A">
        <w:t>Gururangan, S.S., Sadovsky, A.J., and MacLean, J.N. (2014). Analysis of graph invariants in functional neocortical circuitry reveals generalized features common to three areas of sensory cortex. PLoS computational biology</w:t>
      </w:r>
      <w:r w:rsidRPr="00BC1C0A">
        <w:rPr>
          <w:i/>
        </w:rPr>
        <w:t xml:space="preserve"> 10</w:t>
      </w:r>
      <w:r w:rsidRPr="00BC1C0A">
        <w:t>, e1003710.</w:t>
      </w:r>
      <w:bookmarkEnd w:id="453"/>
    </w:p>
    <w:p w14:paraId="787E2E77" w14:textId="77777777" w:rsidR="00BC1C0A" w:rsidRPr="00BC1C0A" w:rsidRDefault="00BC1C0A" w:rsidP="00BC1C0A">
      <w:pPr>
        <w:pStyle w:val="EndNoteBibliography"/>
      </w:pPr>
      <w:bookmarkStart w:id="454" w:name="_ENREF_22"/>
      <w:r w:rsidRPr="00BC1C0A">
        <w:t>Hagmann, P., Cammoun, L., Gigandet, X., Meuli, R., Honey, C.J., Wedeen, V.J., and Sporns, O. (2008). Mapping the structural core of human cerebral cortex. PLoS biology</w:t>
      </w:r>
      <w:r w:rsidRPr="00BC1C0A">
        <w:rPr>
          <w:i/>
        </w:rPr>
        <w:t xml:space="preserve"> 6</w:t>
      </w:r>
      <w:r w:rsidRPr="00BC1C0A">
        <w:t>, e159.</w:t>
      </w:r>
      <w:bookmarkEnd w:id="454"/>
    </w:p>
    <w:p w14:paraId="0692AD00" w14:textId="77777777" w:rsidR="00BC1C0A" w:rsidRPr="00BC1C0A" w:rsidRDefault="00BC1C0A" w:rsidP="00BC1C0A">
      <w:pPr>
        <w:pStyle w:val="EndNoteBibliography"/>
      </w:pPr>
      <w:bookmarkStart w:id="455" w:name="_ENREF_23"/>
      <w:r w:rsidRPr="00BC1C0A">
        <w:t>He, X., Zemel, R.S., and Carreira-Perpinan, M.A. (2004). Multiscale conditional random fields for image labeling. Proceedings of the 2004 IEEE Computer Society Conference on Computer Vision and Pattern Recognition</w:t>
      </w:r>
      <w:r w:rsidRPr="00BC1C0A">
        <w:rPr>
          <w:i/>
        </w:rPr>
        <w:t xml:space="preserve"> 2</w:t>
      </w:r>
      <w:r w:rsidRPr="00BC1C0A">
        <w:t>, 695 -702.</w:t>
      </w:r>
      <w:bookmarkEnd w:id="455"/>
    </w:p>
    <w:p w14:paraId="62B59DD3" w14:textId="77777777" w:rsidR="00BC1C0A" w:rsidRPr="00BC1C0A" w:rsidRDefault="00BC1C0A" w:rsidP="00BC1C0A">
      <w:pPr>
        <w:pStyle w:val="EndNoteBibliography"/>
      </w:pPr>
      <w:bookmarkStart w:id="456" w:name="_ENREF_24"/>
      <w:r w:rsidRPr="00BC1C0A">
        <w:t>He, Y., Chen, Z.J., and Evans, A.C. (2007). Small-world anatomical networks in the human brain revealed by cortical thickness from MRI. Cerebral cortex (New York, NY : 1991)</w:t>
      </w:r>
      <w:r w:rsidRPr="00BC1C0A">
        <w:rPr>
          <w:i/>
        </w:rPr>
        <w:t xml:space="preserve"> 17</w:t>
      </w:r>
      <w:r w:rsidRPr="00BC1C0A">
        <w:t>, 2407-2419.</w:t>
      </w:r>
      <w:bookmarkEnd w:id="456"/>
    </w:p>
    <w:p w14:paraId="4DC0A320" w14:textId="77777777" w:rsidR="00BC1C0A" w:rsidRPr="00BC1C0A" w:rsidRDefault="00BC1C0A" w:rsidP="00BC1C0A">
      <w:pPr>
        <w:pStyle w:val="EndNoteBibliography"/>
      </w:pPr>
      <w:bookmarkStart w:id="457" w:name="_ENREF_25"/>
      <w:r w:rsidRPr="00BC1C0A">
        <w:t>Hebb, D.O. (1949). The Organization of Behaviour (New York: Wiley).</w:t>
      </w:r>
      <w:bookmarkEnd w:id="457"/>
    </w:p>
    <w:p w14:paraId="702F57D0" w14:textId="77777777" w:rsidR="00BC1C0A" w:rsidRPr="00BC1C0A" w:rsidRDefault="00BC1C0A" w:rsidP="00BC1C0A">
      <w:pPr>
        <w:pStyle w:val="EndNoteBibliography"/>
      </w:pPr>
      <w:bookmarkStart w:id="458" w:name="_ENREF_26"/>
      <w:r w:rsidRPr="00BC1C0A">
        <w:t>Hinne, M., Heskes, T., Beckmann, C.F., and van Gerven, M.A.J. (2013). Bayesian inference of structural brain networks. NeuroImage</w:t>
      </w:r>
      <w:r w:rsidRPr="00BC1C0A">
        <w:rPr>
          <w:i/>
        </w:rPr>
        <w:t xml:space="preserve"> 66</w:t>
      </w:r>
      <w:r w:rsidRPr="00BC1C0A">
        <w:t>, 543-552.</w:t>
      </w:r>
      <w:bookmarkEnd w:id="458"/>
    </w:p>
    <w:p w14:paraId="26DD14B3" w14:textId="77777777" w:rsidR="00BC1C0A" w:rsidRPr="00BC1C0A" w:rsidRDefault="00BC1C0A" w:rsidP="00BC1C0A">
      <w:pPr>
        <w:pStyle w:val="EndNoteBibliography"/>
      </w:pPr>
      <w:bookmarkStart w:id="459" w:name="_ENREF_27"/>
      <w:r w:rsidRPr="00BC1C0A">
        <w:t>Ikegaya, Y., Aaron, G., Cossart, R., Aronov, D., Lampl, I., Ferster, D., and Yuste, R. (2004). Synfire chains and cortical songs: temporal modules of cortical activity. Science (New York, NY)</w:t>
      </w:r>
      <w:r w:rsidRPr="00BC1C0A">
        <w:rPr>
          <w:i/>
        </w:rPr>
        <w:t xml:space="preserve"> 304</w:t>
      </w:r>
      <w:r w:rsidRPr="00BC1C0A">
        <w:t>, 559-564.</w:t>
      </w:r>
      <w:bookmarkEnd w:id="459"/>
    </w:p>
    <w:p w14:paraId="287AFC3E" w14:textId="77777777" w:rsidR="00BC1C0A" w:rsidRPr="00BC1C0A" w:rsidRDefault="00BC1C0A" w:rsidP="00BC1C0A">
      <w:pPr>
        <w:pStyle w:val="EndNoteBibliography"/>
      </w:pPr>
      <w:bookmarkStart w:id="460" w:name="_ENREF_28"/>
      <w:r w:rsidRPr="00BC1C0A">
        <w:t>Iturria-Medina, Y., Sotero, R.C., Canales-Rodriguez, E.J., Aleman-Gomez, Y., and Melie-Garcia, L. (2008). Studying the human brain anatomical network via diffusion-weighted MRI and Graph Theory. NeuroImage</w:t>
      </w:r>
      <w:r w:rsidRPr="00BC1C0A">
        <w:rPr>
          <w:i/>
        </w:rPr>
        <w:t xml:space="preserve"> 40</w:t>
      </w:r>
      <w:r w:rsidRPr="00BC1C0A">
        <w:t>, 1064-1076.</w:t>
      </w:r>
      <w:bookmarkEnd w:id="460"/>
    </w:p>
    <w:p w14:paraId="69082171" w14:textId="77777777" w:rsidR="00BC1C0A" w:rsidRPr="00BC1C0A" w:rsidRDefault="00BC1C0A" w:rsidP="00BC1C0A">
      <w:pPr>
        <w:pStyle w:val="EndNoteBibliography"/>
      </w:pPr>
      <w:bookmarkStart w:id="461" w:name="_ENREF_29"/>
      <w:r w:rsidRPr="00BC1C0A">
        <w:t>Khazaee, A., Ebrahimzadeh, A., and Babajani-Feremi, A. (2015). Identifying patients with Alzheimer's disease using resting-state fMRI and graph theory. Clinical neurophysiology : official journal of the International Federation of Clinical Neurophysiology</w:t>
      </w:r>
      <w:r w:rsidRPr="00BC1C0A">
        <w:rPr>
          <w:i/>
        </w:rPr>
        <w:t xml:space="preserve"> 126</w:t>
      </w:r>
      <w:r w:rsidRPr="00BC1C0A">
        <w:t>, 2132-2141.</w:t>
      </w:r>
      <w:bookmarkEnd w:id="461"/>
    </w:p>
    <w:p w14:paraId="5993B40F" w14:textId="77777777" w:rsidR="00BC1C0A" w:rsidRPr="00BC1C0A" w:rsidRDefault="00BC1C0A" w:rsidP="00BC1C0A">
      <w:pPr>
        <w:pStyle w:val="EndNoteBibliography"/>
      </w:pPr>
      <w:bookmarkStart w:id="462" w:name="_ENREF_30"/>
      <w:r w:rsidRPr="00BC1C0A">
        <w:t>Ko, H., Hofer, S.B., Pichler, B., Buchanan, K.A., Sjostrom, P.J., and Mrsic-Flogel, T.D. (2011). Functional specificity of local synaptic connections in neocortical networks. Nature</w:t>
      </w:r>
      <w:r w:rsidRPr="00BC1C0A">
        <w:rPr>
          <w:i/>
        </w:rPr>
        <w:t xml:space="preserve"> 473</w:t>
      </w:r>
      <w:r w:rsidRPr="00BC1C0A">
        <w:t>, 87-91.</w:t>
      </w:r>
      <w:bookmarkEnd w:id="462"/>
    </w:p>
    <w:p w14:paraId="0CFA720B" w14:textId="77777777" w:rsidR="00BC1C0A" w:rsidRPr="00BC1C0A" w:rsidRDefault="00BC1C0A" w:rsidP="00BC1C0A">
      <w:pPr>
        <w:pStyle w:val="EndNoteBibliography"/>
      </w:pPr>
      <w:bookmarkStart w:id="463" w:name="_ENREF_31"/>
      <w:r w:rsidRPr="00BC1C0A">
        <w:t>Lafferty, J., McCallum, A., and Pereira, F.C.N. (2001). Conditional random fields: Probabilistic models for segmenting and labeling sequence data. ICML '01 Proceedings of the Eighteenth International Conference on Machine Learning</w:t>
      </w:r>
      <w:r w:rsidRPr="00BC1C0A">
        <w:rPr>
          <w:i/>
        </w:rPr>
        <w:t xml:space="preserve"> 8</w:t>
      </w:r>
      <w:r w:rsidRPr="00BC1C0A">
        <w:t>, 282-289.</w:t>
      </w:r>
      <w:bookmarkEnd w:id="463"/>
    </w:p>
    <w:p w14:paraId="6F42B337" w14:textId="77777777" w:rsidR="00BC1C0A" w:rsidRPr="00BC1C0A" w:rsidRDefault="00BC1C0A" w:rsidP="00BC1C0A">
      <w:pPr>
        <w:pStyle w:val="EndNoteBibliography"/>
      </w:pPr>
      <w:bookmarkStart w:id="464" w:name="_ENREF_32"/>
      <w:r w:rsidRPr="00BC1C0A">
        <w:lastRenderedPageBreak/>
        <w:t>Li, C.T., Yuan, Y., and Wilson, R. (2008). An unsupervised conditional random fields approach for clustering gene expression time series. Bioinformatics (Oxford, England)</w:t>
      </w:r>
      <w:r w:rsidRPr="00BC1C0A">
        <w:rPr>
          <w:i/>
        </w:rPr>
        <w:t xml:space="preserve"> 24</w:t>
      </w:r>
      <w:r w:rsidRPr="00BC1C0A">
        <w:t>, 2467-2473.</w:t>
      </w:r>
      <w:bookmarkEnd w:id="464"/>
    </w:p>
    <w:p w14:paraId="0CFB60B5" w14:textId="77777777" w:rsidR="00BC1C0A" w:rsidRPr="00BC1C0A" w:rsidRDefault="00BC1C0A" w:rsidP="00BC1C0A">
      <w:pPr>
        <w:pStyle w:val="EndNoteBibliography"/>
      </w:pPr>
      <w:bookmarkStart w:id="465" w:name="_ENREF_33"/>
      <w:r w:rsidRPr="00BC1C0A">
        <w:t>Liu, Y., Carbonell, J., Weigele, P., and Gopalakrishnan, V. (2006). Protein fold recognition using segmentation conditional random fields (SCRFs). Journal of computational biology : a journal of computational molecular cell biology</w:t>
      </w:r>
      <w:r w:rsidRPr="00BC1C0A">
        <w:rPr>
          <w:i/>
        </w:rPr>
        <w:t xml:space="preserve"> 13</w:t>
      </w:r>
      <w:r w:rsidRPr="00BC1C0A">
        <w:t>, 394-406.</w:t>
      </w:r>
      <w:bookmarkEnd w:id="465"/>
    </w:p>
    <w:p w14:paraId="4AB8BD9D" w14:textId="77777777" w:rsidR="00BC1C0A" w:rsidRPr="00BC1C0A" w:rsidRDefault="00BC1C0A" w:rsidP="00BC1C0A">
      <w:pPr>
        <w:pStyle w:val="EndNoteBibliography"/>
      </w:pPr>
      <w:bookmarkStart w:id="466" w:name="_ENREF_34"/>
      <w:r w:rsidRPr="00BC1C0A">
        <w:t>Luczak, A., P., B., and Harris, K.D. (2009). Spontaneous events outline the realm of possible sensory responses in neocortical populations. Neuron</w:t>
      </w:r>
      <w:r w:rsidRPr="00BC1C0A">
        <w:rPr>
          <w:i/>
        </w:rPr>
        <w:t xml:space="preserve"> 62</w:t>
      </w:r>
      <w:r w:rsidRPr="00BC1C0A">
        <w:t>.</w:t>
      </w:r>
      <w:bookmarkEnd w:id="466"/>
    </w:p>
    <w:p w14:paraId="71C4ACA1" w14:textId="77777777" w:rsidR="00BC1C0A" w:rsidRPr="00BC1C0A" w:rsidRDefault="00BC1C0A" w:rsidP="00BC1C0A">
      <w:pPr>
        <w:pStyle w:val="EndNoteBibliography"/>
      </w:pPr>
      <w:bookmarkStart w:id="467" w:name="_ENREF_35"/>
      <w:r w:rsidRPr="00BC1C0A">
        <w:t>Luczak, A., P., B., L., M.S., G., B., and Harris, K.D. (2007). Sequential structure of neocortical spontaneous activity in vivo. Proc Natl Acad Sci U S A</w:t>
      </w:r>
      <w:r w:rsidRPr="00BC1C0A">
        <w:rPr>
          <w:i/>
        </w:rPr>
        <w:t xml:space="preserve"> 104</w:t>
      </w:r>
      <w:r w:rsidRPr="00BC1C0A">
        <w:t>.</w:t>
      </w:r>
      <w:bookmarkEnd w:id="467"/>
    </w:p>
    <w:p w14:paraId="53D98EE9" w14:textId="77777777" w:rsidR="00BC1C0A" w:rsidRPr="00BC1C0A" w:rsidRDefault="00BC1C0A" w:rsidP="00BC1C0A">
      <w:pPr>
        <w:pStyle w:val="EndNoteBibliography"/>
      </w:pPr>
      <w:bookmarkStart w:id="468" w:name="_ENREF_36"/>
      <w:r w:rsidRPr="00BC1C0A">
        <w:t>Mao, B.Q., F., H.-S., Aronov, D., Froemke, R.C., and Yuste, R. (2001). Dynamics of spontaneous activity in neocortical slices. Neuron</w:t>
      </w:r>
      <w:r w:rsidRPr="00BC1C0A">
        <w:rPr>
          <w:i/>
        </w:rPr>
        <w:t xml:space="preserve"> 32</w:t>
      </w:r>
      <w:r w:rsidRPr="00BC1C0A">
        <w:t>, 833-898.</w:t>
      </w:r>
      <w:bookmarkEnd w:id="468"/>
    </w:p>
    <w:p w14:paraId="40541769" w14:textId="77777777" w:rsidR="00BC1C0A" w:rsidRPr="00BC1C0A" w:rsidRDefault="00BC1C0A" w:rsidP="00BC1C0A">
      <w:pPr>
        <w:pStyle w:val="EndNoteBibliography"/>
      </w:pPr>
      <w:bookmarkStart w:id="469" w:name="_ENREF_37"/>
      <w:r w:rsidRPr="00BC1C0A">
        <w:t>Micheloyannis, S., Vourkas, M., Tsirka, V., Karakonstantaki, E., Kanatsouli, K., and Stam, C.J. (2009). The influence of ageing on complex brain networks: a graph theoretical analysis. Human brain mapping</w:t>
      </w:r>
      <w:r w:rsidRPr="00BC1C0A">
        <w:rPr>
          <w:i/>
        </w:rPr>
        <w:t xml:space="preserve"> 30</w:t>
      </w:r>
      <w:r w:rsidRPr="00BC1C0A">
        <w:t>, 200-208.</w:t>
      </w:r>
      <w:bookmarkEnd w:id="469"/>
    </w:p>
    <w:p w14:paraId="5E52A9B0" w14:textId="77777777" w:rsidR="00BC1C0A" w:rsidRPr="00BC1C0A" w:rsidRDefault="00BC1C0A" w:rsidP="00BC1C0A">
      <w:pPr>
        <w:pStyle w:val="EndNoteBibliography"/>
      </w:pPr>
      <w:bookmarkStart w:id="470" w:name="_ENREF_38"/>
      <w:r w:rsidRPr="00BC1C0A">
        <w:t>Miller, J.E., Ayzenshtat, I., Carrillo-Reid, L., and Yuste, R. (2014). Visual stimuli recruit intrinsically generated cortical ensembles. Proceedings of the National Academy of Sciences of the United States of America</w:t>
      </w:r>
      <w:r w:rsidRPr="00BC1C0A">
        <w:rPr>
          <w:i/>
        </w:rPr>
        <w:t xml:space="preserve"> 111</w:t>
      </w:r>
      <w:r w:rsidRPr="00BC1C0A">
        <w:t>, E4053-4061.</w:t>
      </w:r>
      <w:bookmarkEnd w:id="470"/>
    </w:p>
    <w:p w14:paraId="405034B1" w14:textId="77777777" w:rsidR="00BC1C0A" w:rsidRPr="00BC1C0A" w:rsidRDefault="00BC1C0A" w:rsidP="00BC1C0A">
      <w:pPr>
        <w:pStyle w:val="EndNoteBibliography"/>
      </w:pPr>
      <w:bookmarkStart w:id="471" w:name="_ENREF_39"/>
      <w:r w:rsidRPr="00BC1C0A">
        <w:t>Mukamel, E.A., Nimmerjahn, A., and Schnitzer, M.J. (2009). Automated analysis of cellular signals from large-scale calcium imaging data. Neuron</w:t>
      </w:r>
      <w:r w:rsidRPr="00BC1C0A">
        <w:rPr>
          <w:i/>
        </w:rPr>
        <w:t xml:space="preserve"> 63</w:t>
      </w:r>
      <w:r w:rsidRPr="00BC1C0A">
        <w:t>, 747-760.</w:t>
      </w:r>
      <w:bookmarkEnd w:id="471"/>
    </w:p>
    <w:p w14:paraId="2450BACA" w14:textId="77777777" w:rsidR="00BC1C0A" w:rsidRPr="00BC1C0A" w:rsidRDefault="00BC1C0A" w:rsidP="00BC1C0A">
      <w:pPr>
        <w:pStyle w:val="EndNoteBibliography"/>
      </w:pPr>
      <w:bookmarkStart w:id="472" w:name="_ENREF_40"/>
      <w:r w:rsidRPr="00BC1C0A">
        <w:t>Oh, S.W., Harris, J.A., Ng, L., Winslow, B., Cain, N., Mihalas, S., Wang, Q., Lau, C., Kuan, L., Henry, A.M.</w:t>
      </w:r>
      <w:r w:rsidRPr="00BC1C0A">
        <w:rPr>
          <w:i/>
        </w:rPr>
        <w:t>, et al.</w:t>
      </w:r>
      <w:r w:rsidRPr="00BC1C0A">
        <w:t xml:space="preserve"> (2014). A mesoscale connectome of the mouse brain. Nature</w:t>
      </w:r>
      <w:r w:rsidRPr="00BC1C0A">
        <w:rPr>
          <w:i/>
        </w:rPr>
        <w:t xml:space="preserve"> 508</w:t>
      </w:r>
      <w:r w:rsidRPr="00BC1C0A">
        <w:t>, 207-214.</w:t>
      </w:r>
      <w:bookmarkEnd w:id="472"/>
    </w:p>
    <w:p w14:paraId="41B1D907" w14:textId="77777777" w:rsidR="00BC1C0A" w:rsidRPr="00BC1C0A" w:rsidRDefault="00BC1C0A" w:rsidP="00BC1C0A">
      <w:pPr>
        <w:pStyle w:val="EndNoteBibliography"/>
      </w:pPr>
      <w:bookmarkStart w:id="473" w:name="_ENREF_41"/>
      <w:r w:rsidRPr="00BC1C0A">
        <w:t>Packer, A.M., Peterka, D.S., Hirtz, J.J., Prakash, R., Deisseroth, K., and Yuste, R. (2012). Two-photon optogenetics of dendritic spines and neural circuits. Nature methods</w:t>
      </w:r>
      <w:r w:rsidRPr="00BC1C0A">
        <w:rPr>
          <w:i/>
        </w:rPr>
        <w:t xml:space="preserve"> 9</w:t>
      </w:r>
      <w:r w:rsidRPr="00BC1C0A">
        <w:t>, 1202-1205.</w:t>
      </w:r>
      <w:bookmarkEnd w:id="473"/>
    </w:p>
    <w:p w14:paraId="35072196" w14:textId="77777777" w:rsidR="00BC1C0A" w:rsidRPr="00BC1C0A" w:rsidRDefault="00BC1C0A" w:rsidP="00BC1C0A">
      <w:pPr>
        <w:pStyle w:val="EndNoteBibliography"/>
      </w:pPr>
      <w:bookmarkStart w:id="474" w:name="_ENREF_42"/>
      <w:r w:rsidRPr="00BC1C0A">
        <w:t>Palla, G., Derényi, I., Farkas, I., and Vicsek, T. (2005). Uncovering the overlapping community structure of complex networks in nature and society. Nature</w:t>
      </w:r>
      <w:r w:rsidRPr="00BC1C0A">
        <w:rPr>
          <w:i/>
        </w:rPr>
        <w:t xml:space="preserve"> 435</w:t>
      </w:r>
      <w:r w:rsidRPr="00BC1C0A">
        <w:t>, 814-818.</w:t>
      </w:r>
      <w:bookmarkEnd w:id="474"/>
    </w:p>
    <w:p w14:paraId="43E89263" w14:textId="77777777" w:rsidR="00BC1C0A" w:rsidRPr="00BC1C0A" w:rsidRDefault="00BC1C0A" w:rsidP="00BC1C0A">
      <w:pPr>
        <w:pStyle w:val="EndNoteBibliography"/>
      </w:pPr>
      <w:bookmarkStart w:id="475" w:name="_ENREF_43"/>
      <w:r w:rsidRPr="00BC1C0A">
        <w:t>Peng, H.-K., Zhu, J., Piao, D., Yan, R., and Zhang, Y. (2011). Retweet Modeling Using Conditional Random Fields. In 2011 IEEE 11th International Conference on Data Mining Workshops (IEEE), pp. 336-343.</w:t>
      </w:r>
      <w:bookmarkEnd w:id="475"/>
    </w:p>
    <w:p w14:paraId="02B00FFD" w14:textId="77777777" w:rsidR="00BC1C0A" w:rsidRPr="00BC1C0A" w:rsidRDefault="00BC1C0A" w:rsidP="00BC1C0A">
      <w:pPr>
        <w:pStyle w:val="EndNoteBibliography"/>
      </w:pPr>
      <w:bookmarkStart w:id="476" w:name="_ENREF_44"/>
      <w:r w:rsidRPr="00BC1C0A">
        <w:t>Ravikumar, P., Wainwright, M.J., and Lafferty, J.D. (2010). High-dimensional Ising model selection using ℓ1-regularized logistic regression. The Annals of Statistics</w:t>
      </w:r>
      <w:r w:rsidRPr="00BC1C0A">
        <w:rPr>
          <w:i/>
        </w:rPr>
        <w:t xml:space="preserve"> 38</w:t>
      </w:r>
      <w:r w:rsidRPr="00BC1C0A">
        <w:t>, 1287-1319.</w:t>
      </w:r>
      <w:bookmarkEnd w:id="476"/>
    </w:p>
    <w:p w14:paraId="630DD3FD" w14:textId="77777777" w:rsidR="00BC1C0A" w:rsidRPr="00BC1C0A" w:rsidRDefault="00BC1C0A" w:rsidP="00BC1C0A">
      <w:pPr>
        <w:pStyle w:val="EndNoteBibliography"/>
      </w:pPr>
      <w:bookmarkStart w:id="477" w:name="_ENREF_45"/>
      <w:r w:rsidRPr="00BC1C0A">
        <w:t>Sadovsky, A.J., and MacLean, J.N. (2014). Mouse visual neocortex supports multiple stereotyped patterns of microcircuit activity. J Neurosci</w:t>
      </w:r>
      <w:r w:rsidRPr="00BC1C0A">
        <w:rPr>
          <w:i/>
        </w:rPr>
        <w:t xml:space="preserve"> 34</w:t>
      </w:r>
      <w:r w:rsidRPr="00BC1C0A">
        <w:t>, 7769-7777.</w:t>
      </w:r>
      <w:bookmarkEnd w:id="477"/>
    </w:p>
    <w:p w14:paraId="6A7874C8" w14:textId="77777777" w:rsidR="00BC1C0A" w:rsidRPr="00BC1C0A" w:rsidRDefault="00BC1C0A" w:rsidP="00BC1C0A">
      <w:pPr>
        <w:pStyle w:val="EndNoteBibliography"/>
      </w:pPr>
      <w:bookmarkStart w:id="478" w:name="_ENREF_46"/>
      <w:r w:rsidRPr="00BC1C0A">
        <w:t>Sasaki, T., Matsuki, N., and Ikegaya, Y. (2007). Metastability of active CA3 networks. The Journal of neuroscience : the official journal of the Society for Neuroscience</w:t>
      </w:r>
      <w:r w:rsidRPr="00BC1C0A">
        <w:rPr>
          <w:i/>
        </w:rPr>
        <w:t xml:space="preserve"> 27</w:t>
      </w:r>
      <w:r w:rsidRPr="00BC1C0A">
        <w:t>, 517-528.</w:t>
      </w:r>
      <w:bookmarkEnd w:id="478"/>
    </w:p>
    <w:p w14:paraId="6875A7C5" w14:textId="77777777" w:rsidR="00BC1C0A" w:rsidRPr="00BC1C0A" w:rsidRDefault="00BC1C0A" w:rsidP="00BC1C0A">
      <w:pPr>
        <w:pStyle w:val="EndNoteBibliography"/>
      </w:pPr>
      <w:bookmarkStart w:id="479" w:name="_ENREF_47"/>
      <w:r w:rsidRPr="00BC1C0A">
        <w:t>Sato, K., and Sakakibara, Y. (2005). RNA secondary structural alignment with conditional random fields. Bioinformatics (Oxford, England)</w:t>
      </w:r>
      <w:r w:rsidRPr="00BC1C0A">
        <w:rPr>
          <w:i/>
        </w:rPr>
        <w:t xml:space="preserve"> 21 Suppl 2</w:t>
      </w:r>
      <w:r w:rsidRPr="00BC1C0A">
        <w:t>, ii237-242.</w:t>
      </w:r>
      <w:bookmarkEnd w:id="479"/>
    </w:p>
    <w:p w14:paraId="14F6F724" w14:textId="77777777" w:rsidR="00BC1C0A" w:rsidRPr="00BC1C0A" w:rsidRDefault="00BC1C0A" w:rsidP="00BC1C0A">
      <w:pPr>
        <w:pStyle w:val="EndNoteBibliography"/>
      </w:pPr>
      <w:bookmarkStart w:id="480" w:name="_ENREF_48"/>
      <w:r w:rsidRPr="00BC1C0A">
        <w:t>Schreiber, S., Fellous, J.M., Whitmer, D., Tiesinga, P., and Sejnowski, T.J. (2003). A new correlation-based measure of spike timing reliability. Neurocomputing</w:t>
      </w:r>
      <w:r w:rsidRPr="00BC1C0A">
        <w:rPr>
          <w:i/>
        </w:rPr>
        <w:t xml:space="preserve"> 52-4</w:t>
      </w:r>
      <w:r w:rsidRPr="00BC1C0A">
        <w:t>, 925-931.</w:t>
      </w:r>
      <w:bookmarkEnd w:id="480"/>
    </w:p>
    <w:p w14:paraId="2921594A" w14:textId="77777777" w:rsidR="00BC1C0A" w:rsidRPr="00BC1C0A" w:rsidRDefault="00BC1C0A" w:rsidP="00BC1C0A">
      <w:pPr>
        <w:pStyle w:val="EndNoteBibliography"/>
      </w:pPr>
      <w:bookmarkStart w:id="481" w:name="_ENREF_49"/>
      <w:r w:rsidRPr="00BC1C0A">
        <w:lastRenderedPageBreak/>
        <w:t xml:space="preserve">Shepherd, R.K., Shivdasani, M.F., Nayagam, D.F., Williams, C.F., and Blamey, P.J. (2013). Visual prostheses for the blind. Trends Biotechnol </w:t>
      </w:r>
      <w:r w:rsidRPr="00BC1C0A">
        <w:rPr>
          <w:i/>
        </w:rPr>
        <w:t>10</w:t>
      </w:r>
      <w:r w:rsidRPr="00BC1C0A">
        <w:t>.</w:t>
      </w:r>
      <w:bookmarkEnd w:id="481"/>
    </w:p>
    <w:p w14:paraId="50B223A3" w14:textId="77777777" w:rsidR="00BC1C0A" w:rsidRPr="00BC1C0A" w:rsidRDefault="00BC1C0A" w:rsidP="00BC1C0A">
      <w:pPr>
        <w:pStyle w:val="EndNoteBibliography"/>
      </w:pPr>
      <w:bookmarkStart w:id="482" w:name="_ENREF_50"/>
      <w:r w:rsidRPr="00BC1C0A">
        <w:t>Shimono, M., and Beggs, J.M. (2015). Functional Clusters, Hubs, and Communities in the Cortical Microconnectome. Cerebral cortex (New York, NY : 1991)</w:t>
      </w:r>
      <w:r w:rsidRPr="00BC1C0A">
        <w:rPr>
          <w:i/>
        </w:rPr>
        <w:t xml:space="preserve"> 25</w:t>
      </w:r>
      <w:r w:rsidRPr="00BC1C0A">
        <w:t>, 3743-3757.</w:t>
      </w:r>
      <w:bookmarkEnd w:id="482"/>
    </w:p>
    <w:p w14:paraId="0A700361" w14:textId="77777777" w:rsidR="00BC1C0A" w:rsidRPr="00BC1C0A" w:rsidRDefault="00BC1C0A" w:rsidP="00BC1C0A">
      <w:pPr>
        <w:pStyle w:val="EndNoteBibliography"/>
      </w:pPr>
      <w:bookmarkStart w:id="483" w:name="_ENREF_51"/>
      <w:r w:rsidRPr="00BC1C0A">
        <w:t>Shmiel, T., Drori, R., Shmiel, O., Ben-Shaul, Y., Nadasdy, Z., Shemesh, M., Teicher, M., and Abeles, M. (2006). Temporally precise cortical firing patterns are associated with distinct action segments. J Neurophysiol</w:t>
      </w:r>
      <w:r w:rsidRPr="00BC1C0A">
        <w:rPr>
          <w:i/>
        </w:rPr>
        <w:t xml:space="preserve"> 96</w:t>
      </w:r>
      <w:r w:rsidRPr="00BC1C0A">
        <w:t>, 2645-2652.</w:t>
      </w:r>
      <w:bookmarkEnd w:id="483"/>
    </w:p>
    <w:p w14:paraId="4D2764E6" w14:textId="77777777" w:rsidR="00BC1C0A" w:rsidRPr="00BC1C0A" w:rsidRDefault="00BC1C0A" w:rsidP="00BC1C0A">
      <w:pPr>
        <w:pStyle w:val="EndNoteBibliography"/>
      </w:pPr>
      <w:bookmarkStart w:id="484" w:name="_ENREF_52"/>
      <w:r w:rsidRPr="00BC1C0A">
        <w:t>Sminchisescu, C., Kanaujia, A., and Metaxas, D. (2006). Conditional models for contextual human motion recognition. Computer Vision and Image Understanding</w:t>
      </w:r>
      <w:r w:rsidRPr="00BC1C0A">
        <w:rPr>
          <w:i/>
        </w:rPr>
        <w:t xml:space="preserve"> 104</w:t>
      </w:r>
      <w:r w:rsidRPr="00BC1C0A">
        <w:t>, 210-220.</w:t>
      </w:r>
      <w:bookmarkEnd w:id="484"/>
    </w:p>
    <w:p w14:paraId="60C0B0EC" w14:textId="77777777" w:rsidR="00BC1C0A" w:rsidRPr="00BC1C0A" w:rsidRDefault="00BC1C0A" w:rsidP="00BC1C0A">
      <w:pPr>
        <w:pStyle w:val="EndNoteBibliography"/>
      </w:pPr>
      <w:bookmarkStart w:id="485" w:name="_ENREF_53"/>
      <w:r w:rsidRPr="00BC1C0A">
        <w:t>Sporns, O. (2000). Theoretical Neuroanatomy: Relating Anatomical and Functional Connectivity in Graphs and Cortical Connection Matrices. Cerebral Cortex</w:t>
      </w:r>
      <w:r w:rsidRPr="00BC1C0A">
        <w:rPr>
          <w:i/>
        </w:rPr>
        <w:t xml:space="preserve"> 10</w:t>
      </w:r>
      <w:r w:rsidRPr="00BC1C0A">
        <w:t>, 127-141.</w:t>
      </w:r>
      <w:bookmarkEnd w:id="485"/>
    </w:p>
    <w:p w14:paraId="301BC0C5" w14:textId="77777777" w:rsidR="00BC1C0A" w:rsidRPr="00BC1C0A" w:rsidRDefault="00BC1C0A" w:rsidP="00BC1C0A">
      <w:pPr>
        <w:pStyle w:val="EndNoteBibliography"/>
      </w:pPr>
      <w:bookmarkStart w:id="486" w:name="_ENREF_54"/>
      <w:r w:rsidRPr="00BC1C0A">
        <w:t>Sporns, O., Honey, C.J., and Kotter, R. (2007). Identification and classification of hubs in brain networks. PloS one</w:t>
      </w:r>
      <w:r w:rsidRPr="00BC1C0A">
        <w:rPr>
          <w:i/>
        </w:rPr>
        <w:t xml:space="preserve"> 2</w:t>
      </w:r>
      <w:r w:rsidRPr="00BC1C0A">
        <w:t>, e1049.</w:t>
      </w:r>
      <w:bookmarkEnd w:id="486"/>
    </w:p>
    <w:p w14:paraId="02166E73" w14:textId="77777777" w:rsidR="00BC1C0A" w:rsidRPr="00BC1C0A" w:rsidRDefault="00BC1C0A" w:rsidP="00BC1C0A">
      <w:pPr>
        <w:pStyle w:val="EndNoteBibliography"/>
      </w:pPr>
      <w:bookmarkStart w:id="487" w:name="_ENREF_55"/>
      <w:r w:rsidRPr="00BC1C0A">
        <w:t>Stetter, O., Battaglia, D., Soriano, J., and Geisel, T. (2012). Model-free reconstruction of excitatory neuronal connectivity from calcium imaging signals. PLoS computational biology</w:t>
      </w:r>
      <w:r w:rsidRPr="00BC1C0A">
        <w:rPr>
          <w:i/>
        </w:rPr>
        <w:t xml:space="preserve"> 8</w:t>
      </w:r>
      <w:r w:rsidRPr="00BC1C0A">
        <w:t>, e1002653.</w:t>
      </w:r>
      <w:bookmarkEnd w:id="487"/>
    </w:p>
    <w:p w14:paraId="2B4E3FC6" w14:textId="77777777" w:rsidR="00BC1C0A" w:rsidRPr="00BC1C0A" w:rsidRDefault="00BC1C0A" w:rsidP="00BC1C0A">
      <w:pPr>
        <w:pStyle w:val="EndNoteBibliography"/>
      </w:pPr>
      <w:bookmarkStart w:id="488" w:name="_ENREF_56"/>
      <w:r w:rsidRPr="00BC1C0A">
        <w:t>Stopfer, M., Jayaraman, V., and Laurent, G. (2003). Intensity versus identity coding in an olfactory system. Neuron</w:t>
      </w:r>
      <w:r w:rsidRPr="00BC1C0A">
        <w:rPr>
          <w:i/>
        </w:rPr>
        <w:t xml:space="preserve"> 39</w:t>
      </w:r>
      <w:r w:rsidRPr="00BC1C0A">
        <w:t>, 991-1004.</w:t>
      </w:r>
      <w:bookmarkEnd w:id="488"/>
    </w:p>
    <w:p w14:paraId="7427F9BF" w14:textId="77777777" w:rsidR="00BC1C0A" w:rsidRPr="00BC1C0A" w:rsidRDefault="00BC1C0A" w:rsidP="00BC1C0A">
      <w:pPr>
        <w:pStyle w:val="EndNoteBibliography"/>
      </w:pPr>
      <w:bookmarkStart w:id="489" w:name="_ENREF_57"/>
      <w:r w:rsidRPr="00BC1C0A">
        <w:t>Supekar, K., Menon, V., Rubin, D., Musen, M., and Greicius, M.D. (2008). Network analysis of intrinsic functional brain connectivity in Alzheimer's disease. PLoS computational biology</w:t>
      </w:r>
      <w:r w:rsidRPr="00BC1C0A">
        <w:rPr>
          <w:i/>
        </w:rPr>
        <w:t xml:space="preserve"> 4</w:t>
      </w:r>
      <w:r w:rsidRPr="00BC1C0A">
        <w:t>, e1000100.</w:t>
      </w:r>
      <w:bookmarkEnd w:id="489"/>
    </w:p>
    <w:p w14:paraId="56D80AA7" w14:textId="77777777" w:rsidR="00BC1C0A" w:rsidRPr="00BC1C0A" w:rsidRDefault="00BC1C0A" w:rsidP="00BC1C0A">
      <w:pPr>
        <w:pStyle w:val="EndNoteBibliography"/>
      </w:pPr>
      <w:bookmarkStart w:id="490" w:name="_ENREF_58"/>
      <w:r w:rsidRPr="00BC1C0A">
        <w:t>Sutton, C., and McCallum, A. (2012). An introduction to conditional random fields. Foundations and Trends® in Machine Learning</w:t>
      </w:r>
      <w:r w:rsidRPr="00BC1C0A">
        <w:rPr>
          <w:i/>
        </w:rPr>
        <w:t xml:space="preserve"> 4</w:t>
      </w:r>
      <w:r w:rsidRPr="00BC1C0A">
        <w:t>, 267-373.</w:t>
      </w:r>
      <w:bookmarkEnd w:id="490"/>
    </w:p>
    <w:p w14:paraId="3B2D5205" w14:textId="77777777" w:rsidR="00BC1C0A" w:rsidRPr="00BC1C0A" w:rsidRDefault="00BC1C0A" w:rsidP="00BC1C0A">
      <w:pPr>
        <w:pStyle w:val="EndNoteBibliography"/>
      </w:pPr>
      <w:bookmarkStart w:id="491" w:name="_ENREF_59"/>
      <w:r w:rsidRPr="00BC1C0A">
        <w:t>Tang, K., Ruozzi, N., Belanger, D., and Jebara, T. (2016). Bethe Learning of Graphical Models via MAP Decoding. Artificial Intelligence and Statistics (AISTATS).</w:t>
      </w:r>
      <w:bookmarkEnd w:id="491"/>
    </w:p>
    <w:p w14:paraId="2825CF19" w14:textId="77777777" w:rsidR="00BC1C0A" w:rsidRPr="00BC1C0A" w:rsidRDefault="00BC1C0A" w:rsidP="00BC1C0A">
      <w:pPr>
        <w:pStyle w:val="EndNoteBibliography"/>
      </w:pPr>
      <w:bookmarkStart w:id="492" w:name="_ENREF_60"/>
      <w:r w:rsidRPr="00BC1C0A">
        <w:t>van den Heuvel, M.P., Stam, C.J., Boersma, M., and Hulshoff Pol, H.E. (2008). Small-world and scale-free organization of voxel-based resting-state functional connectivity in the human brain. NeuroImage</w:t>
      </w:r>
      <w:r w:rsidRPr="00BC1C0A">
        <w:rPr>
          <w:i/>
        </w:rPr>
        <w:t xml:space="preserve"> 43</w:t>
      </w:r>
      <w:r w:rsidRPr="00BC1C0A">
        <w:t>, 528-539.</w:t>
      </w:r>
      <w:bookmarkEnd w:id="492"/>
    </w:p>
    <w:p w14:paraId="005DE8B0" w14:textId="77777777" w:rsidR="00BC1C0A" w:rsidRPr="00BC1C0A" w:rsidRDefault="00BC1C0A" w:rsidP="00BC1C0A">
      <w:pPr>
        <w:pStyle w:val="EndNoteBibliography"/>
      </w:pPr>
      <w:bookmarkStart w:id="493" w:name="_ENREF_61"/>
      <w:r w:rsidRPr="00BC1C0A">
        <w:t>Wang, J., Zuo, X., and He, Y. (2010). Graph-based network analysis of resting-state functional MRI. Frontiers in systems neuroscience</w:t>
      </w:r>
      <w:r w:rsidRPr="00BC1C0A">
        <w:rPr>
          <w:i/>
        </w:rPr>
        <w:t xml:space="preserve"> 4</w:t>
      </w:r>
      <w:r w:rsidRPr="00BC1C0A">
        <w:t>, 16.</w:t>
      </w:r>
      <w:bookmarkEnd w:id="493"/>
    </w:p>
    <w:p w14:paraId="0C8F6005" w14:textId="77777777" w:rsidR="00BC1C0A" w:rsidRPr="00BC1C0A" w:rsidRDefault="00BC1C0A" w:rsidP="00BC1C0A">
      <w:pPr>
        <w:pStyle w:val="EndNoteBibliography"/>
      </w:pPr>
      <w:bookmarkStart w:id="494" w:name="_ENREF_62"/>
      <w:r w:rsidRPr="00BC1C0A">
        <w:t>Yatsenko, D., Josic, K., Ecker, A.S., Froudarakis, E., Cotton, R.J., and Tolias, A.S. (2015). Improved estimation and interpretation of correlations in neural circuits. PLoS computational biology</w:t>
      </w:r>
      <w:r w:rsidRPr="00BC1C0A">
        <w:rPr>
          <w:i/>
        </w:rPr>
        <w:t xml:space="preserve"> 11</w:t>
      </w:r>
      <w:r w:rsidRPr="00BC1C0A">
        <w:t>, e1004083.</w:t>
      </w:r>
      <w:bookmarkEnd w:id="494"/>
    </w:p>
    <w:p w14:paraId="436B4255" w14:textId="77777777" w:rsidR="00BC1C0A" w:rsidRPr="00BC1C0A" w:rsidRDefault="00BC1C0A" w:rsidP="00BC1C0A">
      <w:pPr>
        <w:pStyle w:val="EndNoteBibliography"/>
      </w:pPr>
      <w:bookmarkStart w:id="495" w:name="_ENREF_63"/>
      <w:r w:rsidRPr="00BC1C0A">
        <w:t>Yu, S., Huang, D., Singer, W., and Nikolic, D. (2008). A small world of neuronal synchrony. Cerebral cortex (New York, NY : 1991)</w:t>
      </w:r>
      <w:r w:rsidRPr="00BC1C0A">
        <w:rPr>
          <w:i/>
        </w:rPr>
        <w:t xml:space="preserve"> 18</w:t>
      </w:r>
      <w:r w:rsidRPr="00BC1C0A">
        <w:t>, 2891-2901.</w:t>
      </w:r>
      <w:bookmarkEnd w:id="495"/>
    </w:p>
    <w:p w14:paraId="420A8C49" w14:textId="77777777" w:rsidR="00BC1C0A" w:rsidRPr="00BC1C0A" w:rsidRDefault="00BC1C0A" w:rsidP="00BC1C0A">
      <w:pPr>
        <w:pStyle w:val="EndNoteBibliography"/>
      </w:pPr>
      <w:bookmarkStart w:id="496" w:name="_ENREF_64"/>
      <w:r w:rsidRPr="00BC1C0A">
        <w:t>Zuo, X.N., Ehmke, R., Mennes, M., Imperati, D., Castellanos, F.X., Sporns, O., and Milham, M.P. (2012). Network centrality in the human functional connectome. Cerebral cortex (New York, NY : 1991)</w:t>
      </w:r>
      <w:r w:rsidRPr="00BC1C0A">
        <w:rPr>
          <w:i/>
        </w:rPr>
        <w:t xml:space="preserve"> 22</w:t>
      </w:r>
      <w:r w:rsidRPr="00BC1C0A">
        <w:t>, 1862-1875.</w:t>
      </w:r>
      <w:bookmarkEnd w:id="496"/>
    </w:p>
    <w:p w14:paraId="45290340" w14:textId="1E692058" w:rsidR="0038237E" w:rsidRDefault="00FA13B2" w:rsidP="00FA13B2">
      <w:pPr>
        <w:spacing w:line="480" w:lineRule="auto"/>
        <w:jc w:val="both"/>
        <w:rPr>
          <w:rFonts w:ascii="Arial" w:hAnsi="Arial" w:cs="Arial"/>
        </w:rPr>
      </w:pPr>
      <w:moveTo w:id="497" w:author="Shuting Han" w:date="2017-04-04T11:38:00Z">
        <w:r>
          <w:rPr>
            <w:rFonts w:ascii="Arial" w:hAnsi="Arial" w:cs="Arial"/>
          </w:rPr>
          <w:fldChar w:fldCharType="end"/>
        </w:r>
      </w:moveTo>
      <w:moveToRangeEnd w:id="431"/>
    </w:p>
    <w:p w14:paraId="2D7FC6FF" w14:textId="77777777" w:rsidR="0038237E" w:rsidRDefault="0038237E">
      <w:pPr>
        <w:rPr>
          <w:rFonts w:ascii="Arial" w:hAnsi="Arial" w:cs="Arial"/>
        </w:rPr>
      </w:pPr>
      <w:r>
        <w:rPr>
          <w:rFonts w:ascii="Arial" w:hAnsi="Arial" w:cs="Arial"/>
        </w:rPr>
        <w:br w:type="page"/>
      </w:r>
    </w:p>
    <w:p w14:paraId="1A01E6F3" w14:textId="77777777" w:rsidR="0038237E" w:rsidRPr="00DB2290" w:rsidRDefault="0038237E" w:rsidP="0038237E">
      <w:pPr>
        <w:widowControl w:val="0"/>
        <w:autoSpaceDE w:val="0"/>
        <w:autoSpaceDN w:val="0"/>
        <w:adjustRightInd w:val="0"/>
        <w:spacing w:line="480" w:lineRule="auto"/>
        <w:ind w:left="480" w:hanging="480"/>
        <w:jc w:val="center"/>
        <w:rPr>
          <w:rFonts w:ascii="Arial" w:hAnsi="Arial" w:cs="Arial"/>
          <w:b/>
          <w:sz w:val="28"/>
          <w:szCs w:val="28"/>
        </w:rPr>
      </w:pPr>
      <w:r w:rsidRPr="00DB2290">
        <w:rPr>
          <w:rFonts w:ascii="Arial" w:hAnsi="Arial" w:cs="Arial"/>
          <w:b/>
          <w:sz w:val="28"/>
          <w:szCs w:val="28"/>
        </w:rPr>
        <w:lastRenderedPageBreak/>
        <w:t>STAR methods</w:t>
      </w:r>
    </w:p>
    <w:p w14:paraId="5605C899" w14:textId="77777777" w:rsidR="0038237E" w:rsidRDefault="0038237E" w:rsidP="0038237E">
      <w:pPr>
        <w:spacing w:line="480" w:lineRule="auto"/>
        <w:jc w:val="both"/>
        <w:rPr>
          <w:rFonts w:ascii="Arial" w:hAnsi="Arial" w:cs="Arial"/>
          <w:b/>
        </w:rPr>
      </w:pPr>
      <w:r>
        <w:rPr>
          <w:rFonts w:ascii="Arial" w:hAnsi="Arial" w:cs="Arial"/>
          <w:b/>
        </w:rPr>
        <w:t>KEY RESOURCES TABLE</w:t>
      </w:r>
    </w:p>
    <w:p w14:paraId="51FA2450" w14:textId="609FCEA9" w:rsidR="0038237E" w:rsidRDefault="0038237E" w:rsidP="0038237E">
      <w:pPr>
        <w:spacing w:line="480" w:lineRule="auto"/>
        <w:jc w:val="both"/>
        <w:rPr>
          <w:rFonts w:ascii="Arial" w:hAnsi="Arial" w:cs="Arial"/>
          <w:b/>
        </w:rPr>
      </w:pPr>
      <w:r>
        <w:rPr>
          <w:rFonts w:ascii="Arial" w:hAnsi="Arial" w:cs="Arial"/>
        </w:rPr>
        <w:t xml:space="preserve">Code </w:t>
      </w:r>
      <w:r w:rsidR="005B4EC9">
        <w:rPr>
          <w:rFonts w:ascii="Arial" w:hAnsi="Arial" w:cs="Arial"/>
        </w:rPr>
        <w:t>used for</w:t>
      </w:r>
      <w:r>
        <w:rPr>
          <w:rFonts w:ascii="Arial" w:hAnsi="Arial" w:cs="Arial"/>
        </w:rPr>
        <w:t xml:space="preserve"> CRF</w:t>
      </w:r>
      <w:del w:id="498" w:author="Shuting Han" w:date="2017-04-05T10:14:00Z">
        <w:r w:rsidR="00E6767E" w:rsidDel="00125B6E">
          <w:rPr>
            <w:rFonts w:ascii="Arial" w:hAnsi="Arial" w:cs="Arial"/>
          </w:rPr>
          <w:delText>s</w:delText>
        </w:r>
      </w:del>
      <w:r>
        <w:rPr>
          <w:rFonts w:ascii="Arial" w:hAnsi="Arial" w:cs="Arial"/>
        </w:rPr>
        <w:t xml:space="preserve"> models can be found at </w:t>
      </w:r>
      <w:ins w:id="499" w:author="Shuting Han" w:date="2017-04-05T10:14:00Z">
        <w:r w:rsidR="001A7D93" w:rsidRPr="001A7D93">
          <w:rPr>
            <w:rFonts w:ascii="Arial" w:hAnsi="Arial" w:cs="Arial"/>
          </w:rPr>
          <w:t>https://github.com/hanshuting/graph_ensemble</w:t>
        </w:r>
      </w:ins>
      <w:del w:id="500" w:author="Shuting Han" w:date="2017-04-05T10:14:00Z">
        <w:r w:rsidRPr="001A7D93" w:rsidDel="001A7D93">
          <w:rPr>
            <w:rPrChange w:id="501" w:author="Shuting Han" w:date="2017-04-05T10:14:00Z">
              <w:rPr>
                <w:rStyle w:val="Hyperlink"/>
                <w:rFonts w:ascii="Arial" w:hAnsi="Arial" w:cs="Arial"/>
              </w:rPr>
            </w:rPrChange>
          </w:rPr>
          <w:delText>https://github.com/kuitang/fwmatch-public</w:delText>
        </w:r>
      </w:del>
      <w:r>
        <w:rPr>
          <w:rFonts w:ascii="Arial" w:hAnsi="Arial" w:cs="Arial"/>
        </w:rPr>
        <w:t>.</w:t>
      </w:r>
    </w:p>
    <w:p w14:paraId="044FFC70" w14:textId="77777777" w:rsidR="0038237E" w:rsidRDefault="0038237E" w:rsidP="0038237E">
      <w:pPr>
        <w:spacing w:line="480" w:lineRule="auto"/>
        <w:jc w:val="both"/>
        <w:rPr>
          <w:rFonts w:ascii="Arial" w:hAnsi="Arial" w:cs="Arial"/>
          <w:b/>
        </w:rPr>
      </w:pPr>
    </w:p>
    <w:p w14:paraId="0B941355" w14:textId="77777777" w:rsidR="0038237E" w:rsidRPr="00125AEE" w:rsidRDefault="0038237E" w:rsidP="0038237E">
      <w:pPr>
        <w:spacing w:line="480" w:lineRule="auto"/>
        <w:jc w:val="both"/>
        <w:rPr>
          <w:rFonts w:ascii="Arial" w:hAnsi="Arial" w:cs="Arial"/>
          <w:b/>
        </w:rPr>
      </w:pPr>
      <w:r w:rsidRPr="00125AEE">
        <w:rPr>
          <w:rFonts w:ascii="Arial" w:hAnsi="Arial" w:cs="Arial"/>
          <w:b/>
        </w:rPr>
        <w:t>CONTACT FOR REAGENT AND RESOURCE SHARING</w:t>
      </w:r>
    </w:p>
    <w:p w14:paraId="4AB651A9" w14:textId="5358A48C" w:rsidR="0038237E" w:rsidRDefault="0038237E" w:rsidP="0038237E">
      <w:pPr>
        <w:spacing w:line="480" w:lineRule="auto"/>
        <w:jc w:val="both"/>
        <w:rPr>
          <w:rFonts w:ascii="Arial" w:hAnsi="Arial" w:cs="Arial"/>
        </w:rPr>
      </w:pPr>
      <w:r w:rsidRPr="00125AEE">
        <w:rPr>
          <w:rFonts w:ascii="Arial" w:hAnsi="Arial" w:cs="Arial"/>
        </w:rPr>
        <w:t xml:space="preserve">Further information and requests should be directed to and will be fulfilled by </w:t>
      </w:r>
      <w:r w:rsidR="00BC7930">
        <w:rPr>
          <w:rFonts w:ascii="Arial" w:hAnsi="Arial" w:cs="Arial"/>
        </w:rPr>
        <w:t>corresponding au</w:t>
      </w:r>
      <w:r w:rsidRPr="00125AEE">
        <w:rPr>
          <w:rFonts w:ascii="Arial" w:hAnsi="Arial" w:cs="Arial"/>
        </w:rPr>
        <w:t>t</w:t>
      </w:r>
      <w:r w:rsidR="00BC7930">
        <w:rPr>
          <w:rFonts w:ascii="Arial" w:hAnsi="Arial" w:cs="Arial"/>
        </w:rPr>
        <w:t xml:space="preserve">hors. </w:t>
      </w:r>
    </w:p>
    <w:p w14:paraId="4F67998F" w14:textId="77777777" w:rsidR="0038237E" w:rsidRDefault="0038237E" w:rsidP="0038237E">
      <w:pPr>
        <w:spacing w:line="480" w:lineRule="auto"/>
        <w:jc w:val="both"/>
        <w:rPr>
          <w:rFonts w:ascii="Arial" w:hAnsi="Arial" w:cs="Arial"/>
          <w:b/>
        </w:rPr>
      </w:pPr>
    </w:p>
    <w:p w14:paraId="547AE2A2" w14:textId="77777777" w:rsidR="0038237E" w:rsidRDefault="0038237E" w:rsidP="0038237E">
      <w:pPr>
        <w:spacing w:line="480" w:lineRule="auto"/>
        <w:jc w:val="both"/>
        <w:rPr>
          <w:rFonts w:ascii="Arial" w:hAnsi="Arial" w:cs="Arial"/>
          <w:b/>
        </w:rPr>
      </w:pPr>
      <w:r w:rsidRPr="00E04B59">
        <w:rPr>
          <w:rFonts w:ascii="Arial" w:hAnsi="Arial" w:cs="Arial"/>
          <w:b/>
        </w:rPr>
        <w:t>EXPERIMENTAL MODELS AND SUBJECT DETAILS</w:t>
      </w:r>
    </w:p>
    <w:p w14:paraId="402EA6F3" w14:textId="77777777" w:rsidR="007444BF" w:rsidRPr="00B34C7B" w:rsidRDefault="007444BF" w:rsidP="007444BF">
      <w:pPr>
        <w:spacing w:line="480" w:lineRule="auto"/>
        <w:jc w:val="both"/>
        <w:outlineLvl w:val="0"/>
        <w:rPr>
          <w:rFonts w:ascii="Arial" w:hAnsi="Arial" w:cs="Arial"/>
          <w:b/>
        </w:rPr>
      </w:pPr>
      <w:r w:rsidRPr="00B34C7B">
        <w:rPr>
          <w:rFonts w:ascii="Arial" w:hAnsi="Arial" w:cs="Arial"/>
          <w:b/>
        </w:rPr>
        <w:t>Animals and surgery</w:t>
      </w:r>
    </w:p>
    <w:p w14:paraId="58C79590" w14:textId="7CB476BF" w:rsidR="007444BF" w:rsidRPr="00B34C7B" w:rsidRDefault="007444BF" w:rsidP="007444BF">
      <w:pPr>
        <w:spacing w:line="480" w:lineRule="auto"/>
        <w:jc w:val="both"/>
        <w:rPr>
          <w:rFonts w:ascii="Arial" w:hAnsi="Arial" w:cs="Arial"/>
        </w:rPr>
      </w:pPr>
      <w:r w:rsidRPr="00B34C7B">
        <w:rPr>
          <w:rFonts w:ascii="Arial" w:hAnsi="Arial" w:cs="Arial"/>
        </w:rPr>
        <w:t>All experimental procedures were carried out in accordance with the US National Institutes of Health and Columbia University Institutional Animal Care and Use Committee</w:t>
      </w:r>
      <w:r w:rsidR="00955471">
        <w:rPr>
          <w:rFonts w:ascii="Arial" w:hAnsi="Arial" w:cs="Arial"/>
        </w:rPr>
        <w:t xml:space="preserve"> and have been described previously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sidRPr="00B34C7B">
        <w:rPr>
          <w:rFonts w:ascii="Arial" w:hAnsi="Arial" w:cs="Arial"/>
        </w:rPr>
        <w:t xml:space="preserve">. </w:t>
      </w:r>
      <w:r w:rsidR="00955471">
        <w:rPr>
          <w:rFonts w:ascii="Arial" w:hAnsi="Arial" w:cs="Arial"/>
        </w:rPr>
        <w:t xml:space="preserve">Briefly, simultaneous two-photon imaging and two-photon optogenetic </w:t>
      </w:r>
      <w:r w:rsidR="00955471">
        <w:rPr>
          <w:rFonts w:ascii="Arial" w:hAnsi="Arial"/>
        </w:rPr>
        <w:t>e</w:t>
      </w:r>
      <w:r w:rsidRPr="00B34C7B">
        <w:rPr>
          <w:rFonts w:ascii="Arial" w:hAnsi="Arial"/>
        </w:rPr>
        <w:t>xperiments were performed on C57BL/6 male mice.</w:t>
      </w:r>
      <w:r w:rsidRPr="00B34C7B">
        <w:rPr>
          <w:rFonts w:ascii="Arial" w:hAnsi="Arial" w:cs="Arial"/>
        </w:rPr>
        <w:t xml:space="preserve"> V</w:t>
      </w:r>
      <w:r>
        <w:rPr>
          <w:rFonts w:ascii="Arial" w:hAnsi="Arial" w:cs="Arial"/>
        </w:rPr>
        <w:t>irus AAV1-syn-GCaMP6s-WPRE-SV40</w:t>
      </w:r>
      <w:r w:rsidRPr="00B34C7B">
        <w:rPr>
          <w:rFonts w:ascii="Arial" w:hAnsi="Arial" w:cs="Arial"/>
        </w:rPr>
        <w:t xml:space="preserve"> and AVVdj-CaMKIIa-C1V1(E162T)-TS-P2A-mCherry-WPRE</w:t>
      </w:r>
      <w:r>
        <w:rPr>
          <w:rFonts w:ascii="Arial" w:hAnsi="Arial" w:cs="Arial"/>
        </w:rPr>
        <w:t xml:space="preserve"> </w:t>
      </w:r>
      <w:r w:rsidRPr="00B34C7B">
        <w:rPr>
          <w:rFonts w:ascii="Arial" w:hAnsi="Arial" w:cs="Arial"/>
        </w:rPr>
        <w:t>were injected simultaneously into layer 2/3 of left primary visual cortex (2.5 mm lateral and 0.3 mm anterior from the lambda</w:t>
      </w:r>
      <w:r>
        <w:rPr>
          <w:rFonts w:ascii="Arial" w:hAnsi="Arial" w:cs="Arial"/>
        </w:rPr>
        <w:t xml:space="preserve">, </w:t>
      </w:r>
      <w:r w:rsidRPr="00B34C7B">
        <w:rPr>
          <w:rFonts w:ascii="Arial" w:hAnsi="Arial" w:cs="Arial"/>
        </w:rPr>
        <w:t>2</w:t>
      </w:r>
      <w:r>
        <w:rPr>
          <w:rFonts w:ascii="Arial" w:hAnsi="Arial" w:cs="Arial"/>
        </w:rPr>
        <w:t>00 μm from pia</w:t>
      </w:r>
      <w:r w:rsidRPr="00B34C7B">
        <w:rPr>
          <w:rFonts w:ascii="Arial" w:hAnsi="Arial" w:cs="Arial"/>
        </w:rPr>
        <w:t>).</w:t>
      </w:r>
      <w:r>
        <w:rPr>
          <w:rFonts w:ascii="Arial" w:hAnsi="Arial" w:cs="Arial"/>
        </w:rPr>
        <w:t xml:space="preserve"> </w:t>
      </w:r>
      <w:r w:rsidRPr="00B34C7B">
        <w:rPr>
          <w:rFonts w:ascii="Arial" w:hAnsi="Arial" w:cs="Arial"/>
        </w:rPr>
        <w:t xml:space="preserve">After </w:t>
      </w:r>
      <w:r>
        <w:rPr>
          <w:rFonts w:ascii="Arial" w:hAnsi="Arial" w:cs="Arial"/>
        </w:rPr>
        <w:t>3</w:t>
      </w:r>
      <w:r w:rsidRPr="00B34C7B">
        <w:rPr>
          <w:rFonts w:ascii="Arial" w:hAnsi="Arial" w:cs="Arial"/>
        </w:rPr>
        <w:t xml:space="preserve"> weeks mice were anesthetized with isoflurane (1-2%) and a titanium head plate was attached to the skull using dental cement. Dexamethasone sodium phosphate (2 mg/kg) and enrofloxacin (4.47 mg/kg) were administered subcutaneously. Carprofen (5 mg/kg) was administered intraperitoneally. After surgery animals received </w:t>
      </w:r>
      <w:r w:rsidRPr="00B34C7B">
        <w:rPr>
          <w:rFonts w:ascii="Arial" w:hAnsi="Arial" w:cs="Arial"/>
        </w:rPr>
        <w:lastRenderedPageBreak/>
        <w:t>carprofen injections for 2 days as post-operative pain medication. A reinforced thinned skull window for chronic imaging (2 mm in diameter) was made above the injection site using a dental drill. A</w:t>
      </w:r>
      <w:r>
        <w:rPr>
          <w:rFonts w:ascii="Arial" w:hAnsi="Arial" w:cs="Arial"/>
        </w:rPr>
        <w:t xml:space="preserve"> 3-mm circular glass coverslip </w:t>
      </w:r>
      <w:r w:rsidRPr="00B34C7B">
        <w:rPr>
          <w:rFonts w:ascii="Arial" w:hAnsi="Arial" w:cs="Arial"/>
        </w:rPr>
        <w:t>was placed and sealed using a cyanoacrylate adhesive</w:t>
      </w:r>
      <w:r>
        <w:rPr>
          <w:rFonts w:ascii="Arial" w:hAnsi="Arial" w:cs="Arial"/>
        </w:rPr>
        <w:t xml:space="preserve"> </w:t>
      </w:r>
      <w:r w:rsidR="00BC1C0A">
        <w:rPr>
          <w:rFonts w:ascii="Arial" w:hAnsi="Arial" w:cs="Arial"/>
        </w:rPr>
        <w:fldChar w:fldCharType="begin">
          <w:fldData xml:space="preserve">PEVuZE5vdGU+PENpdGU+PEF1dGhvcj5EcmV3PC9BdXRob3I+PFllYXI+MjAxMDwvWWVhcj48UmVj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PEVuZE5vdGU+PENpdGU+PEF1dGhvcj5EcmV3PC9BdXRob3I+PFllYXI+MjAxMDwvWWVhcj48UmVj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BC1C0A">
        <w:rPr>
          <w:rFonts w:ascii="Arial" w:hAnsi="Arial" w:cs="Arial"/>
        </w:rPr>
        <w:fldChar w:fldCharType="separate"/>
      </w:r>
      <w:r w:rsidR="00BC1C0A">
        <w:rPr>
          <w:rFonts w:ascii="Arial" w:hAnsi="Arial" w:cs="Arial"/>
          <w:noProof/>
        </w:rPr>
        <w:t>(</w:t>
      </w:r>
      <w:hyperlink w:anchor="_ENREF_18" w:tooltip="Drew, 2010 #56" w:history="1">
        <w:r w:rsidR="00BC1C0A">
          <w:rPr>
            <w:rFonts w:ascii="Arial" w:hAnsi="Arial" w:cs="Arial"/>
            <w:noProof/>
          </w:rPr>
          <w:t>Drew et al., 2010</w:t>
        </w:r>
      </w:hyperlink>
      <w:r w:rsidR="00BC1C0A">
        <w:rPr>
          <w:rFonts w:ascii="Arial" w:hAnsi="Arial" w:cs="Arial"/>
          <w:noProof/>
        </w:rPr>
        <w:t>)</w:t>
      </w:r>
      <w:r w:rsidR="00BC1C0A">
        <w:rPr>
          <w:rFonts w:ascii="Arial" w:hAnsi="Arial" w:cs="Arial"/>
        </w:rPr>
        <w:fldChar w:fldCharType="end"/>
      </w:r>
      <w:r w:rsidRPr="00B34C7B">
        <w:rPr>
          <w:rFonts w:ascii="Arial" w:hAnsi="Arial" w:cs="Arial"/>
        </w:rPr>
        <w:t xml:space="preserve">. Imaging experiments were performed 7~28 days after head plate fixation. During recording sessions mouse is awake (head fixed) and can move freely on a circular treadmill. </w:t>
      </w:r>
    </w:p>
    <w:p w14:paraId="7BC1949E" w14:textId="77777777" w:rsidR="007444BF" w:rsidRPr="00515136" w:rsidRDefault="007444BF" w:rsidP="007444BF">
      <w:pPr>
        <w:spacing w:line="480" w:lineRule="auto"/>
        <w:jc w:val="both"/>
        <w:outlineLvl w:val="0"/>
        <w:rPr>
          <w:rFonts w:ascii="Arial" w:hAnsi="Arial" w:cs="Arial"/>
          <w:b/>
        </w:rPr>
      </w:pPr>
      <w:r w:rsidRPr="00515136">
        <w:rPr>
          <w:rFonts w:ascii="Arial" w:hAnsi="Arial" w:cs="Arial"/>
          <w:b/>
        </w:rPr>
        <w:t>Visual Stimulation</w:t>
      </w:r>
    </w:p>
    <w:p w14:paraId="4C6F7366" w14:textId="7182AEA0" w:rsidR="007444BF" w:rsidRDefault="007444BF" w:rsidP="007444BF">
      <w:pPr>
        <w:spacing w:line="480" w:lineRule="auto"/>
        <w:jc w:val="both"/>
        <w:rPr>
          <w:rFonts w:ascii="Arial" w:hAnsi="Arial" w:cs="Arial"/>
        </w:rPr>
      </w:pPr>
      <w:r w:rsidRPr="00AB472A">
        <w:rPr>
          <w:rFonts w:ascii="Arial" w:hAnsi="Arial" w:cs="Arial"/>
        </w:rPr>
        <w:t xml:space="preserve">Visual stimuli were generated using MATLAB Psychophysics Toolbox and displayed on a LCD monitor positioned 15 cm from the right eye at 45° to the long axis of the animal. </w:t>
      </w:r>
      <w:r w:rsidR="00955471">
        <w:rPr>
          <w:rFonts w:ascii="Arial" w:hAnsi="Arial" w:cs="Arial"/>
        </w:rPr>
        <w:t>Population a</w:t>
      </w:r>
      <w:r w:rsidRPr="00AB472A">
        <w:rPr>
          <w:rFonts w:ascii="Arial" w:hAnsi="Arial" w:cs="Arial"/>
        </w:rPr>
        <w:t>ctivity</w:t>
      </w:r>
      <w:r w:rsidR="00955471">
        <w:rPr>
          <w:rFonts w:ascii="Arial" w:hAnsi="Arial" w:cs="Arial"/>
        </w:rPr>
        <w:t xml:space="preserve"> corresponding to two-photon stimulation of targeted neurons</w:t>
      </w:r>
      <w:r w:rsidRPr="00AB472A">
        <w:rPr>
          <w:rFonts w:ascii="Arial" w:hAnsi="Arial" w:cs="Arial"/>
        </w:rPr>
        <w:t xml:space="preserve"> in layer 2/3 of visual cortex was r</w:t>
      </w:r>
      <w:r>
        <w:rPr>
          <w:rFonts w:ascii="Arial" w:hAnsi="Arial" w:cs="Arial"/>
        </w:rPr>
        <w:t xml:space="preserve">ecorded </w:t>
      </w:r>
      <w:r w:rsidRPr="00AB472A">
        <w:rPr>
          <w:rFonts w:ascii="Arial" w:hAnsi="Arial"/>
        </w:rPr>
        <w:t xml:space="preserve">with </w:t>
      </w:r>
      <w:r>
        <w:rPr>
          <w:rFonts w:ascii="Arial" w:hAnsi="Arial"/>
        </w:rPr>
        <w:t>the</w:t>
      </w:r>
      <w:r w:rsidRPr="00AB472A">
        <w:rPr>
          <w:rFonts w:ascii="Arial" w:hAnsi="Arial"/>
        </w:rPr>
        <w:t xml:space="preserve"> monitor </w:t>
      </w:r>
      <w:r>
        <w:rPr>
          <w:rFonts w:ascii="Arial" w:hAnsi="Arial"/>
        </w:rPr>
        <w:t>displaying a gray screen with mean luminescence similar to drifting-gratings</w:t>
      </w:r>
      <w:r w:rsidRPr="00AB472A">
        <w:rPr>
          <w:rFonts w:ascii="Arial" w:hAnsi="Arial"/>
        </w:rPr>
        <w:t>. The imaging setup and the objective were completely enclosed with blackout fab</w:t>
      </w:r>
      <w:r>
        <w:rPr>
          <w:rFonts w:ascii="Arial" w:hAnsi="Arial"/>
        </w:rPr>
        <w:t>ric and a black electrical tape</w:t>
      </w:r>
      <w:r w:rsidRPr="00AB472A">
        <w:rPr>
          <w:rFonts w:ascii="Arial" w:hAnsi="Arial"/>
        </w:rPr>
        <w:t>.</w:t>
      </w:r>
      <w:r w:rsidRPr="00AB472A">
        <w:rPr>
          <w:rFonts w:ascii="Arial" w:hAnsi="Arial" w:cs="Arial"/>
        </w:rPr>
        <w:t xml:space="preserve"> Visual stimuli consisted of full-field</w:t>
      </w:r>
      <w:r>
        <w:rPr>
          <w:rFonts w:ascii="Arial" w:hAnsi="Arial" w:cs="Arial"/>
        </w:rPr>
        <w:t xml:space="preserve"> sine wave</w:t>
      </w:r>
      <w:r w:rsidRPr="00AB472A">
        <w:rPr>
          <w:rFonts w:ascii="Arial" w:hAnsi="Arial" w:cs="Arial"/>
        </w:rPr>
        <w:t xml:space="preserve"> drifting-gratings (100% contrast, 0.035 cycles/°, 2 cycles/sec) drifting in </w:t>
      </w:r>
      <w:r>
        <w:rPr>
          <w:rFonts w:ascii="Arial" w:hAnsi="Arial" w:cs="Arial"/>
        </w:rPr>
        <w:t>two orthogonal</w:t>
      </w:r>
      <w:r w:rsidRPr="00AB472A">
        <w:rPr>
          <w:rFonts w:ascii="Arial" w:hAnsi="Arial" w:cs="Arial"/>
        </w:rPr>
        <w:t xml:space="preserve"> directions </w:t>
      </w:r>
      <w:r>
        <w:rPr>
          <w:rFonts w:ascii="Arial" w:hAnsi="Arial" w:cs="Arial"/>
        </w:rPr>
        <w:t>presented for 4 sec, followed by 6</w:t>
      </w:r>
      <w:r w:rsidRPr="00AB472A">
        <w:rPr>
          <w:rFonts w:ascii="Arial" w:hAnsi="Arial" w:cs="Arial"/>
        </w:rPr>
        <w:t xml:space="preserve"> sec of mean luminescence.</w:t>
      </w:r>
    </w:p>
    <w:p w14:paraId="6AAAEF96" w14:textId="77777777" w:rsidR="007444BF" w:rsidRPr="0051038B" w:rsidRDefault="007444BF" w:rsidP="007444BF">
      <w:pPr>
        <w:spacing w:line="480" w:lineRule="auto"/>
        <w:jc w:val="both"/>
        <w:rPr>
          <w:rFonts w:ascii="Arial" w:hAnsi="Arial" w:cs="Arial"/>
          <w:b/>
        </w:rPr>
      </w:pPr>
      <w:r w:rsidRPr="006F6656">
        <w:rPr>
          <w:rFonts w:ascii="Arial" w:hAnsi="Arial" w:cs="Arial"/>
          <w:b/>
        </w:rPr>
        <w:t xml:space="preserve">Simultaneous two-photon </w:t>
      </w:r>
      <w:r>
        <w:rPr>
          <w:rFonts w:ascii="Arial" w:hAnsi="Arial" w:cs="Arial"/>
          <w:b/>
        </w:rPr>
        <w:t xml:space="preserve">calcium </w:t>
      </w:r>
      <w:r w:rsidRPr="006F6656">
        <w:rPr>
          <w:rFonts w:ascii="Arial" w:hAnsi="Arial" w:cs="Arial"/>
          <w:b/>
        </w:rPr>
        <w:t>imaging and photostimulation</w:t>
      </w:r>
    </w:p>
    <w:p w14:paraId="3AB63E09" w14:textId="6E8BC158" w:rsidR="007444BF" w:rsidRPr="00E97A7C" w:rsidRDefault="007444BF" w:rsidP="007444BF">
      <w:pPr>
        <w:spacing w:line="480" w:lineRule="auto"/>
        <w:jc w:val="both"/>
        <w:rPr>
          <w:rFonts w:ascii="Arial" w:hAnsi="Arial" w:cs="Arial"/>
        </w:rPr>
      </w:pPr>
      <w:r w:rsidRPr="005909DE">
        <w:rPr>
          <w:rFonts w:ascii="Arial" w:hAnsi="Arial" w:cs="Arial"/>
        </w:rPr>
        <w:t>Two-photon imaging and optogenetic photostimulation were performed with two dif</w:t>
      </w:r>
      <w:r>
        <w:rPr>
          <w:rFonts w:ascii="Arial" w:hAnsi="Arial" w:cs="Arial"/>
        </w:rPr>
        <w:t>ferent femtosecond-pulsed lasers</w:t>
      </w:r>
      <w:r w:rsidRPr="005909DE">
        <w:rPr>
          <w:rFonts w:ascii="Arial" w:hAnsi="Arial" w:cs="Arial"/>
        </w:rPr>
        <w:t xml:space="preserve"> </w:t>
      </w:r>
      <w:r>
        <w:rPr>
          <w:rFonts w:ascii="Arial" w:hAnsi="Arial" w:cs="Arial"/>
        </w:rPr>
        <w:t>attached to a commercial microscope</w:t>
      </w:r>
      <w:r w:rsidRPr="005909DE">
        <w:rPr>
          <w:rFonts w:ascii="Arial" w:hAnsi="Arial" w:cs="Arial"/>
        </w:rPr>
        <w:t xml:space="preserve">. </w:t>
      </w:r>
      <w:r w:rsidRPr="00E97A7C">
        <w:rPr>
          <w:rFonts w:ascii="Arial" w:hAnsi="Arial" w:cs="Arial"/>
        </w:rPr>
        <w:t xml:space="preserve">An imaging laser (λ = 940 nm) was used to excite a genetically encoded calcium indicator (GCaMP6s) while a photostimulation laser (λ = 1064 nm) was used to </w:t>
      </w:r>
      <w:r w:rsidRPr="00E97A7C">
        <w:rPr>
          <w:rFonts w:ascii="Arial" w:hAnsi="Arial" w:cs="Arial"/>
        </w:rPr>
        <w:lastRenderedPageBreak/>
        <w:t xml:space="preserve">excite a red shifted opsin (C1V1) that preferentially responds to longer wavelengths </w:t>
      </w:r>
      <w:r w:rsidR="00BC1C0A">
        <w:rPr>
          <w:rFonts w:ascii="Arial" w:hAnsi="Arial" w:cs="Arial"/>
        </w:rPr>
        <w:fldChar w:fldCharType="begin"/>
      </w:r>
      <w:r w:rsidR="00BC1C0A">
        <w:rPr>
          <w:rFonts w:ascii="Arial" w:hAnsi="Arial" w:cs="Arial"/>
        </w:rPr>
        <w:instrText xml:space="preserve"> ADDIN EN.CITE &lt;EndNote&gt;&lt;Cite&gt;&lt;Author&gt;Packer&lt;/Author&gt;&lt;Year&gt;2012&lt;/Year&gt;&lt;RecNum&gt;57&lt;/RecNum&gt;&lt;DisplayText&gt;(Packer et al., 2012)&lt;/DisplayText&gt;&lt;record&gt;&lt;rec-number&gt;57&lt;/rec-number&gt;&lt;foreign-keys&gt;&lt;key app="EN" db-id="9epdfxaa9fvd2her0w9pxdpdrarszt59wxpf"&gt;57&lt;/key&gt;&lt;/foreign-keys&gt;&lt;ref-type name="Journal Article"&gt;17&lt;/ref-type&gt;&lt;contributors&gt;&lt;authors&gt;&lt;author&gt;Packer, A. M.&lt;/author&gt;&lt;author&gt;Peterka, D. S.&lt;/author&gt;&lt;author&gt;Hirtz, J. J.&lt;/author&gt;&lt;author&gt;Prakash, R.&lt;/author&gt;&lt;author&gt;Deisseroth, K.&lt;/author&gt;&lt;author&gt;Yuste, R.&lt;/author&gt;&lt;/authors&gt;&lt;/contributors&gt;&lt;auth-address&gt;Howard Hughes Medical Institute (HHMI), Columbia University, New York, New York, USA.&lt;/auth-address&gt;&lt;titles&gt;&lt;title&gt;Two-photon optogenetics of dendritic spines and neural circuits&lt;/title&gt;&lt;secondary-title&gt;Nat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methods&lt;/abbr-1&gt;&lt;/alt-periodical&gt;&lt;pages&gt;1202-5&lt;/pages&gt;&lt;volume&gt;9&lt;/volume&gt;&lt;number&gt;12&lt;/number&gt;&lt;keywords&gt;&lt;keyword&gt;Action Potentials/physiology&lt;/keyword&gt;&lt;keyword&gt;Animals&lt;/keyword&gt;&lt;keyword&gt;Dendritic Spines/*physiology&lt;/keyword&gt;&lt;keyword&gt;Mice&lt;/keyword&gt;&lt;keyword&gt;Neurons/*physiology&lt;/keyword&gt;&lt;keyword&gt;Opsins/diagnostic use&lt;/keyword&gt;&lt;keyword&gt;Optogenetics&lt;/keyword&gt;&lt;keyword&gt;Patch-Clamp Techniques&lt;/keyword&gt;&lt;keyword&gt;*Photons&lt;/keyword&gt;&lt;/keywords&gt;&lt;dates&gt;&lt;year&gt;2012&lt;/year&gt;&lt;pub-dates&gt;&lt;date&gt;Dec&lt;/date&gt;&lt;/pub-dates&gt;&lt;/dates&gt;&lt;isbn&gt;1548-7105 (Electronic)&amp;#xD;1548-7091 (Linking)&lt;/isbn&gt;&lt;accession-num&gt;23142873&lt;/accession-num&gt;&lt;urls&gt;&lt;related-urls&gt;&lt;url&gt;http://www.ncbi.nlm.nih.gov/pubmed/23142873&lt;/url&gt;&lt;/related-urls&gt;&lt;/urls&gt;&lt;custom2&gt;3518588&lt;/custom2&gt;&lt;electronic-resource-num&gt;10.1038/nmeth.2249&lt;/electronic-resource-num&gt;&lt;/record&gt;&lt;/Cite&gt;&lt;/EndNote&gt;</w:instrText>
      </w:r>
      <w:r w:rsidR="00BC1C0A">
        <w:rPr>
          <w:rFonts w:ascii="Arial" w:hAnsi="Arial" w:cs="Arial"/>
        </w:rPr>
        <w:fldChar w:fldCharType="separate"/>
      </w:r>
      <w:r w:rsidR="00BC1C0A">
        <w:rPr>
          <w:rFonts w:ascii="Arial" w:hAnsi="Arial" w:cs="Arial"/>
          <w:noProof/>
        </w:rPr>
        <w:t>(</w:t>
      </w:r>
      <w:hyperlink w:anchor="_ENREF_41" w:tooltip="Packer, 2012 #57" w:history="1">
        <w:r w:rsidR="00BC1C0A">
          <w:rPr>
            <w:rFonts w:ascii="Arial" w:hAnsi="Arial" w:cs="Arial"/>
            <w:noProof/>
          </w:rPr>
          <w:t>Packer et al., 2012</w:t>
        </w:r>
      </w:hyperlink>
      <w:r w:rsidR="00BC1C0A">
        <w:rPr>
          <w:rFonts w:ascii="Arial" w:hAnsi="Arial" w:cs="Arial"/>
          <w:noProof/>
        </w:rPr>
        <w:t>)</w:t>
      </w:r>
      <w:r w:rsidR="00BC1C0A">
        <w:rPr>
          <w:rFonts w:ascii="Arial" w:hAnsi="Arial" w:cs="Arial"/>
        </w:rPr>
        <w:fldChar w:fldCharType="end"/>
      </w:r>
      <w:r w:rsidRPr="00E97A7C">
        <w:rPr>
          <w:rFonts w:ascii="Arial" w:hAnsi="Arial" w:cs="Arial"/>
        </w:rPr>
        <w:t>.</w:t>
      </w:r>
    </w:p>
    <w:p w14:paraId="7C76B25D" w14:textId="1ADD327B" w:rsidR="007444BF" w:rsidRPr="005909DE" w:rsidRDefault="007444BF" w:rsidP="007444BF">
      <w:pPr>
        <w:spacing w:line="480" w:lineRule="auto"/>
        <w:jc w:val="both"/>
        <w:rPr>
          <w:rFonts w:ascii="Arial" w:hAnsi="Arial" w:cs="Arial"/>
        </w:rPr>
      </w:pPr>
      <w:r>
        <w:rPr>
          <w:rFonts w:ascii="Arial" w:hAnsi="Arial" w:cs="Arial"/>
        </w:rPr>
        <w:t xml:space="preserve">The two laser beams on the sample are individually controlled by two independent sets of galvanometric scanning mirrors. </w:t>
      </w:r>
      <w:r w:rsidRPr="00E97A7C">
        <w:rPr>
          <w:rFonts w:ascii="Arial" w:hAnsi="Arial" w:cs="Arial"/>
        </w:rPr>
        <w:t>The imaged field of view was ~240X240 μm</w:t>
      </w:r>
      <w:r>
        <w:rPr>
          <w:rFonts w:ascii="Arial" w:hAnsi="Arial" w:cs="Arial"/>
        </w:rPr>
        <w:t xml:space="preserve"> </w:t>
      </w:r>
      <w:r w:rsidRPr="008A4F0A">
        <w:rPr>
          <w:rFonts w:ascii="Arial" w:hAnsi="Arial" w:cs="Arial"/>
        </w:rPr>
        <w:t>(</w:t>
      </w:r>
      <w:r w:rsidRPr="008A4F0A">
        <w:rPr>
          <w:rFonts w:ascii="Arial" w:hAnsi="Arial" w:cs="Arial"/>
          <w:color w:val="000000" w:themeColor="text1"/>
        </w:rPr>
        <w:t>25X NA 1.05 XLPlan N objective)</w:t>
      </w:r>
      <w:r w:rsidRPr="00E97A7C">
        <w:rPr>
          <w:rFonts w:ascii="Arial" w:hAnsi="Arial" w:cs="Arial"/>
        </w:rPr>
        <w:t xml:space="preserve">, comprising 60-100 neurons. </w:t>
      </w:r>
    </w:p>
    <w:p w14:paraId="18D855B4" w14:textId="11156EE4" w:rsidR="007444BF" w:rsidRDefault="007444BF" w:rsidP="00067A6F">
      <w:pPr>
        <w:spacing w:line="480" w:lineRule="auto"/>
        <w:jc w:val="both"/>
        <w:rPr>
          <w:rFonts w:ascii="Arial" w:hAnsi="Arial" w:cs="Arial"/>
        </w:rPr>
      </w:pPr>
      <w:r>
        <w:rPr>
          <w:rFonts w:ascii="Arial" w:hAnsi="Arial" w:cs="Arial"/>
        </w:rPr>
        <w:t>We adjusted the power and duration of photostimulation such that the amplitude of calcium transients evoked by C1V1 activation mimic the amplitude of calcium transients evoked by visual stimulation with drifting-gratings</w:t>
      </w:r>
      <w:r w:rsidR="00067A6F">
        <w:rPr>
          <w:rFonts w:ascii="Arial" w:hAnsi="Arial" w:cs="Arial"/>
        </w:rPr>
        <w:t>. Single cell photostimulation was performed with a spiral pattern delivered from the center of the cell to the boundaries of the soma at 0.001 pix/</w:t>
      </w:r>
      <w:r w:rsidR="00067A6F" w:rsidRPr="00AB472A">
        <w:rPr>
          <w:rFonts w:ascii="Symbol" w:hAnsi="Symbol" w:cs="Arial"/>
        </w:rPr>
        <w:t></w:t>
      </w:r>
      <w:r w:rsidR="00067A6F">
        <w:rPr>
          <w:rFonts w:ascii="Arial" w:hAnsi="Arial" w:cs="Arial"/>
        </w:rPr>
        <w:t xml:space="preserve">s for one second </w:t>
      </w:r>
      <w:r w:rsidR="0043400C">
        <w:rPr>
          <w:rFonts w:ascii="Arial" w:hAnsi="Arial" w:cs="Arial"/>
        </w:rPr>
        <w:fldChar w:fldCharType="begin"/>
      </w:r>
      <w:r w:rsidR="00BC1C0A">
        <w:rPr>
          <w:rFonts w:ascii="Arial" w:hAnsi="Arial" w:cs="Arial"/>
        </w:rPr>
        <w:instrText xml:space="preserve"> ADDIN EN.CITE &lt;EndNote&gt;&lt;Cite&gt;&lt;Author&gt;Carrillo-Reid&lt;/Author&gt;&lt;Year&gt;2016&lt;/Year&gt;&lt;RecNum&gt;8&lt;/RecNum&gt;&lt;DisplayText&gt;(Carrillo-Reid et al., 2016)&lt;/DisplayText&gt;&lt;record&gt;&lt;rec-number&gt;8&lt;/rec-number&gt;&lt;foreign-keys&gt;&lt;key app="EN" db-id="9epdfxaa9fvd2her0w9pxdpdrarszt59wxpf"&gt;8&lt;/key&gt;&lt;/foreign-keys&gt;&lt;ref-type name="Journal Article"&gt;17&lt;/ref-type&gt;&lt;contributors&gt;&lt;authors&gt;&lt;author&gt;Carrillo-Reid, L.&lt;/author&gt;&lt;author&gt;Yang, W.&lt;/author&gt;&lt;author&gt;Bando, Y.&lt;/author&gt;&lt;author&gt;Peterka, D. S.&lt;/author&gt;&lt;author&gt;Yuste, R.&lt;/author&gt;&lt;/authors&gt;&lt;/contributors&gt;&lt;auth-address&gt;NeuroTechnology Center, Department of Biological Sciences, Columbia University, New York, NY 10027, USA. lc2998@columbia.edu.&amp;#xD;NeuroTechnology Center, Department of Biological Sciences, Columbia University, New York, NY 10027, USA.&lt;/auth-address&gt;&lt;titles&gt;&lt;title&gt;Imprinting and recalling cortical ensembles&lt;/title&gt;&lt;secondary-title&gt;Science&lt;/secondary-title&gt;&lt;alt-title&gt;Science (New York, N.Y.)&lt;/alt-title&gt;&lt;/titles&gt;&lt;periodical&gt;&lt;full-title&gt;Science&lt;/full-title&gt;&lt;abbr-1&gt;Science (New York, N.Y.)&lt;/abbr-1&gt;&lt;/periodical&gt;&lt;alt-periodical&gt;&lt;full-title&gt;Science&lt;/full-title&gt;&lt;abbr-1&gt;Science (New York, N.Y.)&lt;/abbr-1&gt;&lt;/alt-periodical&gt;&lt;pages&gt;691-4&lt;/pages&gt;&lt;volume&gt;353&lt;/volume&gt;&lt;number&gt;6300&lt;/number&gt;&lt;edition&gt;2016/08/16&lt;/edition&gt;&lt;keywords&gt;&lt;keyword&gt;Action Potentials&lt;/keyword&gt;&lt;keyword&gt;Animals&lt;/keyword&gt;&lt;keyword&gt;*Imprinting (Psychology)&lt;/keyword&gt;&lt;keyword&gt;Male&lt;/keyword&gt;&lt;keyword&gt;*Mental Recall&lt;/keyword&gt;&lt;keyword&gt;Mice&lt;/keyword&gt;&lt;keyword&gt;Mice, Inbred C57BL&lt;/keyword&gt;&lt;keyword&gt;Neuronal Plasticity&lt;/keyword&gt;&lt;keyword&gt;Neurons/physiology&lt;/keyword&gt;&lt;keyword&gt;Optogenetics&lt;/keyword&gt;&lt;keyword&gt;Photic Stimulation&lt;/keyword&gt;&lt;keyword&gt;Synapses&lt;/keyword&gt;&lt;keyword&gt;Visual Cortex/cytology/*physiology&lt;/keyword&gt;&lt;/keywords&gt;&lt;dates&gt;&lt;year&gt;2016&lt;/year&gt;&lt;pub-dates&gt;&lt;date&gt;Aug 12&lt;/date&gt;&lt;/pub-dates&gt;&lt;/dates&gt;&lt;isbn&gt;0036-8075&lt;/isbn&gt;&lt;accession-num&gt;27516599&lt;/accession-num&gt;&lt;urls&gt;&lt;/urls&gt;&lt;electronic-resource-num&gt;10.1126/science.aaf7560&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13" w:tooltip="Carrillo-Reid, 2016 #8" w:history="1">
        <w:r w:rsidR="00BC1C0A">
          <w:rPr>
            <w:rFonts w:ascii="Arial" w:hAnsi="Arial" w:cs="Arial"/>
            <w:noProof/>
          </w:rPr>
          <w:t>Carrillo-Reid et al., 2016</w:t>
        </w:r>
      </w:hyperlink>
      <w:r w:rsidR="0043400C">
        <w:rPr>
          <w:rFonts w:ascii="Arial" w:hAnsi="Arial" w:cs="Arial"/>
          <w:noProof/>
        </w:rPr>
        <w:t>)</w:t>
      </w:r>
      <w:r w:rsidR="0043400C">
        <w:rPr>
          <w:rFonts w:ascii="Arial" w:hAnsi="Arial" w:cs="Arial"/>
        </w:rPr>
        <w:fldChar w:fldCharType="end"/>
      </w:r>
      <w:r>
        <w:rPr>
          <w:rFonts w:ascii="Arial" w:hAnsi="Arial" w:cs="Arial"/>
        </w:rPr>
        <w:t xml:space="preserve">. </w:t>
      </w:r>
      <w:r w:rsidR="00067A6F">
        <w:rPr>
          <w:rFonts w:ascii="Arial" w:hAnsi="Arial" w:cs="Arial"/>
        </w:rPr>
        <w:t xml:space="preserve"> </w:t>
      </w:r>
    </w:p>
    <w:p w14:paraId="3E5C86F9" w14:textId="77777777" w:rsidR="007444BF" w:rsidRPr="00A14D7F" w:rsidRDefault="007444BF" w:rsidP="007444BF">
      <w:pPr>
        <w:spacing w:line="480" w:lineRule="auto"/>
        <w:jc w:val="both"/>
        <w:outlineLvl w:val="0"/>
        <w:rPr>
          <w:rFonts w:ascii="Arial" w:hAnsi="Arial" w:cs="Arial"/>
          <w:b/>
        </w:rPr>
      </w:pPr>
      <w:r w:rsidRPr="00A14D7F">
        <w:rPr>
          <w:rFonts w:ascii="Arial" w:hAnsi="Arial" w:cs="Arial"/>
          <w:b/>
        </w:rPr>
        <w:t>Image processing</w:t>
      </w:r>
    </w:p>
    <w:p w14:paraId="7EB2DB37" w14:textId="7733081B" w:rsidR="007444BF" w:rsidRPr="00821AE0" w:rsidRDefault="007444BF" w:rsidP="007444BF">
      <w:pPr>
        <w:spacing w:line="480" w:lineRule="auto"/>
        <w:jc w:val="both"/>
        <w:rPr>
          <w:rFonts w:ascii="Arial" w:hAnsi="Arial" w:cs="Arial"/>
          <w:b/>
        </w:rPr>
      </w:pPr>
      <w:r w:rsidRPr="00AB472A">
        <w:rPr>
          <w:rFonts w:ascii="Arial" w:hAnsi="Arial" w:cs="Arial"/>
        </w:rPr>
        <w:t>Image processing was performed with Image J (v.1.42q, National Institutes of Health) and custom made programs written in MATLAB as previously described</w:t>
      </w:r>
      <w:r w:rsidR="00067A6F">
        <w:rPr>
          <w:rFonts w:ascii="Arial" w:hAnsi="Arial" w:cs="Arial"/>
        </w:rPr>
        <w:t>.</w:t>
      </w:r>
      <w:r w:rsidRPr="00AB472A">
        <w:rPr>
          <w:rFonts w:ascii="Arial" w:hAnsi="Arial" w:cs="Arial"/>
        </w:rPr>
        <w:t xml:space="preserve"> Acquired </w:t>
      </w:r>
      <w:r w:rsidRPr="00C755CA">
        <w:rPr>
          <w:rFonts w:ascii="Arial" w:hAnsi="Arial" w:cs="Arial"/>
        </w:rPr>
        <w:t xml:space="preserve">images were processed to correct motion artifacts using TurboReg . </w:t>
      </w:r>
      <w:r w:rsidR="00067A6F" w:rsidRPr="00E97A7C">
        <w:rPr>
          <w:rFonts w:ascii="Arial" w:hAnsi="Arial" w:cs="Arial"/>
        </w:rPr>
        <w:t xml:space="preserve">Neuronal contours were automatically identified using independent component analysis and image segmentation </w:t>
      </w:r>
      <w:r w:rsidR="00BC1C0A">
        <w:rPr>
          <w:rFonts w:ascii="Arial" w:hAnsi="Arial" w:cs="Arial"/>
        </w:rPr>
        <w:fldChar w:fldCharType="begin">
          <w:fldData xml:space="preserve">PEVuZE5vdGU+PENpdGU+PEF1dGhvcj5NdWthbWVsPC9BdXRob3I+PFllYXI+MjAwOTwvWWVhcj48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==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PEVuZE5vdGU+PENpdGU+PEF1dGhvcj5NdWthbWVsPC9BdXRob3I+PFllYXI+MjAwOTwvWWVhcj48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==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BC1C0A">
        <w:rPr>
          <w:rFonts w:ascii="Arial" w:hAnsi="Arial" w:cs="Arial"/>
        </w:rPr>
        <w:fldChar w:fldCharType="separate"/>
      </w:r>
      <w:r w:rsidR="00BC1C0A">
        <w:rPr>
          <w:rFonts w:ascii="Arial" w:hAnsi="Arial" w:cs="Arial"/>
          <w:noProof/>
        </w:rPr>
        <w:t>(</w:t>
      </w:r>
      <w:hyperlink w:anchor="_ENREF_39" w:tooltip="Mukamel, 2009 #58" w:history="1">
        <w:r w:rsidR="00BC1C0A">
          <w:rPr>
            <w:rFonts w:ascii="Arial" w:hAnsi="Arial" w:cs="Arial"/>
            <w:noProof/>
          </w:rPr>
          <w:t>Mukamel et al., 2009</w:t>
        </w:r>
      </w:hyperlink>
      <w:r w:rsidR="00BC1C0A">
        <w:rPr>
          <w:rFonts w:ascii="Arial" w:hAnsi="Arial" w:cs="Arial"/>
          <w:noProof/>
        </w:rPr>
        <w:t>)</w:t>
      </w:r>
      <w:r w:rsidR="00BC1C0A">
        <w:rPr>
          <w:rFonts w:ascii="Arial" w:hAnsi="Arial" w:cs="Arial"/>
        </w:rPr>
        <w:fldChar w:fldCharType="end"/>
      </w:r>
      <w:r w:rsidR="00067A6F" w:rsidRPr="00E97A7C">
        <w:rPr>
          <w:rFonts w:ascii="Arial" w:hAnsi="Arial" w:cs="Arial"/>
        </w:rPr>
        <w:t xml:space="preserve">. </w:t>
      </w:r>
      <w:r w:rsidRPr="00AB472A">
        <w:rPr>
          <w:rFonts w:ascii="Arial" w:hAnsi="Arial" w:cs="Arial"/>
        </w:rPr>
        <w:t>Calcium transients were computed as changes in fluorescence: (F</w:t>
      </w:r>
      <w:r w:rsidRPr="00AB472A">
        <w:rPr>
          <w:rFonts w:ascii="Arial" w:hAnsi="Arial" w:cs="Arial"/>
          <w:vertAlign w:val="subscript"/>
        </w:rPr>
        <w:t>i</w:t>
      </w:r>
      <w:r w:rsidRPr="00AB472A">
        <w:rPr>
          <w:rFonts w:ascii="Arial" w:hAnsi="Arial" w:cs="Arial"/>
        </w:rPr>
        <w:t xml:space="preserve"> – F</w:t>
      </w:r>
      <w:r w:rsidRPr="00AB472A">
        <w:rPr>
          <w:rFonts w:ascii="Arial" w:hAnsi="Arial" w:cs="Arial"/>
          <w:vertAlign w:val="subscript"/>
        </w:rPr>
        <w:t>o</w:t>
      </w:r>
      <w:r w:rsidRPr="00AB472A">
        <w:rPr>
          <w:rFonts w:ascii="Arial" w:hAnsi="Arial" w:cs="Arial"/>
        </w:rPr>
        <w:t>)/F</w:t>
      </w:r>
      <w:r w:rsidRPr="00AB472A">
        <w:rPr>
          <w:rFonts w:ascii="Arial" w:hAnsi="Arial" w:cs="Arial"/>
          <w:vertAlign w:val="subscript"/>
        </w:rPr>
        <w:t>o</w:t>
      </w:r>
      <w:r w:rsidRPr="00AB472A">
        <w:rPr>
          <w:rFonts w:ascii="Arial" w:hAnsi="Arial" w:cs="Arial"/>
        </w:rPr>
        <w:t>, where F</w:t>
      </w:r>
      <w:r w:rsidRPr="00AB472A">
        <w:rPr>
          <w:rFonts w:ascii="Arial" w:hAnsi="Arial" w:cs="Arial"/>
          <w:vertAlign w:val="subscript"/>
        </w:rPr>
        <w:t>i</w:t>
      </w:r>
      <w:r w:rsidRPr="00AB472A">
        <w:rPr>
          <w:rFonts w:ascii="Arial" w:hAnsi="Arial" w:cs="Arial"/>
        </w:rPr>
        <w:t xml:space="preserve"> denotes the fluorescence intensity at any frame and F</w:t>
      </w:r>
      <w:r w:rsidRPr="00AB472A">
        <w:rPr>
          <w:rFonts w:ascii="Arial" w:hAnsi="Arial" w:cs="Arial"/>
          <w:vertAlign w:val="subscript"/>
        </w:rPr>
        <w:t>o</w:t>
      </w:r>
      <w:r w:rsidRPr="00AB472A">
        <w:rPr>
          <w:rFonts w:ascii="Arial" w:hAnsi="Arial" w:cs="Arial"/>
        </w:rPr>
        <w:t xml:space="preserve"> denotes the basal fluorescence of each neuron. Spike</w:t>
      </w:r>
      <w:r>
        <w:rPr>
          <w:rFonts w:ascii="Arial" w:hAnsi="Arial" w:cs="Arial"/>
        </w:rPr>
        <w:t>s</w:t>
      </w:r>
      <w:r w:rsidRPr="00AB472A">
        <w:rPr>
          <w:rFonts w:ascii="Arial" w:hAnsi="Arial" w:cs="Arial"/>
        </w:rPr>
        <w:t xml:space="preserve"> </w:t>
      </w:r>
      <w:r>
        <w:rPr>
          <w:rFonts w:ascii="Arial" w:hAnsi="Arial" w:cs="Arial"/>
        </w:rPr>
        <w:t xml:space="preserve">were </w:t>
      </w:r>
      <w:r w:rsidRPr="00AB472A">
        <w:rPr>
          <w:rFonts w:ascii="Arial" w:hAnsi="Arial" w:cs="Arial"/>
        </w:rPr>
        <w:t xml:space="preserve">inferred </w:t>
      </w:r>
      <w:r>
        <w:rPr>
          <w:rFonts w:ascii="Arial" w:hAnsi="Arial" w:cs="Arial"/>
        </w:rPr>
        <w:t>from the gradient (first time derivative) of</w:t>
      </w:r>
      <w:r w:rsidRPr="00AB472A">
        <w:rPr>
          <w:rFonts w:ascii="Arial" w:hAnsi="Arial" w:cs="Arial"/>
        </w:rPr>
        <w:t xml:space="preserve"> calcium signals. We constructed an </w:t>
      </w:r>
      <w:r w:rsidRPr="00AB472A">
        <w:rPr>
          <w:rFonts w:ascii="Arial" w:hAnsi="Arial" w:cs="Arial"/>
          <w:i/>
        </w:rPr>
        <w:t>N</w:t>
      </w:r>
      <w:r w:rsidRPr="00AB472A">
        <w:rPr>
          <w:rFonts w:ascii="Arial" w:hAnsi="Arial" w:cs="Arial"/>
        </w:rPr>
        <w:t xml:space="preserve"> x </w:t>
      </w:r>
      <w:r w:rsidRPr="00AB472A">
        <w:rPr>
          <w:rFonts w:ascii="Arial" w:hAnsi="Arial" w:cs="Arial"/>
          <w:i/>
        </w:rPr>
        <w:t>F</w:t>
      </w:r>
      <w:r w:rsidRPr="00AB472A">
        <w:rPr>
          <w:rFonts w:ascii="Arial" w:hAnsi="Arial" w:cs="Arial"/>
        </w:rPr>
        <w:t xml:space="preserve"> binary matrix, where </w:t>
      </w:r>
      <w:r w:rsidRPr="00AB472A">
        <w:rPr>
          <w:rFonts w:ascii="Arial" w:hAnsi="Arial" w:cs="Arial"/>
          <w:i/>
        </w:rPr>
        <w:t>N</w:t>
      </w:r>
      <w:r w:rsidRPr="00AB472A">
        <w:rPr>
          <w:rFonts w:ascii="Arial" w:hAnsi="Arial" w:cs="Arial"/>
        </w:rPr>
        <w:t xml:space="preserve"> denotes the number of active neurons and </w:t>
      </w:r>
      <w:r w:rsidRPr="00AB472A">
        <w:rPr>
          <w:rFonts w:ascii="Arial" w:hAnsi="Arial" w:cs="Arial"/>
          <w:i/>
        </w:rPr>
        <w:t>F</w:t>
      </w:r>
      <w:r w:rsidRPr="00AB472A">
        <w:rPr>
          <w:rFonts w:ascii="Arial" w:hAnsi="Arial" w:cs="Arial"/>
        </w:rPr>
        <w:t xml:space="preserve"> represents the total number of frames for each </w:t>
      </w:r>
      <w:r w:rsidRPr="00AB472A">
        <w:rPr>
          <w:rFonts w:ascii="Arial" w:hAnsi="Arial" w:cs="Arial"/>
        </w:rPr>
        <w:lastRenderedPageBreak/>
        <w:t xml:space="preserve">movie. </w:t>
      </w:r>
      <w:r w:rsidR="00067A6F">
        <w:rPr>
          <w:rFonts w:ascii="Arial" w:hAnsi="Arial" w:cs="Arial"/>
        </w:rPr>
        <w:t>P</w:t>
      </w:r>
      <w:r>
        <w:rPr>
          <w:rFonts w:ascii="Arial" w:hAnsi="Arial" w:cs="Arial"/>
        </w:rPr>
        <w:t xml:space="preserve">eaks of synchronous activity </w:t>
      </w:r>
      <w:r w:rsidR="00067A6F">
        <w:rPr>
          <w:rFonts w:ascii="Arial" w:hAnsi="Arial" w:cs="Arial"/>
        </w:rPr>
        <w:t>describe population vectors</w:t>
      </w:r>
      <w:r w:rsidRPr="00AB472A">
        <w:rPr>
          <w:rFonts w:ascii="Arial" w:hAnsi="Arial" w:cs="Arial"/>
        </w:rPr>
        <w:t xml:space="preserve"> </w:t>
      </w:r>
      <w:r w:rsidR="00BC1C0A">
        <w:rPr>
          <w:rFonts w:ascii="Arial" w:hAnsi="Arial" w:cs="Arial"/>
        </w:rPr>
        <w:fldChar w:fldCharType="begin">
          <w:fldData xml:space="preserve">PEVuZE5vdGU+PENpdGU+PEF1dGhvcj5DYXJyaWxsby1SZWlkPC9BdXRob3I+PFllYXI+MjAwODwv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=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PEVuZE5vdGU+PENpdGU+PEF1dGhvcj5DYXJyaWxsby1SZWlkPC9BdXRob3I+PFllYXI+MjAwODwv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=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BC1C0A">
        <w:rPr>
          <w:rFonts w:ascii="Arial" w:hAnsi="Arial" w:cs="Arial"/>
        </w:rPr>
        <w:fldChar w:fldCharType="separate"/>
      </w:r>
      <w:r w:rsidR="00BC1C0A">
        <w:rPr>
          <w:rFonts w:ascii="Arial" w:hAnsi="Arial" w:cs="Arial"/>
          <w:noProof/>
        </w:rPr>
        <w:t>(</w:t>
      </w:r>
      <w:hyperlink w:anchor="_ENREF_12" w:tooltip="Carrillo-Reid, 2008 #59" w:history="1">
        <w:r w:rsidR="00BC1C0A">
          <w:rPr>
            <w:rFonts w:ascii="Arial" w:hAnsi="Arial" w:cs="Arial"/>
            <w:noProof/>
          </w:rPr>
          <w:t>Carrillo-Reid et al., 2008</w:t>
        </w:r>
      </w:hyperlink>
      <w:r w:rsidR="00BC1C0A">
        <w:rPr>
          <w:rFonts w:ascii="Arial" w:hAnsi="Arial" w:cs="Arial"/>
          <w:noProof/>
        </w:rPr>
        <w:t>)</w:t>
      </w:r>
      <w:r w:rsidR="00BC1C0A">
        <w:rPr>
          <w:rFonts w:ascii="Arial" w:hAnsi="Arial" w:cs="Arial"/>
        </w:rPr>
        <w:fldChar w:fldCharType="end"/>
      </w:r>
      <w:r w:rsidRPr="00AB472A">
        <w:rPr>
          <w:rFonts w:ascii="Arial" w:hAnsi="Arial" w:cs="Arial"/>
        </w:rPr>
        <w:t xml:space="preserve">. </w:t>
      </w:r>
    </w:p>
    <w:p w14:paraId="2E90C83D" w14:textId="77777777" w:rsidR="007444BF" w:rsidRPr="006F6656" w:rsidRDefault="007444BF" w:rsidP="007444BF">
      <w:pPr>
        <w:spacing w:line="480" w:lineRule="auto"/>
        <w:jc w:val="both"/>
        <w:rPr>
          <w:rFonts w:ascii="Arial" w:hAnsi="Arial" w:cs="Arial"/>
          <w:b/>
        </w:rPr>
      </w:pPr>
      <w:r>
        <w:rPr>
          <w:rFonts w:ascii="Arial" w:hAnsi="Arial" w:cs="Arial"/>
          <w:b/>
        </w:rPr>
        <w:t>Population analysis</w:t>
      </w:r>
    </w:p>
    <w:p w14:paraId="035E9E5C" w14:textId="1D17722E" w:rsidR="007444BF" w:rsidRPr="00AB472A" w:rsidRDefault="007444BF" w:rsidP="007444BF">
      <w:pPr>
        <w:spacing w:line="480" w:lineRule="auto"/>
        <w:jc w:val="both"/>
        <w:rPr>
          <w:rFonts w:ascii="Arial" w:hAnsi="Arial" w:cs="Arial"/>
        </w:rPr>
      </w:pPr>
      <w:r>
        <w:rPr>
          <w:rFonts w:ascii="Arial" w:hAnsi="Arial" w:cs="Arial"/>
        </w:rPr>
        <w:t xml:space="preserve">The method to identify neuronal ensembles that represent groups of neurons responding to a given visual stimuli was </w:t>
      </w:r>
      <w:r w:rsidR="006923D6">
        <w:rPr>
          <w:rFonts w:ascii="Arial" w:hAnsi="Arial" w:cs="Arial"/>
        </w:rPr>
        <w:t>previously</w:t>
      </w:r>
      <w:r>
        <w:rPr>
          <w:rFonts w:ascii="Arial" w:hAnsi="Arial" w:cs="Arial"/>
        </w:rPr>
        <w:t xml:space="preserve"> published </w:t>
      </w:r>
      <w:r w:rsidR="0043400C">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1" w:tooltip="Carrillo-Reid, 2015 #36" w:history="1">
        <w:r w:rsidR="00BC1C0A">
          <w:rPr>
            <w:rFonts w:ascii="Arial" w:hAnsi="Arial" w:cs="Arial"/>
            <w:noProof/>
          </w:rPr>
          <w:t>Carrillo-Reid et al., 2015b</w:t>
        </w:r>
      </w:hyperlink>
      <w:r w:rsidR="0043400C">
        <w:rPr>
          <w:rFonts w:ascii="Arial" w:hAnsi="Arial" w:cs="Arial"/>
          <w:noProof/>
        </w:rPr>
        <w:t>)</w:t>
      </w:r>
      <w:r w:rsidR="0043400C">
        <w:rPr>
          <w:rFonts w:ascii="Arial" w:hAnsi="Arial" w:cs="Arial"/>
        </w:rPr>
        <w:fldChar w:fldCharType="end"/>
      </w:r>
      <w:r w:rsidRPr="00AB472A">
        <w:rPr>
          <w:rFonts w:ascii="Arial" w:hAnsi="Arial" w:cs="Arial"/>
        </w:rPr>
        <w:t xml:space="preserve">. </w:t>
      </w:r>
      <w:r>
        <w:rPr>
          <w:rFonts w:ascii="Arial" w:hAnsi="Arial" w:cs="Arial"/>
        </w:rPr>
        <w:t>Briefly, t</w:t>
      </w:r>
      <w:r w:rsidRPr="00AB472A">
        <w:rPr>
          <w:rFonts w:ascii="Arial" w:hAnsi="Arial" w:cs="Arial"/>
        </w:rPr>
        <w:t xml:space="preserve">o identify </w:t>
      </w:r>
      <w:r>
        <w:rPr>
          <w:rFonts w:ascii="Arial" w:hAnsi="Arial" w:cs="Arial"/>
        </w:rPr>
        <w:t>neuronal ensembles</w:t>
      </w:r>
      <w:r w:rsidRPr="00AB472A">
        <w:rPr>
          <w:rFonts w:ascii="Arial" w:hAnsi="Arial" w:cs="Arial"/>
        </w:rPr>
        <w:t xml:space="preserve"> we</w:t>
      </w:r>
      <w:r>
        <w:rPr>
          <w:rFonts w:ascii="Arial" w:hAnsi="Arial" w:cs="Arial"/>
        </w:rPr>
        <w:t xml:space="preserve"> </w:t>
      </w:r>
      <w:r w:rsidRPr="00AB472A">
        <w:rPr>
          <w:rFonts w:ascii="Arial" w:hAnsi="Arial" w:cs="Arial"/>
        </w:rPr>
        <w:t>constructed</w:t>
      </w:r>
      <w:r>
        <w:rPr>
          <w:rFonts w:ascii="Arial" w:hAnsi="Arial" w:cs="Arial"/>
        </w:rPr>
        <w:t xml:space="preserve"> multidimensional population vectors</w:t>
      </w:r>
      <w:r w:rsidRPr="00AB472A">
        <w:rPr>
          <w:rFonts w:ascii="Arial" w:hAnsi="Arial" w:cs="Arial"/>
        </w:rPr>
        <w:t xml:space="preserve"> that represent the simultaneous activation of different neurons</w:t>
      </w:r>
      <w:r>
        <w:rPr>
          <w:rFonts w:ascii="Arial" w:hAnsi="Arial" w:cs="Arial"/>
        </w:rPr>
        <w:t>.</w:t>
      </w:r>
      <w:r w:rsidRPr="00AB472A">
        <w:rPr>
          <w:rFonts w:ascii="Arial" w:hAnsi="Arial" w:cs="Arial"/>
        </w:rPr>
        <w:t xml:space="preserve"> We tested the significance of </w:t>
      </w:r>
      <w:r>
        <w:rPr>
          <w:rFonts w:ascii="Arial" w:hAnsi="Arial" w:cs="Arial"/>
        </w:rPr>
        <w:t>population vectors</w:t>
      </w:r>
      <w:r w:rsidRPr="00AB472A">
        <w:rPr>
          <w:rFonts w:ascii="Arial" w:hAnsi="Arial" w:cs="Arial"/>
        </w:rPr>
        <w:t xml:space="preserve"> against the null hypothesis that the synchronous firing of neuronal pools is given by a random process </w:t>
      </w:r>
      <w:r w:rsidR="00BC1C0A">
        <w:rPr>
          <w:rFonts w:ascii="Arial" w:hAnsi="Arial" w:cs="Arial"/>
        </w:rPr>
        <w:fldChar w:fldCharType="begin">
          <w:fldData xml:space="preserve">PEVuZE5vdGU+PENpdGU+PEF1dGhvcj5TaG1pZWw8L0F1dGhvcj48WWVhcj4yMDA2PC9ZZWFyPjxS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PEVuZE5vdGU+PENpdGU+PEF1dGhvcj5TaG1pZWw8L0F1dGhvcj48WWVhcj4yMDA2PC9ZZWFyPjxS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BC1C0A">
        <w:rPr>
          <w:rFonts w:ascii="Arial" w:hAnsi="Arial" w:cs="Arial"/>
        </w:rPr>
        <w:fldChar w:fldCharType="separate"/>
      </w:r>
      <w:r w:rsidR="00BC1C0A">
        <w:rPr>
          <w:rFonts w:ascii="Arial" w:hAnsi="Arial" w:cs="Arial"/>
          <w:noProof/>
        </w:rPr>
        <w:t>(</w:t>
      </w:r>
      <w:hyperlink w:anchor="_ENREF_10" w:tooltip="Carrillo-Reid, 2015 #37" w:history="1">
        <w:r w:rsidR="00BC1C0A">
          <w:rPr>
            <w:rFonts w:ascii="Arial" w:hAnsi="Arial" w:cs="Arial"/>
            <w:noProof/>
          </w:rPr>
          <w:t>Carrillo-Reid et al., 2015a</w:t>
        </w:r>
      </w:hyperlink>
      <w:r w:rsidR="00BC1C0A">
        <w:rPr>
          <w:rFonts w:ascii="Arial" w:hAnsi="Arial" w:cs="Arial"/>
          <w:noProof/>
        </w:rPr>
        <w:t xml:space="preserve">; </w:t>
      </w:r>
      <w:hyperlink w:anchor="_ENREF_51" w:tooltip="Shmiel, 2006 #60" w:history="1">
        <w:r w:rsidR="00BC1C0A">
          <w:rPr>
            <w:rFonts w:ascii="Arial" w:hAnsi="Arial" w:cs="Arial"/>
            <w:noProof/>
          </w:rPr>
          <w:t>Shmiel et al., 2006</w:t>
        </w:r>
      </w:hyperlink>
      <w:r w:rsidR="00BC1C0A">
        <w:rPr>
          <w:rFonts w:ascii="Arial" w:hAnsi="Arial" w:cs="Arial"/>
          <w:noProof/>
        </w:rPr>
        <w:t>)</w:t>
      </w:r>
      <w:r w:rsidR="00BC1C0A">
        <w:rPr>
          <w:rFonts w:ascii="Arial" w:hAnsi="Arial" w:cs="Arial"/>
        </w:rPr>
        <w:fldChar w:fldCharType="end"/>
      </w:r>
      <w:r w:rsidRPr="00AB472A">
        <w:rPr>
          <w:rFonts w:ascii="Arial" w:hAnsi="Arial" w:cs="Arial"/>
        </w:rPr>
        <w:t xml:space="preserve">. Such </w:t>
      </w:r>
      <w:r>
        <w:rPr>
          <w:rFonts w:ascii="Arial" w:hAnsi="Arial" w:cs="Arial"/>
        </w:rPr>
        <w:t xml:space="preserve">population </w:t>
      </w:r>
      <w:r w:rsidRPr="00AB472A">
        <w:rPr>
          <w:rFonts w:ascii="Arial" w:hAnsi="Arial" w:cs="Arial"/>
        </w:rPr>
        <w:t xml:space="preserve">vectors can be used to describe the network activity as a function of time </w:t>
      </w:r>
      <w:r w:rsidR="00BC1C0A">
        <w:rPr>
          <w:rFonts w:ascii="Arial" w:hAnsi="Arial" w:cs="Arial"/>
        </w:rPr>
        <w:fldChar w:fldCharType="begin">
          <w:fldData xml:space="preserve">PEVuZE5vdGU+PENpdGU+PEF1dGhvcj5Ccm93bjwvQXV0aG9yPjxZZWFyPjIwMDU8L1llYXI+PFJl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PEVuZE5vdGU+PENpdGU+PEF1dGhvcj5Ccm93bjwvQXV0aG9yPjxZZWFyPjIwMDU8L1llYXI+PFJl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BC1C0A">
        <w:rPr>
          <w:rFonts w:ascii="Arial" w:hAnsi="Arial" w:cs="Arial"/>
        </w:rPr>
        <w:fldChar w:fldCharType="separate"/>
      </w:r>
      <w:r w:rsidR="00BC1C0A">
        <w:rPr>
          <w:rFonts w:ascii="Arial" w:hAnsi="Arial" w:cs="Arial"/>
          <w:noProof/>
        </w:rPr>
        <w:t>(</w:t>
      </w:r>
      <w:hyperlink w:anchor="_ENREF_7" w:tooltip="Brown, 2005 #61" w:history="1">
        <w:r w:rsidR="00BC1C0A">
          <w:rPr>
            <w:rFonts w:ascii="Arial" w:hAnsi="Arial" w:cs="Arial"/>
            <w:noProof/>
          </w:rPr>
          <w:t>Brown et al., 2005</w:t>
        </w:r>
      </w:hyperlink>
      <w:r w:rsidR="00BC1C0A">
        <w:rPr>
          <w:rFonts w:ascii="Arial" w:hAnsi="Arial" w:cs="Arial"/>
          <w:noProof/>
        </w:rPr>
        <w:t xml:space="preserve">; </w:t>
      </w:r>
      <w:hyperlink w:anchor="_ENREF_12" w:tooltip="Carrillo-Reid, 2008 #59" w:history="1">
        <w:r w:rsidR="00BC1C0A">
          <w:rPr>
            <w:rFonts w:ascii="Arial" w:hAnsi="Arial" w:cs="Arial"/>
            <w:noProof/>
          </w:rPr>
          <w:t>Carrillo-Reid et al., 2008</w:t>
        </w:r>
      </w:hyperlink>
      <w:r w:rsidR="00BC1C0A">
        <w:rPr>
          <w:rFonts w:ascii="Arial" w:hAnsi="Arial" w:cs="Arial"/>
          <w:noProof/>
        </w:rPr>
        <w:t xml:space="preserve">; </w:t>
      </w:r>
      <w:hyperlink w:anchor="_ENREF_46" w:tooltip="Sasaki, 2007 #62" w:history="1">
        <w:r w:rsidR="00BC1C0A">
          <w:rPr>
            <w:rFonts w:ascii="Arial" w:hAnsi="Arial" w:cs="Arial"/>
            <w:noProof/>
          </w:rPr>
          <w:t>Sasaki et al., 2007</w:t>
        </w:r>
      </w:hyperlink>
      <w:r w:rsidR="00BC1C0A">
        <w:rPr>
          <w:rFonts w:ascii="Arial" w:hAnsi="Arial" w:cs="Arial"/>
          <w:noProof/>
        </w:rPr>
        <w:t xml:space="preserve">; </w:t>
      </w:r>
      <w:hyperlink w:anchor="_ENREF_48" w:tooltip="Schreiber, 2003 #64" w:history="1">
        <w:r w:rsidR="00BC1C0A">
          <w:rPr>
            <w:rFonts w:ascii="Arial" w:hAnsi="Arial" w:cs="Arial"/>
            <w:noProof/>
          </w:rPr>
          <w:t>Schreiber et al., 2003</w:t>
        </w:r>
      </w:hyperlink>
      <w:r w:rsidR="00BC1C0A">
        <w:rPr>
          <w:rFonts w:ascii="Arial" w:hAnsi="Arial" w:cs="Arial"/>
          <w:noProof/>
        </w:rPr>
        <w:t xml:space="preserve">; </w:t>
      </w:r>
      <w:hyperlink w:anchor="_ENREF_56" w:tooltip="Stopfer, 2003 #63" w:history="1">
        <w:r w:rsidR="00BC1C0A">
          <w:rPr>
            <w:rFonts w:ascii="Arial" w:hAnsi="Arial" w:cs="Arial"/>
            <w:noProof/>
          </w:rPr>
          <w:t>Stopfer et al., 2003</w:t>
        </w:r>
      </w:hyperlink>
      <w:r w:rsidR="00BC1C0A">
        <w:rPr>
          <w:rFonts w:ascii="Arial" w:hAnsi="Arial" w:cs="Arial"/>
          <w:noProof/>
        </w:rPr>
        <w:t>)</w:t>
      </w:r>
      <w:r w:rsidR="00BC1C0A">
        <w:rPr>
          <w:rFonts w:ascii="Arial" w:hAnsi="Arial" w:cs="Arial"/>
        </w:rPr>
        <w:fldChar w:fldCharType="end"/>
      </w:r>
      <w:r w:rsidRPr="00AB472A">
        <w:rPr>
          <w:rFonts w:ascii="Arial" w:hAnsi="Arial" w:cs="Arial"/>
        </w:rPr>
        <w:t xml:space="preserve">. </w:t>
      </w:r>
      <w:r>
        <w:rPr>
          <w:rFonts w:ascii="Arial" w:hAnsi="Arial" w:cs="Arial"/>
        </w:rPr>
        <w:t>T</w:t>
      </w:r>
      <w:r w:rsidRPr="00AB472A">
        <w:rPr>
          <w:rFonts w:ascii="Arial" w:hAnsi="Arial" w:cs="Arial"/>
        </w:rPr>
        <w:t xml:space="preserve">he number of dimensions </w:t>
      </w:r>
      <w:r>
        <w:rPr>
          <w:rFonts w:ascii="Arial" w:hAnsi="Arial" w:cs="Arial"/>
        </w:rPr>
        <w:t xml:space="preserve">for each experiment </w:t>
      </w:r>
      <w:r w:rsidRPr="00AB472A">
        <w:rPr>
          <w:rFonts w:ascii="Arial" w:hAnsi="Arial" w:cs="Arial"/>
        </w:rPr>
        <w:t xml:space="preserve">is given by the total number of active cells. </w:t>
      </w:r>
    </w:p>
    <w:p w14:paraId="5A4E84EB" w14:textId="2D634779" w:rsidR="007444BF" w:rsidRPr="00054F0F" w:rsidRDefault="007444BF" w:rsidP="007444BF">
      <w:pPr>
        <w:spacing w:line="480" w:lineRule="auto"/>
        <w:jc w:val="both"/>
        <w:rPr>
          <w:rFonts w:ascii="Arial" w:hAnsi="Arial" w:cs="Arial"/>
        </w:rPr>
      </w:pPr>
      <w:r w:rsidRPr="00AB472A">
        <w:rPr>
          <w:rFonts w:ascii="Arial" w:hAnsi="Arial" w:cs="Arial"/>
        </w:rPr>
        <w:t xml:space="preserve">The similarity index between a pair of vectors is defined by their normalized inner product </w:t>
      </w:r>
      <w:r w:rsidR="00BC1C0A">
        <w:rPr>
          <w:rFonts w:ascii="Arial" w:hAnsi="Arial" w:cs="Arial"/>
        </w:rPr>
        <w:fldChar w:fldCharType="begin">
          <w:fldData xml:space="preserve">PEVuZE5vdGU+PENpdGU+PEF1dGhvcj5DYXJyaWxsby1SZWlkPC9BdXRob3I+PFllYXI+MjAwODwv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PEVuZE5vdGU+PENpdGU+PEF1dGhvcj5DYXJyaWxsby1SZWlkPC9BdXRob3I+PFllYXI+MjAwODwv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BC1C0A">
        <w:rPr>
          <w:rFonts w:ascii="Arial" w:hAnsi="Arial" w:cs="Arial"/>
        </w:rPr>
        <w:fldChar w:fldCharType="separate"/>
      </w:r>
      <w:r w:rsidR="00BC1C0A">
        <w:rPr>
          <w:rFonts w:ascii="Arial" w:hAnsi="Arial" w:cs="Arial"/>
          <w:noProof/>
        </w:rPr>
        <w:t>(</w:t>
      </w:r>
      <w:hyperlink w:anchor="_ENREF_12" w:tooltip="Carrillo-Reid, 2008 #59" w:history="1">
        <w:r w:rsidR="00BC1C0A">
          <w:rPr>
            <w:rFonts w:ascii="Arial" w:hAnsi="Arial" w:cs="Arial"/>
            <w:noProof/>
          </w:rPr>
          <w:t>Carrillo-Reid et al., 2008</w:t>
        </w:r>
      </w:hyperlink>
      <w:r w:rsidR="00BC1C0A">
        <w:rPr>
          <w:rFonts w:ascii="Arial" w:hAnsi="Arial" w:cs="Arial"/>
          <w:noProof/>
        </w:rPr>
        <w:t xml:space="preserve">; </w:t>
      </w:r>
      <w:hyperlink w:anchor="_ENREF_46" w:tooltip="Sasaki, 2007 #62" w:history="1">
        <w:r w:rsidR="00BC1C0A">
          <w:rPr>
            <w:rFonts w:ascii="Arial" w:hAnsi="Arial" w:cs="Arial"/>
            <w:noProof/>
          </w:rPr>
          <w:t>Sasaki et al., 2007</w:t>
        </w:r>
      </w:hyperlink>
      <w:r w:rsidR="00BC1C0A">
        <w:rPr>
          <w:rFonts w:ascii="Arial" w:hAnsi="Arial" w:cs="Arial"/>
          <w:noProof/>
        </w:rPr>
        <w:t xml:space="preserve">; </w:t>
      </w:r>
      <w:hyperlink w:anchor="_ENREF_48" w:tooltip="Schreiber, 2003 #64" w:history="1">
        <w:r w:rsidR="00BC1C0A">
          <w:rPr>
            <w:rFonts w:ascii="Arial" w:hAnsi="Arial" w:cs="Arial"/>
            <w:noProof/>
          </w:rPr>
          <w:t>Schreiber et al., 2003</w:t>
        </w:r>
      </w:hyperlink>
      <w:r w:rsidR="00BC1C0A">
        <w:rPr>
          <w:rFonts w:ascii="Arial" w:hAnsi="Arial" w:cs="Arial"/>
          <w:noProof/>
        </w:rPr>
        <w:t>)</w:t>
      </w:r>
      <w:r w:rsidR="00BC1C0A">
        <w:rPr>
          <w:rFonts w:ascii="Arial" w:hAnsi="Arial" w:cs="Arial"/>
        </w:rPr>
        <w:fldChar w:fldCharType="end"/>
      </w:r>
      <w:r>
        <w:rPr>
          <w:rFonts w:ascii="Arial" w:hAnsi="Arial" w:cs="Arial"/>
        </w:rPr>
        <w:t>,</w:t>
      </w:r>
      <w:r w:rsidRPr="00AB472A">
        <w:rPr>
          <w:rFonts w:ascii="Arial" w:hAnsi="Arial" w:cs="Arial"/>
        </w:rPr>
        <w:t xml:space="preserve"> which represents the cosine of the angle between two vectors. Neuronal ensembles are defined by </w:t>
      </w:r>
      <w:r w:rsidR="00575A8D">
        <w:rPr>
          <w:rFonts w:ascii="Arial" w:hAnsi="Arial" w:cs="Arial"/>
        </w:rPr>
        <w:t xml:space="preserve">the concomitant firing of neuronal groups </w:t>
      </w:r>
      <w:r w:rsidRPr="00AB472A">
        <w:rPr>
          <w:rFonts w:ascii="Arial" w:hAnsi="Arial" w:cs="Arial"/>
        </w:rPr>
        <w:t xml:space="preserve">at different times. To identify </w:t>
      </w:r>
      <w:r>
        <w:rPr>
          <w:rFonts w:ascii="Arial" w:hAnsi="Arial" w:cs="Arial"/>
        </w:rPr>
        <w:t>the time course of each neuronal ensemble</w:t>
      </w:r>
      <w:r w:rsidRPr="00AB472A">
        <w:rPr>
          <w:rFonts w:ascii="Arial" w:hAnsi="Arial" w:cs="Arial"/>
        </w:rPr>
        <w:t xml:space="preserve"> we obtained the singular value decomposition (SVD) of the significant patterns matrix</w:t>
      </w:r>
      <w:r>
        <w:rPr>
          <w:rFonts w:ascii="Arial" w:hAnsi="Arial" w:cs="Arial"/>
        </w:rPr>
        <w:t xml:space="preserve"> </w:t>
      </w:r>
      <w:r w:rsidR="00E3573B">
        <w:rPr>
          <w:rFonts w:ascii="Arial" w:hAnsi="Arial" w:cs="Arial"/>
          <w:i/>
        </w:rPr>
        <w:t>S</w:t>
      </w:r>
      <w:r w:rsidRPr="00AB472A">
        <w:rPr>
          <w:rFonts w:ascii="Arial" w:hAnsi="Arial" w:cs="Arial"/>
        </w:rPr>
        <w:t xml:space="preserve">. In our particular case, the matrix </w:t>
      </w:r>
      <w:r w:rsidR="00E3573B">
        <w:rPr>
          <w:rFonts w:ascii="Arial" w:hAnsi="Arial" w:cs="Arial"/>
          <w:i/>
        </w:rPr>
        <w:t>S</w:t>
      </w:r>
      <w:r w:rsidRPr="00AB472A">
        <w:rPr>
          <w:rFonts w:ascii="Arial" w:hAnsi="Arial" w:cs="Arial"/>
          <w:i/>
        </w:rPr>
        <w:t xml:space="preserve">, </w:t>
      </w:r>
      <w:r w:rsidRPr="00AB472A">
        <w:rPr>
          <w:rFonts w:ascii="Arial" w:hAnsi="Arial" w:cs="Arial"/>
        </w:rPr>
        <w:t xml:space="preserve">that contains the information of the </w:t>
      </w:r>
      <w:r w:rsidR="00FB2D5D">
        <w:rPr>
          <w:rFonts w:ascii="Arial" w:hAnsi="Arial" w:cs="Arial"/>
        </w:rPr>
        <w:t>angles between all possible pairs of population vectors</w:t>
      </w:r>
      <w:r w:rsidRPr="00AB472A">
        <w:rPr>
          <w:rFonts w:ascii="Arial" w:hAnsi="Arial" w:cs="Arial"/>
        </w:rPr>
        <w:t xml:space="preserve">, is a real symmetric matrix given by </w:t>
      </w:r>
      <w:r w:rsidR="00E3573B">
        <w:rPr>
          <w:rFonts w:ascii="Arial" w:hAnsi="Arial" w:cs="Arial"/>
        </w:rPr>
        <w:t>S</w:t>
      </w:r>
      <w:r w:rsidRPr="00AB472A">
        <w:rPr>
          <w:rFonts w:ascii="Arial" w:hAnsi="Arial" w:cs="Arial"/>
        </w:rPr>
        <w:t xml:space="preserve"> = V Σ V</w:t>
      </w:r>
      <w:r w:rsidRPr="00AB472A">
        <w:rPr>
          <w:rFonts w:ascii="Arial" w:hAnsi="Arial" w:cs="Arial"/>
          <w:vertAlign w:val="superscript"/>
        </w:rPr>
        <w:t>T</w:t>
      </w:r>
      <w:r w:rsidRPr="00AB472A">
        <w:rPr>
          <w:rFonts w:ascii="Arial" w:hAnsi="Arial" w:cs="Arial"/>
        </w:rPr>
        <w:t xml:space="preserve">, where </w:t>
      </w:r>
      <w:r>
        <w:rPr>
          <w:rFonts w:ascii="Arial" w:hAnsi="Arial" w:cs="Arial"/>
        </w:rPr>
        <w:t>V</w:t>
      </w:r>
      <w:r w:rsidRPr="00AB472A">
        <w:rPr>
          <w:rFonts w:ascii="Arial" w:hAnsi="Arial" w:cs="Arial"/>
        </w:rPr>
        <w:t xml:space="preserve"> and V</w:t>
      </w:r>
      <w:r w:rsidRPr="00AB472A">
        <w:rPr>
          <w:rFonts w:ascii="Arial" w:hAnsi="Arial" w:cs="Arial"/>
          <w:vertAlign w:val="superscript"/>
        </w:rPr>
        <w:t>T</w:t>
      </w:r>
      <w:r w:rsidRPr="00AB472A">
        <w:rPr>
          <w:rFonts w:ascii="Arial" w:hAnsi="Arial" w:cs="Arial"/>
        </w:rPr>
        <w:t xml:space="preserve"> represent orthonormal basis, and the elements of Σ are the </w:t>
      </w:r>
      <w:r w:rsidRPr="00AB472A">
        <w:rPr>
          <w:rFonts w:ascii="Arial" w:hAnsi="Arial" w:cs="Arial"/>
        </w:rPr>
        <w:lastRenderedPageBreak/>
        <w:t xml:space="preserve">singular values. </w:t>
      </w:r>
      <w:r w:rsidRPr="00054F0F">
        <w:rPr>
          <w:rFonts w:ascii="Arial" w:hAnsi="Arial" w:cs="Arial"/>
        </w:rPr>
        <w:t>The strongest factors from the SVD factorization</w:t>
      </w:r>
      <w:r w:rsidR="00FB2D5D">
        <w:rPr>
          <w:rFonts w:ascii="Arial" w:hAnsi="Arial" w:cs="Arial"/>
        </w:rPr>
        <w:t xml:space="preserve"> define the number of cortical ensembles and their activation pattern</w:t>
      </w:r>
      <w:r w:rsidRPr="00054F0F">
        <w:rPr>
          <w:rFonts w:ascii="Arial" w:hAnsi="Arial" w:cs="Arial"/>
        </w:rPr>
        <w:t xml:space="preserve"> </w:t>
      </w:r>
      <w:r w:rsidR="0043400C">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 </w:instrText>
      </w:r>
      <w:r w:rsidR="00BC1C0A">
        <w:rPr>
          <w:rFonts w:ascii="Arial" w:hAnsi="Arial" w:cs="Arial"/>
        </w:rPr>
        <w:fldChar w:fldCharType="begin">
          <w:fldData xml:space="preserve">PEVuZE5vdGU+PENpdGU+PEF1dGhvcj5DYXJyaWxsby1SZWlkPC9BdXRob3I+PFllYXI+MjAxNTwv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</w:fldData>
        </w:fldChar>
      </w:r>
      <w:r w:rsidR="00BC1C0A">
        <w:rPr>
          <w:rFonts w:ascii="Arial" w:hAnsi="Arial" w:cs="Arial"/>
        </w:rPr>
        <w:instrText xml:space="preserve"> ADDIN EN.CITE.DATA </w:instrText>
      </w:r>
      <w:r w:rsidR="00BC1C0A">
        <w:rPr>
          <w:rFonts w:ascii="Arial" w:hAnsi="Arial" w:cs="Arial"/>
        </w:rPr>
      </w:r>
      <w:r w:rsidR="00BC1C0A">
        <w:rPr>
          <w:rFonts w:ascii="Arial" w:hAnsi="Arial" w:cs="Arial"/>
        </w:rPr>
        <w:fldChar w:fldCharType="end"/>
      </w:r>
      <w:r w:rsidR="0043400C">
        <w:rPr>
          <w:rFonts w:ascii="Arial" w:hAnsi="Arial" w:cs="Arial"/>
        </w:rPr>
        <w:fldChar w:fldCharType="separate"/>
      </w:r>
      <w:r w:rsidR="0043400C">
        <w:rPr>
          <w:rFonts w:ascii="Arial" w:hAnsi="Arial" w:cs="Arial"/>
          <w:noProof/>
        </w:rPr>
        <w:t>(</w:t>
      </w:r>
      <w:hyperlink w:anchor="_ENREF_11" w:tooltip="Carrillo-Reid, 2015 #36" w:history="1">
        <w:r w:rsidR="00BC1C0A">
          <w:rPr>
            <w:rFonts w:ascii="Arial" w:hAnsi="Arial" w:cs="Arial"/>
            <w:noProof/>
          </w:rPr>
          <w:t>Carrillo-Reid et al., 2015b</w:t>
        </w:r>
      </w:hyperlink>
      <w:r w:rsidR="0043400C">
        <w:rPr>
          <w:rFonts w:ascii="Arial" w:hAnsi="Arial" w:cs="Arial"/>
          <w:noProof/>
        </w:rPr>
        <w:t>)</w:t>
      </w:r>
      <w:r w:rsidR="0043400C">
        <w:rPr>
          <w:rFonts w:ascii="Arial" w:hAnsi="Arial" w:cs="Arial"/>
        </w:rPr>
        <w:fldChar w:fldCharType="end"/>
      </w:r>
      <w:r w:rsidRPr="00054F0F">
        <w:rPr>
          <w:rFonts w:ascii="Arial" w:hAnsi="Arial" w:cs="Arial"/>
        </w:rPr>
        <w:t>.</w:t>
      </w:r>
    </w:p>
    <w:p w14:paraId="25774CF3" w14:textId="77777777" w:rsidR="0038237E" w:rsidRDefault="0038237E" w:rsidP="0038237E">
      <w:pPr>
        <w:spacing w:line="480" w:lineRule="auto"/>
        <w:jc w:val="both"/>
        <w:rPr>
          <w:rFonts w:ascii="Arial" w:hAnsi="Arial" w:cs="Arial"/>
          <w:b/>
        </w:rPr>
      </w:pPr>
    </w:p>
    <w:p w14:paraId="6CCFCB5C" w14:textId="1AF626DF" w:rsidR="0038237E" w:rsidRPr="00E04B59" w:rsidRDefault="0038237E" w:rsidP="0038237E">
      <w:pPr>
        <w:spacing w:line="480" w:lineRule="auto"/>
        <w:jc w:val="both"/>
        <w:rPr>
          <w:rFonts w:ascii="Arial" w:hAnsi="Arial" w:cs="Arial"/>
          <w:b/>
        </w:rPr>
      </w:pPr>
      <w:r>
        <w:rPr>
          <w:rFonts w:ascii="Arial" w:hAnsi="Arial" w:cs="Arial"/>
          <w:b/>
        </w:rPr>
        <w:t>METHOD</w:t>
      </w:r>
      <w:r w:rsidR="0023119B">
        <w:rPr>
          <w:rFonts w:ascii="Arial" w:hAnsi="Arial" w:cs="Arial"/>
          <w:b/>
        </w:rPr>
        <w:t>S</w:t>
      </w:r>
      <w:r>
        <w:rPr>
          <w:rFonts w:ascii="Arial" w:hAnsi="Arial" w:cs="Arial"/>
          <w:b/>
        </w:rPr>
        <w:t xml:space="preserve"> DETAILS</w:t>
      </w:r>
    </w:p>
    <w:p w14:paraId="7AB97464" w14:textId="57363EDA" w:rsidR="0038237E" w:rsidRDefault="0038237E" w:rsidP="0038237E">
      <w:pPr>
        <w:spacing w:line="480" w:lineRule="auto"/>
        <w:jc w:val="both"/>
        <w:rPr>
          <w:rFonts w:ascii="Arial" w:hAnsi="Arial" w:cs="Arial"/>
          <w:b/>
        </w:rPr>
      </w:pPr>
      <w:r>
        <w:rPr>
          <w:rFonts w:ascii="Arial" w:hAnsi="Arial" w:cs="Arial"/>
          <w:b/>
        </w:rPr>
        <w:t>Allen Institute Brain Observatory dataset</w:t>
      </w:r>
    </w:p>
    <w:p w14:paraId="37B316CA" w14:textId="57160ACF" w:rsidR="0038237E" w:rsidRPr="008A5937" w:rsidRDefault="004136F7" w:rsidP="0038237E">
      <w:pPr>
        <w:spacing w:line="480" w:lineRule="auto"/>
        <w:jc w:val="both"/>
        <w:rPr>
          <w:rFonts w:ascii="Arial" w:hAnsi="Arial" w:cs="Arial"/>
        </w:rPr>
      </w:pPr>
      <w:r>
        <w:rPr>
          <w:rFonts w:ascii="Arial" w:hAnsi="Arial" w:cs="Arial"/>
        </w:rPr>
        <w:t>Population c</w:t>
      </w:r>
      <w:r w:rsidR="0038237E">
        <w:rPr>
          <w:rFonts w:ascii="Arial" w:hAnsi="Arial" w:cs="Arial"/>
        </w:rPr>
        <w:t xml:space="preserve">alcium </w:t>
      </w:r>
      <w:r>
        <w:rPr>
          <w:rFonts w:ascii="Arial" w:hAnsi="Arial" w:cs="Arial"/>
        </w:rPr>
        <w:t xml:space="preserve">recordings and changes in fluorescence </w:t>
      </w:r>
      <w:r w:rsidR="0038237E">
        <w:rPr>
          <w:rFonts w:ascii="Arial" w:hAnsi="Arial" w:cs="Arial"/>
        </w:rPr>
        <w:t xml:space="preserve">were obtained using the SDK provided by Allen Institute. </w:t>
      </w:r>
    </w:p>
    <w:p w14:paraId="6C7E23F7" w14:textId="77777777" w:rsidR="0038237E" w:rsidRPr="00A70B22" w:rsidRDefault="0038237E" w:rsidP="0038237E">
      <w:pPr>
        <w:spacing w:line="480" w:lineRule="auto"/>
        <w:jc w:val="both"/>
        <w:rPr>
          <w:rFonts w:ascii="Arial" w:hAnsi="Arial" w:cs="Arial"/>
          <w:b/>
        </w:rPr>
      </w:pPr>
      <w:r w:rsidRPr="00A70B22">
        <w:rPr>
          <w:rFonts w:ascii="Arial" w:hAnsi="Arial" w:cs="Arial"/>
          <w:b/>
        </w:rPr>
        <w:t>Conditional Random Fields</w:t>
      </w:r>
    </w:p>
    <w:p w14:paraId="3E3699BD" w14:textId="2253B763" w:rsidR="0038237E" w:rsidRPr="00044B3A" w:rsidRDefault="0038237E" w:rsidP="0038237E">
      <w:pPr>
        <w:spacing w:line="480" w:lineRule="auto"/>
        <w:jc w:val="both"/>
        <w:rPr>
          <w:rFonts w:ascii="Arial" w:hAnsi="Arial" w:cs="Arial"/>
        </w:rPr>
      </w:pPr>
      <w:r w:rsidRPr="00044B3A">
        <w:rPr>
          <w:rFonts w:ascii="Arial" w:hAnsi="Arial" w:cs="Arial"/>
        </w:rPr>
        <w:t>We construct</w:t>
      </w:r>
      <w:r w:rsidR="00C04180">
        <w:rPr>
          <w:rFonts w:ascii="Arial" w:hAnsi="Arial" w:cs="Arial"/>
        </w:rPr>
        <w:t>ed</w:t>
      </w:r>
      <w:r w:rsidRPr="00044B3A">
        <w:rPr>
          <w:rFonts w:ascii="Arial" w:hAnsi="Arial" w:cs="Arial"/>
        </w:rPr>
        <w:t xml:space="preserve"> conditional random field</w:t>
      </w:r>
      <w:r w:rsidR="00C04180">
        <w:rPr>
          <w:rFonts w:ascii="Arial" w:hAnsi="Arial" w:cs="Arial"/>
        </w:rPr>
        <w:t>s</w:t>
      </w:r>
      <w:r w:rsidRPr="00044B3A">
        <w:rPr>
          <w:rFonts w:ascii="Arial" w:hAnsi="Arial" w:cs="Arial"/>
        </w:rPr>
        <w:t xml:space="preserve"> (CRF</w:t>
      </w:r>
      <w:r w:rsidR="00C04180">
        <w:rPr>
          <w:rFonts w:ascii="Arial" w:hAnsi="Arial" w:cs="Arial"/>
        </w:rPr>
        <w:t>s</w:t>
      </w:r>
      <w:r w:rsidRPr="00044B3A">
        <w:rPr>
          <w:rFonts w:ascii="Arial" w:hAnsi="Arial" w:cs="Arial"/>
        </w:rPr>
        <w:t xml:space="preserve">) </w:t>
      </w:r>
      <w:r>
        <w:rPr>
          <w:rFonts w:ascii="Arial" w:hAnsi="Arial" w:cs="Arial"/>
        </w:rPr>
        <w:t xml:space="preserve">as previously published </w:t>
      </w:r>
      <w:r w:rsidR="0043400C">
        <w:rPr>
          <w:rFonts w:ascii="Arial" w:hAnsi="Arial" w:cs="Arial"/>
        </w:rPr>
        <w:fldChar w:fldCharType="begin"/>
      </w:r>
      <w:r w:rsidR="00BC1C0A">
        <w:rPr>
          <w:rFonts w:ascii="Arial" w:hAnsi="Arial" w:cs="Arial"/>
        </w:rPr>
        <w:instrText xml:space="preserve"> ADDIN EN.CITE &lt;EndNote&gt;&lt;Cite&gt;&lt;Author&gt;Tang&lt;/Author&gt;&lt;Year&gt;2016&lt;/Year&gt;&lt;RecNum&gt;51&lt;/RecNum&gt;&lt;DisplayText&gt;(Tang et al., 2016)&lt;/DisplayText&gt;&lt;record&gt;&lt;rec-number&gt;51&lt;/rec-number&gt;&lt;foreign-keys&gt;&lt;key app="EN" db-id="9epdfxaa9fvd2her0w9pxdpdrarszt59wxpf"&gt;51&lt;/key&gt;&lt;/foreign-keys&gt;&lt;ref-type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43400C">
        <w:rPr>
          <w:rFonts w:ascii="Arial" w:hAnsi="Arial" w:cs="Arial"/>
        </w:rPr>
        <w:fldChar w:fldCharType="separate"/>
      </w:r>
      <w:r w:rsidR="0043400C">
        <w:rPr>
          <w:rFonts w:ascii="Arial" w:hAnsi="Arial" w:cs="Arial"/>
          <w:noProof/>
        </w:rPr>
        <w:t>(</w:t>
      </w:r>
      <w:hyperlink w:anchor="_ENREF_59" w:tooltip="Tang, 2016 #51" w:history="1">
        <w:r w:rsidR="00BC1C0A">
          <w:rPr>
            <w:rFonts w:ascii="Arial" w:hAnsi="Arial" w:cs="Arial"/>
            <w:noProof/>
          </w:rPr>
          <w:t>Tang et al., 2016</w:t>
        </w:r>
      </w:hyperlink>
      <w:r w:rsidR="0043400C">
        <w:rPr>
          <w:rFonts w:ascii="Arial" w:hAnsi="Arial" w:cs="Arial"/>
          <w:noProof/>
        </w:rPr>
        <w:t>)</w:t>
      </w:r>
      <w:r w:rsidR="0043400C">
        <w:rPr>
          <w:rFonts w:ascii="Arial" w:hAnsi="Arial" w:cs="Arial"/>
        </w:rPr>
        <w:fldChar w:fldCharType="end"/>
      </w:r>
      <w:r>
        <w:rPr>
          <w:rFonts w:ascii="Arial" w:hAnsi="Arial" w:cs="Arial"/>
        </w:rPr>
        <w:t>, using indicator feature vector</w:t>
      </w:r>
      <w:r w:rsidR="00C04180">
        <w:rPr>
          <w:rFonts w:ascii="Arial" w:hAnsi="Arial" w:cs="Arial"/>
        </w:rPr>
        <w:t>s</w:t>
      </w:r>
      <w:r w:rsidRPr="00044B3A">
        <w:rPr>
          <w:rFonts w:ascii="Arial" w:hAnsi="Arial" w:cs="Arial"/>
        </w:rPr>
        <w:t xml:space="preserve"> </w:t>
      </w:r>
      <m:oMath>
        <m:r>
          <m:rPr>
            <m:sty m:val="bi"/>
          </m:rPr>
          <w:rPr>
            <w:rFonts w:ascii="Cambria Math" w:eastAsia="MS Mincho" w:hAnsi="Cambria Math" w:cs="Arial"/>
          </w:rPr>
          <m:t>x</m:t>
        </m:r>
        <m:r>
          <w:rPr>
            <w:rFonts w:ascii="Cambria Math" w:eastAsia="MS Mincho" w:hAnsi="Cambria Math" w:cs="Arial"/>
          </w:rPr>
          <m:t>=</m:t>
        </m:r>
        <m:d>
          <m:dPr>
            <m:begChr m:val="["/>
            <m:endChr m:val="]"/>
            <m:ctrlPr>
              <w:rPr>
                <w:rFonts w:ascii="Cambria Math" w:eastAsia="MS Mincho" w:hAnsi="Cambria Math" w:cs="Arial"/>
                <w:i/>
              </w:rPr>
            </m:ctrlPr>
          </m:dPr>
          <m:e>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1</m:t>
                </m:r>
              </m:sup>
            </m:sSup>
            <m:r>
              <w:rPr>
                <w:rFonts w:ascii="Cambria Math" w:eastAsia="MS Mincho" w:hAnsi="Cambria Math" w:cs="Arial"/>
              </w:rPr>
              <m:t>,</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2</m:t>
                </m:r>
              </m:sup>
            </m:sSup>
            <m:r>
              <w:rPr>
                <w:rFonts w:ascii="Cambria Math" w:eastAsia="MS Mincho" w:hAnsi="Cambria Math" w:cs="Arial"/>
              </w:rPr>
              <m:t xml:space="preserve">,…, </m:t>
            </m:r>
            <m:sSup>
              <m:sSupPr>
                <m:ctrlPr>
                  <w:rPr>
                    <w:rFonts w:ascii="Cambria Math" w:eastAsia="MS Mincho" w:hAnsi="Cambria Math" w:cs="Arial"/>
                    <w:i/>
                  </w:rPr>
                </m:ctrlPr>
              </m:sSupPr>
              <m:e>
                <m:r>
                  <w:rPr>
                    <w:rFonts w:ascii="Cambria Math" w:eastAsia="MS Mincho" w:hAnsi="Cambria Math" w:cs="Arial"/>
                  </w:rPr>
                  <m:t>x</m:t>
                </m:r>
              </m:e>
              <m:sup>
                <m:r>
                  <w:rPr>
                    <w:rFonts w:ascii="Cambria Math" w:eastAsia="MS Mincho" w:hAnsi="Cambria Math" w:cs="Arial"/>
                  </w:rPr>
                  <m:t>M</m:t>
                </m:r>
              </m:sup>
            </m:sSup>
          </m:e>
        </m:d>
        <m:r>
          <w:rPr>
            <w:rFonts w:ascii="Cambria Math" w:eastAsia="MS Mincho" w:hAnsi="Cambria Math" w:cs="Arial"/>
          </w:rPr>
          <m:t xml:space="preserve">, </m:t>
        </m:r>
      </m:oMath>
      <w:r w:rsidRPr="00044B3A">
        <w:rPr>
          <w:rFonts w:ascii="Arial" w:hAnsi="Arial" w:cs="Arial"/>
        </w:rPr>
        <w:t xml:space="preserve">where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m:rPr>
            <m:scr m:val="script"/>
          </m:rPr>
          <w:rPr>
            <w:rFonts w:ascii="Cambria Math" w:hAnsi="Cambria Math" w:cs="Arial"/>
          </w:rPr>
          <m:t>∈X</m:t>
        </m:r>
      </m:oMath>
      <w:r w:rsidRPr="00044B3A">
        <w:rPr>
          <w:rFonts w:ascii="Arial" w:hAnsi="Arial" w:cs="Arial"/>
        </w:rPr>
        <w:t>,</w:t>
      </w:r>
      <w:r>
        <w:rPr>
          <w:rFonts w:ascii="Arial" w:hAnsi="Arial" w:cs="Arial"/>
        </w:rPr>
        <w:t xml:space="preserve"> for each edge and node, </w:t>
      </w:r>
      <w:r w:rsidRPr="00044B3A">
        <w:rPr>
          <w:rFonts w:ascii="Arial" w:hAnsi="Arial" w:cs="Arial"/>
        </w:rPr>
        <w:t xml:space="preserve">and target </w:t>
      </w:r>
      <w:r>
        <w:rPr>
          <w:rFonts w:ascii="Arial" w:hAnsi="Arial" w:cs="Arial"/>
        </w:rPr>
        <w:t>binary population activity vector</w:t>
      </w:r>
      <w:r w:rsidR="00C04180">
        <w:rPr>
          <w:rFonts w:ascii="Arial" w:hAnsi="Arial" w:cs="Arial"/>
        </w:rPr>
        <w:t>s</w:t>
      </w:r>
      <w:r w:rsidRPr="00044B3A">
        <w:rPr>
          <w:rFonts w:ascii="Arial" w:hAnsi="Arial" w:cs="Arial"/>
        </w:rPr>
        <w:t xml:space="preserve"> </w:t>
      </w:r>
      <m:oMath>
        <m:r>
          <m:rPr>
            <m:sty m:val="bi"/>
          </m:rPr>
          <w:rPr>
            <w:rFonts w:ascii="Cambria Math" w:hAnsi="Cambria Math" w:cs="Arial"/>
          </w:rPr>
          <m:t>y</m:t>
        </m:r>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w:rPr>
            <w:rFonts w:ascii="Cambria Math" w:hAnsi="Cambria Math" w:cs="Arial"/>
          </w:rPr>
          <m:t>]</m:t>
        </m:r>
      </m:oMath>
      <w:r w:rsidRPr="00044B3A">
        <w:rPr>
          <w:rFonts w:ascii="Arial" w:hAnsi="Arial" w:cs="Arial"/>
        </w:rPr>
        <w:t xml:space="preserve">, where </w:t>
      </w:r>
      <m:oMath>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r>
          <m:rPr>
            <m:scr m:val="script"/>
          </m:rPr>
          <w:rPr>
            <w:rFonts w:ascii="Cambria Math" w:hAnsi="Cambria Math" w:cs="Arial"/>
          </w:rPr>
          <m:t>∈Y</m:t>
        </m:r>
      </m:oMath>
      <w:r w:rsidRPr="00044B3A">
        <w:rPr>
          <w:rFonts w:ascii="Arial" w:hAnsi="Arial" w:cs="Arial"/>
        </w:rPr>
        <w:t xml:space="preserve">, for </w:t>
      </w:r>
      <m:oMath>
        <m:r>
          <w:rPr>
            <w:rFonts w:ascii="Cambria Math" w:hAnsi="Cambria Math" w:cs="Arial"/>
          </w:rPr>
          <m:t>M</m:t>
        </m:r>
      </m:oMath>
      <w:r w:rsidRPr="00044B3A">
        <w:rPr>
          <w:rFonts w:ascii="Arial" w:hAnsi="Arial" w:cs="Arial"/>
        </w:rPr>
        <w:t xml:space="preserve"> samples (time points). For each sample, the conditional probability can be expressed as:</w:t>
      </w:r>
    </w:p>
    <w:p w14:paraId="4FB4CDC9" w14:textId="77777777" w:rsidR="0038237E" w:rsidRPr="00044B3A" w:rsidRDefault="0038237E" w:rsidP="0038237E">
      <w:pPr>
        <w:spacing w:line="480" w:lineRule="auto"/>
        <w:ind w:firstLine="240"/>
        <w:jc w:val="both"/>
        <w:rPr>
          <w:rFonts w:ascii="Arial" w:hAnsi="Arial" w:cs="Arial"/>
        </w:rPr>
      </w:pPr>
      <m:oMathPara>
        <m:oMath>
          <m:r>
            <w:rPr>
              <w:rFonts w:ascii="Cambria Math" w:hAnsi="Cambria Math" w:cs="Arial"/>
            </w:rPr>
            <m:t>p</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 xml:space="preserve">= </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e>
              </m:d>
              <m:r>
                <w:rPr>
                  <w:rFonts w:ascii="Cambria Math" w:hAnsi="Cambria Math" w:cs="Arial"/>
                </w:rPr>
                <m:t>)</m:t>
              </m:r>
            </m:num>
            <m:den>
              <m:r>
                <w:rPr>
                  <w:rFonts w:ascii="Cambria Math" w:hAnsi="Cambria Math" w:cs="Arial"/>
                </w:rPr>
                <m:t>Z(</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den>
          </m:f>
        </m:oMath>
      </m:oMathPara>
    </w:p>
    <w:p w14:paraId="664787F6" w14:textId="77777777" w:rsidR="0038237E" w:rsidRPr="00044B3A" w:rsidRDefault="0038237E" w:rsidP="0038237E">
      <w:pPr>
        <w:spacing w:line="480" w:lineRule="auto"/>
        <w:jc w:val="both"/>
        <w:rPr>
          <w:rFonts w:ascii="Arial" w:hAnsi="Arial" w:cs="Arial"/>
        </w:rPr>
      </w:pPr>
      <w:r>
        <w:rPr>
          <w:rFonts w:ascii="Arial" w:hAnsi="Arial" w:cs="Arial"/>
        </w:rPr>
        <w:t xml:space="preserve">where </w:t>
      </w:r>
      <m:oMath>
        <m:r>
          <w:rPr>
            <w:rFonts w:ascii="Cambria Math" w:hAnsi="Cambria Math" w:cs="Arial"/>
          </w:rPr>
          <m:t>ϕ</m:t>
        </m:r>
      </m:oMath>
      <w:r>
        <w:rPr>
          <w:rFonts w:ascii="Arial" w:hAnsi="Arial" w:cs="Arial"/>
        </w:rPr>
        <w:t xml:space="preserve"> is </w:t>
      </w:r>
      <w:r w:rsidRPr="00044B3A">
        <w:rPr>
          <w:rFonts w:ascii="Arial" w:hAnsi="Arial" w:cs="Arial"/>
        </w:rPr>
        <w:t xml:space="preserve">a vector of sufficient statistics of the distribution, </w:t>
      </w:r>
      <m:oMath>
        <m:r>
          <w:rPr>
            <w:rFonts w:ascii="Cambria Math" w:hAnsi="Cambria Math" w:cs="Arial"/>
          </w:rPr>
          <m:t>θ</m:t>
        </m:r>
      </m:oMath>
      <w:r w:rsidRPr="00044B3A">
        <w:rPr>
          <w:rFonts w:ascii="Arial" w:hAnsi="Arial" w:cs="Arial"/>
        </w:rPr>
        <w:t xml:space="preserve"> is a vector of parameters, and </w:t>
      </w:r>
      <m:oMath>
        <m:r>
          <w:rPr>
            <w:rFonts w:ascii="Cambria Math" w:hAnsi="Cambria Math" w:cs="Arial"/>
          </w:rPr>
          <m:t>Z</m:t>
        </m:r>
      </m:oMath>
      <w:r w:rsidRPr="00044B3A">
        <w:rPr>
          <w:rFonts w:ascii="Arial" w:hAnsi="Arial" w:cs="Arial"/>
        </w:rPr>
        <w:t xml:space="preserve"> is the partition function:</w:t>
      </w:r>
    </w:p>
    <w:p w14:paraId="6137D071" w14:textId="77777777" w:rsidR="0038237E" w:rsidRPr="00044B3A" w:rsidRDefault="0038237E" w:rsidP="0038237E">
      <w:pPr>
        <w:spacing w:line="480" w:lineRule="auto"/>
        <w:jc w:val="both"/>
        <w:rPr>
          <w:rFonts w:ascii="Arial" w:hAnsi="Arial" w:cs="Arial"/>
          <w:i/>
        </w:rPr>
      </w:pPr>
      <m:oMathPara>
        <m:oMath>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;θ</m:t>
              </m:r>
            </m:e>
          </m:d>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y</m:t>
              </m:r>
              <m:r>
                <m:rPr>
                  <m:scr m:val="script"/>
                  <m:sty m:val="p"/>
                </m:rPr>
                <w:rPr>
                  <w:rFonts w:ascii="Cambria Math" w:hAnsi="Cambria Math" w:cs="Arial"/>
                </w:rPr>
                <m:t>∈Y</m:t>
              </m:r>
            </m:sub>
            <m:sup/>
            <m:e>
              <m:r>
                <m:rPr>
                  <m:sty m:val="p"/>
                </m:rPr>
                <w:rPr>
                  <w:rFonts w:ascii="Cambria Math" w:hAnsi="Cambria Math" w:cs="Arial"/>
                </w:rPr>
                <m:t>exp⁡</m:t>
              </m:r>
              <m:r>
                <w:rPr>
                  <w:rFonts w:ascii="Cambria Math" w:hAnsi="Cambria Math" w:cs="Arial"/>
                </w:rPr>
                <m:t>(</m:t>
              </m:r>
              <m:d>
                <m:dPr>
                  <m:begChr m:val="〈"/>
                  <m:endChr m:val="〉"/>
                  <m:ctrlPr>
                    <w:rPr>
                      <w:rFonts w:ascii="Cambria Math" w:hAnsi="Cambria Math" w:cs="Arial"/>
                      <w:i/>
                    </w:rPr>
                  </m:ctrlPr>
                </m:dPr>
                <m:e>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 y</m:t>
                      </m:r>
                    </m:e>
                  </m:d>
                  <m:r>
                    <w:rPr>
                      <w:rFonts w:ascii="Cambria Math" w:hAnsi="Cambria Math" w:cs="Arial"/>
                    </w:rPr>
                    <m:t>,θ</m:t>
                  </m:r>
                </m:e>
              </m:d>
              <m:r>
                <w:rPr>
                  <w:rFonts w:ascii="Cambria Math" w:hAnsi="Cambria Math" w:cs="Arial"/>
                </w:rPr>
                <m:t>)</m:t>
              </m:r>
            </m:e>
          </m:nary>
        </m:oMath>
      </m:oMathPara>
    </w:p>
    <w:p w14:paraId="3544645B" w14:textId="77777777" w:rsidR="0038237E" w:rsidRPr="00044B3A" w:rsidRDefault="0038237E" w:rsidP="0038237E">
      <w:pPr>
        <w:spacing w:line="480" w:lineRule="auto"/>
        <w:jc w:val="both"/>
        <w:rPr>
          <w:rFonts w:ascii="Arial" w:hAnsi="Arial" w:cs="Arial"/>
        </w:rPr>
      </w:pPr>
      <w:r w:rsidRPr="00044B3A">
        <w:rPr>
          <w:rFonts w:ascii="Arial" w:hAnsi="Arial" w:cs="Arial"/>
        </w:rPr>
        <w:t>The conditional probability can be factor</w:t>
      </w:r>
      <w:r>
        <w:rPr>
          <w:rFonts w:ascii="Arial" w:hAnsi="Arial" w:cs="Arial"/>
        </w:rPr>
        <w:t>e</w:t>
      </w:r>
      <w:r w:rsidRPr="00044B3A">
        <w:rPr>
          <w:rFonts w:ascii="Arial" w:hAnsi="Arial" w:cs="Arial"/>
        </w:rPr>
        <w:t>d over a graph structure</w:t>
      </w:r>
      <w:r>
        <w:rPr>
          <w:rFonts w:ascii="Arial" w:hAnsi="Arial" w:cs="Arial"/>
        </w:rPr>
        <w:t xml:space="preserve"> </w:t>
      </w:r>
      <m:oMath>
        <m:r>
          <w:rPr>
            <w:rFonts w:ascii="Cambria Math" w:hAnsi="Cambria Math" w:cs="Arial"/>
          </w:rPr>
          <m:t>G=(V,</m:t>
        </m:r>
        <m:r>
          <m:rPr>
            <m:scr m:val="script"/>
          </m:rPr>
          <w:rPr>
            <w:rFonts w:ascii="Cambria Math" w:hAnsi="Cambria Math" w:cs="Arial"/>
          </w:rPr>
          <m:t>A)</m:t>
        </m:r>
      </m:oMath>
      <w:r w:rsidRPr="00044B3A">
        <w:rPr>
          <w:rFonts w:ascii="Arial" w:hAnsi="Arial" w:cs="Arial"/>
        </w:rPr>
        <w:t xml:space="preserve">, where </w:t>
      </w:r>
      <m:oMath>
        <m:r>
          <w:rPr>
            <w:rFonts w:ascii="Cambria Math" w:hAnsi="Cambria Math" w:cs="Arial"/>
          </w:rPr>
          <m:t>V</m:t>
        </m:r>
      </m:oMath>
      <w:r w:rsidRPr="00044B3A">
        <w:rPr>
          <w:rFonts w:ascii="Arial" w:hAnsi="Arial" w:cs="Arial"/>
        </w:rPr>
        <w:t xml:space="preserve"> is the collection of nodes representing observation variables and target variables, and </w:t>
      </w:r>
      <m:oMath>
        <m:r>
          <m:rPr>
            <m:scr m:val="script"/>
          </m:rPr>
          <w:rPr>
            <w:rFonts w:ascii="Cambria Math" w:hAnsi="Cambria Math" w:cs="Arial"/>
          </w:rPr>
          <m:t>A</m:t>
        </m:r>
      </m:oMath>
      <w:r w:rsidRPr="00044B3A">
        <w:rPr>
          <w:rFonts w:ascii="Arial" w:hAnsi="Arial" w:cs="Arial"/>
        </w:rPr>
        <w:t xml:space="preserve"> is the collection of </w:t>
      </w:r>
      <w:r>
        <w:rPr>
          <w:rFonts w:ascii="Arial" w:hAnsi="Arial" w:cs="Arial"/>
        </w:rPr>
        <w:t xml:space="preserve">subsets of </w:t>
      </w:r>
      <m:oMath>
        <m:r>
          <w:rPr>
            <w:rFonts w:ascii="Cambria Math" w:hAnsi="Cambria Math" w:cs="Arial"/>
          </w:rPr>
          <m:t>V</m:t>
        </m:r>
      </m:oMath>
      <w:r>
        <w:rPr>
          <w:rFonts w:ascii="Arial" w:hAnsi="Arial" w:cs="Arial"/>
        </w:rPr>
        <w:t>. The conditional dependencies can be then written as</w:t>
      </w:r>
    </w:p>
    <w:p w14:paraId="1BCAC0B7" w14:textId="77777777" w:rsidR="0038237E" w:rsidRPr="00044B3A" w:rsidRDefault="0038237E" w:rsidP="0038237E">
      <w:pPr>
        <w:spacing w:line="480" w:lineRule="auto"/>
        <w:jc w:val="both"/>
        <w:rPr>
          <w:rFonts w:ascii="Arial" w:hAnsi="Arial" w:cs="Arial"/>
        </w:rPr>
      </w:pPr>
      <m:oMathPara>
        <m:oMath>
          <m:r>
            <w:rPr>
              <w:rFonts w:ascii="Cambria Math" w:hAnsi="Cambria Math" w:cs="Arial"/>
            </w:rPr>
            <w:lastRenderedPageBreak/>
            <m:t>p</m:t>
          </m:r>
          <m:d>
            <m:dPr>
              <m:ctrlPr>
                <w:rPr>
                  <w:rFonts w:ascii="Cambria Math" w:hAnsi="Cambria Math" w:cs="Arial"/>
                  <w:i/>
                </w:rPr>
              </m:ctrlPr>
            </m:dPr>
            <m:e>
              <m:r>
                <w:rPr>
                  <w:rFonts w:ascii="Cambria Math" w:hAnsi="Cambria Math" w:cs="Arial"/>
                </w:rPr>
                <m:t>Y</m:t>
              </m:r>
            </m:e>
            <m:e>
              <m:r>
                <w:rPr>
                  <w:rFonts w:ascii="Cambria Math" w:hAnsi="Cambria Math" w:cs="Arial"/>
                </w:rPr>
                <m:t>X;θ</m:t>
              </m:r>
            </m:e>
          </m:d>
          <m:r>
            <w:rPr>
              <w:rFonts w:ascii="Cambria Math" w:hAnsi="Cambria Math" w:cs="Arial"/>
            </w:rPr>
            <m:t>=</m:t>
          </m:r>
          <m:f>
            <m:fPr>
              <m:ctrlPr>
                <w:rPr>
                  <w:rFonts w:ascii="Cambria Math" w:hAnsi="Cambria Math" w:cs="Arial"/>
                  <w:i/>
                </w:rPr>
              </m:ctrlPr>
            </m:fPr>
            <m:num>
              <m:r>
                <m:rPr>
                  <m:sty m:val="p"/>
                </m:rPr>
                <w:rPr>
                  <w:rFonts w:ascii="Cambria Math" w:hAnsi="Cambria Math" w:cs="Arial"/>
                </w:rPr>
                <m:t>exp⁡</m:t>
              </m:r>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i∈V</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i</m:t>
                      </m:r>
                    </m:sub>
                  </m:sSub>
                  <m:d>
                    <m:dPr>
                      <m:ctrlPr>
                        <w:rPr>
                          <w:rFonts w:ascii="Cambria Math" w:hAnsi="Cambria Math" w:cs="Arial"/>
                          <w:i/>
                        </w:rPr>
                      </m:ctrlPr>
                    </m:dPr>
                    <m:e>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d>
                </m:e>
              </m:nary>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α∈</m:t>
                  </m:r>
                  <m:r>
                    <m:rPr>
                      <m:scr m:val="script"/>
                    </m:rPr>
                    <w:rPr>
                      <w:rFonts w:ascii="Cambria Math" w:hAnsi="Cambria Math" w:cs="Arial"/>
                    </w:rPr>
                    <m:t>A</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α</m:t>
                      </m:r>
                    </m:sub>
                  </m:sSub>
                  <m:sSub>
                    <m:sSubPr>
                      <m:ctrlPr>
                        <w:rPr>
                          <w:rFonts w:ascii="Cambria Math" w:hAnsi="Cambria Math" w:cs="Arial"/>
                          <w:i/>
                        </w:rPr>
                      </m:ctrlPr>
                    </m:sSubPr>
                    <m:e>
                      <m:r>
                        <w:rPr>
                          <w:rFonts w:ascii="Cambria Math" w:hAnsi="Cambria Math" w:cs="Arial"/>
                        </w:rPr>
                        <m:t>ϕ</m:t>
                      </m:r>
                    </m:e>
                    <m:sub>
                      <m:r>
                        <w:rPr>
                          <w:rFonts w:ascii="Cambria Math" w:hAnsi="Cambria Math" w:cs="Arial"/>
                        </w:rPr>
                        <m:t>α</m:t>
                      </m:r>
                    </m:sub>
                  </m:sSub>
                  <m:r>
                    <w:rPr>
                      <w:rFonts w:ascii="Cambria Math" w:hAnsi="Cambria Math" w:cs="Arial"/>
                    </w:rPr>
                    <m:t>(X,</m:t>
                  </m:r>
                  <m:sSub>
                    <m:sSubPr>
                      <m:ctrlPr>
                        <w:rPr>
                          <w:rFonts w:ascii="Cambria Math" w:hAnsi="Cambria Math" w:cs="Arial"/>
                          <w:i/>
                        </w:rPr>
                      </m:ctrlPr>
                    </m:sSubPr>
                    <m:e>
                      <m:r>
                        <w:rPr>
                          <w:rFonts w:ascii="Cambria Math" w:hAnsi="Cambria Math" w:cs="Arial"/>
                        </w:rPr>
                        <m:t>Y</m:t>
                      </m:r>
                    </m:e>
                    <m:sub>
                      <m:r>
                        <w:rPr>
                          <w:rFonts w:ascii="Cambria Math" w:hAnsi="Cambria Math" w:cs="Arial"/>
                        </w:rPr>
                        <m:t>α</m:t>
                      </m:r>
                    </m:sub>
                  </m:sSub>
                  <m:r>
                    <w:rPr>
                      <w:rFonts w:ascii="Cambria Math" w:hAnsi="Cambria Math" w:cs="Arial"/>
                    </w:rPr>
                    <m:t>)</m:t>
                  </m:r>
                </m:e>
              </m:nary>
            </m:num>
            <m:den>
              <m:r>
                <w:rPr>
                  <w:rFonts w:ascii="Cambria Math" w:hAnsi="Cambria Math" w:cs="Arial"/>
                </w:rPr>
                <m:t>Z(X;θ)</m:t>
              </m:r>
            </m:den>
          </m:f>
        </m:oMath>
      </m:oMathPara>
    </w:p>
    <w:p w14:paraId="4C4FF529" w14:textId="5D1A4386" w:rsidR="0038237E" w:rsidRDefault="0038237E" w:rsidP="0038237E">
      <w:pPr>
        <w:spacing w:line="480" w:lineRule="auto"/>
        <w:jc w:val="both"/>
        <w:rPr>
          <w:rFonts w:ascii="Arial" w:hAnsi="Arial" w:cs="Arial"/>
        </w:rPr>
      </w:pPr>
      <w:r>
        <w:rPr>
          <w:rFonts w:ascii="Arial" w:hAnsi="Arial" w:cs="Arial"/>
        </w:rPr>
        <w:t xml:space="preserve">This model is a generalized version of Ising models, which have been previously applied to model neuronal networks </w:t>
      </w:r>
      <w:r w:rsidR="0043400C">
        <w:rPr>
          <w:rFonts w:ascii="Arial" w:hAnsi="Arial" w:cs="Arial"/>
        </w:rPr>
        <w:fldChar w:fldCharType="begin"/>
      </w:r>
      <w:r w:rsidR="00BC1C0A">
        <w:rPr>
          <w:rFonts w:ascii="Arial" w:hAnsi="Arial" w:cs="Arial"/>
        </w:rPr>
        <w:instrText xml:space="preserve"> ADDIN EN.CITE &lt;EndNote&gt;&lt;Cite&gt;&lt;Author&gt;Yu&lt;/Author&gt;&lt;Year&gt;2008&lt;/Year&gt;&lt;RecNum&gt;45&lt;/RecNum&gt;&lt;DisplayText&gt;(Yu et al., 2008)&lt;/DisplayText&gt;&lt;record&gt;&lt;rec-number&gt;45&lt;/rec-number&gt;&lt;foreign-keys&gt;&lt;key app="EN" db-id="9epdfxaa9fvd2her0w9pxdpdrarszt59wxpf"&gt;45&lt;/key&gt;&lt;/foreign-keys&gt;&lt;ref-type name="Journal Article"&gt;17&lt;/ref-type&gt;&lt;contributors&gt;&lt;authors&gt;&lt;author&gt;Yu, S.&lt;/author&gt;&lt;author&gt;Huang, D.&lt;/author&gt;&lt;author&gt;Singer, W.&lt;/author&gt;&lt;author&gt;Nikolic, D.&lt;/author&gt;&lt;/authors&gt;&lt;/contributors&gt;&lt;auth-address&gt;Department of Neurophysiology, Max-Planck Institute for Brain Research, D-60528 Frankfurt am Main, Germany.&lt;/auth-address&gt;&lt;titles&gt;&lt;title&gt;A small world of neuronal synchrony&lt;/title&gt;&lt;secondary-title&gt;Cereb Cortex&lt;/secondary-title&gt;&lt;alt-title&gt;Cerebral cortex (New York, N.Y. : 1991)&lt;/alt-title&gt;&lt;/titles&gt;&lt;periodical&gt;&lt;full-title&gt;Cereb Cortex&lt;/full-title&gt;&lt;abbr-1&gt;Cerebral cortex (New York, N.Y. : 1991)&lt;/abbr-1&gt;&lt;/periodical&gt;&lt;alt-periodical&gt;&lt;full-title&gt;Cereb Cortex&lt;/full-title&gt;&lt;abbr-1&gt;Cerebral cortex (New York, N.Y. : 1991)&lt;/abbr-1&gt;&lt;/alt-periodical&gt;&lt;pages&gt;2891-901&lt;/pages&gt;&lt;volume&gt;18&lt;/volume&gt;&lt;number&gt;12&lt;/number&gt;&lt;edition&gt;2008/04/11&lt;/edition&gt;&lt;keywords&gt;&lt;keyword&gt;Animals&lt;/keyword&gt;&lt;keyword&gt;Brain/*physiology&lt;/keyword&gt;&lt;keyword&gt;Cats&lt;/keyword&gt;&lt;keyword&gt;Cerebral Cortex/*physiology&lt;/keyword&gt;&lt;keyword&gt;Craniotomy&lt;/keyword&gt;&lt;keyword&gt;Electrocardiography&lt;/keyword&gt;&lt;keyword&gt;Electroencephalography&lt;/keyword&gt;&lt;keyword&gt;Entropy&lt;/keyword&gt;&lt;keyword&gt;Evoked Potentials/physiology&lt;/keyword&gt;&lt;keyword&gt;Nerve Net/physiology&lt;/keyword&gt;&lt;keyword&gt;Neurons/*physiology&lt;/keyword&gt;&lt;keyword&gt;Orientation/physiology&lt;/keyword&gt;&lt;keyword&gt;Thinking/*physiology&lt;/keyword&gt;&lt;keyword&gt;Visual Perception&lt;/keyword&gt;&lt;/keywords&gt;&lt;dates&gt;&lt;year&gt;2008&lt;/year&gt;&lt;pub-dates&gt;&lt;date&gt;Dec&lt;/date&gt;&lt;/pub-dates&gt;&lt;/dates&gt;&lt;isbn&gt;1047-3211&lt;/isbn&gt;&lt;accession-num&gt;18400792&lt;/accession-num&gt;&lt;urls&gt;&lt;/urls&gt;&lt;custom2&gt;Pmc2583154&lt;/custom2&gt;&lt;electronic-resource-num&gt;10.1093/cercor/bhn047&lt;/electronic-resource-num&gt;&lt;remote-database-provider&gt;Nlm&lt;/remote-database-provider&gt;&lt;language&gt;eng&lt;/language&gt;&lt;/record&gt;&lt;/Cite&gt;&lt;/EndNote&gt;</w:instrText>
      </w:r>
      <w:r w:rsidR="0043400C">
        <w:rPr>
          <w:rFonts w:ascii="Arial" w:hAnsi="Arial" w:cs="Arial"/>
        </w:rPr>
        <w:fldChar w:fldCharType="separate"/>
      </w:r>
      <w:r w:rsidR="0043400C">
        <w:rPr>
          <w:rFonts w:ascii="Arial" w:hAnsi="Arial" w:cs="Arial"/>
          <w:noProof/>
        </w:rPr>
        <w:t>(</w:t>
      </w:r>
      <w:hyperlink w:anchor="_ENREF_63" w:tooltip="Yu, 2008 #45" w:history="1">
        <w:r w:rsidR="00BC1C0A">
          <w:rPr>
            <w:rFonts w:ascii="Arial" w:hAnsi="Arial" w:cs="Arial"/>
            <w:noProof/>
          </w:rPr>
          <w:t>Yu et al., 2008</w:t>
        </w:r>
      </w:hyperlink>
      <w:r w:rsidR="0043400C">
        <w:rPr>
          <w:rFonts w:ascii="Arial" w:hAnsi="Arial" w:cs="Arial"/>
          <w:noProof/>
        </w:rPr>
        <w:t>)</w:t>
      </w:r>
      <w:r w:rsidR="0043400C">
        <w:rPr>
          <w:rFonts w:ascii="Arial" w:hAnsi="Arial" w:cs="Arial"/>
        </w:rPr>
        <w:fldChar w:fldCharType="end"/>
      </w:r>
      <w:r>
        <w:rPr>
          <w:rFonts w:ascii="Arial" w:hAnsi="Arial" w:cs="Arial"/>
        </w:rPr>
        <w:t>. The log-likelihood of each observation can be then written as:</w:t>
      </w:r>
    </w:p>
    <w:p w14:paraId="327D0714"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=〈ϕ</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,θ〉-</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Z</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e>
              </m:d>
              <m:r>
                <w:rPr>
                  <w:rFonts w:ascii="Cambria Math" w:hAnsi="Cambria Math" w:cs="Arial"/>
                </w:rPr>
                <m:t>.</m:t>
              </m:r>
            </m:e>
          </m:func>
        </m:oMath>
      </m:oMathPara>
    </w:p>
    <w:p w14:paraId="0185544D" w14:textId="5E179F7E" w:rsidR="0038237E" w:rsidRDefault="0038237E" w:rsidP="0038237E">
      <w:pPr>
        <w:spacing w:line="480" w:lineRule="auto"/>
        <w:ind w:firstLine="210"/>
        <w:jc w:val="both"/>
        <w:rPr>
          <w:rFonts w:ascii="Arial" w:hAnsi="Arial" w:cs="Arial"/>
        </w:rPr>
      </w:pPr>
      <w:r w:rsidRPr="0091270B">
        <w:rPr>
          <w:rFonts w:ascii="Arial" w:hAnsi="Arial" w:cs="Arial"/>
        </w:rPr>
        <w:t xml:space="preserve">Given the </w:t>
      </w:r>
      <w:r>
        <w:rPr>
          <w:rFonts w:ascii="Arial" w:hAnsi="Arial" w:cs="Arial"/>
        </w:rPr>
        <w:t>inferred binary spikes from raw imaging data</w:t>
      </w:r>
      <w:r w:rsidRPr="0091270B">
        <w:rPr>
          <w:rFonts w:ascii="Arial" w:hAnsi="Arial" w:cs="Arial"/>
        </w:rPr>
        <w:t xml:space="preserve">, we </w:t>
      </w:r>
      <w:r>
        <w:rPr>
          <w:rFonts w:ascii="Arial" w:hAnsi="Arial" w:cs="Arial"/>
        </w:rPr>
        <w:t xml:space="preserve">construct a CRF model by two steps: (1) structure learning, and (2) parameter learning. For structure learning, we learned a graph structure using </w:t>
      </w:r>
      <m:oMath>
        <m:sSub>
          <m:sSubPr>
            <m:ctrlPr>
              <w:rPr>
                <w:rFonts w:ascii="Cambria Math" w:hAnsi="Cambria Math" w:cs="Arial"/>
                <w:i/>
              </w:rPr>
            </m:ctrlPr>
          </m:sSubPr>
          <m:e>
            <m:r>
              <m:rPr>
                <m:scr m:val="script"/>
              </m:rPr>
              <w:rPr>
                <w:rFonts w:ascii="Cambria Math" w:hAnsi="Cambria Math" w:cs="Arial"/>
              </w:rPr>
              <m:t>l</m:t>
            </m:r>
          </m:e>
          <m:sub>
            <m:r>
              <w:rPr>
                <w:rFonts w:ascii="Cambria Math" w:hAnsi="Cambria Math" w:cs="Arial"/>
              </w:rPr>
              <m:t>1</m:t>
            </m:r>
          </m:sub>
        </m:sSub>
      </m:oMath>
      <w:r>
        <w:rPr>
          <w:rFonts w:ascii="Arial" w:hAnsi="Arial" w:cs="Arial"/>
        </w:rPr>
        <w:t xml:space="preserve">-regularized neighborhood-based logistic regression </w:t>
      </w:r>
      <w:r w:rsidR="0043400C">
        <w:rPr>
          <w:rFonts w:ascii="Arial" w:hAnsi="Arial" w:cs="Arial"/>
        </w:rPr>
        <w:fldChar w:fldCharType="begin"/>
      </w:r>
      <w:r w:rsidR="00BC1C0A">
        <w:rPr>
          <w:rFonts w:ascii="Arial" w:hAnsi="Arial" w:cs="Arial"/>
        </w:rPr>
        <w:instrText xml:space="preserve"> ADDIN EN.CITE &lt;EndNote&gt;&lt;Cite&gt;&lt;Author&gt;Ravikumar&lt;/Author&gt;&lt;Year&gt;2010&lt;/Year&gt;&lt;RecNum&gt;54&lt;/RecNum&gt;&lt;DisplayText&gt;(Ravikumar et al., 2010)&lt;/DisplayText&gt;&lt;record&gt;&lt;rec-number&gt;54&lt;/rec-number&gt;&lt;foreign-keys&gt;&lt;key app="EN" db-id="9epdfxaa9fvd2her0w9pxdpdrarszt59wxpf"&gt;54&lt;/key&gt;&lt;/foreign-keys&gt;&lt;ref-type name="Journal Article"&gt;17&lt;/ref-type&gt;&lt;contributors&gt;&lt;authors&gt;&lt;author&gt;Ravikumar, Pradeep&lt;/author&gt;&lt;author&gt;Wainwright, Martin J.&lt;/author&gt;&lt;author&gt;Lafferty, John D.&lt;/author&gt;&lt;/authors&gt;&lt;/contributors&gt;&lt;titles&gt;&lt;title&gt;High-dimensional Ising model selection using ℓ1-regularized logistic regression&lt;/title&gt;&lt;secondary-title&gt;The Annals of Statistics&lt;/secondary-title&gt;&lt;/titles&gt;&lt;periodical&gt;&lt;full-title&gt;The Annals of Statistics&lt;/full-title&gt;&lt;/periodical&gt;&lt;pages&gt;1287-1319&lt;/pages&gt;&lt;volume&gt;38&lt;/volume&gt;&lt;keywords&gt;&lt;keyword&gt;Graphical models&lt;/keyword&gt;&lt;keyword&gt;Markov random fields&lt;/keyword&gt;&lt;keyword&gt;convex risk minimization&lt;/keyword&gt;&lt;keyword&gt;high-dimensional asymptotics&lt;/keyword&gt;&lt;keyword&gt;model selection&lt;/keyword&gt;&lt;keyword&gt;structure learning&lt;/keyword&gt;&lt;keyword&gt;ℓ_1-regularization&lt;/keyword&gt;&lt;/keywords&gt;&lt;dates&gt;&lt;year&gt;2010&lt;/year&gt;&lt;/dates&gt;&lt;publisher&gt;Institute of Mathematical Statistics&lt;/publisher&gt;&lt;urls&gt;&lt;/urls&gt;&lt;language&gt;EN&lt;/language&gt;&lt;/record&gt;&lt;/Cite&gt;&lt;/EndNote&gt;</w:instrText>
      </w:r>
      <w:r w:rsidR="0043400C">
        <w:rPr>
          <w:rFonts w:ascii="Arial" w:hAnsi="Arial" w:cs="Arial"/>
        </w:rPr>
        <w:fldChar w:fldCharType="separate"/>
      </w:r>
      <w:r w:rsidR="0043400C">
        <w:rPr>
          <w:rFonts w:ascii="Arial" w:hAnsi="Arial" w:cs="Arial"/>
          <w:noProof/>
        </w:rPr>
        <w:t>(</w:t>
      </w:r>
      <w:hyperlink w:anchor="_ENREF_44" w:tooltip="Ravikumar, 2010 #54" w:history="1">
        <w:r w:rsidR="00BC1C0A">
          <w:rPr>
            <w:rFonts w:ascii="Arial" w:hAnsi="Arial" w:cs="Arial"/>
            <w:noProof/>
          </w:rPr>
          <w:t>Ravikumar et al., 2010</w:t>
        </w:r>
      </w:hyperlink>
      <w:r w:rsidR="0043400C">
        <w:rPr>
          <w:rFonts w:ascii="Arial" w:hAnsi="Arial" w:cs="Arial"/>
          <w:noProof/>
        </w:rPr>
        <w:t>)</w:t>
      </w:r>
      <w:r w:rsidR="0043400C">
        <w:rPr>
          <w:rFonts w:ascii="Arial" w:hAnsi="Arial" w:cs="Arial"/>
        </w:rPr>
        <w:fldChar w:fldCharType="end"/>
      </w:r>
      <w:r>
        <w:rPr>
          <w:rFonts w:ascii="Arial" w:hAnsi="Arial" w:cs="Arial"/>
        </w:rPr>
        <w:t>:</w:t>
      </w:r>
    </w:p>
    <w:p w14:paraId="72FFACC4" w14:textId="75BA058F" w:rsidR="0038237E" w:rsidRPr="00E849D4" w:rsidRDefault="00587211" w:rsidP="0038237E">
      <w:pPr>
        <w:spacing w:line="480" w:lineRule="auto"/>
        <w:ind w:firstLine="210"/>
        <w:jc w:val="center"/>
        <w:rPr>
          <w:rFonts w:ascii="Arial" w:hAnsi="Arial" w:cs="Arial"/>
        </w:rPr>
      </w:pPr>
      <m:oMath>
        <m:func>
          <m:funcPr>
            <m:ctrlPr>
              <w:rPr>
                <w:rFonts w:ascii="Cambria Math" w:hAnsi="Cambria Math" w:cs="Arial"/>
                <w:i/>
              </w:rPr>
            </m:ctrlPr>
          </m:funcPr>
          <m:fName>
            <m:limLow>
              <m:limLowPr>
                <m:ctrlPr>
                  <w:rPr>
                    <w:rFonts w:ascii="Cambria Math" w:hAnsi="Cambria Math" w:cs="Arial"/>
                  </w:rPr>
                </m:ctrlPr>
              </m:limLowPr>
              <m:e>
                <m:r>
                  <m:rPr>
                    <m:sty m:val="p"/>
                  </m:rPr>
                  <w:rPr>
                    <w:rFonts w:ascii="Cambria Math" w:hAnsi="Cambria Math" w:cs="Arial"/>
                  </w:rPr>
                  <m:t>min</m:t>
                </m:r>
              </m:e>
              <m:lim>
                <m:sSub>
                  <m:sSubPr>
                    <m:ctrlPr>
                      <w:rPr>
                        <w:rFonts w:ascii="Cambria Math" w:hAnsi="Cambria Math" w:cs="Arial"/>
                      </w:rPr>
                    </m:ctrlPr>
                  </m:sSubPr>
                  <m:e>
                    <m:r>
                      <w:rPr>
                        <w:rFonts w:ascii="Cambria Math" w:hAnsi="Cambria Math" w:cs="Arial" w:hint="eastAsia"/>
                      </w:rPr>
                      <m:t>θ</m:t>
                    </m:r>
                  </m:e>
                  <m:sub>
                    <m:r>
                      <m:rPr>
                        <m:sty m:val="p"/>
                      </m:rPr>
                      <w:rPr>
                        <w:rFonts w:ascii="Cambria Math" w:hAnsi="Cambria Math" w:cs="Arial"/>
                      </w:rPr>
                      <m:t>\</m:t>
                    </m:r>
                    <m:r>
                      <w:rPr>
                        <w:rFonts w:ascii="Cambria Math" w:hAnsi="Cambria Math" w:cs="Arial" w:hint="eastAsia"/>
                      </w:rPr>
                      <m:t>r</m:t>
                    </m:r>
                  </m:sub>
                </m:sSub>
              </m:lim>
            </m:limLow>
          </m:fName>
          <m:e>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sSub>
              <m:sSubPr>
                <m:ctrlPr>
                  <w:rPr>
                    <w:rFonts w:ascii="Cambria Math" w:hAnsi="Cambria Math" w:cs="Arial"/>
                    <w:i/>
                  </w:rPr>
                </m:ctrlPr>
              </m:sSub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e>
                </m:d>
              </m:e>
              <m:sub>
                <m:r>
                  <w:rPr>
                    <w:rFonts w:ascii="Cambria Math" w:hAnsi="Cambria Math" w:cs="Arial"/>
                  </w:rPr>
                  <m:t>1</m:t>
                </m:r>
              </m:sub>
            </m:sSub>
            <m:r>
              <w:rPr>
                <w:rFonts w:ascii="Cambria Math" w:hAnsi="Cambria Math" w:cs="Arial"/>
              </w:rPr>
              <m:t>}</m:t>
            </m:r>
          </m:e>
        </m:func>
      </m:oMath>
      <w:r w:rsidR="0038237E">
        <w:rPr>
          <w:rFonts w:ascii="Arial" w:hAnsi="Arial" w:cs="Arial"/>
        </w:rPr>
        <w:t>,</w:t>
      </w:r>
    </w:p>
    <w:p w14:paraId="5593CE25" w14:textId="77777777" w:rsidR="0038237E" w:rsidRDefault="0038237E" w:rsidP="0038237E">
      <w:pPr>
        <w:spacing w:line="480" w:lineRule="auto"/>
        <w:rPr>
          <w:rFonts w:ascii="Arial" w:hAnsi="Arial" w:cs="Arial"/>
        </w:rPr>
      </w:pPr>
      <w:r>
        <w:rPr>
          <w:rFonts w:ascii="Arial" w:hAnsi="Arial" w:cs="Arial"/>
        </w:rPr>
        <w:t>where</w:t>
      </w:r>
    </w:p>
    <w:p w14:paraId="225838E3" w14:textId="77777777" w:rsidR="0038237E" w:rsidRPr="009620FA" w:rsidRDefault="0038237E" w:rsidP="0038237E">
      <w:pPr>
        <w:spacing w:line="480" w:lineRule="auto"/>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m:t>
              </m:r>
            </m:e>
          </m:d>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nary>
            <m:naryPr>
              <m:chr m:val="∑"/>
              <m:ctrlPr>
                <w:rPr>
                  <w:rFonts w:ascii="Cambria Math" w:hAnsi="Cambria Math" w:cs="Arial"/>
                  <w:i/>
                </w:rPr>
              </m:ctrlPr>
            </m:naryPr>
            <m:sub>
              <m:r>
                <w:rPr>
                  <w:rFonts w:ascii="Cambria Math" w:hAnsi="Cambria Math" w:cs="Arial"/>
                </w:rPr>
                <m:t>i=1</m:t>
              </m:r>
            </m:sub>
            <m:sup>
              <m:r>
                <w:rPr>
                  <w:rFonts w:ascii="Cambria Math" w:hAnsi="Cambria Math" w:cs="Arial"/>
                </w:rPr>
                <m:t>n</m:t>
              </m:r>
            </m:sup>
            <m:e>
              <m:func>
                <m:funcPr>
                  <m:ctrlPr>
                    <w:rPr>
                      <w:rFonts w:ascii="Cambria Math" w:hAnsi="Cambria Math" w:cs="Arial"/>
                      <w:i/>
                    </w:rPr>
                  </m:ctrlPr>
                </m:funcPr>
                <m:fName>
                  <m:r>
                    <m:rPr>
                      <m:sty m:val="p"/>
                    </m:rPr>
                    <w:rPr>
                      <w:rFonts w:ascii="Cambria Math" w:hAnsi="Cambria Math" w:cs="Arial"/>
                    </w:rPr>
                    <m:t>log</m:t>
                  </m:r>
                </m:fName>
                <m:e>
                  <m:f>
                    <m:fPr>
                      <m:ctrlPr>
                        <w:rPr>
                          <w:rFonts w:ascii="Cambria Math" w:hAnsi="Cambria Math" w:cs="Arial"/>
                          <w:i/>
                        </w:rPr>
                      </m:ctrlPr>
                    </m:fPr>
                    <m:num>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num>
                    <m:den>
                      <m:func>
                        <m:funcPr>
                          <m:ctrlPr>
                            <w:rPr>
                              <w:rFonts w:ascii="Cambria Math" w:hAnsi="Cambria Math" w:cs="Arial"/>
                              <w:i/>
                            </w:rPr>
                          </m:ctrlPr>
                        </m:funcPr>
                        <m:fName>
                          <m:r>
                            <m:rPr>
                              <m:sty m:val="p"/>
                            </m:rPr>
                            <w:rPr>
                              <w:rFonts w:ascii="Cambria Math" w:hAnsi="Cambria Math" w:cs="Arial"/>
                            </w:rPr>
                            <m:t>exp</m:t>
                          </m:r>
                        </m:fName>
                        <m:e>
                          <m:r>
                            <w:rPr>
                              <w:rFonts w:ascii="Cambria Math" w:hAnsi="Cambria Math" w:cs="Arial"/>
                            </w:rPr>
                            <m:t>(2</m:t>
                          </m:r>
                          <m:sSub>
                            <m:sSubPr>
                              <m:ctrlPr>
                                <w:rPr>
                                  <w:rFonts w:ascii="Cambria Math" w:hAnsi="Cambria Math" w:cs="Arial"/>
                                  <w:i/>
                                </w:rPr>
                              </m:ctrlPr>
                            </m:sSubPr>
                            <m:e>
                              <m:r>
                                <w:rPr>
                                  <w:rFonts w:ascii="Cambria Math" w:hAnsi="Cambria Math" w:cs="Arial"/>
                                </w:rPr>
                                <m:t>x</m:t>
                              </m:r>
                            </m:e>
                            <m:sub>
                              <m:r>
                                <w:rPr>
                                  <w:rFonts w:ascii="Cambria Math" w:hAnsi="Cambria Math" w:cs="Arial"/>
                                </w:rPr>
                                <m:t>r</m:t>
                              </m:r>
                            </m:sub>
                          </m:sSub>
                          <m:nary>
                            <m:naryPr>
                              <m:chr m:val="∑"/>
                              <m:supHide m:val="1"/>
                              <m:ctrlPr>
                                <w:rPr>
                                  <w:rFonts w:ascii="Cambria Math" w:hAnsi="Cambria Math" w:cs="Arial"/>
                                  <w:i/>
                                </w:rPr>
                              </m:ctrlPr>
                            </m:naryPr>
                            <m:sub>
                              <m:r>
                                <w:rPr>
                                  <w:rFonts w:ascii="Cambria Math" w:hAnsi="Cambria Math" w:cs="Arial"/>
                                </w:rPr>
                                <m:t>t∈V\r</m:t>
                              </m:r>
                            </m:sub>
                            <m:sup/>
                            <m:e>
                              <m:sSub>
                                <m:sSubPr>
                                  <m:ctrlPr>
                                    <w:rPr>
                                      <w:rFonts w:ascii="Cambria Math" w:hAnsi="Cambria Math" w:cs="Arial"/>
                                      <w:i/>
                                    </w:rPr>
                                  </m:ctrlPr>
                                </m:sSubPr>
                                <m:e>
                                  <m:r>
                                    <w:rPr>
                                      <w:rFonts w:ascii="Cambria Math" w:hAnsi="Cambria Math" w:cs="Arial"/>
                                    </w:rPr>
                                    <m:t>θ</m:t>
                                  </m:r>
                                </m:e>
                                <m:sub>
                                  <m:r>
                                    <w:rPr>
                                      <w:rFonts w:ascii="Cambria Math" w:hAnsi="Cambria Math" w:cs="Arial"/>
                                    </w:rPr>
                                    <m:t>rt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r>
                            <w:rPr>
                              <w:rFonts w:ascii="Cambria Math" w:hAnsi="Cambria Math" w:cs="Arial"/>
                            </w:rPr>
                            <m:t>)</m:t>
                          </m:r>
                        </m:e>
                      </m:func>
                      <m:r>
                        <w:rPr>
                          <w:rFonts w:ascii="Cambria Math" w:hAnsi="Cambria Math" w:cs="Arial"/>
                        </w:rPr>
                        <m:t>+1</m:t>
                      </m:r>
                    </m:den>
                  </m:f>
                </m:e>
              </m:func>
            </m:e>
          </m:nary>
          <m:r>
            <w:rPr>
              <w:rFonts w:ascii="Cambria Math" w:hAnsi="Cambria Math" w:cs="Arial"/>
            </w:rPr>
            <m:t xml:space="preserve"> </m:t>
          </m:r>
        </m:oMath>
      </m:oMathPara>
    </w:p>
    <w:p w14:paraId="2D8B0EF8" w14:textId="77777777" w:rsidR="0038237E" w:rsidRDefault="00587211" w:rsidP="0038237E">
      <w:pPr>
        <w:spacing w:line="480" w:lineRule="auto"/>
        <w:jc w:val="center"/>
        <w:rPr>
          <w:rFonts w:ascii="Arial" w:hAnsi="Arial" w:cs="Arial"/>
        </w:rPr>
      </w:pPr>
      <m:oMath>
        <m:sSub>
          <m:sSubPr>
            <m:ctrlPr>
              <w:rPr>
                <w:rFonts w:ascii="Cambria Math" w:hAnsi="Cambria Math" w:cs="Arial"/>
                <w:i/>
              </w:rPr>
            </m:ctrlPr>
          </m:sSubPr>
          <m:e>
            <m:r>
              <w:rPr>
                <w:rFonts w:ascii="Cambria Math" w:hAnsi="Cambria Math" w:cs="Arial"/>
              </w:rPr>
              <m:t>θ</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θ</m:t>
            </m:r>
          </m:e>
          <m:sub>
            <m:r>
              <w:rPr>
                <w:rFonts w:ascii="Cambria Math" w:hAnsi="Cambria Math" w:cs="Arial"/>
              </w:rPr>
              <m:t>ru</m:t>
            </m:r>
          </m:sub>
        </m:sSub>
        <m:r>
          <w:rPr>
            <w:rFonts w:ascii="Cambria Math" w:hAnsi="Cambria Math" w:cs="Arial"/>
          </w:rPr>
          <m:t>,u∈V\r}</m:t>
        </m:r>
      </m:oMath>
      <w:r w:rsidR="0038237E">
        <w:rPr>
          <w:rFonts w:ascii="Arial" w:hAnsi="Arial" w:cs="Arial"/>
        </w:rPr>
        <w:t>.</w:t>
      </w:r>
    </w:p>
    <w:p w14:paraId="4ACA03E7" w14:textId="77777777" w:rsidR="0038237E" w:rsidRDefault="0038237E" w:rsidP="0038237E">
      <w:pPr>
        <w:spacing w:line="480" w:lineRule="auto"/>
        <w:ind w:firstLine="210"/>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is a regularization parameter that controls the density of constructed structure. Then, a graph structure is learnt by thresholding the edge potentials with a given density preference </w:t>
      </w:r>
      <m:oMath>
        <m:r>
          <w:rPr>
            <w:rFonts w:ascii="Cambria Math" w:hAnsi="Cambria Math" w:cs="Arial"/>
          </w:rPr>
          <m:t>d</m:t>
        </m:r>
      </m:oMath>
      <w:r>
        <w:rPr>
          <w:rFonts w:ascii="Arial" w:hAnsi="Arial" w:cs="Arial"/>
        </w:rPr>
        <w:t xml:space="preserve">. Edges with potential values within top </w:t>
      </w:r>
      <m:oMath>
        <m:r>
          <w:rPr>
            <w:rFonts w:ascii="Cambria Math" w:hAnsi="Cambria Math" w:cs="Arial"/>
          </w:rPr>
          <m:t>d</m:t>
        </m:r>
      </m:oMath>
      <w:r>
        <w:rPr>
          <w:rFonts w:ascii="Arial" w:hAnsi="Arial" w:cs="Arial"/>
        </w:rPr>
        <w:t xml:space="preserve"> quantile were kept as the final structure. It is worth noting that although </w:t>
      </w:r>
      <m:oMath>
        <m:r>
          <w:rPr>
            <w:rFonts w:ascii="Cambria Math" w:hAnsi="Cambria Math" w:cs="Arial"/>
          </w:rPr>
          <m:t>d</m:t>
        </m:r>
      </m:oMath>
      <w:r>
        <w:rPr>
          <w:rFonts w:ascii="Arial" w:hAnsi="Arial" w:cs="Arial"/>
        </w:rPr>
        <w:t xml:space="preserve"> could bias the result, varying </w:t>
      </w:r>
      <m:oMath>
        <m:r>
          <w:rPr>
            <w:rFonts w:ascii="Cambria Math" w:hAnsi="Cambria Math" w:cs="Arial"/>
          </w:rPr>
          <m:t>d</m:t>
        </m:r>
      </m:oMath>
      <w:r>
        <w:rPr>
          <w:rFonts w:ascii="Arial" w:hAnsi="Arial" w:cs="Arial"/>
        </w:rPr>
        <w:t xml:space="preserve"> does not lead to density values that differ much. This is probably because of the sparse nature of the obtained Ising model.</w:t>
      </w:r>
    </w:p>
    <w:p w14:paraId="43049D85" w14:textId="4738F5D9" w:rsidR="0038237E" w:rsidRDefault="0038237E" w:rsidP="0038237E">
      <w:pPr>
        <w:spacing w:line="480" w:lineRule="auto"/>
        <w:ind w:firstLine="210"/>
        <w:jc w:val="both"/>
        <w:rPr>
          <w:rFonts w:ascii="Arial" w:hAnsi="Arial" w:cs="Arial"/>
        </w:rPr>
      </w:pPr>
      <w:r>
        <w:rPr>
          <w:rFonts w:ascii="Arial" w:hAnsi="Arial" w:cs="Arial"/>
        </w:rPr>
        <w:t xml:space="preserve">Based on the learned structure, we use the Bethe approximation to approximate the partition function, and </w:t>
      </w:r>
      <w:r w:rsidRPr="0091270B">
        <w:rPr>
          <w:rFonts w:ascii="Arial" w:hAnsi="Arial" w:cs="Arial"/>
        </w:rPr>
        <w:t>iterative Frank-Wolfe methods</w:t>
      </w:r>
      <w:r>
        <w:rPr>
          <w:rFonts w:ascii="Arial" w:hAnsi="Arial" w:cs="Arial"/>
        </w:rPr>
        <w:t xml:space="preserve"> to perform </w:t>
      </w:r>
      <w:r>
        <w:rPr>
          <w:rFonts w:ascii="Arial" w:hAnsi="Arial" w:cs="Arial"/>
        </w:rPr>
        <w:lastRenderedPageBreak/>
        <w:t xml:space="preserve">parameter estimation by maximizing the log-likelihood of the observations with a quadratic regularizer </w:t>
      </w:r>
      <w:r w:rsidR="0043400C">
        <w:rPr>
          <w:rFonts w:ascii="Arial" w:hAnsi="Arial" w:cs="Arial"/>
        </w:rPr>
        <w:fldChar w:fldCharType="begin"/>
      </w:r>
      <w:r w:rsidR="00BC1C0A">
        <w:rPr>
          <w:rFonts w:ascii="Arial" w:hAnsi="Arial" w:cs="Arial"/>
        </w:rPr>
        <w:instrText xml:space="preserve"> ADDIN EN.CITE &lt;EndNote&gt;&lt;Cite&gt;&lt;Author&gt;Tang&lt;/Author&gt;&lt;Year&gt;2016&lt;/Year&gt;&lt;RecNum&gt;51&lt;/RecNum&gt;&lt;DisplayText&gt;(Tang et al., 2016)&lt;/DisplayText&gt;&lt;record&gt;&lt;rec-number&gt;51&lt;/rec-number&gt;&lt;foreign-keys&gt;&lt;key app="EN" db-id="9epdfxaa9fvd2her0w9pxdpdrarszt59wxpf"&gt;51&lt;/key&gt;&lt;/foreign-keys&gt;&lt;ref-type name="Journal Article"&gt;17&lt;/ref-type&gt;&lt;contributors&gt;&lt;authors&gt;&lt;author&gt;Tang, Kui&lt;/author&gt;&lt;author&gt;Ruozzi, Nicholas&lt;/author&gt;&lt;author&gt;Belanger, David&lt;/author&gt;&lt;author&gt;Jebara, Tony&lt;/author&gt;&lt;/authors&gt;&lt;/contributors&gt;&lt;titles&gt;&lt;title&gt;Bethe Learning of Graphical Models via MAP Decoding&lt;/title&gt;&lt;secondary-title&gt;Artificial Intelligence and Statistics (AISTATS)&lt;/secondary-title&gt;&lt;/titles&gt;&lt;periodical&gt;&lt;full-title&gt;Artificial Intelligence and Statistics (AISTATS)&lt;/full-title&gt;&lt;/periodical&gt;&lt;dates&gt;&lt;year&gt;2016&lt;/year&gt;&lt;/dates&gt;&lt;urls&gt;&lt;/urls&gt;&lt;/record&gt;&lt;/Cite&gt;&lt;/EndNote&gt;</w:instrText>
      </w:r>
      <w:r w:rsidR="0043400C">
        <w:rPr>
          <w:rFonts w:ascii="Arial" w:hAnsi="Arial" w:cs="Arial"/>
        </w:rPr>
        <w:fldChar w:fldCharType="separate"/>
      </w:r>
      <w:r w:rsidR="0043400C">
        <w:rPr>
          <w:rFonts w:ascii="Arial" w:hAnsi="Arial" w:cs="Arial"/>
          <w:noProof/>
        </w:rPr>
        <w:t>(</w:t>
      </w:r>
      <w:hyperlink w:anchor="_ENREF_59" w:tooltip="Tang, 2016 #51" w:history="1">
        <w:r w:rsidR="00BC1C0A">
          <w:rPr>
            <w:rFonts w:ascii="Arial" w:hAnsi="Arial" w:cs="Arial"/>
            <w:noProof/>
          </w:rPr>
          <w:t>Tang et al., 2016</w:t>
        </w:r>
      </w:hyperlink>
      <w:r w:rsidR="0043400C">
        <w:rPr>
          <w:rFonts w:ascii="Arial" w:hAnsi="Arial" w:cs="Arial"/>
          <w:noProof/>
        </w:rPr>
        <w:t>)</w:t>
      </w:r>
      <w:r w:rsidR="0043400C">
        <w:rPr>
          <w:rFonts w:ascii="Arial" w:hAnsi="Arial" w:cs="Arial"/>
        </w:rPr>
        <w:fldChar w:fldCharType="end"/>
      </w:r>
      <w:r>
        <w:rPr>
          <w:rFonts w:ascii="Arial" w:hAnsi="Arial" w:cs="Arial"/>
        </w:rPr>
        <w:t>:</w:t>
      </w:r>
    </w:p>
    <w:p w14:paraId="231BC0AC" w14:textId="77777777" w:rsidR="0038237E" w:rsidRDefault="0038237E" w:rsidP="0038237E">
      <w:pPr>
        <w:spacing w:line="480" w:lineRule="auto"/>
        <w:jc w:val="both"/>
        <w:rPr>
          <w:rFonts w:ascii="Arial" w:hAnsi="Arial" w:cs="Arial"/>
        </w:rPr>
      </w:pPr>
      <m:oMathPara>
        <m:oMath>
          <m:r>
            <m:rPr>
              <m:scr m:val="script"/>
            </m:rPr>
            <w:rPr>
              <w:rFonts w:ascii="Cambria Math" w:hAnsi="Cambria Math" w:cs="Arial"/>
            </w:rPr>
            <m:t>l</m:t>
          </m:r>
          <m:d>
            <m:dPr>
              <m:ctrlPr>
                <w:rPr>
                  <w:rFonts w:ascii="Cambria Math" w:hAnsi="Cambria Math" w:cs="Arial"/>
                  <w:i/>
                </w:rPr>
              </m:ctrlPr>
            </m:dPr>
            <m:e>
              <m:r>
                <w:rPr>
                  <w:rFonts w:ascii="Cambria Math" w:hAnsi="Cambria Math" w:cs="Arial"/>
                </w:rPr>
                <m:t>θ;X,Y</m:t>
              </m:r>
            </m:e>
          </m:d>
          <m:r>
            <w:rPr>
              <w:rFonts w:ascii="Cambria Math" w:hAnsi="Cambria Math" w:cs="Arial"/>
            </w:rPr>
            <m:t>=</m:t>
          </m:r>
          <m:nary>
            <m:naryPr>
              <m:chr m:val="∑"/>
              <m:ctrlPr>
                <w:rPr>
                  <w:rFonts w:ascii="Cambria Math" w:hAnsi="Cambria Math" w:cs="Arial"/>
                  <w:i/>
                </w:rPr>
              </m:ctrlPr>
            </m:naryPr>
            <m:sub>
              <m:r>
                <w:rPr>
                  <w:rFonts w:ascii="Cambria Math" w:hAnsi="Cambria Math" w:cs="Arial"/>
                </w:rPr>
                <m:t>m=1</m:t>
              </m:r>
            </m:sub>
            <m:sup>
              <m:r>
                <w:rPr>
                  <w:rFonts w:ascii="Cambria Math" w:hAnsi="Cambria Math" w:cs="Arial"/>
                </w:rPr>
                <m:t>M</m:t>
              </m:r>
            </m:sup>
            <m:e>
              <m:r>
                <m:rPr>
                  <m:scr m:val="script"/>
                </m:rPr>
                <w:rPr>
                  <w:rFonts w:ascii="Cambria Math" w:hAnsi="Cambria Math" w:cs="Arial"/>
                </w:rPr>
                <m:t>l</m:t>
              </m:r>
              <m:d>
                <m:dPr>
                  <m:ctrlPr>
                    <w:rPr>
                      <w:rFonts w:ascii="Cambria Math" w:hAnsi="Cambria Math" w:cs="Arial"/>
                      <w:i/>
                    </w:rPr>
                  </m:ctrlPr>
                </m:dPr>
                <m:e>
                  <m:r>
                    <w:rPr>
                      <w:rFonts w:ascii="Cambria Math" w:hAnsi="Cambria Math" w:cs="Arial"/>
                    </w:rPr>
                    <m:t>θ;</m:t>
                  </m:r>
                  <m:sSup>
                    <m:sSupPr>
                      <m:ctrlPr>
                        <w:rPr>
                          <w:rFonts w:ascii="Cambria Math" w:hAnsi="Cambria Math" w:cs="Arial"/>
                          <w:i/>
                        </w:rPr>
                      </m:ctrlPr>
                    </m:sSupPr>
                    <m:e>
                      <m:r>
                        <w:rPr>
                          <w:rFonts w:ascii="Cambria Math" w:hAnsi="Cambria Math" w:cs="Arial"/>
                        </w:rPr>
                        <m:t>X</m:t>
                      </m:r>
                    </m:e>
                    <m:sup>
                      <m:r>
                        <w:rPr>
                          <w:rFonts w:ascii="Cambria Math" w:hAnsi="Cambria Math" w:cs="Arial"/>
                        </w:rPr>
                        <m:t>m</m:t>
                      </m:r>
                    </m:sup>
                  </m:sSup>
                  <m:r>
                    <w:rPr>
                      <w:rFonts w:ascii="Cambria Math" w:hAnsi="Cambria Math" w:cs="Arial"/>
                    </w:rPr>
                    <m:t>,</m:t>
                  </m:r>
                  <m:sSup>
                    <m:sSupPr>
                      <m:ctrlPr>
                        <w:rPr>
                          <w:rFonts w:ascii="Cambria Math" w:hAnsi="Cambria Math" w:cs="Arial"/>
                          <w:i/>
                        </w:rPr>
                      </m:ctrlPr>
                    </m:sSupPr>
                    <m:e>
                      <m:r>
                        <w:rPr>
                          <w:rFonts w:ascii="Cambria Math" w:hAnsi="Cambria Math" w:cs="Arial"/>
                        </w:rPr>
                        <m:t>Y</m:t>
                      </m:r>
                    </m:e>
                    <m:sup>
                      <m:r>
                        <w:rPr>
                          <w:rFonts w:ascii="Cambria Math" w:hAnsi="Cambria Math" w:cs="Arial"/>
                        </w:rPr>
                        <m:t>m</m:t>
                      </m:r>
                    </m:sup>
                  </m:sSup>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θ</m:t>
                      </m:r>
                    </m:e>
                  </m:d>
                </m:e>
                <m:sup>
                  <m:r>
                    <w:rPr>
                      <w:rFonts w:ascii="Cambria Math" w:hAnsi="Cambria Math" w:cs="Arial"/>
                    </w:rPr>
                    <m:t>2</m:t>
                  </m:r>
                </m:sup>
              </m:sSup>
            </m:e>
          </m:nary>
        </m:oMath>
      </m:oMathPara>
    </w:p>
    <w:p w14:paraId="7ABB59A7" w14:textId="77777777" w:rsidR="0038237E" w:rsidRPr="00044B3A" w:rsidRDefault="0038237E" w:rsidP="0038237E">
      <w:pPr>
        <w:spacing w:line="480" w:lineRule="auto"/>
        <w:jc w:val="both"/>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is a regularization that controls the learnt parameters. Cross-validation was done to find the best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t>
      </w:r>
      <w:r w:rsidRPr="0091270B">
        <w:rPr>
          <w:rFonts w:ascii="Arial" w:hAnsi="Arial" w:cs="Arial"/>
        </w:rPr>
        <w:t>via model likelihood.</w:t>
      </w:r>
      <w:r>
        <w:rPr>
          <w:rFonts w:ascii="Arial" w:hAnsi="Arial" w:cs="Arial"/>
        </w:rPr>
        <w:t xml:space="preserve"> We varied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with 6 values between 0.002 and 0.5, d with 6 values between 0.25 and 0.3,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with 5 values between 10 and 10000, all sampled uniformly. To obtain the best model parameters, 90% data were used for training, while 10% data were withheld for cross-validation. The best model parameters were determined by calculating the likelihood of the withheld data and selecting the parameter set with a locally maximum likelihood in the parameter space.</w:t>
      </w:r>
    </w:p>
    <w:p w14:paraId="2BB8BE96" w14:textId="77777777" w:rsidR="00D61077" w:rsidRPr="008F2764" w:rsidRDefault="00D61077" w:rsidP="00D61077">
      <w:pPr>
        <w:spacing w:line="480" w:lineRule="auto"/>
        <w:rPr>
          <w:rFonts w:ascii="Arial" w:hAnsi="Arial" w:cs="Arial"/>
          <w:b/>
        </w:rPr>
      </w:pPr>
      <w:r>
        <w:rPr>
          <w:rFonts w:ascii="Arial" w:hAnsi="Arial" w:cs="Arial"/>
          <w:b/>
        </w:rPr>
        <w:t>Node strength</w:t>
      </w:r>
    </w:p>
    <w:p w14:paraId="69743E75" w14:textId="77777777" w:rsidR="00D61077" w:rsidRDefault="00D61077" w:rsidP="00D61077">
      <w:pPr>
        <w:spacing w:line="480" w:lineRule="auto"/>
        <w:rPr>
          <w:rFonts w:ascii="Arial" w:hAnsi="Arial" w:cs="Arial"/>
        </w:rPr>
      </w:pPr>
      <w:r>
        <w:rPr>
          <w:rFonts w:ascii="Arial" w:hAnsi="Arial" w:cs="Arial"/>
        </w:rPr>
        <w:t>We define the node strength as the sum of the ‘11’ term of edge potentials from all connecting edges:</w:t>
      </w:r>
    </w:p>
    <w:p w14:paraId="2B8CF0A9" w14:textId="46F34507" w:rsidR="00D61077" w:rsidRPr="00EC3574" w:rsidRDefault="00D61077" w:rsidP="00D61077">
      <w:pPr>
        <w:spacing w:line="480" w:lineRule="auto"/>
        <w:rPr>
          <w:rFonts w:ascii="Arial" w:hAnsi="Arial" w:cs="Arial"/>
        </w:rPr>
      </w:pPr>
      <m:oMathPara>
        <m:oMath>
          <m:r>
            <w:rPr>
              <w:rFonts w:ascii="Cambria Math" w:hAnsi="Cambria Math" w:cs="Arial" w:hint="eastAsia"/>
            </w:rPr>
            <m:t>s</m:t>
          </m:r>
          <m:r>
            <w:rPr>
              <w:rFonts w:ascii="Cambria Math" w:hAnsi="Cambria Math" w:cs="Arial"/>
            </w:rPr>
            <m:t>(i)=</m:t>
          </m:r>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sup>
            <m:e>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r>
                <w:rPr>
                  <w:rFonts w:ascii="Cambria Math" w:hAnsi="Cambria Math" w:cs="Arial"/>
                </w:rPr>
                <m:t>(i,j)</m:t>
              </m:r>
            </m:e>
          </m:nary>
          <m:r>
            <w:rPr>
              <w:rFonts w:ascii="Cambria Math" w:hAnsi="Cambria Math" w:cs="Arial"/>
            </w:rPr>
            <m:t xml:space="preserve">. </m:t>
          </m:r>
        </m:oMath>
      </m:oMathPara>
    </w:p>
    <w:p w14:paraId="58F95B49" w14:textId="77777777" w:rsidR="00D61077" w:rsidRDefault="00D61077" w:rsidP="00D61077">
      <w:pPr>
        <w:spacing w:line="480" w:lineRule="auto"/>
        <w:rPr>
          <w:rFonts w:ascii="Arial" w:hAnsi="Arial" w:cs="Arial"/>
        </w:rPr>
      </w:pPr>
      <w:r>
        <w:rPr>
          <w:rFonts w:ascii="Arial" w:hAnsi="Arial" w:cs="Arial"/>
        </w:rPr>
        <w:t xml:space="preserve">Here </w:t>
      </w:r>
      <m:oMath>
        <m:sSub>
          <m:sSubPr>
            <m:ctrlPr>
              <w:rPr>
                <w:rFonts w:ascii="Cambria Math" w:hAnsi="Cambria Math" w:cs="Arial"/>
                <w:i/>
              </w:rPr>
            </m:ctrlPr>
          </m:sSubPr>
          <m:e>
            <m:r>
              <w:rPr>
                <w:rFonts w:ascii="Cambria Math" w:hAnsi="Cambria Math" w:cs="Arial"/>
              </w:rPr>
              <m:t>N</m:t>
            </m:r>
          </m:e>
          <m:sub>
            <m:r>
              <w:rPr>
                <w:rFonts w:ascii="Cambria Math" w:hAnsi="Cambria Math" w:cs="Arial"/>
              </w:rPr>
              <m:t>E</m:t>
            </m:r>
          </m:sub>
        </m:sSub>
        <m:r>
          <w:rPr>
            <w:rFonts w:ascii="Cambria Math" w:hAnsi="Cambria Math" w:cs="Arial"/>
          </w:rPr>
          <m:t>(i)</m:t>
        </m:r>
      </m:oMath>
      <w:r>
        <w:rPr>
          <w:rFonts w:ascii="Arial" w:hAnsi="Arial" w:cs="Arial"/>
        </w:rPr>
        <w:t xml:space="preserve"> denotes the number of connecting edges for node </w:t>
      </w:r>
      <m:oMath>
        <m:r>
          <w:rPr>
            <w:rFonts w:ascii="Cambria Math" w:hAnsi="Cambria Math" w:cs="Arial"/>
          </w:rPr>
          <m:t>i</m:t>
        </m:r>
      </m:oMath>
      <w:r>
        <w:rPr>
          <w:rFonts w:ascii="Arial" w:hAnsi="Arial" w:cs="Arial"/>
        </w:rPr>
        <w:t>. The defined node strength reflects the importance of a given cell in co-activating with other cells.</w:t>
      </w:r>
    </w:p>
    <w:p w14:paraId="54E927DD" w14:textId="3335D6E2" w:rsidR="00CF4E0C" w:rsidRPr="008013DA" w:rsidRDefault="00CF4E0C" w:rsidP="00D61077">
      <w:pPr>
        <w:spacing w:line="480" w:lineRule="auto"/>
        <w:rPr>
          <w:rFonts w:ascii="Arial" w:hAnsi="Arial" w:cs="Arial"/>
          <w:b/>
        </w:rPr>
      </w:pPr>
      <w:r w:rsidRPr="008013DA">
        <w:rPr>
          <w:rFonts w:ascii="Arial" w:hAnsi="Arial" w:cs="Arial"/>
          <w:b/>
        </w:rPr>
        <w:t>Shuffling method</w:t>
      </w:r>
    </w:p>
    <w:p w14:paraId="0FAB21A1" w14:textId="2BFE4C5A" w:rsidR="00CF4E0C" w:rsidRDefault="00CF4E0C" w:rsidP="00D61077">
      <w:pPr>
        <w:spacing w:line="480" w:lineRule="auto"/>
        <w:rPr>
          <w:rFonts w:ascii="Arial" w:hAnsi="Arial" w:cs="Arial"/>
        </w:rPr>
      </w:pPr>
      <w:r>
        <w:rPr>
          <w:rFonts w:ascii="Arial" w:hAnsi="Arial" w:cs="Arial"/>
        </w:rPr>
        <w:t xml:space="preserve">To generate shuffled models, we first randomize the spike raster matrices while preserving the activity per cell and per frame. Then, we trained CRF models </w:t>
      </w:r>
      <w:r>
        <w:rPr>
          <w:rFonts w:ascii="Arial" w:hAnsi="Arial" w:cs="Arial"/>
        </w:rPr>
        <w:lastRenderedPageBreak/>
        <w:t>using the shuffled spike matrices, with the cross-</w:t>
      </w:r>
      <w:r w:rsidR="00D6345E">
        <w:rPr>
          <w:rFonts w:ascii="Arial" w:hAnsi="Arial" w:cs="Arial"/>
        </w:rPr>
        <w:t xml:space="preserve">validated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s</m:t>
            </m:r>
          </m:sub>
        </m:sSub>
      </m:oMath>
      <w:r>
        <w:rPr>
          <w:rFonts w:ascii="Arial" w:hAnsi="Arial" w:cs="Arial"/>
        </w:rPr>
        <w:t xml:space="preserve">, </w:t>
      </w:r>
      <m:oMath>
        <m:r>
          <w:rPr>
            <w:rFonts w:ascii="Cambria Math" w:hAnsi="Cambria Math" w:cs="Arial"/>
          </w:rPr>
          <m:t>d</m:t>
        </m:r>
      </m:oMath>
      <w:r>
        <w:rPr>
          <w:rFonts w:ascii="Arial" w:hAnsi="Arial" w:cs="Arial"/>
        </w:rPr>
        <w:t xml:space="preserve"> and </w:t>
      </w:r>
      <m:oMath>
        <m:sSub>
          <m:sSubPr>
            <m:ctrlPr>
              <w:rPr>
                <w:rFonts w:ascii="Cambria Math" w:hAnsi="Cambria Math" w:cs="Arial"/>
                <w:i/>
              </w:rPr>
            </m:ctrlPr>
          </m:sSubPr>
          <m:e>
            <m:r>
              <w:rPr>
                <w:rFonts w:ascii="Cambria Math" w:hAnsi="Cambria Math" w:cs="Arial"/>
              </w:rPr>
              <m:t>λ</m:t>
            </m:r>
          </m:e>
          <m:sub>
            <m:r>
              <w:rPr>
                <w:rFonts w:ascii="Cambria Math" w:hAnsi="Cambria Math" w:cs="Arial"/>
              </w:rPr>
              <m:t>p</m:t>
            </m:r>
          </m:sub>
        </m:sSub>
      </m:oMath>
      <w:r>
        <w:rPr>
          <w:rFonts w:ascii="Arial" w:hAnsi="Arial" w:cs="Arial"/>
        </w:rPr>
        <w:t xml:space="preserve"> from the real model. This procedure is repeated 100 times</w:t>
      </w:r>
      <w:r w:rsidR="00CE2ECF">
        <w:rPr>
          <w:rFonts w:ascii="Arial" w:hAnsi="Arial" w:cs="Arial"/>
        </w:rPr>
        <w:t xml:space="preserve">. Random level of node strength is determined by mean ± S.D. of </w:t>
      </w:r>
      <w:r w:rsidR="00CA27D8">
        <w:rPr>
          <w:rFonts w:ascii="Arial" w:hAnsi="Arial" w:cs="Arial"/>
        </w:rPr>
        <w:t xml:space="preserve">mean </w:t>
      </w:r>
      <w:r w:rsidR="00CE2ECF">
        <w:rPr>
          <w:rFonts w:ascii="Arial" w:hAnsi="Arial" w:cs="Arial"/>
        </w:rPr>
        <w:t>node strengths from all shuffled models.</w:t>
      </w:r>
    </w:p>
    <w:p w14:paraId="006B4D57" w14:textId="77777777" w:rsidR="0038237E" w:rsidRPr="008F2764" w:rsidRDefault="0038237E" w:rsidP="0038237E">
      <w:pPr>
        <w:spacing w:line="480" w:lineRule="auto"/>
        <w:rPr>
          <w:rFonts w:ascii="Arial" w:hAnsi="Arial" w:cs="Arial"/>
          <w:b/>
        </w:rPr>
      </w:pPr>
      <w:r w:rsidRPr="008F2764">
        <w:rPr>
          <w:rFonts w:ascii="Arial" w:hAnsi="Arial" w:cs="Arial"/>
          <w:b/>
        </w:rPr>
        <w:t xml:space="preserve">Identifying </w:t>
      </w:r>
      <w:r>
        <w:rPr>
          <w:rFonts w:ascii="Arial" w:hAnsi="Arial" w:cs="Arial"/>
          <w:b/>
        </w:rPr>
        <w:t>the most representative</w:t>
      </w:r>
      <w:r w:rsidRPr="008F2764">
        <w:rPr>
          <w:rFonts w:ascii="Arial" w:hAnsi="Arial" w:cs="Arial"/>
          <w:b/>
        </w:rPr>
        <w:t xml:space="preserve"> cortical ensembles</w:t>
      </w:r>
    </w:p>
    <w:p w14:paraId="2F82A4D9" w14:textId="050D7A53" w:rsidR="0038237E" w:rsidRDefault="0038237E" w:rsidP="0038237E">
      <w:pPr>
        <w:spacing w:line="480" w:lineRule="auto"/>
        <w:rPr>
          <w:rFonts w:ascii="Arial" w:hAnsi="Arial" w:cs="Arial"/>
        </w:rPr>
      </w:pPr>
      <w:r>
        <w:rPr>
          <w:rFonts w:ascii="Arial" w:hAnsi="Arial" w:cs="Arial"/>
        </w:rPr>
        <w:t>To find the most representative cortical ensembles for each condition, we iterate through all the neurons and identify their contribution in predicting stimulus conditions with the population. To this end, for the</w:t>
      </w:r>
      <w:r w:rsidRPr="00575DCB">
        <w:rPr>
          <w:rFonts w:ascii="Arial" w:hAnsi="Arial" w:cs="Arial"/>
        </w:rPr>
        <w:t xml:space="preserve"> </w:t>
      </w:r>
      <m:oMath>
        <m:sSup>
          <m:sSupPr>
            <m:ctrlPr>
              <w:rPr>
                <w:rFonts w:ascii="Cambria Math" w:hAnsi="Cambria Math" w:cs="Arial"/>
              </w:rPr>
            </m:ctrlPr>
          </m:sSupPr>
          <m:e>
            <m:r>
              <m:rPr>
                <m:sty m:val="p"/>
              </m:rPr>
              <w:rPr>
                <w:rFonts w:ascii="Cambria Math" w:hAnsi="Cambria Math" w:cs="Arial" w:hint="eastAsia"/>
              </w:rPr>
              <m:t>i</m:t>
            </m:r>
          </m:e>
          <m:sup>
            <m:r>
              <m:rPr>
                <m:sty m:val="p"/>
              </m:rPr>
              <w:rPr>
                <w:rFonts w:ascii="Cambria Math" w:hAnsi="Cambria Math" w:cs="Arial" w:hint="eastAsia"/>
              </w:rPr>
              <m:t>th</m:t>
            </m:r>
          </m:sup>
        </m:sSup>
      </m:oMath>
      <w:r>
        <w:rPr>
          <w:rFonts w:ascii="Arial" w:hAnsi="Arial" w:cs="Arial"/>
        </w:rPr>
        <w:t xml:space="preserve"> neuron in population, we set its activity to be ‘1’ and ‘0’ in turn, in all M frames. With the two resulting population vectors in the </w:t>
      </w:r>
      <m:oMath>
        <m:sSup>
          <m:sSupPr>
            <m:ctrlPr>
              <w:rPr>
                <w:rFonts w:ascii="Cambria Math" w:hAnsi="Cambria Math" w:cs="Arial"/>
                <w:i/>
              </w:rPr>
            </m:ctrlPr>
          </m:sSupPr>
          <m:e>
            <m:r>
              <w:rPr>
                <w:rFonts w:ascii="Cambria Math" w:hAnsi="Cambria Math" w:cs="Arial"/>
              </w:rPr>
              <m:t>m</m:t>
            </m:r>
          </m:e>
          <m:sup>
            <m:r>
              <m:rPr>
                <m:sty m:val="p"/>
              </m:rPr>
              <w:rPr>
                <w:rFonts w:ascii="Cambria Math" w:hAnsi="Cambria Math" w:cs="Arial" w:hint="eastAsia"/>
              </w:rPr>
              <m:t>th</m:t>
            </m:r>
          </m:sup>
        </m:sSup>
      </m:oMath>
      <w:r>
        <w:rPr>
          <w:rFonts w:ascii="Arial" w:hAnsi="Arial" w:cs="Arial"/>
        </w:rPr>
        <w:t xml:space="preserve"> frame among all samples, we calculate the likelihood of them coming from the trained CRF model:</w:t>
      </w:r>
    </w:p>
    <w:p w14:paraId="41FAF30C" w14:textId="77777777" w:rsidR="0038237E" w:rsidRPr="00A619F7" w:rsidRDefault="00587211"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=1</m:t>
              </m:r>
            </m:e>
          </m:d>
          <m:r>
            <w:rPr>
              <w:rFonts w:ascii="Cambria Math" w:hAnsi="Cambria Math" w:cs="Arial"/>
              <w:lang w:eastAsia="zh-CN"/>
            </w:rPr>
            <m:t>,</m:t>
          </m:r>
        </m:oMath>
      </m:oMathPara>
    </w:p>
    <w:p w14:paraId="534AED03" w14:textId="77777777" w:rsidR="0038237E" w:rsidRPr="00B67B3F" w:rsidRDefault="00587211" w:rsidP="0038237E">
      <w:pPr>
        <w:spacing w:line="480" w:lineRule="auto"/>
        <w:rPr>
          <w:rFonts w:ascii="Arial" w:hAnsi="Arial" w:cs="Arial"/>
        </w:rPr>
      </w:pPr>
      <m:oMathPara>
        <m:oMath>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r>
            <w:rPr>
              <w:rFonts w:ascii="Cambria Math" w:hAnsi="Cambria Math" w:cs="Arial"/>
              <w:lang w:eastAsia="zh-CN"/>
            </w:rPr>
            <m:t>=p</m:t>
          </m:r>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y</m:t>
                  </m:r>
                </m:e>
                <m:sup>
                  <m:r>
                    <w:rPr>
                      <w:rFonts w:ascii="Cambria Math" w:hAnsi="Cambria Math" w:cs="Arial"/>
                      <w:lang w:eastAsia="zh-CN"/>
                    </w:rPr>
                    <m:t>m</m:t>
                  </m:r>
                </m:sup>
              </m:sSup>
            </m:e>
            <m:e>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 xml:space="preserve">, </m:t>
              </m:r>
              <m:sSubSup>
                <m:sSubSupPr>
                  <m:ctrlPr>
                    <w:rPr>
                      <w:rFonts w:ascii="Cambria Math" w:hAnsi="Cambria Math" w:cs="Arial"/>
                      <w:i/>
                      <w:lang w:eastAsia="zh-CN"/>
                    </w:rPr>
                  </m:ctrlPr>
                </m:sSubSupPr>
                <m:e>
                  <m:r>
                    <w:rPr>
                      <w:rFonts w:ascii="Cambria Math" w:hAnsi="Cambria Math" w:cs="Arial"/>
                      <w:lang w:eastAsia="zh-CN"/>
                    </w:rPr>
                    <m:t>x</m:t>
                  </m:r>
                </m:e>
                <m:sub>
                  <m:r>
                    <w:rPr>
                      <w:rFonts w:ascii="Cambria Math" w:hAnsi="Cambria Math" w:cs="Arial"/>
                      <w:lang w:eastAsia="zh-CN"/>
                    </w:rPr>
                    <m:t>i</m:t>
                  </m:r>
                </m:sub>
                <m:sup>
                  <m:r>
                    <w:rPr>
                      <w:rFonts w:ascii="Cambria Math" w:hAnsi="Cambria Math" w:cs="Arial"/>
                      <w:lang w:eastAsia="zh-CN"/>
                    </w:rPr>
                    <m:t>m</m:t>
                  </m:r>
                </m:sup>
              </m:sSubSup>
              <m:r>
                <w:rPr>
                  <w:rFonts w:ascii="Cambria Math" w:hAnsi="Cambria Math" w:cs="Arial"/>
                  <w:lang w:eastAsia="zh-CN"/>
                </w:rPr>
                <m:t>=0</m:t>
              </m:r>
            </m:e>
          </m:d>
          <m:r>
            <w:rPr>
              <w:rFonts w:ascii="Cambria Math" w:hAnsi="Cambria Math" w:cs="Arial"/>
              <w:lang w:eastAsia="zh-CN"/>
            </w:rPr>
            <m:t>.</m:t>
          </m:r>
        </m:oMath>
      </m:oMathPara>
    </w:p>
    <w:p w14:paraId="7C735F8E" w14:textId="77777777" w:rsidR="0038237E" w:rsidRPr="00F70DAE" w:rsidRDefault="0038237E" w:rsidP="0038237E">
      <w:pPr>
        <w:spacing w:line="480" w:lineRule="auto"/>
        <w:rPr>
          <w:rFonts w:ascii="Arial" w:hAnsi="Arial" w:cs="Arial"/>
          <w:lang w:eastAsia="zh-CN"/>
        </w:rPr>
      </w:pPr>
      <w:r>
        <w:rPr>
          <w:rFonts w:ascii="Arial" w:hAnsi="Arial" w:cs="Arial"/>
        </w:rPr>
        <w:t>Then, we computed the likelihood difference vector</w:t>
      </w:r>
    </w:p>
    <w:p w14:paraId="7125D81F" w14:textId="77777777" w:rsidR="0038237E" w:rsidRPr="003264F0" w:rsidRDefault="00587211" w:rsidP="0038237E">
      <w:pPr>
        <w:spacing w:line="480" w:lineRule="auto"/>
        <w:ind w:firstLine="720"/>
        <w:rPr>
          <w:rFonts w:ascii="Arial" w:hAnsi="Arial" w:cs="Arial"/>
          <w:lang w:eastAsia="zh-CN"/>
        </w:rPr>
      </w:pPr>
      <m:oMathPara>
        <m:oMath>
          <m:sSub>
            <m:sSubPr>
              <m:ctrlPr>
                <w:rPr>
                  <w:rFonts w:ascii="Cambria Math" w:hAnsi="Cambria Math" w:cs="Arial"/>
                  <w:i/>
                  <w:lang w:eastAsia="zh-CN"/>
                </w:rPr>
              </m:ctrlPr>
            </m:sSubPr>
            <m:e>
              <m:r>
                <w:rPr>
                  <w:rFonts w:ascii="Cambria Math" w:hAnsi="Cambria Math" w:cs="Arial"/>
                  <w:lang w:eastAsia="zh-CN"/>
                </w:rPr>
                <m:t>l</m:t>
              </m:r>
            </m:e>
            <m:sub>
              <m:r>
                <w:rPr>
                  <w:rFonts w:ascii="Cambria Math" w:hAnsi="Cambria Math" w:cs="Arial"/>
                  <w:lang w:eastAsia="zh-CN"/>
                </w:rPr>
                <m:t>i,1-0</m:t>
              </m:r>
            </m:sub>
          </m:sSub>
          <m:r>
            <w:rPr>
              <w:rFonts w:ascii="Cambria Math" w:hAnsi="Cambria Math" w:cs="Arial"/>
              <w:lang w:eastAsia="zh-CN"/>
            </w:rPr>
            <m:t>=</m:t>
          </m:r>
          <m:d>
            <m:dPr>
              <m:begChr m:val="{"/>
              <m:endChr m:val="}"/>
              <m:ctrlPr>
                <w:rPr>
                  <w:rFonts w:ascii="Cambria Math" w:hAnsi="Cambria Math" w:cs="Arial"/>
                  <w:i/>
                  <w:lang w:eastAsia="zh-CN"/>
                </w:rPr>
              </m:ctrlPr>
            </m:dPr>
            <m:e>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i,1</m:t>
                  </m:r>
                </m:sub>
                <m:sup>
                  <m:r>
                    <w:rPr>
                      <w:rFonts w:ascii="Cambria Math" w:hAnsi="Cambria Math" w:cs="Arial"/>
                      <w:lang w:eastAsia="zh-CN"/>
                    </w:rPr>
                    <m:t>m</m:t>
                  </m:r>
                </m:sup>
              </m:sSubSup>
              <m:r>
                <w:rPr>
                  <w:rFonts w:ascii="Cambria Math" w:hAnsi="Cambria Math" w:cs="Arial"/>
                  <w:lang w:eastAsia="zh-CN"/>
                </w:rPr>
                <m:t>-</m:t>
              </m:r>
              <m:sSubSup>
                <m:sSubSupPr>
                  <m:ctrlPr>
                    <w:rPr>
                      <w:rFonts w:ascii="Cambria Math" w:hAnsi="Cambria Math" w:cs="Arial"/>
                      <w:i/>
                      <w:lang w:eastAsia="zh-CN"/>
                    </w:rPr>
                  </m:ctrlPr>
                </m:sSubSupPr>
                <m:e>
                  <m:r>
                    <w:rPr>
                      <w:rFonts w:ascii="Cambria Math" w:hAnsi="Cambria Math" w:cs="Arial"/>
                      <w:lang w:eastAsia="zh-CN"/>
                    </w:rPr>
                    <m:t>p</m:t>
                  </m:r>
                </m:e>
                <m:sub>
                  <m:r>
                    <w:rPr>
                      <w:rFonts w:ascii="Cambria Math" w:hAnsi="Cambria Math" w:cs="Arial"/>
                      <w:lang w:eastAsia="zh-CN"/>
                    </w:rPr>
                    <m:t>i,0</m:t>
                  </m:r>
                </m:sub>
                <m:sup>
                  <m:r>
                    <w:rPr>
                      <w:rFonts w:ascii="Cambria Math" w:hAnsi="Cambria Math" w:cs="Arial"/>
                      <w:lang w:eastAsia="zh-CN"/>
                    </w:rPr>
                    <m:t>m</m:t>
                  </m:r>
                </m:sup>
              </m:sSubSup>
            </m:e>
          </m:d>
          <m:r>
            <w:rPr>
              <w:rFonts w:ascii="Cambria Math" w:hAnsi="Cambria Math" w:cs="Arial"/>
              <w:lang w:eastAsia="zh-CN"/>
            </w:rPr>
            <m:t>, m=1, …, M</m:t>
          </m:r>
        </m:oMath>
      </m:oMathPara>
    </w:p>
    <w:p w14:paraId="53E1221C" w14:textId="7C7435A2" w:rsidR="0038237E" w:rsidRDefault="0038237E" w:rsidP="0038237E">
      <w:pPr>
        <w:spacing w:line="480" w:lineRule="auto"/>
        <w:rPr>
          <w:rFonts w:ascii="Arial" w:hAnsi="Arial" w:cs="Arial"/>
        </w:rPr>
      </w:pPr>
      <w:r>
        <w:rPr>
          <w:rFonts w:ascii="Arial" w:hAnsi="Arial" w:cs="Arial"/>
        </w:rPr>
        <w:t xml:space="preserve">and calculated the standard receiver operating characteristic (ROC) curve with the ground truth as the timing of each presented visual stimuli. The prediction ability of all nodes for all presented stimuli is then represented by an area under curve (AUC) matrix </w:t>
      </w:r>
      <m:oMath>
        <m:r>
          <w:rPr>
            <w:rFonts w:ascii="Cambria Math" w:hAnsi="Cambria Math" w:cs="Arial"/>
          </w:rPr>
          <m:t>A</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i,s</m:t>
            </m:r>
          </m:sub>
        </m:sSub>
      </m:oMath>
      <w:r>
        <w:rPr>
          <w:rFonts w:ascii="Arial" w:hAnsi="Arial" w:cs="Arial"/>
        </w:rPr>
        <w:t xml:space="preserve"> represents the AUC value of node </w:t>
      </w:r>
      <m:oMath>
        <m:r>
          <w:rPr>
            <w:rFonts w:ascii="Cambria Math" w:hAnsi="Cambria Math" w:cs="Arial"/>
          </w:rPr>
          <m:t>i</m:t>
        </m:r>
      </m:oMath>
      <w:r>
        <w:rPr>
          <w:rFonts w:ascii="Arial" w:hAnsi="Arial" w:cs="Arial"/>
        </w:rPr>
        <w:t xml:space="preserve"> predicting stimulus </w:t>
      </w:r>
      <m:oMath>
        <m:r>
          <w:rPr>
            <w:rFonts w:ascii="Cambria Math" w:hAnsi="Cambria Math" w:cs="Arial"/>
          </w:rPr>
          <m:t>d</m:t>
        </m:r>
      </m:oMath>
      <w:r>
        <w:rPr>
          <w:rFonts w:ascii="Arial" w:hAnsi="Arial" w:cs="Arial"/>
        </w:rPr>
        <w:t>.</w:t>
      </w:r>
      <w:r w:rsidR="00D61077">
        <w:rPr>
          <w:rFonts w:ascii="Arial" w:hAnsi="Arial" w:cs="Arial"/>
        </w:rPr>
        <w:t xml:space="preserve"> Additionally, we calculated the node strength </w:t>
      </w:r>
      <m:oMath>
        <m:r>
          <w:rPr>
            <w:rFonts w:ascii="Cambria Math" w:hAnsi="Cambria Math" w:cs="Arial"/>
          </w:rPr>
          <m:t>s</m:t>
        </m:r>
      </m:oMath>
      <w:r w:rsidR="0026398E">
        <w:rPr>
          <w:rFonts w:ascii="Arial" w:hAnsi="Arial" w:cs="Arial"/>
        </w:rPr>
        <w:t xml:space="preserve"> </w:t>
      </w:r>
      <w:r w:rsidR="00D61077">
        <w:rPr>
          <w:rFonts w:ascii="Arial" w:hAnsi="Arial" w:cs="Arial"/>
        </w:rPr>
        <w:t>of each neuron in the CRF model.</w:t>
      </w:r>
    </w:p>
    <w:p w14:paraId="7EE667F5" w14:textId="25AE6A05" w:rsidR="0038237E" w:rsidRPr="00A619F7" w:rsidRDefault="0038237E" w:rsidP="0038237E">
      <w:pPr>
        <w:spacing w:line="480" w:lineRule="auto"/>
        <w:rPr>
          <w:rFonts w:ascii="Arial" w:hAnsi="Arial" w:cs="Arial"/>
        </w:rPr>
      </w:pPr>
      <w:r>
        <w:rPr>
          <w:rFonts w:ascii="Arial" w:hAnsi="Arial" w:cs="Arial"/>
        </w:rPr>
        <w:t xml:space="preserve">    T</w:t>
      </w:r>
      <w:r>
        <w:rPr>
          <w:rFonts w:ascii="Arial" w:hAnsi="Arial" w:cs="Arial"/>
          <w:lang w:eastAsia="zh-CN"/>
        </w:rPr>
        <w:t xml:space="preserve">he </w:t>
      </w:r>
      <w:r w:rsidR="00FD43B7">
        <w:rPr>
          <w:rFonts w:ascii="Arial" w:hAnsi="Arial" w:cs="Arial"/>
          <w:lang w:eastAsia="zh-CN"/>
        </w:rPr>
        <w:t>core</w:t>
      </w:r>
      <w:r>
        <w:rPr>
          <w:rFonts w:ascii="Arial" w:hAnsi="Arial" w:cs="Arial"/>
        </w:rPr>
        <w:t xml:space="preserve"> ensemble for stimulus </w:t>
      </w:r>
      <m:oMath>
        <m:r>
          <w:rPr>
            <w:rFonts w:ascii="Cambria Math" w:hAnsi="Cambria Math" w:cs="Arial"/>
          </w:rPr>
          <m:t>d</m:t>
        </m:r>
      </m:oMath>
      <w:r>
        <w:rPr>
          <w:rFonts w:ascii="Arial" w:hAnsi="Arial" w:cs="Arial"/>
        </w:rPr>
        <w:t xml:space="preserve"> is defined by the following procedure: (1) find the nodes that has maximum </w:t>
      </w:r>
      <m:oMath>
        <m:sSub>
          <m:sSubPr>
            <m:ctrlPr>
              <w:rPr>
                <w:rFonts w:ascii="Cambria Math" w:hAnsi="Cambria Math" w:cs="Arial"/>
                <w:i/>
              </w:rPr>
            </m:ctrlPr>
          </m:sSubPr>
          <m:e>
            <m:r>
              <w:rPr>
                <w:rFonts w:ascii="Cambria Math" w:hAnsi="Cambria Math" w:cs="Arial"/>
              </w:rPr>
              <m:t>A</m:t>
            </m:r>
          </m:e>
          <m:sub>
            <m:r>
              <w:rPr>
                <w:rFonts w:ascii="Cambria Math" w:hAnsi="Cambria Math" w:cs="Arial"/>
              </w:rPr>
              <m:t>i,d</m:t>
            </m:r>
          </m:sub>
        </m:sSub>
      </m:oMath>
      <w:r>
        <w:rPr>
          <w:rFonts w:ascii="Arial" w:hAnsi="Arial" w:cs="Arial"/>
        </w:rPr>
        <w:t xml:space="preserve"> value at column </w:t>
      </w:r>
      <m:oMath>
        <m:r>
          <w:rPr>
            <w:rFonts w:ascii="Cambria Math" w:hAnsi="Cambria Math" w:cs="Arial"/>
          </w:rPr>
          <m:t>d</m:t>
        </m:r>
      </m:oMath>
      <w:r>
        <w:rPr>
          <w:rFonts w:ascii="Arial" w:hAnsi="Arial" w:cs="Arial"/>
        </w:rPr>
        <w:t xml:space="preserve">; (2)  vary a threshold between 0.5 and 0.9 with a step size of 0.05, and take all the nodes in (1) that </w:t>
      </w:r>
      <w:r>
        <w:rPr>
          <w:rFonts w:ascii="Arial" w:hAnsi="Arial" w:cs="Arial"/>
        </w:rPr>
        <w:lastRenderedPageBreak/>
        <w:t xml:space="preserve">has AUC values larger than the threshold; (3) take the population vector of the resulting nodes, calculate the cosine similarity with the binary data, predict timing of stimulus </w:t>
      </w:r>
      <m:oMath>
        <m:r>
          <w:rPr>
            <w:rFonts w:ascii="Cambria Math" w:hAnsi="Cambria Math" w:cs="Arial"/>
          </w:rPr>
          <m:t>d</m:t>
        </m:r>
      </m:oMath>
      <w:r>
        <w:rPr>
          <w:rFonts w:ascii="Arial" w:hAnsi="Arial" w:cs="Arial"/>
        </w:rPr>
        <w:t xml:space="preserve"> from the cosine similarity, and calculate accuracy of prediction; (4) threshold</w:t>
      </w:r>
      <w:r w:rsidR="005F3554">
        <w:rPr>
          <w:rFonts w:ascii="Arial" w:hAnsi="Arial" w:cs="Arial"/>
        </w:rPr>
        <w:t xml:space="preserve"> AUC values</w:t>
      </w:r>
      <w:r>
        <w:rPr>
          <w:rFonts w:ascii="Arial" w:hAnsi="Arial" w:cs="Arial"/>
        </w:rPr>
        <w:t xml:space="preserve"> with the </w:t>
      </w:r>
      <w:r w:rsidR="005F3554">
        <w:rPr>
          <w:rFonts w:ascii="Arial" w:hAnsi="Arial" w:cs="Arial"/>
        </w:rPr>
        <w:t>cross-validated threshold from (3) that results in the best accuracy</w:t>
      </w:r>
      <w:r>
        <w:rPr>
          <w:rFonts w:ascii="Arial" w:hAnsi="Arial" w:cs="Arial"/>
        </w:rPr>
        <w:t xml:space="preserve">; (5) </w:t>
      </w:r>
      <w:r w:rsidR="0026398E">
        <w:rPr>
          <w:rFonts w:ascii="Arial" w:hAnsi="Arial" w:cs="Arial"/>
        </w:rPr>
        <w:t xml:space="preserve">shuffle the spike matrix for 100 times while preserving the activity per neuron and per frame, and train separate CRF models on shuffled data; (6) threshold the node strength of all nodes </w:t>
      </w:r>
      <w:r w:rsidR="005F3554">
        <w:rPr>
          <w:rFonts w:ascii="Arial" w:hAnsi="Arial" w:cs="Arial"/>
        </w:rPr>
        <w:t xml:space="preserve">from (4) </w:t>
      </w:r>
      <w:r w:rsidR="0026398E">
        <w:rPr>
          <w:rFonts w:ascii="Arial" w:hAnsi="Arial" w:cs="Arial"/>
        </w:rPr>
        <w:t xml:space="preserve">by </w:t>
      </w:r>
      <w:r w:rsidR="005F3554">
        <w:rPr>
          <w:rFonts w:ascii="Arial" w:hAnsi="Arial" w:cs="Arial"/>
        </w:rPr>
        <w:t xml:space="preserve">the mean plus standard deviation of node strength from shuffled models; (7) </w:t>
      </w:r>
      <w:r>
        <w:rPr>
          <w:rFonts w:ascii="Arial" w:hAnsi="Arial" w:cs="Arial"/>
        </w:rPr>
        <w:t xml:space="preserve">the final </w:t>
      </w:r>
      <w:r w:rsidR="005F3554">
        <w:rPr>
          <w:rFonts w:ascii="Arial" w:hAnsi="Arial" w:cs="Arial"/>
        </w:rPr>
        <w:t>representative cells are</w:t>
      </w:r>
      <w:r>
        <w:rPr>
          <w:rFonts w:ascii="Arial" w:hAnsi="Arial" w:cs="Arial"/>
        </w:rPr>
        <w:t xml:space="preserve"> </w:t>
      </w:r>
      <w:r w:rsidR="005F3554">
        <w:rPr>
          <w:rFonts w:ascii="Arial" w:hAnsi="Arial" w:cs="Arial"/>
        </w:rPr>
        <w:t>the remaining cells</w:t>
      </w:r>
      <w:r>
        <w:rPr>
          <w:rFonts w:ascii="Arial" w:hAnsi="Arial" w:cs="Arial"/>
        </w:rPr>
        <w:t>.</w:t>
      </w:r>
      <w:r>
        <w:rPr>
          <w:rFonts w:ascii="Arial" w:hAnsi="Arial" w:cs="Arial"/>
          <w:lang w:eastAsia="zh-CN"/>
        </w:rPr>
        <w:t xml:space="preserve"> </w:t>
      </w:r>
    </w:p>
    <w:p w14:paraId="7F01A921" w14:textId="77777777" w:rsidR="0038237E" w:rsidRPr="008F2764" w:rsidRDefault="0038237E" w:rsidP="0038237E">
      <w:pPr>
        <w:spacing w:line="480" w:lineRule="auto"/>
        <w:jc w:val="both"/>
        <w:rPr>
          <w:rFonts w:ascii="Arial" w:hAnsi="Arial" w:cs="Arial"/>
          <w:b/>
        </w:rPr>
      </w:pPr>
      <w:r w:rsidRPr="008F2764">
        <w:rPr>
          <w:rFonts w:ascii="Arial" w:hAnsi="Arial" w:cs="Arial"/>
          <w:b/>
        </w:rPr>
        <w:t>Graph properties</w:t>
      </w:r>
    </w:p>
    <w:p w14:paraId="7DC259A9" w14:textId="65F21A4A" w:rsidR="001C6124" w:rsidRDefault="0038237E" w:rsidP="001C6124">
      <w:pPr>
        <w:spacing w:line="480" w:lineRule="auto"/>
        <w:jc w:val="both"/>
        <w:rPr>
          <w:rFonts w:ascii="Arial" w:hAnsi="Arial" w:cs="Arial"/>
        </w:rPr>
      </w:pPr>
      <w:r>
        <w:rPr>
          <w:rFonts w:ascii="Arial" w:hAnsi="Arial" w:cs="Arial"/>
        </w:rPr>
        <w:t xml:space="preserve">Given the adjacency matrix </w:t>
      </w:r>
      <m:oMath>
        <m:r>
          <w:rPr>
            <w:rFonts w:ascii="Cambria Math" w:hAnsi="Cambria Math" w:cs="Arial"/>
          </w:rPr>
          <m:t>A=(</m:t>
        </m:r>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m:t>
        </m:r>
      </m:oMath>
      <w:r>
        <w:rPr>
          <w:rFonts w:ascii="Arial" w:hAnsi="Arial" w:cs="Arial"/>
        </w:rPr>
        <w:t xml:space="preserve"> where </w:t>
      </w:r>
      <m:oMath>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r>
          <w:rPr>
            <w:rFonts w:ascii="Cambria Math" w:hAnsi="Cambria Math" w:cs="Arial"/>
          </w:rPr>
          <m:t>=1</m:t>
        </m:r>
      </m:oMath>
      <w:r>
        <w:rPr>
          <w:rFonts w:ascii="Arial" w:hAnsi="Arial" w:cs="Arial"/>
        </w:rPr>
        <w:t xml:space="preserve"> if node </w:t>
      </w:r>
      <m:oMath>
        <m:r>
          <w:rPr>
            <w:rFonts w:ascii="Cambria Math" w:hAnsi="Cambria Math" w:cs="Arial"/>
          </w:rPr>
          <m:t>v</m:t>
        </m:r>
      </m:oMath>
      <w:r>
        <w:rPr>
          <w:rFonts w:ascii="Arial" w:hAnsi="Arial" w:cs="Arial"/>
        </w:rPr>
        <w:t xml:space="preserve"> is linked to node </w:t>
      </w:r>
      <m:oMath>
        <m:r>
          <w:rPr>
            <w:rFonts w:ascii="Cambria Math" w:hAnsi="Cambria Math" w:cs="Arial"/>
          </w:rPr>
          <m:t>t</m:t>
        </m:r>
      </m:oMath>
      <w:r>
        <w:rPr>
          <w:rFonts w:ascii="Arial" w:hAnsi="Arial" w:cs="Arial"/>
        </w:rPr>
        <w:t>, w</w:t>
      </w:r>
      <w:r w:rsidRPr="00193B06">
        <w:rPr>
          <w:rFonts w:ascii="Arial" w:hAnsi="Arial" w:cs="Arial"/>
        </w:rPr>
        <w:t xml:space="preserve">e </w:t>
      </w:r>
      <w:r>
        <w:rPr>
          <w:rFonts w:ascii="Arial" w:hAnsi="Arial" w:cs="Arial"/>
        </w:rPr>
        <w:t xml:space="preserve">investigated the following graph properties: </w:t>
      </w:r>
      <w:r w:rsidR="005C7E4F">
        <w:rPr>
          <w:rFonts w:ascii="Arial" w:hAnsi="Arial" w:cs="Arial"/>
        </w:rPr>
        <w:t>graph density, node degree, local clustering coefficient</w:t>
      </w:r>
      <w:r>
        <w:rPr>
          <w:rFonts w:ascii="Arial" w:hAnsi="Arial" w:cs="Arial"/>
        </w:rPr>
        <w:t xml:space="preserve">, and eigenvector centrality. </w:t>
      </w:r>
    </w:p>
    <w:p w14:paraId="3016559F" w14:textId="77777777" w:rsidR="005C7E4F" w:rsidRDefault="005C7E4F" w:rsidP="005C7E4F">
      <w:pPr>
        <w:spacing w:line="480" w:lineRule="auto"/>
        <w:jc w:val="both"/>
        <w:rPr>
          <w:rFonts w:ascii="Arial" w:hAnsi="Arial" w:cs="Arial"/>
        </w:rPr>
      </w:pPr>
      <w:r>
        <w:rPr>
          <w:rFonts w:ascii="Arial" w:hAnsi="Arial" w:cs="Arial"/>
        </w:rPr>
        <w:t xml:space="preserve">Graph density is calculated as the number of existing edges divided by the number of total possible edges: </w:t>
      </w:r>
    </w:p>
    <w:p w14:paraId="63DF7439" w14:textId="77777777" w:rsidR="005C7E4F" w:rsidRPr="00193B06" w:rsidRDefault="005C7E4F" w:rsidP="005C7E4F">
      <w:pPr>
        <w:spacing w:line="480" w:lineRule="auto"/>
        <w:jc w:val="both"/>
        <w:rPr>
          <w:rFonts w:ascii="Arial" w:hAnsi="Arial" w:cs="Arial"/>
        </w:rPr>
      </w:pPr>
      <m:oMathPara>
        <m:oMath>
          <m:r>
            <w:rPr>
              <w:rFonts w:ascii="Cambria Math" w:hAnsi="Cambria Math" w:cs="Arial"/>
            </w:rPr>
            <m:t>d=</m:t>
          </m:r>
          <m:f>
            <m:fPr>
              <m:ctrlPr>
                <w:rPr>
                  <w:rFonts w:ascii="Cambria Math" w:hAnsi="Cambria Math" w:cs="Arial"/>
                  <w:i/>
                </w:rPr>
              </m:ctrlPr>
            </m:fPr>
            <m:num>
              <m:nary>
                <m:naryPr>
                  <m:chr m:val="∑"/>
                  <m:supHide m:val="1"/>
                  <m:ctrlPr>
                    <w:rPr>
                      <w:rFonts w:ascii="Cambria Math" w:hAnsi="Cambria Math" w:cs="Arial"/>
                      <w:i/>
                    </w:rPr>
                  </m:ctrlPr>
                </m:naryPr>
                <m:sub>
                  <m:r>
                    <w:rPr>
                      <w:rFonts w:ascii="Cambria Math" w:hAnsi="Cambria Math" w:cs="Arial"/>
                    </w:rPr>
                    <m:t>vt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num>
            <m:den>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V</m:t>
                  </m:r>
                </m:sub>
              </m:sSub>
              <m:r>
                <w:rPr>
                  <w:rFonts w:ascii="Cambria Math" w:hAnsi="Cambria Math" w:cs="Arial"/>
                </w:rPr>
                <m:t>-1)/2</m:t>
              </m:r>
            </m:den>
          </m:f>
        </m:oMath>
      </m:oMathPara>
    </w:p>
    <w:p w14:paraId="13E76B91" w14:textId="0E7AA925" w:rsidR="005C7E4F" w:rsidRDefault="005C7E4F" w:rsidP="005C7E4F">
      <w:pPr>
        <w:spacing w:line="480" w:lineRule="auto"/>
        <w:jc w:val="both"/>
        <w:rPr>
          <w:rFonts w:ascii="Arial" w:hAnsi="Arial" w:cs="Arial"/>
        </w:rPr>
      </w:pPr>
      <w:r>
        <w:rPr>
          <w:rFonts w:ascii="Arial" w:hAnsi="Arial" w:cs="Arial"/>
        </w:rPr>
        <w:t xml:space="preserve">where </w:t>
      </w:r>
      <w:r w:rsidRPr="00193B06">
        <w:rPr>
          <w:rFonts w:ascii="Cambria Math" w:hAnsi="Cambria Math" w:cs="Arial"/>
          <w:i/>
        </w:rPr>
        <w:t>N</w:t>
      </w:r>
      <w:r w:rsidRPr="00193B06">
        <w:rPr>
          <w:rFonts w:ascii="Cambria Math" w:hAnsi="Cambria Math" w:cs="Arial"/>
          <w:i/>
          <w:vertAlign w:val="subscript"/>
        </w:rPr>
        <w:t>V</w:t>
      </w:r>
      <w:r>
        <w:rPr>
          <w:rFonts w:ascii="Arial" w:hAnsi="Arial" w:cs="Arial"/>
        </w:rPr>
        <w:t xml:space="preserve"> is the number of vertices in the graph.</w:t>
      </w:r>
    </w:p>
    <w:p w14:paraId="476CD5D0" w14:textId="76CF2038" w:rsidR="0038237E" w:rsidRDefault="0038237E" w:rsidP="0038237E">
      <w:pPr>
        <w:spacing w:line="480" w:lineRule="auto"/>
        <w:jc w:val="both"/>
        <w:rPr>
          <w:rFonts w:ascii="Arial" w:hAnsi="Arial" w:cs="Arial"/>
        </w:rPr>
      </w:pPr>
      <w:r>
        <w:rPr>
          <w:rFonts w:ascii="Arial" w:hAnsi="Arial" w:cs="Arial"/>
        </w:rPr>
        <w:t xml:space="preserve">Node degree is defined for node </w:t>
      </w:r>
      <m:oMath>
        <m:r>
          <w:rPr>
            <w:rFonts w:ascii="Cambria Math" w:hAnsi="Cambria Math" w:cs="Arial"/>
          </w:rPr>
          <m:t>v</m:t>
        </m:r>
      </m:oMath>
      <w:r>
        <w:rPr>
          <w:rFonts w:ascii="Arial" w:hAnsi="Arial" w:cs="Arial"/>
        </w:rPr>
        <w:t xml:space="preserve"> as the number of edges connected to it: </w:t>
      </w:r>
    </w:p>
    <w:p w14:paraId="35536E1F" w14:textId="77777777" w:rsidR="0038237E" w:rsidRDefault="00587211" w:rsidP="0038237E">
      <w:pPr>
        <w:spacing w:line="480" w:lineRule="auto"/>
        <w:jc w:val="center"/>
        <w:rPr>
          <w:rFonts w:ascii="Arial" w:hAnsi="Arial" w:cs="Arial"/>
        </w:rPr>
      </w:pPr>
      <m:oMath>
        <m:func>
          <m:funcPr>
            <m:ctrlPr>
              <w:rPr>
                <w:rFonts w:ascii="Cambria Math" w:hAnsi="Cambria Math" w:cs="Arial"/>
                <w:i/>
              </w:rPr>
            </m:ctrlPr>
          </m:funcPr>
          <m:fName>
            <m:r>
              <m:rPr>
                <m:sty m:val="p"/>
              </m:rPr>
              <w:rPr>
                <w:rFonts w:ascii="Cambria Math" w:hAnsi="Cambria Math" w:cs="Arial"/>
              </w:rPr>
              <m:t>deg</m:t>
            </m:r>
          </m:fName>
          <m:e>
            <m:d>
              <m:dPr>
                <m:ctrlPr>
                  <w:rPr>
                    <w:rFonts w:ascii="Cambria Math" w:hAnsi="Cambria Math" w:cs="Arial"/>
                    <w:i/>
                  </w:rPr>
                </m:ctrlPr>
              </m:dPr>
              <m:e>
                <m:r>
                  <w:rPr>
                    <w:rFonts w:ascii="Cambria Math" w:hAnsi="Cambria Math" w:cs="Arial"/>
                  </w:rPr>
                  <m:t>v</m:t>
                </m:r>
              </m:e>
            </m:d>
          </m:e>
        </m:func>
        <m:r>
          <w:rPr>
            <w:rFonts w:ascii="Cambria Math" w:hAnsi="Cambria Math" w:cs="Arial"/>
          </w:rPr>
          <m:t>=</m:t>
        </m:r>
        <m:nary>
          <m:naryPr>
            <m:chr m:val="∑"/>
            <m:supHide m:val="1"/>
            <m:ctrlPr>
              <w:rPr>
                <w:rFonts w:ascii="Cambria Math" w:hAnsi="Cambria Math" w:cs="Arial"/>
                <w:i/>
              </w:rPr>
            </m:ctrlPr>
          </m:naryPr>
          <m:sub>
            <m:r>
              <w:rPr>
                <w:rFonts w:ascii="Cambria Math" w:hAnsi="Cambria Math" w:cs="Arial"/>
              </w:rPr>
              <m:t>t</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e>
        </m:nary>
      </m:oMath>
      <w:r w:rsidR="0038237E">
        <w:rPr>
          <w:rFonts w:ascii="Arial" w:hAnsi="Arial" w:cs="Arial"/>
        </w:rPr>
        <w:t>.</w:t>
      </w:r>
    </w:p>
    <w:p w14:paraId="1ACFE403" w14:textId="77777777" w:rsidR="001C6124" w:rsidRDefault="0038237E" w:rsidP="0038237E">
      <w:pPr>
        <w:spacing w:line="480" w:lineRule="auto"/>
        <w:rPr>
          <w:rFonts w:ascii="Arial" w:hAnsi="Arial" w:cs="Arial"/>
        </w:rPr>
      </w:pPr>
      <w:r>
        <w:rPr>
          <w:rFonts w:ascii="Arial" w:hAnsi="Arial" w:cs="Arial"/>
        </w:rPr>
        <w:t xml:space="preserve">Local clustering coefficient is defined for each node as </w:t>
      </w:r>
      <w:r w:rsidRPr="001E7583">
        <w:rPr>
          <w:rFonts w:ascii="Arial" w:hAnsi="Arial" w:cs="Arial"/>
        </w:rPr>
        <w:t xml:space="preserve">the fraction </w:t>
      </w:r>
      <w:r>
        <w:rPr>
          <w:rFonts w:ascii="Arial" w:hAnsi="Arial" w:cs="Arial"/>
        </w:rPr>
        <w:t xml:space="preserve">edges connected to it </w:t>
      </w:r>
      <w:r w:rsidRPr="001E7583">
        <w:rPr>
          <w:rFonts w:ascii="Arial" w:hAnsi="Arial" w:cs="Arial"/>
        </w:rPr>
        <w:t xml:space="preserve">over the total number of possible </w:t>
      </w:r>
      <w:r>
        <w:rPr>
          <w:rFonts w:ascii="Arial" w:hAnsi="Arial" w:cs="Arial"/>
        </w:rPr>
        <w:t>edges between the node's neighbo</w:t>
      </w:r>
      <w:r w:rsidRPr="001E7583">
        <w:rPr>
          <w:rFonts w:ascii="Arial" w:hAnsi="Arial" w:cs="Arial"/>
        </w:rPr>
        <w:t>rs</w:t>
      </w:r>
      <w:r>
        <w:rPr>
          <w:rFonts w:ascii="Arial" w:hAnsi="Arial" w:cs="Arial"/>
        </w:rPr>
        <w:t xml:space="preserve"> (nodes that have a direct connection with it)</w:t>
      </w:r>
      <w:r w:rsidRPr="001E7583">
        <w:rPr>
          <w:rFonts w:ascii="Arial" w:hAnsi="Arial" w:cs="Arial"/>
        </w:rPr>
        <w:t>.</w:t>
      </w:r>
      <w:r>
        <w:rPr>
          <w:rFonts w:ascii="Arial" w:hAnsi="Arial" w:cs="Arial"/>
        </w:rPr>
        <w:t xml:space="preserve"> </w:t>
      </w:r>
    </w:p>
    <w:p w14:paraId="5CB461C5" w14:textId="346AFA7E" w:rsidR="0038237E" w:rsidRDefault="0038237E" w:rsidP="0038237E">
      <w:pPr>
        <w:spacing w:line="480" w:lineRule="auto"/>
        <w:rPr>
          <w:rFonts w:ascii="Arial" w:hAnsi="Arial" w:cs="Arial"/>
        </w:rPr>
      </w:pPr>
      <w:r>
        <w:rPr>
          <w:rFonts w:ascii="Arial" w:hAnsi="Arial" w:cs="Arial"/>
        </w:rPr>
        <w:lastRenderedPageBreak/>
        <w:t xml:space="preserve">Eigenvector centrality is defined on the relative centrality score matrix </w:t>
      </w:r>
      <m:oMath>
        <m:r>
          <w:rPr>
            <w:rFonts w:ascii="Cambria Math" w:hAnsi="Cambria Math" w:cs="Arial"/>
          </w:rPr>
          <m:t>X=</m:t>
        </m:r>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oMath>
      <w:r>
        <w:rPr>
          <w:rFonts w:ascii="Arial" w:hAnsi="Arial" w:cs="Arial"/>
        </w:rPr>
        <w:t>, where</w:t>
      </w:r>
    </w:p>
    <w:p w14:paraId="0F17997D" w14:textId="77777777" w:rsidR="0038237E" w:rsidRDefault="00587211" w:rsidP="0038237E">
      <w:pPr>
        <w:spacing w:line="480" w:lineRule="auto"/>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v</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λ</m:t>
              </m:r>
            </m:den>
          </m:f>
          <m:nary>
            <m:naryPr>
              <m:chr m:val="∑"/>
              <m:supHide m:val="1"/>
              <m:ctrlPr>
                <w:rPr>
                  <w:rFonts w:ascii="Cambria Math" w:hAnsi="Cambria Math" w:cs="Arial"/>
                  <w:i/>
                </w:rPr>
              </m:ctrlPr>
            </m:naryPr>
            <m:sub>
              <m:r>
                <w:rPr>
                  <w:rFonts w:ascii="Cambria Math" w:hAnsi="Cambria Math" w:cs="Arial"/>
                </w:rPr>
                <m:t>t∈G</m:t>
              </m:r>
            </m:sub>
            <m:sup/>
            <m:e>
              <m:sSub>
                <m:sSubPr>
                  <m:ctrlPr>
                    <w:rPr>
                      <w:rFonts w:ascii="Cambria Math" w:hAnsi="Cambria Math" w:cs="Arial"/>
                      <w:i/>
                    </w:rPr>
                  </m:ctrlPr>
                </m:sSubPr>
                <m:e>
                  <m:r>
                    <w:rPr>
                      <w:rFonts w:ascii="Cambria Math" w:hAnsi="Cambria Math" w:cs="Arial"/>
                    </w:rPr>
                    <m:t>a</m:t>
                  </m:r>
                </m:e>
                <m:sub>
                  <m:r>
                    <w:rPr>
                      <w:rFonts w:ascii="Cambria Math" w:hAnsi="Cambria Math" w:cs="Arial"/>
                    </w:rPr>
                    <m:t>v,t</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t</m:t>
                  </m:r>
                </m:sub>
              </m:sSub>
            </m:e>
          </m:nary>
        </m:oMath>
      </m:oMathPara>
    </w:p>
    <w:p w14:paraId="1767F880" w14:textId="77777777" w:rsidR="0038237E" w:rsidRDefault="0038237E" w:rsidP="0038237E">
      <w:pPr>
        <w:spacing w:line="480" w:lineRule="auto"/>
        <w:rPr>
          <w:rFonts w:ascii="Arial" w:hAnsi="Arial" w:cs="Arial"/>
        </w:rPr>
      </w:pPr>
      <w:r>
        <w:rPr>
          <w:rFonts w:ascii="Arial" w:hAnsi="Arial" w:cs="Arial"/>
        </w:rPr>
        <w:t>This can be written in the form of eigenvector equation:</w:t>
      </w:r>
    </w:p>
    <w:p w14:paraId="0AB500CC" w14:textId="77777777" w:rsidR="0038237E" w:rsidRPr="00000106" w:rsidRDefault="0038237E" w:rsidP="0038237E">
      <w:pPr>
        <w:spacing w:line="480" w:lineRule="auto"/>
        <w:rPr>
          <w:rFonts w:ascii="Arial" w:hAnsi="Arial" w:cs="Arial"/>
        </w:rPr>
      </w:pPr>
      <m:oMathPara>
        <m:oMath>
          <m:r>
            <m:rPr>
              <m:sty m:val="p"/>
            </m:rPr>
            <w:rPr>
              <w:rFonts w:ascii="Cambria Math" w:hAnsi="Cambria Math" w:cs="Arial"/>
            </w:rPr>
            <m:t>Ax</m:t>
          </m:r>
          <m:r>
            <w:rPr>
              <w:rFonts w:ascii="Cambria Math" w:hAnsi="Cambria Math" w:cs="Arial"/>
            </w:rPr>
            <m:t>=λ</m:t>
          </m:r>
          <m:r>
            <m:rPr>
              <m:sty m:val="p"/>
            </m:rPr>
            <w:rPr>
              <w:rFonts w:ascii="Cambria Math" w:hAnsi="Cambria Math" w:cs="Arial"/>
            </w:rPr>
            <m:t>x</m:t>
          </m:r>
        </m:oMath>
      </m:oMathPara>
    </w:p>
    <w:p w14:paraId="5CEC51B9" w14:textId="66D882BE" w:rsidR="0038237E" w:rsidRDefault="0038237E" w:rsidP="0038237E">
      <w:pPr>
        <w:spacing w:line="480" w:lineRule="auto"/>
        <w:rPr>
          <w:rFonts w:ascii="Arial" w:hAnsi="Arial" w:cs="Arial"/>
        </w:rPr>
      </w:pPr>
      <w:r>
        <w:rPr>
          <w:rFonts w:ascii="Arial" w:hAnsi="Arial" w:cs="Arial"/>
        </w:rPr>
        <w:t xml:space="preserve">Solving the above equation gives a set of eigenvalues </w:t>
      </w:r>
      <m:oMath>
        <m:r>
          <w:rPr>
            <w:rFonts w:ascii="Cambria Math" w:hAnsi="Cambria Math" w:cs="Arial"/>
          </w:rPr>
          <m:t>λ</m:t>
        </m:r>
      </m:oMath>
      <w:r>
        <w:rPr>
          <w:rFonts w:ascii="Arial" w:hAnsi="Arial" w:cs="Arial"/>
        </w:rPr>
        <w:t xml:space="preserve"> and associated eigenvectors.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entry of the eigenvector associated with the largest </w:t>
      </w:r>
      <m:oMath>
        <m:r>
          <w:rPr>
            <w:rFonts w:ascii="Cambria Math" w:hAnsi="Cambria Math" w:cs="Arial"/>
          </w:rPr>
          <m:t>λ</m:t>
        </m:r>
      </m:oMath>
      <w:r>
        <w:rPr>
          <w:rFonts w:ascii="Arial" w:hAnsi="Arial" w:cs="Arial"/>
        </w:rPr>
        <w:t xml:space="preserve"> gives the eigenvector centrality for the </w:t>
      </w:r>
      <m:oMath>
        <m:sSup>
          <m:sSupPr>
            <m:ctrlPr>
              <w:rPr>
                <w:rFonts w:ascii="Cambria Math" w:hAnsi="Cambria Math" w:cs="Arial"/>
                <w:i/>
              </w:rPr>
            </m:ctrlPr>
          </m:sSupPr>
          <m:e>
            <m:r>
              <w:rPr>
                <w:rFonts w:ascii="Cambria Math" w:hAnsi="Cambria Math" w:cs="Arial"/>
              </w:rPr>
              <m:t>v</m:t>
            </m:r>
          </m:e>
          <m:sup>
            <m:r>
              <w:rPr>
                <w:rFonts w:ascii="Cambria Math" w:hAnsi="Cambria Math" w:cs="Arial"/>
              </w:rPr>
              <m:t>th</m:t>
            </m:r>
          </m:sup>
        </m:sSup>
      </m:oMath>
      <w:r>
        <w:rPr>
          <w:rFonts w:ascii="Arial" w:hAnsi="Arial" w:cs="Arial"/>
        </w:rPr>
        <w:t xml:space="preserve"> node.</w:t>
      </w:r>
    </w:p>
    <w:p w14:paraId="71080836" w14:textId="77777777" w:rsidR="0038237E" w:rsidRDefault="0038237E" w:rsidP="0038237E">
      <w:pPr>
        <w:spacing w:line="480" w:lineRule="auto"/>
        <w:rPr>
          <w:rFonts w:ascii="Arial" w:hAnsi="Arial" w:cs="Arial"/>
        </w:rPr>
      </w:pPr>
    </w:p>
    <w:p w14:paraId="5C2FEFEF" w14:textId="77777777" w:rsidR="0038237E" w:rsidRPr="0013118F" w:rsidRDefault="0038237E" w:rsidP="0038237E">
      <w:pPr>
        <w:spacing w:line="480" w:lineRule="auto"/>
        <w:rPr>
          <w:rFonts w:ascii="Arial" w:hAnsi="Arial" w:cs="Arial"/>
          <w:b/>
        </w:rPr>
      </w:pPr>
      <w:r w:rsidRPr="0013118F">
        <w:rPr>
          <w:rFonts w:ascii="Arial" w:hAnsi="Arial" w:cs="Arial"/>
          <w:b/>
        </w:rPr>
        <w:t>QUANTIFICATION AND STATISTICAL ANALYSIS</w:t>
      </w:r>
    </w:p>
    <w:p w14:paraId="36148874" w14:textId="4B902656" w:rsidR="0038237E" w:rsidRDefault="0038237E" w:rsidP="0038237E">
      <w:pPr>
        <w:spacing w:line="480" w:lineRule="auto"/>
        <w:rPr>
          <w:rFonts w:ascii="Arial" w:hAnsi="Arial" w:cs="Arial"/>
        </w:rPr>
      </w:pPr>
      <w:r>
        <w:rPr>
          <w:rFonts w:ascii="Arial" w:hAnsi="Arial" w:cs="Arial"/>
        </w:rPr>
        <w:t>CRF models were trained using the Columbia Yeti shared HPC cluster. MATLAB R2016a (MathWorks) were used for data analysis. Statistical deta</w:t>
      </w:r>
      <w:r w:rsidR="005A6121">
        <w:rPr>
          <w:rFonts w:ascii="Arial" w:hAnsi="Arial" w:cs="Arial"/>
        </w:rPr>
        <w:t>ils of each specific experiment</w:t>
      </w:r>
      <w:r>
        <w:rPr>
          <w:rFonts w:ascii="Arial" w:hAnsi="Arial" w:cs="Arial"/>
        </w:rPr>
        <w:t xml:space="preserve"> can be found in figure legends.</w:t>
      </w:r>
    </w:p>
    <w:p w14:paraId="4CC3A1CE" w14:textId="77777777" w:rsidR="0038237E" w:rsidRDefault="0038237E" w:rsidP="0038237E">
      <w:pPr>
        <w:spacing w:line="480" w:lineRule="auto"/>
        <w:rPr>
          <w:rFonts w:ascii="Arial" w:hAnsi="Arial" w:cs="Arial"/>
        </w:rPr>
      </w:pPr>
    </w:p>
    <w:p w14:paraId="0823499C" w14:textId="77777777" w:rsidR="0038237E" w:rsidRPr="0013118F" w:rsidRDefault="0038237E" w:rsidP="0038237E">
      <w:pPr>
        <w:spacing w:line="480" w:lineRule="auto"/>
        <w:rPr>
          <w:rFonts w:ascii="Arial" w:hAnsi="Arial" w:cs="Arial"/>
          <w:b/>
        </w:rPr>
      </w:pPr>
      <w:r w:rsidRPr="0013118F">
        <w:rPr>
          <w:rFonts w:ascii="Arial" w:hAnsi="Arial" w:cs="Arial"/>
          <w:b/>
        </w:rPr>
        <w:t>DATA AND SOFTWARE AVAILABILITY</w:t>
      </w:r>
    </w:p>
    <w:p w14:paraId="0B70A2C2" w14:textId="0925D14F" w:rsidR="00C91625" w:rsidRDefault="007B3219" w:rsidP="007B3219">
      <w:pPr>
        <w:spacing w:line="480" w:lineRule="auto"/>
        <w:jc w:val="both"/>
        <w:rPr>
          <w:rFonts w:ascii="Arial" w:hAnsi="Arial" w:cs="Arial"/>
        </w:rPr>
      </w:pPr>
      <w:r>
        <w:rPr>
          <w:rFonts w:ascii="Arial" w:hAnsi="Arial" w:cs="Arial"/>
        </w:rPr>
        <w:t>To demonstrate the general applicability of our approach w</w:t>
      </w:r>
      <w:r w:rsidR="0038237E">
        <w:rPr>
          <w:rFonts w:ascii="Arial" w:hAnsi="Arial" w:cs="Arial"/>
        </w:rPr>
        <w:t xml:space="preserve">e </w:t>
      </w:r>
      <w:r>
        <w:rPr>
          <w:rFonts w:ascii="Arial" w:hAnsi="Arial" w:cs="Arial"/>
        </w:rPr>
        <w:t>analyzed</w:t>
      </w:r>
      <w:r w:rsidR="0038237E">
        <w:rPr>
          <w:rFonts w:ascii="Arial" w:hAnsi="Arial" w:cs="Arial"/>
        </w:rPr>
        <w:t xml:space="preserve"> a publicly available dataset from the Allen Brain Observatory (</w:t>
      </w:r>
      <w:hyperlink r:id="rId10" w:history="1">
        <w:r w:rsidR="0038237E" w:rsidRPr="0099296E">
          <w:rPr>
            <w:rStyle w:val="Hyperlink"/>
            <w:rFonts w:ascii="Arial" w:hAnsi="Arial" w:cs="Arial"/>
          </w:rPr>
          <w:t>http://observatory.brain-map.org/visualcoding</w:t>
        </w:r>
      </w:hyperlink>
      <w:r w:rsidR="0038237E">
        <w:rPr>
          <w:rFonts w:ascii="Arial" w:hAnsi="Arial" w:cs="Arial"/>
        </w:rPr>
        <w:t>) along with the SDK for extracting related information (</w:t>
      </w:r>
      <w:hyperlink r:id="rId11" w:history="1">
        <w:r w:rsidR="0038237E" w:rsidRPr="0099296E">
          <w:rPr>
            <w:rStyle w:val="Hyperlink"/>
            <w:rFonts w:ascii="Arial" w:hAnsi="Arial" w:cs="Arial"/>
          </w:rPr>
          <w:t>http://alleninstitute.github.io/AllenSDK/</w:t>
        </w:r>
      </w:hyperlink>
      <w:r w:rsidR="0038237E">
        <w:rPr>
          <w:rFonts w:ascii="Arial" w:hAnsi="Arial" w:cs="Arial"/>
        </w:rPr>
        <w:t>) by Allen Institute of Brain Science. The experiments IDs are: 511507650, 511509529, 511510650, 511510670</w:t>
      </w:r>
      <w:del w:id="502" w:author="Shuting Han" w:date="2017-04-05T10:01:00Z">
        <w:r w:rsidR="0038237E" w:rsidDel="00E14E01">
          <w:rPr>
            <w:rFonts w:ascii="Arial" w:hAnsi="Arial" w:cs="Arial"/>
          </w:rPr>
          <w:delText>, 511510718</w:delText>
        </w:r>
      </w:del>
      <w:r w:rsidR="0038237E">
        <w:rPr>
          <w:rFonts w:ascii="Arial" w:hAnsi="Arial" w:cs="Arial"/>
        </w:rPr>
        <w:t xml:space="preserve">, and 511510855. </w:t>
      </w:r>
    </w:p>
    <w:p w14:paraId="7B37B944" w14:textId="38BDDA6B" w:rsidR="00D549D7" w:rsidRDefault="00D549D7" w:rsidP="007B3219">
      <w:pPr>
        <w:spacing w:line="480" w:lineRule="auto"/>
        <w:jc w:val="both"/>
        <w:rPr>
          <w:rFonts w:ascii="Arial" w:hAnsi="Arial" w:cs="Arial"/>
        </w:rPr>
      </w:pPr>
      <w:r>
        <w:rPr>
          <w:rFonts w:ascii="Arial" w:hAnsi="Arial" w:cs="Arial"/>
        </w:rPr>
        <w:t xml:space="preserve">Other data and software used are available upon request. </w:t>
      </w:r>
    </w:p>
    <w:p w14:paraId="16738288" w14:textId="77777777" w:rsidR="00C91625" w:rsidRDefault="00C91625">
      <w:pPr>
        <w:rPr>
          <w:rFonts w:ascii="Arial" w:hAnsi="Arial" w:cs="Arial"/>
        </w:rPr>
      </w:pPr>
      <w:r>
        <w:rPr>
          <w:rFonts w:ascii="Arial" w:hAnsi="Arial" w:cs="Arial"/>
        </w:rPr>
        <w:br w:type="page"/>
      </w:r>
    </w:p>
    <w:p w14:paraId="2A7805FA" w14:textId="598A1AB1" w:rsidR="002F7C7D" w:rsidRPr="00572F34" w:rsidRDefault="002F7C7D" w:rsidP="00064CC0">
      <w:pPr>
        <w:spacing w:line="480" w:lineRule="auto"/>
        <w:jc w:val="center"/>
        <w:rPr>
          <w:rFonts w:ascii="Arial" w:hAnsi="Arial" w:cs="Arial"/>
          <w:b/>
          <w:sz w:val="28"/>
          <w:szCs w:val="28"/>
        </w:rPr>
      </w:pPr>
      <w:r w:rsidRPr="00572F34">
        <w:rPr>
          <w:rFonts w:ascii="Arial" w:hAnsi="Arial" w:cs="Arial"/>
          <w:b/>
          <w:sz w:val="28"/>
          <w:szCs w:val="28"/>
        </w:rPr>
        <w:lastRenderedPageBreak/>
        <w:t>Supplementary Information</w:t>
      </w:r>
    </w:p>
    <w:p w14:paraId="7BA1CAF5" w14:textId="46A51017" w:rsidR="00A86303" w:rsidRPr="000F4E1F" w:rsidRDefault="00A86303" w:rsidP="00A86303">
      <w:pPr>
        <w:spacing w:line="480" w:lineRule="auto"/>
        <w:jc w:val="both"/>
        <w:rPr>
          <w:rFonts w:ascii="Arial" w:hAnsi="Arial" w:cs="Arial"/>
          <w:b/>
        </w:rPr>
      </w:pPr>
      <w:r w:rsidRPr="000F4E1F">
        <w:rPr>
          <w:rFonts w:ascii="Arial" w:hAnsi="Arial" w:cs="Arial"/>
          <w:b/>
        </w:rPr>
        <w:t xml:space="preserve">Figure </w:t>
      </w:r>
      <w:r>
        <w:rPr>
          <w:rFonts w:ascii="Arial" w:hAnsi="Arial" w:cs="Arial"/>
          <w:b/>
        </w:rPr>
        <w:t>S</w:t>
      </w:r>
      <w:r w:rsidRPr="000F4E1F">
        <w:rPr>
          <w:rFonts w:ascii="Arial" w:hAnsi="Arial" w:cs="Arial"/>
          <w:b/>
        </w:rPr>
        <w:t xml:space="preserve">1. </w:t>
      </w:r>
      <w:r>
        <w:rPr>
          <w:rFonts w:ascii="Arial" w:hAnsi="Arial" w:cs="Arial"/>
          <w:b/>
        </w:rPr>
        <w:t xml:space="preserve">Cortical ensembles as a representation of multidimensional population vectors </w:t>
      </w:r>
    </w:p>
    <w:p w14:paraId="08F41BE8" w14:textId="10915239" w:rsidR="00A86303" w:rsidRPr="000F4E1F" w:rsidRDefault="00A86303" w:rsidP="00A86303">
      <w:pPr>
        <w:spacing w:line="480" w:lineRule="auto"/>
        <w:jc w:val="both"/>
        <w:rPr>
          <w:rFonts w:ascii="Arial" w:hAnsi="Arial" w:cs="Arial"/>
        </w:rPr>
      </w:pPr>
      <w:r w:rsidRPr="000F4E1F">
        <w:rPr>
          <w:rFonts w:ascii="Arial" w:hAnsi="Arial" w:cs="Arial"/>
        </w:rPr>
        <w:t xml:space="preserve">(A) </w:t>
      </w:r>
      <w:r>
        <w:rPr>
          <w:rFonts w:ascii="Arial" w:hAnsi="Arial" w:cs="Arial"/>
        </w:rPr>
        <w:t xml:space="preserve">Schematic representation of </w:t>
      </w:r>
      <w:r w:rsidR="00444A0B">
        <w:rPr>
          <w:rFonts w:ascii="Arial" w:hAnsi="Arial" w:cs="Arial"/>
        </w:rPr>
        <w:t>p</w:t>
      </w:r>
      <w:r>
        <w:rPr>
          <w:rFonts w:ascii="Arial" w:hAnsi="Arial" w:cs="Arial"/>
        </w:rPr>
        <w:t>opulation vectors</w:t>
      </w:r>
      <w:r w:rsidR="00444A0B">
        <w:rPr>
          <w:rFonts w:ascii="Arial" w:hAnsi="Arial" w:cs="Arial"/>
        </w:rPr>
        <w:t>. Each point in a multidimensional space represents a population vector defined by a coactive group of neurons (left). A neuronal ensemble is defined by a cluster of population vectors (right)</w:t>
      </w:r>
      <w:r>
        <w:rPr>
          <w:rFonts w:ascii="Arial" w:hAnsi="Arial" w:cs="Arial"/>
        </w:rPr>
        <w:t xml:space="preserve">. </w:t>
      </w:r>
      <w:r w:rsidR="00444A0B">
        <w:rPr>
          <w:rFonts w:ascii="Arial" w:hAnsi="Arial" w:cs="Arial"/>
        </w:rPr>
        <w:t>Related to Figure 1.</w:t>
      </w:r>
    </w:p>
    <w:p w14:paraId="17DF5359" w14:textId="77777777" w:rsidR="00A86303" w:rsidRDefault="00A86303" w:rsidP="00A86303">
      <w:pPr>
        <w:spacing w:line="480" w:lineRule="auto"/>
        <w:jc w:val="both"/>
        <w:rPr>
          <w:rFonts w:ascii="Arial" w:hAnsi="Arial" w:cs="Arial"/>
          <w:b/>
        </w:rPr>
      </w:pPr>
    </w:p>
    <w:p w14:paraId="6D8D3C6B" w14:textId="37D42E64" w:rsidR="00A86303" w:rsidRDefault="00A86303" w:rsidP="00A86303">
      <w:pPr>
        <w:spacing w:line="480" w:lineRule="auto"/>
        <w:jc w:val="both"/>
        <w:rPr>
          <w:rFonts w:ascii="Arial" w:hAnsi="Arial" w:cs="Arial"/>
          <w:b/>
        </w:rPr>
      </w:pPr>
      <w:r>
        <w:rPr>
          <w:rFonts w:ascii="Arial" w:hAnsi="Arial" w:cs="Arial"/>
          <w:b/>
        </w:rPr>
        <w:t xml:space="preserve">Figure S2. </w:t>
      </w:r>
      <w:r w:rsidR="00E062B0">
        <w:rPr>
          <w:rFonts w:ascii="Arial" w:hAnsi="Arial" w:cs="Arial"/>
          <w:b/>
        </w:rPr>
        <w:t>CRF models with a</w:t>
      </w:r>
      <w:r>
        <w:rPr>
          <w:rFonts w:ascii="Arial" w:hAnsi="Arial" w:cs="Arial"/>
          <w:b/>
        </w:rPr>
        <w:t xml:space="preserve">dded nodes </w:t>
      </w:r>
      <w:r w:rsidR="00E062B0">
        <w:rPr>
          <w:rFonts w:ascii="Arial" w:hAnsi="Arial" w:cs="Arial"/>
          <w:b/>
        </w:rPr>
        <w:t xml:space="preserve">recapitulate the same properties of baseline CRF models </w:t>
      </w:r>
    </w:p>
    <w:p w14:paraId="5E53D2D3" w14:textId="5213439A" w:rsidR="00A86303" w:rsidRDefault="00A86303" w:rsidP="00A86303">
      <w:pPr>
        <w:spacing w:line="480" w:lineRule="auto"/>
        <w:jc w:val="both"/>
        <w:rPr>
          <w:rFonts w:ascii="Arial" w:hAnsi="Arial" w:cs="Arial"/>
        </w:rPr>
      </w:pPr>
      <w:r w:rsidRPr="00DB4633">
        <w:rPr>
          <w:rFonts w:ascii="Arial" w:hAnsi="Arial" w:cs="Arial"/>
        </w:rPr>
        <w:t>(A)</w:t>
      </w:r>
      <w:r>
        <w:rPr>
          <w:rFonts w:ascii="Arial" w:hAnsi="Arial" w:cs="Arial"/>
        </w:rPr>
        <w:t xml:space="preserve"> CRF graphs of baseline model (no added nodes) and </w:t>
      </w:r>
      <w:r w:rsidR="00340D05">
        <w:rPr>
          <w:rFonts w:ascii="Arial" w:hAnsi="Arial" w:cs="Arial"/>
        </w:rPr>
        <w:t>the added</w:t>
      </w:r>
      <w:r>
        <w:rPr>
          <w:rFonts w:ascii="Arial" w:hAnsi="Arial" w:cs="Arial"/>
        </w:rPr>
        <w:t xml:space="preserve"> node model, trained with the same experiment</w:t>
      </w:r>
      <w:r w:rsidR="007D3B87">
        <w:rPr>
          <w:rFonts w:ascii="Arial" w:hAnsi="Arial" w:cs="Arial"/>
        </w:rPr>
        <w:t>al data</w:t>
      </w:r>
      <w:r>
        <w:rPr>
          <w:rFonts w:ascii="Arial" w:hAnsi="Arial" w:cs="Arial"/>
        </w:rPr>
        <w:t>. Edge color represents</w:t>
      </w:r>
      <w:r w:rsidR="007D3B87">
        <w:rPr>
          <w:rFonts w:ascii="Arial" w:hAnsi="Arial" w:cs="Arial"/>
        </w:rPr>
        <w:t xml:space="preserve"> strength of node potentials</w:t>
      </w:r>
      <w:r>
        <w:rPr>
          <w:rFonts w:ascii="Arial" w:hAnsi="Arial" w:cs="Arial"/>
        </w:rPr>
        <w:t xml:space="preserve"> </w:t>
      </w:r>
      <w:r w:rsidR="007D3B87">
        <w:rPr>
          <w:rFonts w:ascii="Arial" w:hAnsi="Arial" w:cs="Arial"/>
        </w:rPr>
        <w:t>(</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7D3B87">
        <w:rPr>
          <w:rFonts w:ascii="Arial" w:hAnsi="Arial" w:cs="Arial"/>
        </w:rPr>
        <w:t>)</w:t>
      </w:r>
      <w:r>
        <w:rPr>
          <w:rFonts w:ascii="Arial" w:hAnsi="Arial" w:cs="Arial"/>
        </w:rPr>
        <w:t>; node color represents node strength. Node size represents node degree. Scale bar</w:t>
      </w:r>
      <w:r w:rsidR="007D3B87">
        <w:rPr>
          <w:rFonts w:ascii="Arial" w:hAnsi="Arial" w:cs="Arial"/>
        </w:rPr>
        <w:t>:</w:t>
      </w:r>
      <w:r>
        <w:rPr>
          <w:rFonts w:ascii="Arial" w:hAnsi="Arial" w:cs="Arial"/>
        </w:rPr>
        <w:t xml:space="preserve"> 50μm. (B) Graph densit</w:t>
      </w:r>
      <w:r w:rsidR="007D3B87">
        <w:rPr>
          <w:rFonts w:ascii="Arial" w:hAnsi="Arial" w:cs="Arial"/>
        </w:rPr>
        <w:t>y</w:t>
      </w:r>
      <w:r w:rsidR="001C100D">
        <w:rPr>
          <w:rFonts w:ascii="Arial" w:hAnsi="Arial" w:cs="Arial"/>
        </w:rPr>
        <w:t xml:space="preserve"> (</w:t>
      </w:r>
      <w:r w:rsidR="007C0733" w:rsidRPr="00C00291">
        <w:rPr>
          <w:rFonts w:ascii="Arial" w:hAnsi="Arial" w:cs="Arial"/>
        </w:rPr>
        <w:t>P=0.4375 n.s</w:t>
      </w:r>
      <w:r w:rsidR="001C100D">
        <w:rPr>
          <w:rFonts w:ascii="Arial" w:hAnsi="Arial" w:cs="Arial"/>
        </w:rPr>
        <w:t>)</w:t>
      </w:r>
      <w:r>
        <w:rPr>
          <w:rFonts w:ascii="Arial" w:hAnsi="Arial" w:cs="Arial"/>
        </w:rPr>
        <w:t>, (C) node strength</w:t>
      </w:r>
      <w:r w:rsidR="00797A2F">
        <w:rPr>
          <w:rFonts w:ascii="Arial" w:hAnsi="Arial" w:cs="Arial"/>
        </w:rPr>
        <w:t xml:space="preserve"> (</w:t>
      </w:r>
      <w:r w:rsidR="007D3B87">
        <w:rPr>
          <w:rFonts w:ascii="Arial" w:hAnsi="Arial" w:cs="Arial"/>
        </w:rPr>
        <w:t>P</w:t>
      </w:r>
      <w:r w:rsidR="006F5EEA">
        <w:rPr>
          <w:rFonts w:ascii="Arial" w:hAnsi="Arial" w:cs="Arial"/>
        </w:rPr>
        <w:t>=0.</w:t>
      </w:r>
      <w:del w:id="503" w:author="Shuting Han" w:date="2017-04-05T10:06:00Z">
        <w:r w:rsidR="006F5EEA" w:rsidDel="00E14E01">
          <w:rPr>
            <w:rFonts w:ascii="Arial" w:hAnsi="Arial" w:cs="Arial"/>
          </w:rPr>
          <w:delText>9650</w:delText>
        </w:r>
        <w:r w:rsidR="007D3B87" w:rsidDel="00E14E01">
          <w:rPr>
            <w:rFonts w:ascii="Arial" w:hAnsi="Arial" w:cs="Arial"/>
          </w:rPr>
          <w:delText xml:space="preserve"> </w:delText>
        </w:r>
      </w:del>
      <w:ins w:id="504" w:author="Shuting Han" w:date="2017-04-05T10:06:00Z">
        <w:r w:rsidR="00E14E01">
          <w:rPr>
            <w:rFonts w:ascii="Arial" w:hAnsi="Arial" w:cs="Arial"/>
          </w:rPr>
          <w:t xml:space="preserve">8438 </w:t>
        </w:r>
      </w:ins>
      <w:r w:rsidR="007D3B87">
        <w:rPr>
          <w:rFonts w:ascii="Arial" w:hAnsi="Arial" w:cs="Arial"/>
        </w:rPr>
        <w:t>n.s</w:t>
      </w:r>
      <w:r w:rsidR="00797A2F">
        <w:rPr>
          <w:rFonts w:ascii="Arial" w:hAnsi="Arial" w:cs="Arial"/>
        </w:rPr>
        <w:t>)</w:t>
      </w:r>
      <w:r w:rsidR="007D3B87">
        <w:rPr>
          <w:rFonts w:ascii="Arial" w:hAnsi="Arial" w:cs="Arial"/>
        </w:rPr>
        <w:t>, (D) node degree</w:t>
      </w:r>
      <w:r w:rsidR="00797A2F">
        <w:rPr>
          <w:rFonts w:ascii="Arial" w:hAnsi="Arial" w:cs="Arial"/>
        </w:rPr>
        <w:t xml:space="preserve"> (</w:t>
      </w:r>
      <w:r w:rsidR="007D3B87">
        <w:rPr>
          <w:rFonts w:ascii="Arial" w:hAnsi="Arial" w:cs="Arial"/>
        </w:rPr>
        <w:t>P</w:t>
      </w:r>
      <w:r w:rsidR="006F5EEA">
        <w:rPr>
          <w:rFonts w:ascii="Arial" w:hAnsi="Arial" w:cs="Arial"/>
        </w:rPr>
        <w:t>=0.</w:t>
      </w:r>
      <w:del w:id="505" w:author="Shuting Han" w:date="2017-04-05T10:06:00Z">
        <w:r w:rsidR="006F5EEA" w:rsidDel="00E14E01">
          <w:rPr>
            <w:rFonts w:ascii="Arial" w:hAnsi="Arial" w:cs="Arial"/>
          </w:rPr>
          <w:delText>6826</w:delText>
        </w:r>
        <w:r w:rsidR="007D3B87" w:rsidDel="00E14E01">
          <w:rPr>
            <w:rFonts w:ascii="Arial" w:hAnsi="Arial" w:cs="Arial"/>
          </w:rPr>
          <w:delText xml:space="preserve"> </w:delText>
        </w:r>
      </w:del>
      <w:ins w:id="506" w:author="Shuting Han" w:date="2017-04-05T10:06:00Z">
        <w:r w:rsidR="00E14E01">
          <w:rPr>
            <w:rFonts w:ascii="Arial" w:hAnsi="Arial" w:cs="Arial"/>
          </w:rPr>
          <w:t xml:space="preserve">1563 </w:t>
        </w:r>
      </w:ins>
      <w:r w:rsidR="007D3B87">
        <w:rPr>
          <w:rFonts w:ascii="Arial" w:hAnsi="Arial" w:cs="Arial"/>
        </w:rPr>
        <w:t>n.s</w:t>
      </w:r>
      <w:r w:rsidR="00797A2F">
        <w:rPr>
          <w:rFonts w:ascii="Arial" w:hAnsi="Arial" w:cs="Arial"/>
        </w:rPr>
        <w:t>)</w:t>
      </w:r>
      <w:r w:rsidR="007D3B87">
        <w:rPr>
          <w:rFonts w:ascii="Arial" w:hAnsi="Arial" w:cs="Arial"/>
        </w:rPr>
        <w:t>, (E) clustering coefficient</w:t>
      </w:r>
      <w:r w:rsidR="00797A2F">
        <w:rPr>
          <w:rFonts w:ascii="Arial" w:hAnsi="Arial" w:cs="Arial"/>
        </w:rPr>
        <w:t xml:space="preserve"> (</w:t>
      </w:r>
      <w:r w:rsidR="007D3B87">
        <w:rPr>
          <w:rFonts w:ascii="Arial" w:hAnsi="Arial" w:cs="Arial"/>
        </w:rPr>
        <w:t>P</w:t>
      </w:r>
      <w:r w:rsidR="006F5EEA">
        <w:rPr>
          <w:rFonts w:ascii="Arial" w:hAnsi="Arial" w:cs="Arial"/>
        </w:rPr>
        <w:t>=0.</w:t>
      </w:r>
      <w:del w:id="507" w:author="Shuting Han" w:date="2017-04-05T10:06:00Z">
        <w:r w:rsidR="006F5EEA" w:rsidDel="00E14E01">
          <w:rPr>
            <w:rFonts w:ascii="Arial" w:hAnsi="Arial" w:cs="Arial"/>
          </w:rPr>
          <w:delText>0839</w:delText>
        </w:r>
        <w:r w:rsidR="007D3B87" w:rsidDel="00E14E01">
          <w:rPr>
            <w:rFonts w:ascii="Arial" w:hAnsi="Arial" w:cs="Arial"/>
          </w:rPr>
          <w:delText xml:space="preserve"> </w:delText>
        </w:r>
      </w:del>
      <w:ins w:id="508" w:author="Shuting Han" w:date="2017-04-05T10:06:00Z">
        <w:r w:rsidR="00E14E01">
          <w:rPr>
            <w:rFonts w:ascii="Arial" w:hAnsi="Arial" w:cs="Arial"/>
          </w:rPr>
          <w:t xml:space="preserve">1563 </w:t>
        </w:r>
      </w:ins>
      <w:r w:rsidR="007D3B87">
        <w:rPr>
          <w:rFonts w:ascii="Arial" w:hAnsi="Arial" w:cs="Arial"/>
        </w:rPr>
        <w:t>n.s</w:t>
      </w:r>
      <w:r w:rsidR="00797A2F">
        <w:rPr>
          <w:rFonts w:ascii="Arial" w:hAnsi="Arial" w:cs="Arial"/>
        </w:rPr>
        <w:t>)</w:t>
      </w:r>
      <w:r>
        <w:rPr>
          <w:rFonts w:ascii="Arial" w:hAnsi="Arial" w:cs="Arial"/>
        </w:rPr>
        <w:t xml:space="preserve"> and (F) centrality</w:t>
      </w:r>
      <w:r w:rsidR="00797A2F">
        <w:rPr>
          <w:rFonts w:ascii="Arial" w:hAnsi="Arial" w:cs="Arial"/>
        </w:rPr>
        <w:t xml:space="preserve"> (</w:t>
      </w:r>
      <w:r w:rsidR="007D3B87">
        <w:rPr>
          <w:rFonts w:ascii="Arial" w:hAnsi="Arial" w:cs="Arial"/>
        </w:rPr>
        <w:t>P</w:t>
      </w:r>
      <w:r w:rsidR="006F5EEA">
        <w:rPr>
          <w:rFonts w:ascii="Arial" w:hAnsi="Arial" w:cs="Arial"/>
        </w:rPr>
        <w:t>=0.</w:t>
      </w:r>
      <w:del w:id="509" w:author="Shuting Han" w:date="2017-04-05T10:06:00Z">
        <w:r w:rsidR="006F5EEA" w:rsidDel="00E14E01">
          <w:rPr>
            <w:rFonts w:ascii="Arial" w:hAnsi="Arial" w:cs="Arial"/>
          </w:rPr>
          <w:delText>9570</w:delText>
        </w:r>
        <w:r w:rsidR="007D3B87" w:rsidDel="00E14E01">
          <w:rPr>
            <w:rFonts w:ascii="Arial" w:hAnsi="Arial" w:cs="Arial"/>
          </w:rPr>
          <w:delText xml:space="preserve"> </w:delText>
        </w:r>
      </w:del>
      <w:ins w:id="510" w:author="Shuting Han" w:date="2017-04-05T10:06:00Z">
        <w:r w:rsidR="00E14E01">
          <w:rPr>
            <w:rFonts w:ascii="Arial" w:hAnsi="Arial" w:cs="Arial"/>
          </w:rPr>
          <w:t xml:space="preserve">5625 </w:t>
        </w:r>
      </w:ins>
      <w:r w:rsidR="007D3B87">
        <w:rPr>
          <w:rFonts w:ascii="Arial" w:hAnsi="Arial" w:cs="Arial"/>
        </w:rPr>
        <w:t>n.s</w:t>
      </w:r>
      <w:r w:rsidR="00797A2F">
        <w:rPr>
          <w:rFonts w:ascii="Arial" w:hAnsi="Arial" w:cs="Arial"/>
        </w:rPr>
        <w:t>)</w:t>
      </w:r>
      <w:r>
        <w:rPr>
          <w:rFonts w:ascii="Arial" w:hAnsi="Arial" w:cs="Arial"/>
        </w:rPr>
        <w:t xml:space="preserve"> </w:t>
      </w:r>
      <w:r w:rsidR="007D3B87">
        <w:rPr>
          <w:rFonts w:ascii="Arial" w:hAnsi="Arial" w:cs="Arial"/>
        </w:rPr>
        <w:t xml:space="preserve">values between baseline and added node models </w:t>
      </w:r>
      <w:r>
        <w:rPr>
          <w:rFonts w:ascii="Arial" w:hAnsi="Arial" w:cs="Arial"/>
        </w:rPr>
        <w:t>(</w:t>
      </w:r>
      <w:r w:rsidR="006F5EEA">
        <w:rPr>
          <w:rFonts w:ascii="Arial" w:hAnsi="Arial" w:cs="Arial"/>
        </w:rPr>
        <w:t>n</w:t>
      </w:r>
      <w:r w:rsidR="003A5F94">
        <w:rPr>
          <w:rFonts w:ascii="Arial" w:hAnsi="Arial" w:cs="Arial"/>
        </w:rPr>
        <w:t xml:space="preserve"> </w:t>
      </w:r>
      <w:r w:rsidR="006F5EEA">
        <w:rPr>
          <w:rFonts w:ascii="Arial" w:hAnsi="Arial" w:cs="Arial"/>
        </w:rPr>
        <w:t>=</w:t>
      </w:r>
      <w:r w:rsidR="003A5F94">
        <w:rPr>
          <w:rFonts w:ascii="Arial" w:hAnsi="Arial" w:cs="Arial"/>
        </w:rPr>
        <w:t xml:space="preserve"> </w:t>
      </w:r>
      <w:r w:rsidR="006F5EEA">
        <w:rPr>
          <w:rFonts w:ascii="Arial" w:hAnsi="Arial" w:cs="Arial"/>
        </w:rPr>
        <w:t xml:space="preserve">6 </w:t>
      </w:r>
      <w:r w:rsidR="000A156C">
        <w:rPr>
          <w:rFonts w:ascii="Arial" w:hAnsi="Arial" w:cs="Arial"/>
        </w:rPr>
        <w:t>mice</w:t>
      </w:r>
      <w:ins w:id="511" w:author="Shuting Han" w:date="2017-04-04T15:07:00Z">
        <w:r w:rsidR="00815068">
          <w:rPr>
            <w:rFonts w:ascii="Arial" w:hAnsi="Arial" w:cs="Arial"/>
          </w:rPr>
          <w:t xml:space="preserve">; </w:t>
        </w:r>
      </w:ins>
      <w:ins w:id="512" w:author="Shuting Han" w:date="2017-04-05T10:07:00Z">
        <w:r w:rsidR="00E14E01">
          <w:rPr>
            <w:rFonts w:ascii="Arial" w:hAnsi="Arial" w:cs="Arial"/>
          </w:rPr>
          <w:t>Wilcoxon signed rank test</w:t>
        </w:r>
      </w:ins>
      <w:r>
        <w:rPr>
          <w:rFonts w:ascii="Arial" w:hAnsi="Arial" w:cs="Arial"/>
        </w:rPr>
        <w:t xml:space="preserve">). </w:t>
      </w:r>
      <w:r w:rsidR="004A16F1">
        <w:rPr>
          <w:rFonts w:ascii="Arial" w:hAnsi="Arial" w:cs="Arial"/>
        </w:rPr>
        <w:t xml:space="preserve">Each dot in the data plots represents the mean value for a different mouse. </w:t>
      </w:r>
      <w:r w:rsidR="009C349D">
        <w:rPr>
          <w:rFonts w:ascii="Arial" w:hAnsi="Arial" w:cs="Arial"/>
        </w:rPr>
        <w:t>Related to Figure 2.</w:t>
      </w:r>
    </w:p>
    <w:p w14:paraId="6EFFDFE2" w14:textId="77777777" w:rsidR="00D21681" w:rsidRDefault="00D21681" w:rsidP="007D633E">
      <w:pPr>
        <w:spacing w:line="480" w:lineRule="auto"/>
        <w:jc w:val="both"/>
        <w:rPr>
          <w:rFonts w:ascii="Arial" w:hAnsi="Arial" w:cs="Arial"/>
          <w:b/>
        </w:rPr>
      </w:pPr>
    </w:p>
    <w:p w14:paraId="737677E2" w14:textId="77777777" w:rsidR="00F24BE7" w:rsidRDefault="00BD60C1" w:rsidP="00BD60C1">
      <w:pPr>
        <w:spacing w:line="480" w:lineRule="auto"/>
        <w:jc w:val="both"/>
        <w:rPr>
          <w:rFonts w:ascii="Arial" w:hAnsi="Arial" w:cs="Arial"/>
        </w:rPr>
      </w:pPr>
      <w:r>
        <w:rPr>
          <w:rFonts w:ascii="Arial" w:hAnsi="Arial" w:cs="Arial"/>
          <w:b/>
        </w:rPr>
        <w:t xml:space="preserve">Figure </w:t>
      </w:r>
      <w:r w:rsidR="009B7F2C">
        <w:rPr>
          <w:rFonts w:ascii="Arial" w:hAnsi="Arial" w:cs="Arial"/>
          <w:b/>
        </w:rPr>
        <w:t>S3</w:t>
      </w:r>
      <w:r>
        <w:rPr>
          <w:rFonts w:ascii="Arial" w:hAnsi="Arial" w:cs="Arial"/>
          <w:b/>
        </w:rPr>
        <w:t xml:space="preserve">. </w:t>
      </w:r>
      <w:r w:rsidR="00E624FF">
        <w:rPr>
          <w:rFonts w:ascii="Arial" w:hAnsi="Arial" w:cs="Arial"/>
          <w:b/>
        </w:rPr>
        <w:t xml:space="preserve">Core ensembles from </w:t>
      </w:r>
      <w:r w:rsidR="00B77819">
        <w:rPr>
          <w:rFonts w:ascii="Arial" w:hAnsi="Arial" w:cs="Arial"/>
          <w:b/>
        </w:rPr>
        <w:t xml:space="preserve">CRF </w:t>
      </w:r>
      <w:r w:rsidR="00F24BE7">
        <w:rPr>
          <w:rFonts w:ascii="Arial" w:hAnsi="Arial" w:cs="Arial"/>
          <w:b/>
        </w:rPr>
        <w:t>have the highest classification performance for visual stimuli</w:t>
      </w:r>
      <w:r w:rsidR="00F24BE7">
        <w:rPr>
          <w:rFonts w:ascii="Arial" w:hAnsi="Arial" w:cs="Arial"/>
        </w:rPr>
        <w:t xml:space="preserve"> </w:t>
      </w:r>
    </w:p>
    <w:p w14:paraId="7DC9F182" w14:textId="255207F4" w:rsidR="00BD60C1" w:rsidRDefault="00BD60C1" w:rsidP="00BD60C1">
      <w:pPr>
        <w:spacing w:line="480" w:lineRule="auto"/>
        <w:jc w:val="both"/>
        <w:rPr>
          <w:rFonts w:ascii="Arial" w:hAnsi="Arial" w:cs="Arial"/>
        </w:rPr>
      </w:pPr>
      <w:r>
        <w:rPr>
          <w:rFonts w:ascii="Arial" w:hAnsi="Arial" w:cs="Arial"/>
        </w:rPr>
        <w:t xml:space="preserve">(A) Accuracy, (B) precision and (C) recall </w:t>
      </w:r>
      <w:r w:rsidR="005B4BAF">
        <w:rPr>
          <w:rFonts w:ascii="Arial" w:hAnsi="Arial" w:cs="Arial"/>
        </w:rPr>
        <w:t>for classification performance</w:t>
      </w:r>
      <w:r w:rsidRPr="000F4E1F">
        <w:rPr>
          <w:rFonts w:ascii="Arial" w:hAnsi="Arial" w:cs="Arial"/>
        </w:rPr>
        <w:t xml:space="preserve"> from randomly down-sampled or up-sampled</w:t>
      </w:r>
      <w:r>
        <w:rPr>
          <w:rFonts w:ascii="Arial" w:hAnsi="Arial" w:cs="Arial"/>
        </w:rPr>
        <w:t xml:space="preserve"> </w:t>
      </w:r>
      <w:r w:rsidR="003E641E">
        <w:rPr>
          <w:rFonts w:ascii="Arial" w:hAnsi="Arial" w:cs="Arial"/>
        </w:rPr>
        <w:t>CRF</w:t>
      </w:r>
      <w:r w:rsidRPr="000F4E1F">
        <w:rPr>
          <w:rFonts w:ascii="Arial" w:hAnsi="Arial" w:cs="Arial"/>
        </w:rPr>
        <w:t xml:space="preserve"> </w:t>
      </w:r>
      <w:r w:rsidR="005B4BAF">
        <w:rPr>
          <w:rFonts w:ascii="Arial" w:hAnsi="Arial" w:cs="Arial"/>
        </w:rPr>
        <w:t xml:space="preserve">core </w:t>
      </w:r>
      <w:r w:rsidRPr="000F4E1F">
        <w:rPr>
          <w:rFonts w:ascii="Arial" w:hAnsi="Arial" w:cs="Arial"/>
        </w:rPr>
        <w:t>ensembl</w:t>
      </w:r>
      <w:r w:rsidR="005B4BAF">
        <w:rPr>
          <w:rFonts w:ascii="Arial" w:hAnsi="Arial" w:cs="Arial"/>
        </w:rPr>
        <w:t>es.</w:t>
      </w:r>
      <w:r>
        <w:rPr>
          <w:rFonts w:ascii="Arial" w:hAnsi="Arial" w:cs="Arial"/>
        </w:rPr>
        <w:t xml:space="preserve"> (D) Accuracy, (E) </w:t>
      </w:r>
      <w:r>
        <w:rPr>
          <w:rFonts w:ascii="Arial" w:hAnsi="Arial" w:cs="Arial"/>
        </w:rPr>
        <w:lastRenderedPageBreak/>
        <w:t>precision and (F) recall</w:t>
      </w:r>
      <w:r w:rsidRPr="000F4E1F">
        <w:rPr>
          <w:rFonts w:ascii="Arial" w:hAnsi="Arial" w:cs="Arial"/>
        </w:rPr>
        <w:t xml:space="preserve"> </w:t>
      </w:r>
      <w:r w:rsidR="005B4BAF">
        <w:rPr>
          <w:rFonts w:ascii="Arial" w:hAnsi="Arial" w:cs="Arial"/>
        </w:rPr>
        <w:t>for classification performance</w:t>
      </w:r>
      <w:r w:rsidRPr="000F4E1F">
        <w:rPr>
          <w:rFonts w:ascii="Arial" w:hAnsi="Arial" w:cs="Arial"/>
        </w:rPr>
        <w:t xml:space="preserve"> from randomly </w:t>
      </w:r>
      <w:r>
        <w:rPr>
          <w:rFonts w:ascii="Arial" w:hAnsi="Arial" w:cs="Arial"/>
        </w:rPr>
        <w:t>chosen</w:t>
      </w:r>
      <w:r w:rsidRPr="000F4E1F">
        <w:rPr>
          <w:rFonts w:ascii="Arial" w:hAnsi="Arial" w:cs="Arial"/>
        </w:rPr>
        <w:t xml:space="preserve"> ensemble</w:t>
      </w:r>
      <w:r>
        <w:rPr>
          <w:rFonts w:ascii="Arial" w:hAnsi="Arial" w:cs="Arial"/>
        </w:rPr>
        <w:t>s.</w:t>
      </w:r>
      <w:r w:rsidR="005B4BAF">
        <w:rPr>
          <w:rFonts w:ascii="Arial" w:hAnsi="Arial" w:cs="Arial"/>
        </w:rPr>
        <w:t xml:space="preserve"> </w:t>
      </w:r>
      <w:r w:rsidR="005B4BAF" w:rsidRPr="00720CCF">
        <w:rPr>
          <w:rFonts w:ascii="Arial" w:hAnsi="Arial" w:cs="Arial"/>
        </w:rPr>
        <w:t>Data presented</w:t>
      </w:r>
      <w:r w:rsidR="005B4BAF">
        <w:rPr>
          <w:rFonts w:ascii="Arial" w:hAnsi="Arial" w:cs="Arial"/>
        </w:rPr>
        <w:t xml:space="preserve"> </w:t>
      </w:r>
      <w:r w:rsidR="005B4BAF" w:rsidRPr="00720CCF">
        <w:rPr>
          <w:rFonts w:ascii="Arial" w:hAnsi="Arial" w:cs="Arial"/>
        </w:rPr>
        <w:t xml:space="preserve">as box </w:t>
      </w:r>
      <w:r w:rsidR="005B4BAF">
        <w:rPr>
          <w:rFonts w:ascii="Arial" w:hAnsi="Arial" w:cs="Arial"/>
        </w:rPr>
        <w:t>and whisker plots</w:t>
      </w:r>
      <w:r w:rsidR="005B4BAF" w:rsidRPr="00720CCF">
        <w:rPr>
          <w:rFonts w:ascii="Arial" w:hAnsi="Arial" w:cs="Arial"/>
        </w:rPr>
        <w:t xml:space="preserve"> displaying median</w:t>
      </w:r>
      <w:r w:rsidR="005B4BAF">
        <w:rPr>
          <w:rFonts w:ascii="Arial" w:hAnsi="Arial" w:cs="Arial"/>
        </w:rPr>
        <w:t xml:space="preserve"> and</w:t>
      </w:r>
      <w:r w:rsidR="005B4BAF" w:rsidRPr="00720CCF">
        <w:rPr>
          <w:rFonts w:ascii="Arial" w:hAnsi="Arial" w:cs="Arial"/>
        </w:rPr>
        <w:t xml:space="preserve"> </w:t>
      </w:r>
      <w:r w:rsidR="005B4BAF">
        <w:rPr>
          <w:rFonts w:ascii="Arial" w:hAnsi="Arial" w:cs="Arial"/>
        </w:rPr>
        <w:t>interquartile ranges (n = 6 mice</w:t>
      </w:r>
      <w:ins w:id="513" w:author="Shuting Han" w:date="2017-04-04T15:07:00Z">
        <w:r w:rsidR="00815068">
          <w:rPr>
            <w:rFonts w:ascii="Arial" w:hAnsi="Arial" w:cs="Arial"/>
          </w:rPr>
          <w:t xml:space="preserve">; </w:t>
        </w:r>
        <w:r w:rsidR="00815068">
          <w:rPr>
            <w:rFonts w:ascii="Arial" w:hAnsi="Arial" w:cs="Arial"/>
            <w:color w:val="2E2E2E"/>
            <w:shd w:val="clear" w:color="auto" w:fill="FFFFFF"/>
          </w:rPr>
          <w:t>Wilcoxon rank</w:t>
        </w:r>
      </w:ins>
      <w:ins w:id="514" w:author="Shuting Han" w:date="2017-04-04T17:47:00Z">
        <w:r w:rsidR="00634375">
          <w:rPr>
            <w:rFonts w:ascii="Arial" w:hAnsi="Arial" w:cs="Arial"/>
            <w:color w:val="2E2E2E"/>
            <w:shd w:val="clear" w:color="auto" w:fill="FFFFFF"/>
          </w:rPr>
          <w:t xml:space="preserve"> sum</w:t>
        </w:r>
      </w:ins>
      <w:ins w:id="515" w:author="Shuting Han" w:date="2017-04-04T15:07:00Z">
        <w:r w:rsidR="00815068">
          <w:rPr>
            <w:rFonts w:ascii="Arial" w:hAnsi="Arial" w:cs="Arial"/>
            <w:color w:val="2E2E2E"/>
            <w:shd w:val="clear" w:color="auto" w:fill="FFFFFF"/>
          </w:rPr>
          <w:t xml:space="preserve"> test</w:t>
        </w:r>
      </w:ins>
      <w:r w:rsidR="00CD54AC">
        <w:rPr>
          <w:rFonts w:ascii="Arial" w:hAnsi="Arial" w:cs="Arial"/>
        </w:rPr>
        <w:t>)</w:t>
      </w:r>
      <w:r w:rsidR="005B4BAF">
        <w:rPr>
          <w:rFonts w:ascii="Arial" w:hAnsi="Arial" w:cs="Arial"/>
        </w:rPr>
        <w:t>.</w:t>
      </w:r>
      <w:r w:rsidR="00FC25D3">
        <w:rPr>
          <w:rFonts w:ascii="Arial" w:hAnsi="Arial" w:cs="Arial"/>
        </w:rPr>
        <w:t xml:space="preserve"> Related to Figure 4.</w:t>
      </w:r>
    </w:p>
    <w:p w14:paraId="102D4B96" w14:textId="77777777" w:rsidR="00BD60C1" w:rsidRDefault="00BD60C1" w:rsidP="007D633E">
      <w:pPr>
        <w:spacing w:line="480" w:lineRule="auto"/>
        <w:jc w:val="both"/>
        <w:rPr>
          <w:rFonts w:ascii="Arial" w:hAnsi="Arial" w:cs="Arial"/>
          <w:b/>
        </w:rPr>
      </w:pPr>
    </w:p>
    <w:p w14:paraId="18364F6C" w14:textId="4E9B8C2C" w:rsidR="003176E4" w:rsidRPr="000F4E1F" w:rsidRDefault="003176E4" w:rsidP="003176E4">
      <w:pPr>
        <w:spacing w:line="480" w:lineRule="auto"/>
        <w:jc w:val="both"/>
        <w:rPr>
          <w:rFonts w:ascii="Arial" w:hAnsi="Arial" w:cs="Arial"/>
          <w:b/>
        </w:rPr>
      </w:pPr>
      <w:r>
        <w:rPr>
          <w:rFonts w:ascii="Arial" w:hAnsi="Arial" w:cs="Arial"/>
          <w:b/>
        </w:rPr>
        <w:t xml:space="preserve">Figure </w:t>
      </w:r>
      <w:r w:rsidR="00706079">
        <w:rPr>
          <w:rFonts w:ascii="Arial" w:hAnsi="Arial" w:cs="Arial"/>
          <w:b/>
        </w:rPr>
        <w:t>S</w:t>
      </w:r>
      <w:r w:rsidR="009B7F2C">
        <w:rPr>
          <w:rFonts w:ascii="Arial" w:hAnsi="Arial" w:cs="Arial"/>
          <w:b/>
        </w:rPr>
        <w:t>4</w:t>
      </w:r>
      <w:r>
        <w:rPr>
          <w:rFonts w:ascii="Arial" w:hAnsi="Arial" w:cs="Arial"/>
          <w:b/>
        </w:rPr>
        <w:t>. C</w:t>
      </w:r>
      <w:r w:rsidR="006A4EF3">
        <w:rPr>
          <w:rFonts w:ascii="Arial" w:hAnsi="Arial" w:cs="Arial"/>
          <w:b/>
        </w:rPr>
        <w:t xml:space="preserve">lassification </w:t>
      </w:r>
      <w:r>
        <w:rPr>
          <w:rFonts w:ascii="Arial" w:hAnsi="Arial" w:cs="Arial"/>
          <w:b/>
        </w:rPr>
        <w:t xml:space="preserve">performance </w:t>
      </w:r>
      <w:r w:rsidR="006A4EF3">
        <w:rPr>
          <w:rFonts w:ascii="Arial" w:hAnsi="Arial" w:cs="Arial"/>
          <w:b/>
        </w:rPr>
        <w:t>between</w:t>
      </w:r>
      <w:r>
        <w:rPr>
          <w:rFonts w:ascii="Arial" w:hAnsi="Arial" w:cs="Arial"/>
          <w:b/>
        </w:rPr>
        <w:t xml:space="preserve"> CRF </w:t>
      </w:r>
      <w:r w:rsidR="006A4EF3">
        <w:rPr>
          <w:rFonts w:ascii="Arial" w:hAnsi="Arial" w:cs="Arial"/>
          <w:b/>
        </w:rPr>
        <w:t xml:space="preserve">core </w:t>
      </w:r>
      <w:r>
        <w:rPr>
          <w:rFonts w:ascii="Arial" w:hAnsi="Arial" w:cs="Arial"/>
          <w:b/>
        </w:rPr>
        <w:t>ensembles and high OSI cells</w:t>
      </w:r>
    </w:p>
    <w:p w14:paraId="76919BA0" w14:textId="02DC8BF1" w:rsidR="003176E4" w:rsidRDefault="003176E4" w:rsidP="003176E4">
      <w:pPr>
        <w:spacing w:line="480" w:lineRule="auto"/>
        <w:jc w:val="both"/>
        <w:rPr>
          <w:rFonts w:ascii="Arial" w:hAnsi="Arial" w:cs="Arial"/>
        </w:rPr>
      </w:pPr>
      <w:r>
        <w:rPr>
          <w:rFonts w:ascii="Arial" w:hAnsi="Arial" w:cs="Arial"/>
        </w:rPr>
        <w:t xml:space="preserve">(A) ROC curves of </w:t>
      </w:r>
      <w:r w:rsidR="00706079">
        <w:rPr>
          <w:rFonts w:ascii="Arial" w:hAnsi="Arial" w:cs="Arial"/>
        </w:rPr>
        <w:t>classification</w:t>
      </w:r>
      <w:r w:rsidR="00FC212D">
        <w:rPr>
          <w:rFonts w:ascii="Arial" w:hAnsi="Arial" w:cs="Arial"/>
        </w:rPr>
        <w:t xml:space="preserve"> performance</w:t>
      </w:r>
      <w:r w:rsidR="00706079">
        <w:rPr>
          <w:rFonts w:ascii="Arial" w:hAnsi="Arial" w:cs="Arial"/>
        </w:rPr>
        <w:t xml:space="preserve"> </w:t>
      </w:r>
      <w:r w:rsidR="00FC212D">
        <w:rPr>
          <w:rFonts w:ascii="Arial" w:hAnsi="Arial" w:cs="Arial"/>
        </w:rPr>
        <w:t>between CRF core</w:t>
      </w:r>
      <w:r w:rsidR="00706079">
        <w:rPr>
          <w:rFonts w:ascii="Arial" w:hAnsi="Arial" w:cs="Arial"/>
        </w:rPr>
        <w:t xml:space="preserve"> ensembles</w:t>
      </w:r>
      <w:r w:rsidR="00FC212D">
        <w:rPr>
          <w:rFonts w:ascii="Arial" w:hAnsi="Arial" w:cs="Arial"/>
        </w:rPr>
        <w:t xml:space="preserve"> (orange)</w:t>
      </w:r>
      <w:r w:rsidR="00706079">
        <w:rPr>
          <w:rFonts w:ascii="Arial" w:hAnsi="Arial" w:cs="Arial"/>
        </w:rPr>
        <w:t xml:space="preserve"> and </w:t>
      </w:r>
      <w:r>
        <w:rPr>
          <w:rFonts w:ascii="Arial" w:hAnsi="Arial" w:cs="Arial"/>
        </w:rPr>
        <w:t>high OSI cells</w:t>
      </w:r>
      <w:r w:rsidR="00FC212D">
        <w:rPr>
          <w:rFonts w:ascii="Arial" w:hAnsi="Arial" w:cs="Arial"/>
        </w:rPr>
        <w:t xml:space="preserve"> (gr</w:t>
      </w:r>
      <w:r w:rsidR="001B278C">
        <w:rPr>
          <w:rFonts w:ascii="Arial" w:hAnsi="Arial" w:cs="Arial"/>
        </w:rPr>
        <w:t>e</w:t>
      </w:r>
      <w:r w:rsidR="00FC212D">
        <w:rPr>
          <w:rFonts w:ascii="Arial" w:hAnsi="Arial" w:cs="Arial"/>
        </w:rPr>
        <w:t>y)</w:t>
      </w:r>
      <w:r>
        <w:rPr>
          <w:rFonts w:ascii="Arial" w:hAnsi="Arial" w:cs="Arial"/>
        </w:rPr>
        <w:t xml:space="preserve">. Dashed line represent random </w:t>
      </w:r>
      <w:r w:rsidR="00FC212D">
        <w:rPr>
          <w:rFonts w:ascii="Arial" w:hAnsi="Arial" w:cs="Arial"/>
        </w:rPr>
        <w:t>performance</w:t>
      </w:r>
      <w:r>
        <w:rPr>
          <w:rFonts w:ascii="Arial" w:hAnsi="Arial" w:cs="Arial"/>
        </w:rPr>
        <w:t xml:space="preserve">. (B) AUC </w:t>
      </w:r>
      <w:r w:rsidR="001B278C">
        <w:rPr>
          <w:rFonts w:ascii="Arial" w:hAnsi="Arial" w:cs="Arial"/>
        </w:rPr>
        <w:t>(P</w:t>
      </w:r>
      <w:r w:rsidR="007F132C">
        <w:rPr>
          <w:rFonts w:ascii="Arial" w:hAnsi="Arial" w:cs="Arial"/>
        </w:rPr>
        <w:t>=0.9461</w:t>
      </w:r>
      <w:r w:rsidR="001B278C">
        <w:rPr>
          <w:rFonts w:ascii="Arial" w:hAnsi="Arial" w:cs="Arial"/>
        </w:rPr>
        <w:t xml:space="preserve"> n.s</w:t>
      </w:r>
      <w:r w:rsidR="007F132C">
        <w:rPr>
          <w:rFonts w:ascii="Arial" w:hAnsi="Arial" w:cs="Arial"/>
        </w:rPr>
        <w:t>),</w:t>
      </w:r>
      <w:r>
        <w:rPr>
          <w:rFonts w:ascii="Arial" w:hAnsi="Arial" w:cs="Arial"/>
        </w:rPr>
        <w:t xml:space="preserve"> (C) </w:t>
      </w:r>
      <w:r w:rsidR="007F132C">
        <w:rPr>
          <w:rFonts w:ascii="Arial" w:hAnsi="Arial" w:cs="Arial"/>
        </w:rPr>
        <w:t>a</w:t>
      </w:r>
      <w:r w:rsidRPr="000F4E1F">
        <w:rPr>
          <w:rFonts w:ascii="Arial" w:hAnsi="Arial" w:cs="Arial"/>
        </w:rPr>
        <w:t>ccuracy</w:t>
      </w:r>
      <w:r w:rsidR="001B278C">
        <w:rPr>
          <w:rFonts w:ascii="Arial" w:hAnsi="Arial" w:cs="Arial"/>
        </w:rPr>
        <w:t xml:space="preserve"> (P</w:t>
      </w:r>
      <w:r>
        <w:rPr>
          <w:rFonts w:ascii="Arial" w:hAnsi="Arial" w:cs="Arial"/>
        </w:rPr>
        <w:t>=0.0001</w:t>
      </w:r>
      <w:r w:rsidR="001B278C">
        <w:rPr>
          <w:rFonts w:ascii="Arial" w:hAnsi="Arial" w:cs="Arial"/>
        </w:rPr>
        <w:t>***</w:t>
      </w:r>
      <w:r>
        <w:rPr>
          <w:rFonts w:ascii="Arial" w:hAnsi="Arial" w:cs="Arial"/>
        </w:rPr>
        <w:t>)</w:t>
      </w:r>
      <w:r w:rsidRPr="000F4E1F">
        <w:rPr>
          <w:rFonts w:ascii="Arial" w:hAnsi="Arial" w:cs="Arial"/>
        </w:rPr>
        <w:t>, (</w:t>
      </w:r>
      <w:r>
        <w:rPr>
          <w:rFonts w:ascii="Arial" w:hAnsi="Arial" w:cs="Arial"/>
        </w:rPr>
        <w:t>D</w:t>
      </w:r>
      <w:r w:rsidRPr="000F4E1F">
        <w:rPr>
          <w:rFonts w:ascii="Arial" w:hAnsi="Arial" w:cs="Arial"/>
        </w:rPr>
        <w:t>)</w:t>
      </w:r>
      <w:r>
        <w:rPr>
          <w:rFonts w:ascii="Arial" w:hAnsi="Arial" w:cs="Arial"/>
        </w:rPr>
        <w:t xml:space="preserve"> </w:t>
      </w:r>
      <w:r w:rsidRPr="000F4E1F">
        <w:rPr>
          <w:rFonts w:ascii="Arial" w:hAnsi="Arial" w:cs="Arial"/>
        </w:rPr>
        <w:t>precision</w:t>
      </w:r>
      <w:r w:rsidR="001B278C">
        <w:rPr>
          <w:rFonts w:ascii="Arial" w:hAnsi="Arial" w:cs="Arial"/>
        </w:rPr>
        <w:t xml:space="preserve"> (P</w:t>
      </w:r>
      <w:r>
        <w:rPr>
          <w:rFonts w:ascii="Arial" w:hAnsi="Arial" w:cs="Arial"/>
        </w:rPr>
        <w:t>=0.0002</w:t>
      </w:r>
      <w:r w:rsidR="001B278C">
        <w:rPr>
          <w:rFonts w:ascii="Arial" w:hAnsi="Arial" w:cs="Arial"/>
        </w:rPr>
        <w:t>***</w:t>
      </w:r>
      <w:r>
        <w:rPr>
          <w:rFonts w:ascii="Arial" w:hAnsi="Arial" w:cs="Arial"/>
        </w:rPr>
        <w:t>)</w:t>
      </w:r>
      <w:r w:rsidRPr="000F4E1F">
        <w:rPr>
          <w:rFonts w:ascii="Arial" w:hAnsi="Arial" w:cs="Arial"/>
        </w:rPr>
        <w:t xml:space="preserve"> and (</w:t>
      </w:r>
      <w:r>
        <w:rPr>
          <w:rFonts w:ascii="Arial" w:hAnsi="Arial" w:cs="Arial"/>
        </w:rPr>
        <w:t>E</w:t>
      </w:r>
      <w:r w:rsidRPr="000F4E1F">
        <w:rPr>
          <w:rFonts w:ascii="Arial" w:hAnsi="Arial" w:cs="Arial"/>
        </w:rPr>
        <w:t xml:space="preserve">) recall </w:t>
      </w:r>
      <w:r w:rsidR="001B278C">
        <w:rPr>
          <w:rFonts w:ascii="Arial" w:hAnsi="Arial" w:cs="Arial"/>
        </w:rPr>
        <w:t>(P</w:t>
      </w:r>
      <w:r>
        <w:rPr>
          <w:rFonts w:ascii="Arial" w:hAnsi="Arial" w:cs="Arial"/>
        </w:rPr>
        <w:t>=0.3104</w:t>
      </w:r>
      <w:r w:rsidR="001B278C">
        <w:rPr>
          <w:rFonts w:ascii="Arial" w:hAnsi="Arial" w:cs="Arial"/>
        </w:rPr>
        <w:t xml:space="preserve"> n.s</w:t>
      </w:r>
      <w:r>
        <w:rPr>
          <w:rFonts w:ascii="Arial" w:hAnsi="Arial" w:cs="Arial"/>
        </w:rPr>
        <w:t xml:space="preserve">) </w:t>
      </w:r>
      <w:r w:rsidRPr="000F4E1F">
        <w:rPr>
          <w:rFonts w:ascii="Arial" w:hAnsi="Arial" w:cs="Arial"/>
        </w:rPr>
        <w:t xml:space="preserve">of </w:t>
      </w:r>
      <w:r w:rsidR="007F132C">
        <w:rPr>
          <w:rFonts w:ascii="Arial" w:hAnsi="Arial" w:cs="Arial"/>
        </w:rPr>
        <w:t>classification performance for CRF core ensembles (orange) and h</w:t>
      </w:r>
      <w:r w:rsidR="001B278C">
        <w:rPr>
          <w:rFonts w:ascii="Arial" w:hAnsi="Arial" w:cs="Arial"/>
        </w:rPr>
        <w:t>igh OSI cells (gre</w:t>
      </w:r>
      <w:r w:rsidR="007F132C">
        <w:rPr>
          <w:rFonts w:ascii="Arial" w:hAnsi="Arial" w:cs="Arial"/>
        </w:rPr>
        <w:t>y)</w:t>
      </w:r>
      <w:r w:rsidRPr="000F4E1F">
        <w:rPr>
          <w:rFonts w:ascii="Arial" w:hAnsi="Arial" w:cs="Arial"/>
        </w:rPr>
        <w:t>.</w:t>
      </w:r>
      <w:r>
        <w:rPr>
          <w:rFonts w:ascii="Arial" w:hAnsi="Arial" w:cs="Arial"/>
        </w:rPr>
        <w:t xml:space="preserve"> (F)</w:t>
      </w:r>
      <w:r w:rsidRPr="00145E74">
        <w:rPr>
          <w:rFonts w:ascii="Arial" w:hAnsi="Arial" w:cs="Arial"/>
        </w:rPr>
        <w:t xml:space="preserve"> </w:t>
      </w:r>
      <w:r w:rsidRPr="000F4E1F">
        <w:rPr>
          <w:rFonts w:ascii="Arial" w:hAnsi="Arial" w:cs="Arial"/>
        </w:rPr>
        <w:t xml:space="preserve">Percentage of </w:t>
      </w:r>
      <w:r>
        <w:rPr>
          <w:rFonts w:ascii="Arial" w:hAnsi="Arial" w:cs="Arial"/>
        </w:rPr>
        <w:t xml:space="preserve">shared neurons between CRF </w:t>
      </w:r>
      <w:r w:rsidR="001B278C">
        <w:rPr>
          <w:rFonts w:ascii="Arial" w:hAnsi="Arial" w:cs="Arial"/>
        </w:rPr>
        <w:t xml:space="preserve">core </w:t>
      </w:r>
      <w:r>
        <w:rPr>
          <w:rFonts w:ascii="Arial" w:hAnsi="Arial" w:cs="Arial"/>
        </w:rPr>
        <w:t>ensembles and high OSI cells.</w:t>
      </w:r>
      <w:r w:rsidRPr="000F4E1F">
        <w:rPr>
          <w:rFonts w:ascii="Arial" w:hAnsi="Arial" w:cs="Arial"/>
        </w:rPr>
        <w:t xml:space="preserve"> </w:t>
      </w:r>
      <w:r>
        <w:rPr>
          <w:rFonts w:ascii="Arial" w:hAnsi="Arial" w:cs="Arial"/>
        </w:rPr>
        <w:t xml:space="preserve">(G) </w:t>
      </w:r>
      <w:r w:rsidR="001B278C">
        <w:rPr>
          <w:rFonts w:ascii="Arial" w:hAnsi="Arial" w:cs="Arial"/>
        </w:rPr>
        <w:t>Percentage from the total population size of CRF core ensemb</w:t>
      </w:r>
      <w:r w:rsidR="001C100D">
        <w:rPr>
          <w:rFonts w:ascii="Arial" w:hAnsi="Arial" w:cs="Arial"/>
        </w:rPr>
        <w:t>le neurons and high OSI cells (P</w:t>
      </w:r>
      <w:r w:rsidR="001B278C">
        <w:rPr>
          <w:rFonts w:ascii="Arial" w:hAnsi="Arial" w:cs="Arial"/>
        </w:rPr>
        <w:t>=0.5075</w:t>
      </w:r>
      <w:r w:rsidR="001C100D">
        <w:rPr>
          <w:rFonts w:ascii="Arial" w:hAnsi="Arial" w:cs="Arial"/>
        </w:rPr>
        <w:t xml:space="preserve"> n.s</w:t>
      </w:r>
      <w:r w:rsidR="001B278C">
        <w:rPr>
          <w:rFonts w:ascii="Arial" w:hAnsi="Arial" w:cs="Arial"/>
        </w:rPr>
        <w:t>).</w:t>
      </w:r>
      <w:r>
        <w:rPr>
          <w:rFonts w:ascii="Arial" w:hAnsi="Arial" w:cs="Arial"/>
        </w:rPr>
        <w:t xml:space="preserve"> (H)</w:t>
      </w:r>
      <w:r w:rsidRPr="006B4007">
        <w:rPr>
          <w:rFonts w:ascii="Arial" w:hAnsi="Arial" w:cs="Arial"/>
        </w:rPr>
        <w:t xml:space="preserve"> </w:t>
      </w:r>
      <w:r w:rsidR="001B278C">
        <w:rPr>
          <w:rFonts w:ascii="Arial" w:hAnsi="Arial" w:cs="Arial"/>
        </w:rPr>
        <w:t>Spatial maps of CRF core neurons (orange) and high OSI cells (grey).</w:t>
      </w:r>
      <w:r w:rsidR="001B278C" w:rsidRPr="000F4E1F">
        <w:rPr>
          <w:rFonts w:ascii="Arial" w:hAnsi="Arial" w:cs="Arial"/>
        </w:rPr>
        <w:t xml:space="preserve"> </w:t>
      </w:r>
      <w:r w:rsidR="001B278C">
        <w:rPr>
          <w:rFonts w:ascii="Arial" w:hAnsi="Arial" w:cs="Arial"/>
        </w:rPr>
        <w:t>C</w:t>
      </w:r>
      <w:r w:rsidR="001B278C" w:rsidRPr="000F4E1F">
        <w:rPr>
          <w:rFonts w:ascii="Arial" w:hAnsi="Arial" w:cs="Arial"/>
        </w:rPr>
        <w:t xml:space="preserve">ircles represent </w:t>
      </w:r>
      <w:r w:rsidR="001B278C">
        <w:rPr>
          <w:rFonts w:ascii="Arial" w:hAnsi="Arial" w:cs="Arial"/>
        </w:rPr>
        <w:t>neurons</w:t>
      </w:r>
      <w:r w:rsidR="001B278C" w:rsidRPr="000F4E1F">
        <w:rPr>
          <w:rFonts w:ascii="Arial" w:hAnsi="Arial" w:cs="Arial"/>
        </w:rPr>
        <w:t xml:space="preserve"> of horizontal</w:t>
      </w:r>
      <w:r w:rsidR="001B278C">
        <w:rPr>
          <w:rFonts w:ascii="Arial" w:hAnsi="Arial" w:cs="Arial"/>
        </w:rPr>
        <w:t xml:space="preserve"> (left)</w:t>
      </w:r>
      <w:r w:rsidR="001B278C" w:rsidRPr="000F4E1F">
        <w:rPr>
          <w:rFonts w:ascii="Arial" w:hAnsi="Arial" w:cs="Arial"/>
        </w:rPr>
        <w:t xml:space="preserve"> and vertical</w:t>
      </w:r>
      <w:r w:rsidR="001B278C">
        <w:rPr>
          <w:rFonts w:ascii="Arial" w:hAnsi="Arial" w:cs="Arial"/>
        </w:rPr>
        <w:t xml:space="preserve"> (right)</w:t>
      </w:r>
      <w:r w:rsidR="001B278C" w:rsidRPr="000F4E1F">
        <w:rPr>
          <w:rFonts w:ascii="Arial" w:hAnsi="Arial" w:cs="Arial"/>
        </w:rPr>
        <w:t xml:space="preserve"> visual stimuli, respectively</w:t>
      </w:r>
      <w:r w:rsidR="001B278C">
        <w:rPr>
          <w:rFonts w:ascii="Arial" w:hAnsi="Arial" w:cs="Arial"/>
        </w:rPr>
        <w:t xml:space="preserve">. Neurons shared between CRF and high OSI cells are represented by orange dots circled by grey. Scale bar: 50μm. </w:t>
      </w:r>
      <w:r w:rsidR="001B278C" w:rsidRPr="00720CCF">
        <w:rPr>
          <w:rFonts w:ascii="Arial" w:hAnsi="Arial" w:cs="Arial"/>
        </w:rPr>
        <w:t>Data presented</w:t>
      </w:r>
      <w:r w:rsidR="001B278C">
        <w:rPr>
          <w:rFonts w:ascii="Arial" w:hAnsi="Arial" w:cs="Arial"/>
        </w:rPr>
        <w:t xml:space="preserve"> </w:t>
      </w:r>
      <w:r w:rsidR="001B278C" w:rsidRPr="00720CCF">
        <w:rPr>
          <w:rFonts w:ascii="Arial" w:hAnsi="Arial" w:cs="Arial"/>
        </w:rPr>
        <w:t xml:space="preserve">as box </w:t>
      </w:r>
      <w:r w:rsidR="001B278C">
        <w:rPr>
          <w:rFonts w:ascii="Arial" w:hAnsi="Arial" w:cs="Arial"/>
        </w:rPr>
        <w:t>and whisker plots</w:t>
      </w:r>
      <w:r w:rsidR="001B278C" w:rsidRPr="00720CCF">
        <w:rPr>
          <w:rFonts w:ascii="Arial" w:hAnsi="Arial" w:cs="Arial"/>
        </w:rPr>
        <w:t xml:space="preserve"> displaying median</w:t>
      </w:r>
      <w:r w:rsidR="001B278C">
        <w:rPr>
          <w:rFonts w:ascii="Arial" w:hAnsi="Arial" w:cs="Arial"/>
        </w:rPr>
        <w:t xml:space="preserve"> and</w:t>
      </w:r>
      <w:r w:rsidR="001B278C" w:rsidRPr="00720CCF">
        <w:rPr>
          <w:rFonts w:ascii="Arial" w:hAnsi="Arial" w:cs="Arial"/>
        </w:rPr>
        <w:t xml:space="preserve"> </w:t>
      </w:r>
      <w:r w:rsidR="001B278C">
        <w:rPr>
          <w:rFonts w:ascii="Arial" w:hAnsi="Arial" w:cs="Arial"/>
        </w:rPr>
        <w:t xml:space="preserve">interquartile ranges </w:t>
      </w:r>
      <w:r>
        <w:rPr>
          <w:rFonts w:ascii="Arial" w:hAnsi="Arial" w:cs="Arial"/>
        </w:rPr>
        <w:t>(n</w:t>
      </w:r>
      <w:r w:rsidR="003A5F94">
        <w:rPr>
          <w:rFonts w:ascii="Arial" w:hAnsi="Arial" w:cs="Arial"/>
        </w:rPr>
        <w:t xml:space="preserve"> </w:t>
      </w:r>
      <w:r>
        <w:rPr>
          <w:rFonts w:ascii="Arial" w:hAnsi="Arial" w:cs="Arial"/>
        </w:rPr>
        <w:t>=</w:t>
      </w:r>
      <w:r w:rsidR="003A5F94">
        <w:rPr>
          <w:rFonts w:ascii="Arial" w:hAnsi="Arial" w:cs="Arial"/>
        </w:rPr>
        <w:t xml:space="preserve"> </w:t>
      </w:r>
      <w:r>
        <w:rPr>
          <w:rFonts w:ascii="Arial" w:hAnsi="Arial" w:cs="Arial"/>
        </w:rPr>
        <w:t xml:space="preserve">6 </w:t>
      </w:r>
      <w:r w:rsidR="00930E27">
        <w:rPr>
          <w:rFonts w:ascii="Arial" w:hAnsi="Arial" w:cs="Arial"/>
        </w:rPr>
        <w:t>mice</w:t>
      </w:r>
      <w:ins w:id="516" w:author="Shuting Han" w:date="2017-04-05T10:08:00Z">
        <w:r w:rsidR="00E14E01">
          <w:rPr>
            <w:rFonts w:ascii="Arial" w:hAnsi="Arial" w:cs="Arial"/>
          </w:rPr>
          <w:t>, 20</w:t>
        </w:r>
      </w:ins>
      <w:ins w:id="517" w:author="Shuting Han" w:date="2017-04-05T10:09:00Z">
        <w:r w:rsidR="00E14E01">
          <w:rPr>
            <w:rFonts w:ascii="Arial" w:hAnsi="Arial" w:cs="Arial"/>
          </w:rPr>
          <w:t xml:space="preserve"> ensembles</w:t>
        </w:r>
      </w:ins>
      <w:ins w:id="518" w:author="Shuting Han" w:date="2017-04-04T15:08:00Z">
        <w:r w:rsidR="00986FF9">
          <w:rPr>
            <w:rFonts w:ascii="Arial" w:hAnsi="Arial" w:cs="Arial"/>
          </w:rPr>
          <w:t xml:space="preserve">; </w:t>
        </w:r>
        <w:r w:rsidR="00986FF9">
          <w:rPr>
            <w:rFonts w:ascii="Arial" w:hAnsi="Arial" w:cs="Arial"/>
            <w:color w:val="2E2E2E"/>
            <w:shd w:val="clear" w:color="auto" w:fill="FFFFFF"/>
          </w:rPr>
          <w:t xml:space="preserve">Wilcoxon rank </w:t>
        </w:r>
      </w:ins>
      <w:ins w:id="519" w:author="Shuting Han" w:date="2017-04-04T17:47:00Z">
        <w:r w:rsidR="00634375">
          <w:rPr>
            <w:rFonts w:ascii="Arial" w:hAnsi="Arial" w:cs="Arial"/>
            <w:color w:val="2E2E2E"/>
            <w:shd w:val="clear" w:color="auto" w:fill="FFFFFF"/>
          </w:rPr>
          <w:t xml:space="preserve">sum </w:t>
        </w:r>
      </w:ins>
      <w:ins w:id="520" w:author="Shuting Han" w:date="2017-04-04T15:08:00Z">
        <w:r w:rsidR="00986FF9">
          <w:rPr>
            <w:rFonts w:ascii="Arial" w:hAnsi="Arial" w:cs="Arial"/>
            <w:color w:val="2E2E2E"/>
            <w:shd w:val="clear" w:color="auto" w:fill="FFFFFF"/>
          </w:rPr>
          <w:t>test</w:t>
        </w:r>
      </w:ins>
      <w:r>
        <w:rPr>
          <w:rFonts w:ascii="Arial" w:hAnsi="Arial" w:cs="Arial"/>
        </w:rPr>
        <w:t>).</w:t>
      </w:r>
      <w:r w:rsidR="00C876F4">
        <w:rPr>
          <w:rFonts w:ascii="Arial" w:hAnsi="Arial" w:cs="Arial"/>
        </w:rPr>
        <w:t xml:space="preserve"> Related to Figure 5.</w:t>
      </w:r>
    </w:p>
    <w:p w14:paraId="11B71AED" w14:textId="77777777" w:rsidR="009B7F2C" w:rsidRDefault="009B7F2C" w:rsidP="003176E4">
      <w:pPr>
        <w:spacing w:line="480" w:lineRule="auto"/>
        <w:jc w:val="both"/>
        <w:rPr>
          <w:rFonts w:ascii="Arial" w:hAnsi="Arial" w:cs="Arial"/>
        </w:rPr>
      </w:pPr>
    </w:p>
    <w:p w14:paraId="1C548386" w14:textId="77777777" w:rsidR="00B94075" w:rsidRDefault="00B94075" w:rsidP="003176E4">
      <w:pPr>
        <w:spacing w:line="480" w:lineRule="auto"/>
        <w:jc w:val="both"/>
        <w:rPr>
          <w:rFonts w:ascii="Arial" w:hAnsi="Arial" w:cs="Arial"/>
        </w:rPr>
      </w:pPr>
    </w:p>
    <w:p w14:paraId="71465C3B" w14:textId="77777777" w:rsidR="00B94075" w:rsidRDefault="00B94075" w:rsidP="003176E4">
      <w:pPr>
        <w:spacing w:line="480" w:lineRule="auto"/>
        <w:jc w:val="both"/>
        <w:rPr>
          <w:rFonts w:ascii="Arial" w:hAnsi="Arial" w:cs="Arial"/>
        </w:rPr>
      </w:pPr>
    </w:p>
    <w:p w14:paraId="719CB30B" w14:textId="77777777" w:rsidR="009B7F2C" w:rsidRPr="000F4E1F" w:rsidRDefault="009B7F2C" w:rsidP="009B7F2C">
      <w:pPr>
        <w:spacing w:line="480" w:lineRule="auto"/>
        <w:jc w:val="both"/>
        <w:rPr>
          <w:rFonts w:ascii="Arial" w:hAnsi="Arial" w:cs="Arial"/>
          <w:b/>
        </w:rPr>
      </w:pPr>
      <w:r>
        <w:rPr>
          <w:rFonts w:ascii="Arial" w:hAnsi="Arial" w:cs="Arial"/>
          <w:b/>
        </w:rPr>
        <w:lastRenderedPageBreak/>
        <w:t>Figure S5</w:t>
      </w:r>
      <w:r w:rsidRPr="000F4E1F">
        <w:rPr>
          <w:rFonts w:ascii="Arial" w:hAnsi="Arial" w:cs="Arial"/>
          <w:b/>
        </w:rPr>
        <w:t xml:space="preserve">. </w:t>
      </w:r>
      <w:r>
        <w:rPr>
          <w:rFonts w:ascii="Arial" w:hAnsi="Arial" w:cs="Arial"/>
          <w:b/>
        </w:rPr>
        <w:t xml:space="preserve">High-ranked neurons from CRF models have pattern completion capability </w:t>
      </w:r>
    </w:p>
    <w:p w14:paraId="238D90F4" w14:textId="3979A636" w:rsidR="009B7F2C" w:rsidRDefault="009B7F2C" w:rsidP="009B7F2C">
      <w:pPr>
        <w:spacing w:line="480" w:lineRule="auto"/>
        <w:jc w:val="both"/>
        <w:rPr>
          <w:rFonts w:ascii="Arial" w:hAnsi="Arial" w:cs="Arial"/>
        </w:rPr>
      </w:pPr>
      <w:r>
        <w:rPr>
          <w:rFonts w:ascii="Arial" w:hAnsi="Arial" w:cs="Arial"/>
        </w:rPr>
        <w:t>(A) CRF graphical model from simultaneous two-photon imaging and two-photon optogenetic single cell stimulation</w:t>
      </w:r>
      <w:r w:rsidR="00E919AE">
        <w:rPr>
          <w:rFonts w:ascii="Arial" w:hAnsi="Arial" w:cs="Arial"/>
        </w:rPr>
        <w:t xml:space="preserve"> after imprinting protocol</w:t>
      </w:r>
      <w:r>
        <w:rPr>
          <w:rFonts w:ascii="Arial" w:hAnsi="Arial" w:cs="Arial"/>
        </w:rPr>
        <w:t xml:space="preserve">. Squares </w:t>
      </w:r>
      <w:r w:rsidR="00D13C83">
        <w:rPr>
          <w:rFonts w:ascii="Arial" w:hAnsi="Arial" w:cs="Arial"/>
        </w:rPr>
        <w:t>depict added nodes representing</w:t>
      </w:r>
      <w:r>
        <w:rPr>
          <w:rFonts w:ascii="Arial" w:hAnsi="Arial" w:cs="Arial"/>
        </w:rPr>
        <w:t xml:space="preserve"> stimulation trials </w:t>
      </w:r>
      <w:r w:rsidR="00D13C83">
        <w:rPr>
          <w:rFonts w:ascii="Arial" w:hAnsi="Arial" w:cs="Arial"/>
        </w:rPr>
        <w:t xml:space="preserve">from 6 </w:t>
      </w:r>
      <w:r>
        <w:rPr>
          <w:rFonts w:ascii="Arial" w:hAnsi="Arial" w:cs="Arial"/>
        </w:rPr>
        <w:t xml:space="preserve">different neurons. Edge color tone represents </w:t>
      </w:r>
      <w:r w:rsidR="00D13C83">
        <w:rPr>
          <w:rFonts w:ascii="Arial" w:hAnsi="Arial" w:cs="Arial"/>
        </w:rPr>
        <w:t>edge potential</w:t>
      </w:r>
      <w:r>
        <w:rPr>
          <w:rFonts w:ascii="Arial" w:hAnsi="Arial" w:cs="Arial"/>
        </w:rPr>
        <w:t xml:space="preserve"> strength </w:t>
      </w:r>
      <w:r w:rsidR="00D13C83">
        <w:rPr>
          <w:rFonts w:ascii="Arial" w:hAnsi="Arial" w:cs="Arial"/>
        </w:rPr>
        <w:t>(</w:t>
      </w:r>
      <m:oMath>
        <m:sSub>
          <m:sSubPr>
            <m:ctrlPr>
              <w:rPr>
                <w:rFonts w:ascii="Cambria Math" w:hAnsi="Cambria Math" w:cs="Arial"/>
                <w:i/>
              </w:rPr>
            </m:ctrlPr>
          </m:sSubPr>
          <m:e>
            <m:r>
              <w:rPr>
                <w:rFonts w:ascii="Cambria Math" w:hAnsi="Cambria Math" w:cs="Arial"/>
              </w:rPr>
              <m:t>ϕ</m:t>
            </m:r>
          </m:e>
          <m:sub>
            <m:r>
              <w:rPr>
                <w:rFonts w:ascii="Cambria Math" w:hAnsi="Cambria Math" w:cs="Arial"/>
              </w:rPr>
              <m:t>11</m:t>
            </m:r>
          </m:sub>
        </m:sSub>
      </m:oMath>
      <w:r w:rsidR="00D13C83">
        <w:rPr>
          <w:rFonts w:ascii="Arial" w:hAnsi="Arial" w:cs="Arial"/>
        </w:rPr>
        <w:t>)</w:t>
      </w:r>
      <w:r>
        <w:rPr>
          <w:rFonts w:ascii="Arial" w:hAnsi="Arial" w:cs="Arial"/>
        </w:rPr>
        <w:t xml:space="preserve">; node color represents node strength. Scale bar: 50μm. (B) </w:t>
      </w:r>
      <w:r w:rsidR="00E919AE">
        <w:rPr>
          <w:rFonts w:ascii="Arial" w:hAnsi="Arial" w:cs="Arial"/>
        </w:rPr>
        <w:t>High-ranked neurons (red) with pattern completion capability defined by AUC values and node strength.</w:t>
      </w:r>
      <w:r>
        <w:rPr>
          <w:rFonts w:ascii="Arial" w:hAnsi="Arial" w:cs="Arial"/>
        </w:rPr>
        <w:t xml:space="preserve"> AUC values were calculated by predicting the photostimulation time of </w:t>
      </w:r>
      <w:r w:rsidR="00E919AE">
        <w:rPr>
          <w:rFonts w:ascii="Arial" w:hAnsi="Arial" w:cs="Arial"/>
        </w:rPr>
        <w:t>targeted neurons with single cell resolution</w:t>
      </w:r>
      <w:r>
        <w:rPr>
          <w:rFonts w:ascii="Arial" w:hAnsi="Arial" w:cs="Arial"/>
        </w:rPr>
        <w:t xml:space="preserve"> using the cosine similarity </w:t>
      </w:r>
      <w:r w:rsidR="00E919AE">
        <w:rPr>
          <w:rFonts w:ascii="Arial" w:hAnsi="Arial" w:cs="Arial"/>
        </w:rPr>
        <w:t xml:space="preserve">function of core ensemble </w:t>
      </w:r>
      <w:r>
        <w:rPr>
          <w:rFonts w:ascii="Arial" w:hAnsi="Arial" w:cs="Arial"/>
        </w:rPr>
        <w:t>population vector</w:t>
      </w:r>
      <w:r w:rsidR="00E919AE">
        <w:rPr>
          <w:rFonts w:ascii="Arial" w:hAnsi="Arial" w:cs="Arial"/>
        </w:rPr>
        <w:t xml:space="preserve"> from imprinted ensemble</w:t>
      </w:r>
      <w:r>
        <w:rPr>
          <w:rFonts w:ascii="Arial" w:hAnsi="Arial" w:cs="Arial"/>
        </w:rPr>
        <w:t xml:space="preserve">. </w:t>
      </w:r>
      <w:r w:rsidR="00E919AE">
        <w:rPr>
          <w:rFonts w:ascii="Arial" w:hAnsi="Arial" w:cs="Arial"/>
        </w:rPr>
        <w:t xml:space="preserve">Neurons with pattern completion capability are depicted in red. Neurons without pattern completion capability are depicted in blue. </w:t>
      </w:r>
      <w:r w:rsidR="001B278C">
        <w:rPr>
          <w:rFonts w:ascii="Arial" w:hAnsi="Arial" w:cs="Arial"/>
        </w:rPr>
        <w:t>Dashed line and gre</w:t>
      </w:r>
      <w:r>
        <w:rPr>
          <w:rFonts w:ascii="Arial" w:hAnsi="Arial" w:cs="Arial"/>
        </w:rPr>
        <w:t xml:space="preserve">y region represent random groups </w:t>
      </w:r>
      <w:r w:rsidR="00E919AE">
        <w:rPr>
          <w:rFonts w:ascii="Arial" w:hAnsi="Arial" w:cs="Arial"/>
        </w:rPr>
        <w:t xml:space="preserve">of neurons. </w:t>
      </w:r>
      <w:r w:rsidR="003E0FD6">
        <w:rPr>
          <w:rFonts w:ascii="Arial" w:hAnsi="Arial" w:cs="Arial"/>
        </w:rPr>
        <w:t xml:space="preserve">(C) AUC values </w:t>
      </w:r>
      <w:r w:rsidR="001C100D">
        <w:rPr>
          <w:rFonts w:ascii="Arial" w:hAnsi="Arial" w:cs="Arial"/>
        </w:rPr>
        <w:t>(</w:t>
      </w:r>
      <w:r w:rsidR="007C0733" w:rsidRPr="007D1B6F">
        <w:rPr>
          <w:rFonts w:ascii="Arial" w:hAnsi="Arial" w:cs="Arial"/>
        </w:rPr>
        <w:t>P=0.0357*</w:t>
      </w:r>
      <w:r w:rsidR="001C100D">
        <w:rPr>
          <w:rFonts w:ascii="Arial" w:hAnsi="Arial" w:cs="Arial"/>
        </w:rPr>
        <w:t xml:space="preserve">) </w:t>
      </w:r>
      <w:r w:rsidR="003E0FD6">
        <w:rPr>
          <w:rFonts w:ascii="Arial" w:hAnsi="Arial" w:cs="Arial"/>
        </w:rPr>
        <w:t xml:space="preserve">and (D) node strength </w:t>
      </w:r>
      <w:r w:rsidR="001C100D">
        <w:rPr>
          <w:rFonts w:ascii="Arial" w:hAnsi="Arial" w:cs="Arial"/>
        </w:rPr>
        <w:t>(</w:t>
      </w:r>
      <w:r w:rsidR="007C0733" w:rsidRPr="007D1B6F">
        <w:rPr>
          <w:rFonts w:ascii="Arial" w:hAnsi="Arial" w:cs="Arial"/>
        </w:rPr>
        <w:t>P=0.0357*</w:t>
      </w:r>
      <w:r w:rsidR="001C100D">
        <w:rPr>
          <w:rFonts w:ascii="Arial" w:hAnsi="Arial" w:cs="Arial"/>
        </w:rPr>
        <w:t xml:space="preserve">) </w:t>
      </w:r>
      <w:r w:rsidR="003E0FD6">
        <w:rPr>
          <w:rFonts w:ascii="Arial" w:hAnsi="Arial" w:cs="Arial"/>
        </w:rPr>
        <w:t xml:space="preserve">of neurons with (red) and without (blue) pattern completion capability inferred with CRF </w:t>
      </w:r>
      <w:r w:rsidR="00A4211F">
        <w:rPr>
          <w:rFonts w:ascii="Arial" w:hAnsi="Arial" w:cs="Arial"/>
        </w:rPr>
        <w:t>graphical models.</w:t>
      </w:r>
      <w:r w:rsidR="003E0FD6">
        <w:rPr>
          <w:rFonts w:ascii="Arial" w:hAnsi="Arial" w:cs="Arial"/>
        </w:rPr>
        <w:t xml:space="preserve"> </w:t>
      </w:r>
      <w:r w:rsidR="00E02F09">
        <w:rPr>
          <w:rFonts w:ascii="Arial" w:hAnsi="Arial" w:cs="Arial"/>
        </w:rPr>
        <w:t xml:space="preserve">Note that two-photon optogenetic photostimulation of high-ranked neurons (red) was able to recall imprinted ensembles whereas single cell stimulation of </w:t>
      </w:r>
      <w:r w:rsidR="00BE1130">
        <w:rPr>
          <w:rFonts w:ascii="Arial" w:hAnsi="Arial" w:cs="Arial"/>
        </w:rPr>
        <w:t>non-high</w:t>
      </w:r>
      <w:r w:rsidR="00E02F09">
        <w:rPr>
          <w:rFonts w:ascii="Arial" w:hAnsi="Arial" w:cs="Arial"/>
        </w:rPr>
        <w:t xml:space="preserve">-ranked neurons (blue) was not able to induce pattern completion of imprinted ensembles. </w:t>
      </w:r>
      <w:r w:rsidR="008B3D1B" w:rsidRPr="00720CCF">
        <w:rPr>
          <w:rFonts w:ascii="Arial" w:hAnsi="Arial" w:cs="Arial"/>
        </w:rPr>
        <w:t>Data presented</w:t>
      </w:r>
      <w:r w:rsidR="008B3D1B">
        <w:rPr>
          <w:rFonts w:ascii="Arial" w:hAnsi="Arial" w:cs="Arial"/>
        </w:rPr>
        <w:t xml:space="preserve"> </w:t>
      </w:r>
      <w:r w:rsidR="008B3D1B" w:rsidRPr="00720CCF">
        <w:rPr>
          <w:rFonts w:ascii="Arial" w:hAnsi="Arial" w:cs="Arial"/>
        </w:rPr>
        <w:t xml:space="preserve">as box </w:t>
      </w:r>
      <w:r w:rsidR="008B3D1B">
        <w:rPr>
          <w:rFonts w:ascii="Arial" w:hAnsi="Arial" w:cs="Arial"/>
        </w:rPr>
        <w:t>and whisker plots</w:t>
      </w:r>
      <w:r w:rsidR="008B3D1B" w:rsidRPr="00720CCF">
        <w:rPr>
          <w:rFonts w:ascii="Arial" w:hAnsi="Arial" w:cs="Arial"/>
        </w:rPr>
        <w:t xml:space="preserve"> displaying median</w:t>
      </w:r>
      <w:r w:rsidR="008B3D1B">
        <w:rPr>
          <w:rFonts w:ascii="Arial" w:hAnsi="Arial" w:cs="Arial"/>
        </w:rPr>
        <w:t xml:space="preserve"> and</w:t>
      </w:r>
      <w:r w:rsidR="008B3D1B" w:rsidRPr="00720CCF">
        <w:rPr>
          <w:rFonts w:ascii="Arial" w:hAnsi="Arial" w:cs="Arial"/>
        </w:rPr>
        <w:t xml:space="preserve"> </w:t>
      </w:r>
      <w:r w:rsidR="008B3D1B">
        <w:rPr>
          <w:rFonts w:ascii="Arial" w:hAnsi="Arial" w:cs="Arial"/>
        </w:rPr>
        <w:t>interquartile ranges (n=</w:t>
      </w:r>
      <w:del w:id="521" w:author="Shuting Han" w:date="2017-04-04T15:09:00Z">
        <w:r w:rsidR="008B3D1B" w:rsidDel="009326CB">
          <w:rPr>
            <w:rFonts w:ascii="Arial" w:hAnsi="Arial" w:cs="Arial"/>
          </w:rPr>
          <w:delText xml:space="preserve"> </w:delText>
        </w:r>
      </w:del>
      <w:del w:id="522" w:author="Shuting Han" w:date="2017-04-04T15:08:00Z">
        <w:r w:rsidR="008B3D1B" w:rsidDel="005115BE">
          <w:rPr>
            <w:rFonts w:ascii="Arial" w:hAnsi="Arial" w:cs="Arial"/>
          </w:rPr>
          <w:delText xml:space="preserve">5 </w:delText>
        </w:r>
      </w:del>
      <w:ins w:id="523" w:author="Shuting Han" w:date="2017-04-04T15:08:00Z">
        <w:r w:rsidR="005115BE">
          <w:rPr>
            <w:rFonts w:ascii="Arial" w:hAnsi="Arial" w:cs="Arial"/>
          </w:rPr>
          <w:t xml:space="preserve">1 </w:t>
        </w:r>
      </w:ins>
      <w:del w:id="524" w:author="Shuting Han" w:date="2017-04-04T15:08:00Z">
        <w:r w:rsidR="008B3D1B" w:rsidDel="007A4F15">
          <w:rPr>
            <w:rFonts w:ascii="Arial" w:hAnsi="Arial" w:cs="Arial"/>
          </w:rPr>
          <w:delText>mice</w:delText>
        </w:r>
      </w:del>
      <w:ins w:id="525" w:author="Shuting Han" w:date="2017-04-04T15:08:00Z">
        <w:r w:rsidR="007A4F15">
          <w:rPr>
            <w:rFonts w:ascii="Arial" w:hAnsi="Arial" w:cs="Arial"/>
          </w:rPr>
          <w:t>mouse</w:t>
        </w:r>
        <w:r w:rsidR="005115BE">
          <w:rPr>
            <w:rFonts w:ascii="Arial" w:hAnsi="Arial" w:cs="Arial"/>
          </w:rPr>
          <w:t xml:space="preserve">; </w:t>
        </w:r>
        <w:r w:rsidR="005115BE">
          <w:rPr>
            <w:rFonts w:ascii="Arial" w:hAnsi="Arial" w:cs="Arial"/>
            <w:color w:val="2E2E2E"/>
            <w:shd w:val="clear" w:color="auto" w:fill="FFFFFF"/>
          </w:rPr>
          <w:t>Wilcoxon rank</w:t>
        </w:r>
      </w:ins>
      <w:ins w:id="526" w:author="Shuting Han" w:date="2017-04-04T17:47:00Z">
        <w:r w:rsidR="00634375">
          <w:rPr>
            <w:rFonts w:ascii="Arial" w:hAnsi="Arial" w:cs="Arial"/>
            <w:color w:val="2E2E2E"/>
            <w:shd w:val="clear" w:color="auto" w:fill="FFFFFF"/>
          </w:rPr>
          <w:t xml:space="preserve"> sum</w:t>
        </w:r>
      </w:ins>
      <w:ins w:id="527" w:author="Shuting Han" w:date="2017-04-04T15:08:00Z">
        <w:r w:rsidR="005115BE">
          <w:rPr>
            <w:rFonts w:ascii="Arial" w:hAnsi="Arial" w:cs="Arial"/>
            <w:color w:val="2E2E2E"/>
            <w:shd w:val="clear" w:color="auto" w:fill="FFFFFF"/>
          </w:rPr>
          <w:t xml:space="preserve"> test</w:t>
        </w:r>
      </w:ins>
      <w:r w:rsidR="008B3D1B">
        <w:rPr>
          <w:rFonts w:ascii="Arial" w:hAnsi="Arial" w:cs="Arial"/>
        </w:rPr>
        <w:t>).</w:t>
      </w:r>
      <w:r w:rsidR="003C2969">
        <w:rPr>
          <w:rFonts w:ascii="Arial" w:hAnsi="Arial" w:cs="Arial"/>
        </w:rPr>
        <w:t xml:space="preserve"> Related to Figure 6.</w:t>
      </w:r>
    </w:p>
    <w:p w14:paraId="34B96ED8" w14:textId="77777777" w:rsidR="00BD60C1" w:rsidRDefault="00BD60C1" w:rsidP="007D633E">
      <w:pPr>
        <w:spacing w:line="480" w:lineRule="auto"/>
        <w:jc w:val="both"/>
        <w:rPr>
          <w:rFonts w:ascii="Arial" w:hAnsi="Arial" w:cs="Arial"/>
          <w:b/>
        </w:rPr>
      </w:pPr>
    </w:p>
    <w:p w14:paraId="1D9DFF16" w14:textId="4412FC26" w:rsidR="007D633E" w:rsidRDefault="007D633E" w:rsidP="007D633E">
      <w:pPr>
        <w:spacing w:line="480" w:lineRule="auto"/>
        <w:jc w:val="both"/>
        <w:rPr>
          <w:rFonts w:ascii="Arial" w:hAnsi="Arial" w:cs="Arial"/>
          <w:b/>
        </w:rPr>
      </w:pPr>
      <w:r>
        <w:rPr>
          <w:rFonts w:ascii="Arial" w:hAnsi="Arial" w:cs="Arial"/>
          <w:b/>
        </w:rPr>
        <w:lastRenderedPageBreak/>
        <w:t>Figure S</w:t>
      </w:r>
      <w:r w:rsidR="00BD60C1">
        <w:rPr>
          <w:rFonts w:ascii="Arial" w:hAnsi="Arial" w:cs="Arial"/>
          <w:b/>
        </w:rPr>
        <w:t>6</w:t>
      </w:r>
      <w:r>
        <w:rPr>
          <w:rFonts w:ascii="Arial" w:hAnsi="Arial" w:cs="Arial"/>
          <w:b/>
        </w:rPr>
        <w:t xml:space="preserve">. Global network properties of cortical </w:t>
      </w:r>
      <w:r w:rsidR="00516FCF">
        <w:rPr>
          <w:rFonts w:ascii="Arial" w:hAnsi="Arial" w:cs="Arial"/>
          <w:b/>
        </w:rPr>
        <w:t xml:space="preserve">microcircuits </w:t>
      </w:r>
      <w:r w:rsidR="00BB4AB2">
        <w:rPr>
          <w:rFonts w:ascii="Arial" w:hAnsi="Arial" w:cs="Arial"/>
          <w:b/>
        </w:rPr>
        <w:t>remain stable after</w:t>
      </w:r>
      <w:r>
        <w:rPr>
          <w:rFonts w:ascii="Arial" w:hAnsi="Arial" w:cs="Arial"/>
          <w:b/>
        </w:rPr>
        <w:t xml:space="preserve"> two-photon optogenetic </w:t>
      </w:r>
      <w:r w:rsidR="00BB4AB2">
        <w:rPr>
          <w:rFonts w:ascii="Arial" w:hAnsi="Arial" w:cs="Arial"/>
          <w:b/>
        </w:rPr>
        <w:t>stimulation</w:t>
      </w:r>
    </w:p>
    <w:p w14:paraId="0742865E" w14:textId="4EEB217C" w:rsidR="007C0733" w:rsidRPr="00B910D6" w:rsidRDefault="007C0733" w:rsidP="007C0733">
      <w:pPr>
        <w:spacing w:line="480" w:lineRule="auto"/>
        <w:jc w:val="both"/>
        <w:rPr>
          <w:rFonts w:ascii="Arial" w:hAnsi="Arial" w:cs="Arial"/>
        </w:rPr>
      </w:pPr>
      <w:r w:rsidRPr="002D344B">
        <w:rPr>
          <w:rFonts w:ascii="Arial" w:hAnsi="Arial" w:cs="Arial"/>
        </w:rPr>
        <w:t>(A) Node strength (P=0.9733 n.s), (B) node degree (P=0.2921 n.s), (C) clustering coefficients (P=0.7022 n.s) and (D) centrality (P=0.4225 n.s) values of non-</w:t>
      </w:r>
      <w:r>
        <w:rPr>
          <w:rFonts w:ascii="Arial" w:hAnsi="Arial" w:cs="Arial"/>
        </w:rPr>
        <w:t>stimulated neurons from Figure 6. Note that the whole network remains stable after ensemble imprinting. Data plots represent photostimulated neurons activated by imprinting protocol.</w:t>
      </w:r>
      <w:ins w:id="528" w:author="Shuting Han" w:date="2017-04-04T15:08:00Z">
        <w:r w:rsidR="00681CC7">
          <w:rPr>
            <w:rFonts w:ascii="Arial" w:hAnsi="Arial" w:cs="Arial"/>
          </w:rPr>
          <w:t xml:space="preserve"> (n=1 mouse</w:t>
        </w:r>
      </w:ins>
      <w:ins w:id="529" w:author="Shuting Han" w:date="2017-04-05T10:13:00Z">
        <w:r w:rsidR="002C0CE6">
          <w:rPr>
            <w:rFonts w:ascii="Arial" w:hAnsi="Arial" w:cs="Arial"/>
          </w:rPr>
          <w:t>, 74 neurons</w:t>
        </w:r>
      </w:ins>
      <w:ins w:id="530" w:author="Shuting Han" w:date="2017-04-04T15:08:00Z">
        <w:r w:rsidR="00681CC7">
          <w:rPr>
            <w:rFonts w:ascii="Arial" w:hAnsi="Arial" w:cs="Arial"/>
          </w:rPr>
          <w:t xml:space="preserve">; </w:t>
        </w:r>
      </w:ins>
      <w:ins w:id="531" w:author="Shuting Han" w:date="2017-04-05T10:12:00Z">
        <w:r w:rsidR="002C0CE6">
          <w:rPr>
            <w:rFonts w:ascii="Arial" w:hAnsi="Arial" w:cs="Arial"/>
            <w:color w:val="2E2E2E"/>
            <w:shd w:val="clear" w:color="auto" w:fill="FFFFFF"/>
          </w:rPr>
          <w:t>Wilcoxon signed rank test</w:t>
        </w:r>
      </w:ins>
      <w:ins w:id="532" w:author="Shuting Han" w:date="2017-04-04T15:08:00Z">
        <w:r w:rsidR="00681CC7">
          <w:rPr>
            <w:rFonts w:ascii="Arial" w:hAnsi="Arial" w:cs="Arial"/>
            <w:color w:val="2E2E2E"/>
            <w:shd w:val="clear" w:color="auto" w:fill="FFFFFF"/>
          </w:rPr>
          <w:t>)</w:t>
        </w:r>
      </w:ins>
    </w:p>
    <w:p w14:paraId="6F572C99" w14:textId="77777777" w:rsidR="0043400C" w:rsidRDefault="0043400C" w:rsidP="008013DA">
      <w:pPr>
        <w:spacing w:line="480" w:lineRule="auto"/>
        <w:jc w:val="both"/>
        <w:rPr>
          <w:rFonts w:ascii="Arial" w:hAnsi="Arial" w:cs="Arial"/>
        </w:rPr>
      </w:pPr>
    </w:p>
    <w:p w14:paraId="676D82E9" w14:textId="77777777" w:rsidR="0043400C" w:rsidRDefault="0043400C" w:rsidP="008013DA">
      <w:pPr>
        <w:spacing w:line="480" w:lineRule="auto"/>
        <w:jc w:val="both"/>
        <w:rPr>
          <w:rFonts w:ascii="Arial" w:hAnsi="Arial" w:cs="Arial"/>
        </w:rPr>
      </w:pPr>
    </w:p>
    <w:moveFromRangeStart w:id="533" w:author="Shuting Han" w:date="2017-04-04T11:38:00Z" w:name="move479069225"/>
    <w:p w14:paraId="53638C64" w14:textId="40EDB6E3" w:rsidR="00E625B1" w:rsidRPr="00E625B1" w:rsidDel="00FA13B2" w:rsidRDefault="0043400C" w:rsidP="00E625B1">
      <w:pPr>
        <w:pStyle w:val="EndNoteBibliography"/>
        <w:rPr>
          <w:moveFrom w:id="534" w:author="Shuting Han" w:date="2017-04-04T11:38:00Z"/>
        </w:rPr>
      </w:pPr>
      <w:moveFrom w:id="535" w:author="Shuting Han" w:date="2017-04-04T11:38:00Z">
        <w:r w:rsidDel="00FA13B2">
          <w:rPr>
            <w:rFonts w:ascii="Arial" w:hAnsi="Arial" w:cs="Arial"/>
          </w:rPr>
          <w:fldChar w:fldCharType="begin"/>
        </w:r>
        <w:r w:rsidRPr="00FA13B2" w:rsidDel="00FA13B2">
          <w:rPr>
            <w:rFonts w:ascii="Arial" w:hAnsi="Arial" w:cs="Arial"/>
          </w:rPr>
          <w:instrText xml:space="preserve"> ADDIN EN.REFLIST </w:instrText>
        </w:r>
        <w:r w:rsidDel="00FA13B2">
          <w:rPr>
            <w:rFonts w:ascii="Arial" w:hAnsi="Arial" w:cs="Arial"/>
          </w:rPr>
          <w:fldChar w:fldCharType="separate"/>
        </w:r>
        <w:r w:rsidR="00E625B1" w:rsidRPr="00E625B1" w:rsidDel="00FA13B2">
          <w:t>Achard, S., and Bullmore, E. (2007). Efficiency and cost of economical brain functional networks. PLoS Comput Biol</w:t>
        </w:r>
        <w:r w:rsidR="00E625B1" w:rsidRPr="00E625B1" w:rsidDel="00FA13B2">
          <w:rPr>
            <w:i/>
          </w:rPr>
          <w:t xml:space="preserve"> 3</w:t>
        </w:r>
        <w:r w:rsidR="00E625B1" w:rsidRPr="00E625B1" w:rsidDel="00FA13B2">
          <w:t>, e17.</w:t>
        </w:r>
      </w:moveFrom>
    </w:p>
    <w:p w14:paraId="3C5005B4" w14:textId="48E9B903" w:rsidR="00E625B1" w:rsidRPr="00E625B1" w:rsidDel="00FA13B2" w:rsidRDefault="00E625B1" w:rsidP="00E625B1">
      <w:pPr>
        <w:pStyle w:val="EndNoteBibliography"/>
        <w:rPr>
          <w:moveFrom w:id="536" w:author="Shuting Han" w:date="2017-04-04T11:38:00Z"/>
        </w:rPr>
      </w:pPr>
      <w:moveFrom w:id="537" w:author="Shuting Han" w:date="2017-04-04T11:38:00Z">
        <w:r w:rsidRPr="00E625B1" w:rsidDel="00FA13B2">
          <w:t>Achard, S., Salvador, R., Whitcher, B., Suckling, J., and Bullmore, E. (2006). A resilient, low-frequency, small-world human brain functional network with highly connected association cortical hubs. J Neurosci</w:t>
        </w:r>
        <w:r w:rsidRPr="00E625B1" w:rsidDel="00FA13B2">
          <w:rPr>
            <w:i/>
          </w:rPr>
          <w:t xml:space="preserve"> 26</w:t>
        </w:r>
        <w:r w:rsidRPr="00E625B1" w:rsidDel="00FA13B2">
          <w:t>, 63-72.</w:t>
        </w:r>
      </w:moveFrom>
    </w:p>
    <w:p w14:paraId="0D1C2053" w14:textId="7715EBA9" w:rsidR="00E625B1" w:rsidRPr="00E625B1" w:rsidDel="00FA13B2" w:rsidRDefault="00E625B1" w:rsidP="00E625B1">
      <w:pPr>
        <w:pStyle w:val="EndNoteBibliography"/>
        <w:rPr>
          <w:moveFrom w:id="538" w:author="Shuting Han" w:date="2017-04-04T11:38:00Z"/>
        </w:rPr>
      </w:pPr>
      <w:moveFrom w:id="539" w:author="Shuting Han" w:date="2017-04-04T11:38:00Z">
        <w:r w:rsidRPr="00E625B1" w:rsidDel="00FA13B2">
          <w:t>Barabasi, A.L., and Albert, R. (1999). Emergence of scaling in random networks. Science</w:t>
        </w:r>
        <w:r w:rsidRPr="00E625B1" w:rsidDel="00FA13B2">
          <w:rPr>
            <w:i/>
          </w:rPr>
          <w:t xml:space="preserve"> 286</w:t>
        </w:r>
        <w:r w:rsidRPr="00E625B1" w:rsidDel="00FA13B2">
          <w:t>, 509-512.</w:t>
        </w:r>
      </w:moveFrom>
    </w:p>
    <w:p w14:paraId="491A0592" w14:textId="054888DB" w:rsidR="00E625B1" w:rsidRPr="00E625B1" w:rsidDel="00FA13B2" w:rsidRDefault="00E625B1" w:rsidP="00E625B1">
      <w:pPr>
        <w:pStyle w:val="EndNoteBibliography"/>
        <w:rPr>
          <w:moveFrom w:id="540" w:author="Shuting Han" w:date="2017-04-04T11:38:00Z"/>
        </w:rPr>
      </w:pPr>
      <w:moveFrom w:id="541" w:author="Shuting Han" w:date="2017-04-04T11:38:00Z">
        <w:r w:rsidRPr="00E625B1" w:rsidDel="00FA13B2">
          <w:t>Bettencourt, L.M., Stephens, G.J., Ham, M.I., and Gross, G.W. (2007). Functional structure of cortical neuronal networks grown in vitro. Phys Rev E Stat Nonlin Soft Matter Phys</w:t>
        </w:r>
        <w:r w:rsidRPr="00E625B1" w:rsidDel="00FA13B2">
          <w:rPr>
            <w:i/>
          </w:rPr>
          <w:t xml:space="preserve"> 75</w:t>
        </w:r>
        <w:r w:rsidRPr="00E625B1" w:rsidDel="00FA13B2">
          <w:t>, 021915.</w:t>
        </w:r>
      </w:moveFrom>
    </w:p>
    <w:p w14:paraId="14AFA3E7" w14:textId="67CEB41C" w:rsidR="00E625B1" w:rsidRPr="00E625B1" w:rsidDel="00FA13B2" w:rsidRDefault="00E625B1" w:rsidP="00E625B1">
      <w:pPr>
        <w:pStyle w:val="EndNoteBibliography"/>
        <w:rPr>
          <w:moveFrom w:id="542" w:author="Shuting Han" w:date="2017-04-04T11:38:00Z"/>
        </w:rPr>
      </w:pPr>
      <w:moveFrom w:id="543" w:author="Shuting Han" w:date="2017-04-04T11:38:00Z">
        <w:r w:rsidRPr="00E625B1" w:rsidDel="00FA13B2">
          <w:t>Bonifazi, P., Goldin, M., Picardo, M.A., Jorquera, I., Cattani, A., Bianconi, G., Represa, A., Ben-Ari, Y., and Cossart, R. (2009). GABAergic hub neurons orchestrate synchrony in developing hippocampal networks. Science</w:t>
        </w:r>
        <w:r w:rsidRPr="00E625B1" w:rsidDel="00FA13B2">
          <w:rPr>
            <w:i/>
          </w:rPr>
          <w:t xml:space="preserve"> 326</w:t>
        </w:r>
        <w:r w:rsidRPr="00E625B1" w:rsidDel="00FA13B2">
          <w:t>, 1419-1424.</w:t>
        </w:r>
      </w:moveFrom>
    </w:p>
    <w:p w14:paraId="081A5629" w14:textId="640748CA" w:rsidR="00E625B1" w:rsidRPr="00E625B1" w:rsidDel="00FA13B2" w:rsidRDefault="00E625B1" w:rsidP="00E625B1">
      <w:pPr>
        <w:pStyle w:val="EndNoteBibliography"/>
        <w:rPr>
          <w:moveFrom w:id="544" w:author="Shuting Han" w:date="2017-04-04T11:38:00Z"/>
        </w:rPr>
      </w:pPr>
      <w:moveFrom w:id="545" w:author="Shuting Han" w:date="2017-04-04T11:38:00Z">
        <w:r w:rsidRPr="00E625B1" w:rsidDel="00FA13B2">
          <w:t>Brindley Gs Fau - Lewin, W.S., and Lewin, W.S. (1986). The sensations produced by electrical stimulation of the visual cortex.</w:t>
        </w:r>
      </w:moveFrom>
    </w:p>
    <w:p w14:paraId="5D4BADDD" w14:textId="1E204BCB" w:rsidR="00E625B1" w:rsidRPr="00E625B1" w:rsidDel="00FA13B2" w:rsidRDefault="00E625B1" w:rsidP="00E625B1">
      <w:pPr>
        <w:pStyle w:val="EndNoteBibliography"/>
        <w:rPr>
          <w:moveFrom w:id="546" w:author="Shuting Han" w:date="2017-04-04T11:38:00Z"/>
        </w:rPr>
      </w:pPr>
      <w:moveFrom w:id="547" w:author="Shuting Han" w:date="2017-04-04T11:38:00Z">
        <w:r w:rsidRPr="00E625B1" w:rsidDel="00FA13B2">
          <w:t>Bullmore, E., and Sporns, O. (2009). Complex brain networks: graph theoretical analysis of structural and functional systems. Nature reviews Neuroscience</w:t>
        </w:r>
        <w:r w:rsidRPr="00E625B1" w:rsidDel="00FA13B2">
          <w:rPr>
            <w:i/>
          </w:rPr>
          <w:t xml:space="preserve"> 10</w:t>
        </w:r>
        <w:r w:rsidRPr="00E625B1" w:rsidDel="00FA13B2">
          <w:t>, 186-198.</w:t>
        </w:r>
      </w:moveFrom>
    </w:p>
    <w:p w14:paraId="04A67187" w14:textId="41B816C0" w:rsidR="00E625B1" w:rsidRPr="00E625B1" w:rsidDel="00FA13B2" w:rsidRDefault="00E625B1" w:rsidP="00E625B1">
      <w:pPr>
        <w:pStyle w:val="EndNoteBibliography"/>
        <w:rPr>
          <w:moveFrom w:id="548" w:author="Shuting Han" w:date="2017-04-04T11:38:00Z"/>
        </w:rPr>
      </w:pPr>
      <w:moveFrom w:id="549" w:author="Shuting Han" w:date="2017-04-04T11:38:00Z">
        <w:r w:rsidRPr="00E625B1" w:rsidDel="00FA13B2">
          <w:t>Buzsaki, G. (2010). Neural syntax: cell assemblies, synapsembles, and readers. Neuron</w:t>
        </w:r>
        <w:r w:rsidRPr="00E625B1" w:rsidDel="00FA13B2">
          <w:rPr>
            <w:i/>
          </w:rPr>
          <w:t xml:space="preserve"> 63</w:t>
        </w:r>
        <w:r w:rsidRPr="00E625B1" w:rsidDel="00FA13B2">
          <w:t>.</w:t>
        </w:r>
      </w:moveFrom>
    </w:p>
    <w:p w14:paraId="499D3CD0" w14:textId="33B3BC75" w:rsidR="00E625B1" w:rsidRPr="00E625B1" w:rsidDel="00FA13B2" w:rsidRDefault="00E625B1" w:rsidP="00E625B1">
      <w:pPr>
        <w:pStyle w:val="EndNoteBibliography"/>
        <w:rPr>
          <w:moveFrom w:id="550" w:author="Shuting Han" w:date="2017-04-04T11:38:00Z"/>
        </w:rPr>
      </w:pPr>
      <w:moveFrom w:id="551" w:author="Shuting Han" w:date="2017-04-04T11:38:00Z">
        <w:r w:rsidRPr="00E625B1" w:rsidDel="00FA13B2">
          <w:t>Carrillo-Reid, L., Lopez-Huerta, V.G., Garcia-Munoz, M., Theiss, S., and Arbuthnott, G.W. (2015a). Cell Assembly Signatures Defined by Short-Term Synaptic Plasticity in Cortical Networks. Int J Neural Syst</w:t>
        </w:r>
        <w:r w:rsidRPr="00E625B1" w:rsidDel="00FA13B2">
          <w:rPr>
            <w:i/>
          </w:rPr>
          <w:t xml:space="preserve"> 25</w:t>
        </w:r>
        <w:r w:rsidRPr="00E625B1" w:rsidDel="00FA13B2">
          <w:t>, 1550026.</w:t>
        </w:r>
      </w:moveFrom>
    </w:p>
    <w:p w14:paraId="0C882949" w14:textId="12316647" w:rsidR="00E625B1" w:rsidRPr="00E625B1" w:rsidDel="00FA13B2" w:rsidRDefault="00E625B1" w:rsidP="00E625B1">
      <w:pPr>
        <w:pStyle w:val="EndNoteBibliography"/>
        <w:rPr>
          <w:moveFrom w:id="552" w:author="Shuting Han" w:date="2017-04-04T11:38:00Z"/>
        </w:rPr>
      </w:pPr>
      <w:moveFrom w:id="553" w:author="Shuting Han" w:date="2017-04-04T11:38:00Z">
        <w:r w:rsidRPr="00E625B1" w:rsidDel="00FA13B2">
          <w:t>Carrillo-Reid, L., Miller, J.E., Hamm, J.P., Jackson, J., and Yuste, R. (2015b). Endogenous sequential cortical activity evoked by visual stimuli. J Neurosci</w:t>
        </w:r>
        <w:r w:rsidRPr="00E625B1" w:rsidDel="00FA13B2">
          <w:rPr>
            <w:i/>
          </w:rPr>
          <w:t xml:space="preserve"> 35</w:t>
        </w:r>
        <w:r w:rsidRPr="00E625B1" w:rsidDel="00FA13B2">
          <w:t>, 8813-8828.</w:t>
        </w:r>
      </w:moveFrom>
    </w:p>
    <w:p w14:paraId="06BB40B3" w14:textId="349D2C96" w:rsidR="00E625B1" w:rsidRPr="00E625B1" w:rsidDel="00FA13B2" w:rsidRDefault="00E625B1" w:rsidP="00E625B1">
      <w:pPr>
        <w:pStyle w:val="EndNoteBibliography"/>
        <w:rPr>
          <w:moveFrom w:id="554" w:author="Shuting Han" w:date="2017-04-04T11:38:00Z"/>
        </w:rPr>
      </w:pPr>
      <w:moveFrom w:id="555" w:author="Shuting Han" w:date="2017-04-04T11:38:00Z">
        <w:r w:rsidRPr="00E625B1" w:rsidDel="00FA13B2">
          <w:t>Carrillo-Reid, L., Yang, W., Bando, Y., Peterka, D.S., and Yuste, R. (2016). Imprinting and recalling cortical ensembles. Science</w:t>
        </w:r>
        <w:r w:rsidRPr="00E625B1" w:rsidDel="00FA13B2">
          <w:rPr>
            <w:i/>
          </w:rPr>
          <w:t xml:space="preserve"> 353</w:t>
        </w:r>
        <w:r w:rsidRPr="00E625B1" w:rsidDel="00FA13B2">
          <w:t>, 691-694.</w:t>
        </w:r>
      </w:moveFrom>
    </w:p>
    <w:p w14:paraId="1C352517" w14:textId="577D2278" w:rsidR="00E625B1" w:rsidRPr="00E625B1" w:rsidDel="00FA13B2" w:rsidRDefault="00E625B1" w:rsidP="00E625B1">
      <w:pPr>
        <w:pStyle w:val="EndNoteBibliography"/>
        <w:rPr>
          <w:moveFrom w:id="556" w:author="Shuting Han" w:date="2017-04-04T11:38:00Z"/>
        </w:rPr>
      </w:pPr>
      <w:moveFrom w:id="557" w:author="Shuting Han" w:date="2017-04-04T11:38:00Z">
        <w:r w:rsidRPr="00E625B1" w:rsidDel="00FA13B2">
          <w:t>Chiang, S., Cassese, A., Guindani, M., Vannucci, M., Yeh, H.J., Haneef, Z., and Stern, J.M. (2016). Time-dependence of graph theory metrics in functional connectivity analysis. Neuroimage</w:t>
        </w:r>
        <w:r w:rsidRPr="00E625B1" w:rsidDel="00FA13B2">
          <w:rPr>
            <w:i/>
          </w:rPr>
          <w:t xml:space="preserve"> 125</w:t>
        </w:r>
        <w:r w:rsidRPr="00E625B1" w:rsidDel="00FA13B2">
          <w:t>, 601-615.</w:t>
        </w:r>
      </w:moveFrom>
    </w:p>
    <w:p w14:paraId="494595C8" w14:textId="1623DEBE" w:rsidR="00E625B1" w:rsidRPr="00E625B1" w:rsidDel="00FA13B2" w:rsidRDefault="00E625B1" w:rsidP="00E625B1">
      <w:pPr>
        <w:pStyle w:val="EndNoteBibliography"/>
        <w:rPr>
          <w:moveFrom w:id="558" w:author="Shuting Han" w:date="2017-04-04T11:38:00Z"/>
        </w:rPr>
      </w:pPr>
      <w:moveFrom w:id="559" w:author="Shuting Han" w:date="2017-04-04T11:38:00Z">
        <w:r w:rsidRPr="00E625B1" w:rsidDel="00FA13B2">
          <w:t>Choi, Y., Cardie, C., Riloff, E., and Patwardhan, S. (2005). Identifying sources of opinions with conditional random fields and extraction patterns. Proceedings of the conference on Human Language Technology and Empirical Methods in Natural Language Processing HLT 05, 355-362.</w:t>
        </w:r>
      </w:moveFrom>
    </w:p>
    <w:p w14:paraId="221CCED5" w14:textId="42C3A345" w:rsidR="00E625B1" w:rsidRPr="00E625B1" w:rsidDel="00FA13B2" w:rsidRDefault="00E625B1" w:rsidP="00E625B1">
      <w:pPr>
        <w:pStyle w:val="EndNoteBibliography"/>
        <w:rPr>
          <w:moveFrom w:id="560" w:author="Shuting Han" w:date="2017-04-04T11:38:00Z"/>
        </w:rPr>
      </w:pPr>
      <w:moveFrom w:id="561" w:author="Shuting Han" w:date="2017-04-04T11:38:00Z">
        <w:r w:rsidRPr="00E625B1" w:rsidDel="00FA13B2">
          <w:t>Cossart, R., Aronov, D., and Yuste, R. (2003). Attractor dynamics of network UP states in the neocortex. Nature</w:t>
        </w:r>
        <w:r w:rsidRPr="00E625B1" w:rsidDel="00FA13B2">
          <w:rPr>
            <w:i/>
          </w:rPr>
          <w:t xml:space="preserve"> 423</w:t>
        </w:r>
        <w:r w:rsidRPr="00E625B1" w:rsidDel="00FA13B2">
          <w:t>, 283-288.</w:t>
        </w:r>
      </w:moveFrom>
    </w:p>
    <w:p w14:paraId="2941A7F6" w14:textId="48B842C3" w:rsidR="00E625B1" w:rsidRPr="00E625B1" w:rsidDel="00FA13B2" w:rsidRDefault="00E625B1" w:rsidP="00E625B1">
      <w:pPr>
        <w:pStyle w:val="EndNoteBibliography"/>
        <w:rPr>
          <w:moveFrom w:id="562" w:author="Shuting Han" w:date="2017-04-04T11:38:00Z"/>
        </w:rPr>
      </w:pPr>
      <w:moveFrom w:id="563" w:author="Shuting Han" w:date="2017-04-04T11:38:00Z">
        <w:r w:rsidRPr="00E625B1" w:rsidDel="00FA13B2">
          <w:t>Downes, J.H., Hammond, M.W., Xydas, D., Spencer, M.C., Becerra, V.M., Warwick, K., Whalley, B.J., and Nasuto, S.J. (2012). Emergence of a small-world functional network in cultured neurons. PLoS Comput Biol</w:t>
        </w:r>
        <w:r w:rsidRPr="00E625B1" w:rsidDel="00FA13B2">
          <w:rPr>
            <w:i/>
          </w:rPr>
          <w:t xml:space="preserve"> 8</w:t>
        </w:r>
        <w:r w:rsidRPr="00E625B1" w:rsidDel="00FA13B2">
          <w:t>, e1002522.</w:t>
        </w:r>
      </w:moveFrom>
    </w:p>
    <w:p w14:paraId="5292C385" w14:textId="179DA384" w:rsidR="00E625B1" w:rsidRPr="00E625B1" w:rsidDel="00FA13B2" w:rsidRDefault="00E625B1" w:rsidP="00E625B1">
      <w:pPr>
        <w:pStyle w:val="EndNoteBibliography"/>
        <w:rPr>
          <w:moveFrom w:id="564" w:author="Shuting Han" w:date="2017-04-04T11:38:00Z"/>
        </w:rPr>
      </w:pPr>
      <w:moveFrom w:id="565" w:author="Shuting Han" w:date="2017-04-04T11:38:00Z">
        <w:r w:rsidRPr="00E625B1" w:rsidDel="00FA13B2">
          <w:t>Eguiluz, V.M., Chialvo, D.R., Cecchi, G.A., Baliki, M., and Apkarian, A.V. (2005). Scale-free brain functional networks. Phys Rev Lett</w:t>
        </w:r>
        <w:r w:rsidRPr="00E625B1" w:rsidDel="00FA13B2">
          <w:rPr>
            <w:i/>
          </w:rPr>
          <w:t xml:space="preserve"> 94</w:t>
        </w:r>
        <w:r w:rsidRPr="00E625B1" w:rsidDel="00FA13B2">
          <w:t>, 018102.</w:t>
        </w:r>
      </w:moveFrom>
    </w:p>
    <w:p w14:paraId="6621E726" w14:textId="3E1BD44B" w:rsidR="00E625B1" w:rsidRPr="00E625B1" w:rsidDel="00FA13B2" w:rsidRDefault="00E625B1" w:rsidP="00E625B1">
      <w:pPr>
        <w:pStyle w:val="EndNoteBibliography"/>
        <w:rPr>
          <w:moveFrom w:id="566" w:author="Shuting Han" w:date="2017-04-04T11:38:00Z"/>
        </w:rPr>
      </w:pPr>
      <w:moveFrom w:id="567" w:author="Shuting Han" w:date="2017-04-04T11:38:00Z">
        <w:r w:rsidRPr="00E625B1" w:rsidDel="00FA13B2">
          <w:t>Fair, D.A., Cohen, A.L., Dosenbach, N.U., Church, J.A., Miezin, F.M., Barch, D.M., Raichle, M.E., Petersen, S.E., and Schlaggar, B.L. (2008). The maturing architecture of the brain's default network. Proc Natl Acad Sci</w:t>
        </w:r>
        <w:r w:rsidRPr="00E625B1" w:rsidDel="00FA13B2">
          <w:rPr>
            <w:i/>
          </w:rPr>
          <w:t xml:space="preserve"> 105</w:t>
        </w:r>
        <w:r w:rsidRPr="00E625B1" w:rsidDel="00FA13B2">
          <w:t>, 4028-4032.</w:t>
        </w:r>
      </w:moveFrom>
    </w:p>
    <w:p w14:paraId="79929BF8" w14:textId="4075962C" w:rsidR="00E625B1" w:rsidRPr="00E625B1" w:rsidDel="00FA13B2" w:rsidRDefault="00E625B1" w:rsidP="00E625B1">
      <w:pPr>
        <w:pStyle w:val="EndNoteBibliography"/>
        <w:rPr>
          <w:moveFrom w:id="568" w:author="Shuting Han" w:date="2017-04-04T11:38:00Z"/>
        </w:rPr>
      </w:pPr>
      <w:moveFrom w:id="569" w:author="Shuting Han" w:date="2017-04-04T11:38:00Z">
        <w:r w:rsidRPr="00E625B1" w:rsidDel="00FA13B2">
          <w:t>Gururangan, S.S., Sadovsky, A.J., and MacLean, J.N. (2014). Analysis of graph invariants in functional neocortical circuitry reveals generalized features common to three areas of sensory cortex. PLoS Comput Biol</w:t>
        </w:r>
        <w:r w:rsidRPr="00E625B1" w:rsidDel="00FA13B2">
          <w:rPr>
            <w:i/>
          </w:rPr>
          <w:t xml:space="preserve"> 10</w:t>
        </w:r>
        <w:r w:rsidRPr="00E625B1" w:rsidDel="00FA13B2">
          <w:t>, e1003710.</w:t>
        </w:r>
      </w:moveFrom>
    </w:p>
    <w:p w14:paraId="5C834C6A" w14:textId="2507A614" w:rsidR="00E625B1" w:rsidRPr="00E625B1" w:rsidDel="00FA13B2" w:rsidRDefault="00E625B1" w:rsidP="00E625B1">
      <w:pPr>
        <w:pStyle w:val="EndNoteBibliography"/>
        <w:rPr>
          <w:moveFrom w:id="570" w:author="Shuting Han" w:date="2017-04-04T11:38:00Z"/>
        </w:rPr>
      </w:pPr>
      <w:moveFrom w:id="571" w:author="Shuting Han" w:date="2017-04-04T11:38:00Z">
        <w:r w:rsidRPr="00E625B1" w:rsidDel="00FA13B2">
          <w:t>Hagmann, P., Cammoun, L., Gigandet, X., Meuli, R., Honey, C.J., Wedeen, V.J., and Sporns, O. (2008). Mapping the structural core of human cerebral cortex. PLoS Biol</w:t>
        </w:r>
        <w:r w:rsidRPr="00E625B1" w:rsidDel="00FA13B2">
          <w:rPr>
            <w:i/>
          </w:rPr>
          <w:t xml:space="preserve"> 6</w:t>
        </w:r>
        <w:r w:rsidRPr="00E625B1" w:rsidDel="00FA13B2">
          <w:t>, e159.</w:t>
        </w:r>
      </w:moveFrom>
    </w:p>
    <w:p w14:paraId="5ED62DB8" w14:textId="69C22379" w:rsidR="00E625B1" w:rsidRPr="00E625B1" w:rsidDel="00FA13B2" w:rsidRDefault="00E625B1" w:rsidP="00E625B1">
      <w:pPr>
        <w:pStyle w:val="EndNoteBibliography"/>
        <w:rPr>
          <w:moveFrom w:id="572" w:author="Shuting Han" w:date="2017-04-04T11:38:00Z"/>
        </w:rPr>
      </w:pPr>
      <w:moveFrom w:id="573" w:author="Shuting Han" w:date="2017-04-04T11:38:00Z">
        <w:r w:rsidRPr="00E625B1" w:rsidDel="00FA13B2">
          <w:t>He, X., Zemel, R.S., and Carreira-Perpinan, M.A. (2004). Multiscale conditional random fields for image labeling. Proceedings of the 2004 IEEE Computer Society Conference on Computer Vision and Pattern Recognition</w:t>
        </w:r>
        <w:r w:rsidRPr="00E625B1" w:rsidDel="00FA13B2">
          <w:rPr>
            <w:i/>
          </w:rPr>
          <w:t xml:space="preserve"> 2</w:t>
        </w:r>
        <w:r w:rsidRPr="00E625B1" w:rsidDel="00FA13B2">
          <w:t>, 695 -702.</w:t>
        </w:r>
      </w:moveFrom>
    </w:p>
    <w:p w14:paraId="2442F997" w14:textId="607C5401" w:rsidR="00E625B1" w:rsidRPr="00E625B1" w:rsidDel="00FA13B2" w:rsidRDefault="00E625B1" w:rsidP="00E625B1">
      <w:pPr>
        <w:pStyle w:val="EndNoteBibliography"/>
        <w:rPr>
          <w:moveFrom w:id="574" w:author="Shuting Han" w:date="2017-04-04T11:38:00Z"/>
        </w:rPr>
      </w:pPr>
      <w:moveFrom w:id="575" w:author="Shuting Han" w:date="2017-04-04T11:38:00Z">
        <w:r w:rsidRPr="00E625B1" w:rsidDel="00FA13B2">
          <w:t>He, Y., Chen, Z.J., and Evans, A.C. (2007). Small-world anatomical networks in the human brain revealed by cortical thickness from MRI. Cereb Cortex</w:t>
        </w:r>
        <w:r w:rsidRPr="00E625B1" w:rsidDel="00FA13B2">
          <w:rPr>
            <w:i/>
          </w:rPr>
          <w:t xml:space="preserve"> 17</w:t>
        </w:r>
        <w:r w:rsidRPr="00E625B1" w:rsidDel="00FA13B2">
          <w:t>, 2407-2419.</w:t>
        </w:r>
      </w:moveFrom>
    </w:p>
    <w:p w14:paraId="01249277" w14:textId="189160F9" w:rsidR="00E625B1" w:rsidRPr="00E625B1" w:rsidDel="00FA13B2" w:rsidRDefault="00E625B1" w:rsidP="00E625B1">
      <w:pPr>
        <w:pStyle w:val="EndNoteBibliography"/>
        <w:rPr>
          <w:moveFrom w:id="576" w:author="Shuting Han" w:date="2017-04-04T11:38:00Z"/>
        </w:rPr>
      </w:pPr>
      <w:moveFrom w:id="577" w:author="Shuting Han" w:date="2017-04-04T11:38:00Z">
        <w:r w:rsidRPr="00E625B1" w:rsidDel="00FA13B2">
          <w:t>Hebb, D.O. (1949). The Organization of Behaviour (New York: Wiley).</w:t>
        </w:r>
      </w:moveFrom>
    </w:p>
    <w:p w14:paraId="4F2CAFBB" w14:textId="21396A2B" w:rsidR="00E625B1" w:rsidRPr="00E625B1" w:rsidDel="00FA13B2" w:rsidRDefault="00E625B1" w:rsidP="00E625B1">
      <w:pPr>
        <w:pStyle w:val="EndNoteBibliography"/>
        <w:rPr>
          <w:moveFrom w:id="578" w:author="Shuting Han" w:date="2017-04-04T11:38:00Z"/>
        </w:rPr>
      </w:pPr>
      <w:moveFrom w:id="579" w:author="Shuting Han" w:date="2017-04-04T11:38:00Z">
        <w:r w:rsidRPr="00E625B1" w:rsidDel="00FA13B2">
          <w:t>Hinne, M., Heskes, T., Beckmann, C.F., and van Gerven, M.A.J. (2013). Bayesian inference of structural brain networks. NeuroImage</w:t>
        </w:r>
        <w:r w:rsidRPr="00E625B1" w:rsidDel="00FA13B2">
          <w:rPr>
            <w:i/>
          </w:rPr>
          <w:t xml:space="preserve"> 66</w:t>
        </w:r>
        <w:r w:rsidRPr="00E625B1" w:rsidDel="00FA13B2">
          <w:t>, 543-552.</w:t>
        </w:r>
      </w:moveFrom>
    </w:p>
    <w:p w14:paraId="5073EF97" w14:textId="431A22A1" w:rsidR="00E625B1" w:rsidRPr="00E625B1" w:rsidDel="00FA13B2" w:rsidRDefault="00E625B1" w:rsidP="00E625B1">
      <w:pPr>
        <w:pStyle w:val="EndNoteBibliography"/>
        <w:rPr>
          <w:moveFrom w:id="580" w:author="Shuting Han" w:date="2017-04-04T11:38:00Z"/>
        </w:rPr>
      </w:pPr>
      <w:moveFrom w:id="581" w:author="Shuting Han" w:date="2017-04-04T11:38:00Z">
        <w:r w:rsidRPr="00E625B1" w:rsidDel="00FA13B2">
          <w:t>Ikegaya, Y., Aaron, G., Cossart, R., Aronov, D., Lampl, I., Ferster, D., and Yuste, R. (2004). Synfire chains and cortical songs: temporal modules of cortical activity. Science</w:t>
        </w:r>
        <w:r w:rsidRPr="00E625B1" w:rsidDel="00FA13B2">
          <w:rPr>
            <w:i/>
          </w:rPr>
          <w:t xml:space="preserve"> 304</w:t>
        </w:r>
        <w:r w:rsidRPr="00E625B1" w:rsidDel="00FA13B2">
          <w:t>, 559-564.</w:t>
        </w:r>
      </w:moveFrom>
    </w:p>
    <w:p w14:paraId="2E6DF1D5" w14:textId="4F1033BE" w:rsidR="00E625B1" w:rsidRPr="00E625B1" w:rsidDel="00FA13B2" w:rsidRDefault="00E625B1" w:rsidP="00E625B1">
      <w:pPr>
        <w:pStyle w:val="EndNoteBibliography"/>
        <w:rPr>
          <w:moveFrom w:id="582" w:author="Shuting Han" w:date="2017-04-04T11:38:00Z"/>
        </w:rPr>
      </w:pPr>
      <w:moveFrom w:id="583" w:author="Shuting Han" w:date="2017-04-04T11:38:00Z">
        <w:r w:rsidRPr="00E625B1" w:rsidDel="00FA13B2">
          <w:t>Iturria-Medina, Y., Sotero, R.C., Canales-Rodriguez, E.J., Aleman-Gomez, Y., and Melie-Garcia, L. (2008). Studying the human brain anatomical network via diffusion-weighted MRI and Graph Theory. Neuroimage</w:t>
        </w:r>
        <w:r w:rsidRPr="00E625B1" w:rsidDel="00FA13B2">
          <w:rPr>
            <w:i/>
          </w:rPr>
          <w:t xml:space="preserve"> 40</w:t>
        </w:r>
        <w:r w:rsidRPr="00E625B1" w:rsidDel="00FA13B2">
          <w:t>, 1064-1076.</w:t>
        </w:r>
      </w:moveFrom>
    </w:p>
    <w:p w14:paraId="24D800D0" w14:textId="3E60BAE2" w:rsidR="00E625B1" w:rsidRPr="00E625B1" w:rsidDel="00FA13B2" w:rsidRDefault="00E625B1" w:rsidP="00E625B1">
      <w:pPr>
        <w:pStyle w:val="EndNoteBibliography"/>
        <w:rPr>
          <w:moveFrom w:id="584" w:author="Shuting Han" w:date="2017-04-04T11:38:00Z"/>
        </w:rPr>
      </w:pPr>
      <w:moveFrom w:id="585" w:author="Shuting Han" w:date="2017-04-04T11:38:00Z">
        <w:r w:rsidRPr="00E625B1" w:rsidDel="00FA13B2">
          <w:t>Khazaee, A., Ebrahimzadeh, A., and Babajani-Feremi, A. (2015). Identifying patients with Alzheimer's disease using resting-state fMRI and graph theory. Clinical neurophysiology : official journal of the International Federation of Clinical Neurophysiology</w:t>
        </w:r>
        <w:r w:rsidRPr="00E625B1" w:rsidDel="00FA13B2">
          <w:rPr>
            <w:i/>
          </w:rPr>
          <w:t xml:space="preserve"> 126</w:t>
        </w:r>
        <w:r w:rsidRPr="00E625B1" w:rsidDel="00FA13B2">
          <w:t>, 2132-2141.</w:t>
        </w:r>
      </w:moveFrom>
    </w:p>
    <w:p w14:paraId="250F7E89" w14:textId="7DB39BB8" w:rsidR="00E625B1" w:rsidRPr="00E625B1" w:rsidDel="00FA13B2" w:rsidRDefault="00E625B1" w:rsidP="00E625B1">
      <w:pPr>
        <w:pStyle w:val="EndNoteBibliography"/>
        <w:rPr>
          <w:moveFrom w:id="586" w:author="Shuting Han" w:date="2017-04-04T11:38:00Z"/>
        </w:rPr>
      </w:pPr>
      <w:moveFrom w:id="587" w:author="Shuting Han" w:date="2017-04-04T11:38:00Z">
        <w:r w:rsidRPr="00E625B1" w:rsidDel="00FA13B2">
          <w:t>Ko, H., Hofer, S.B., Pichler, B., Buchanan, K.A., Sjostrom, P.J., and Mrsic-Flogel, T.D. (2011). Functional specificity of local synaptic connections in neocortical networks. Nature</w:t>
        </w:r>
        <w:r w:rsidRPr="00E625B1" w:rsidDel="00FA13B2">
          <w:rPr>
            <w:i/>
          </w:rPr>
          <w:t xml:space="preserve"> 473</w:t>
        </w:r>
        <w:r w:rsidRPr="00E625B1" w:rsidDel="00FA13B2">
          <w:t>, 87-91.</w:t>
        </w:r>
      </w:moveFrom>
    </w:p>
    <w:p w14:paraId="7B509147" w14:textId="23C7CD56" w:rsidR="00E625B1" w:rsidRPr="00E625B1" w:rsidDel="00FA13B2" w:rsidRDefault="00E625B1" w:rsidP="00E625B1">
      <w:pPr>
        <w:pStyle w:val="EndNoteBibliography"/>
        <w:rPr>
          <w:moveFrom w:id="588" w:author="Shuting Han" w:date="2017-04-04T11:38:00Z"/>
        </w:rPr>
      </w:pPr>
      <w:moveFrom w:id="589" w:author="Shuting Han" w:date="2017-04-04T11:38:00Z">
        <w:r w:rsidRPr="00E625B1" w:rsidDel="00FA13B2">
          <w:t>Lafferty, J., McCallum, A., and Pereira, F.C.N. (2001). Conditional random fields: Probabilistic models for segmenting and labeling sequence data. ICML '01 Proceedings of the Eighteenth International Conference on Machine Learning</w:t>
        </w:r>
        <w:r w:rsidRPr="00E625B1" w:rsidDel="00FA13B2">
          <w:rPr>
            <w:i/>
          </w:rPr>
          <w:t xml:space="preserve"> 8</w:t>
        </w:r>
        <w:r w:rsidRPr="00E625B1" w:rsidDel="00FA13B2">
          <w:t>, 282-289.</w:t>
        </w:r>
      </w:moveFrom>
    </w:p>
    <w:p w14:paraId="7291C9A3" w14:textId="63CFF570" w:rsidR="00E625B1" w:rsidRPr="00E625B1" w:rsidDel="00FA13B2" w:rsidRDefault="00E625B1" w:rsidP="00E625B1">
      <w:pPr>
        <w:pStyle w:val="EndNoteBibliography"/>
        <w:rPr>
          <w:moveFrom w:id="590" w:author="Shuting Han" w:date="2017-04-04T11:38:00Z"/>
        </w:rPr>
      </w:pPr>
      <w:moveFrom w:id="591" w:author="Shuting Han" w:date="2017-04-04T11:38:00Z">
        <w:r w:rsidRPr="00E625B1" w:rsidDel="00FA13B2">
          <w:t>Li, C.T., Yuan, Y., and Wilson, R. (2008). An unsupervised conditional random fields approach for clustering gene expression time series. Bioinformatics</w:t>
        </w:r>
        <w:r w:rsidRPr="00E625B1" w:rsidDel="00FA13B2">
          <w:rPr>
            <w:i/>
          </w:rPr>
          <w:t xml:space="preserve"> 24</w:t>
        </w:r>
        <w:r w:rsidRPr="00E625B1" w:rsidDel="00FA13B2">
          <w:t>, 2467-2473.</w:t>
        </w:r>
      </w:moveFrom>
    </w:p>
    <w:p w14:paraId="01FB4027" w14:textId="52F7F8B4" w:rsidR="00E625B1" w:rsidRPr="00E625B1" w:rsidDel="00FA13B2" w:rsidRDefault="00E625B1" w:rsidP="00E625B1">
      <w:pPr>
        <w:pStyle w:val="EndNoteBibliography"/>
        <w:rPr>
          <w:moveFrom w:id="592" w:author="Shuting Han" w:date="2017-04-04T11:38:00Z"/>
        </w:rPr>
      </w:pPr>
      <w:moveFrom w:id="593" w:author="Shuting Han" w:date="2017-04-04T11:38:00Z">
        <w:r w:rsidRPr="00E625B1" w:rsidDel="00FA13B2">
          <w:t>Liu, Y., Carbonell, J., Weigele, P., and Gopalakrishnan, V. (2006). Protein fold recognition using segmentation conditional random fields (SCRFs). J Comput Biol</w:t>
        </w:r>
        <w:r w:rsidRPr="00E625B1" w:rsidDel="00FA13B2">
          <w:rPr>
            <w:i/>
          </w:rPr>
          <w:t xml:space="preserve"> 13</w:t>
        </w:r>
        <w:r w:rsidRPr="00E625B1" w:rsidDel="00FA13B2">
          <w:t>, 394-406.</w:t>
        </w:r>
      </w:moveFrom>
    </w:p>
    <w:p w14:paraId="0E0F5BB8" w14:textId="7697B0EA" w:rsidR="00E625B1" w:rsidRPr="00E625B1" w:rsidDel="00FA13B2" w:rsidRDefault="00E625B1" w:rsidP="00E625B1">
      <w:pPr>
        <w:pStyle w:val="EndNoteBibliography"/>
        <w:rPr>
          <w:moveFrom w:id="594" w:author="Shuting Han" w:date="2017-04-04T11:38:00Z"/>
        </w:rPr>
      </w:pPr>
      <w:moveFrom w:id="595" w:author="Shuting Han" w:date="2017-04-04T11:38:00Z">
        <w:r w:rsidRPr="00E625B1" w:rsidDel="00FA13B2">
          <w:t>Luczak, A., P., B., and Harris, K.D. (2009). Spontaneous events outline the realm of possible sensory responses in neocortical populations. Neuron</w:t>
        </w:r>
        <w:r w:rsidRPr="00E625B1" w:rsidDel="00FA13B2">
          <w:rPr>
            <w:i/>
          </w:rPr>
          <w:t xml:space="preserve"> 62</w:t>
        </w:r>
        <w:r w:rsidRPr="00E625B1" w:rsidDel="00FA13B2">
          <w:t>.</w:t>
        </w:r>
      </w:moveFrom>
    </w:p>
    <w:p w14:paraId="38A0F95C" w14:textId="047C5D28" w:rsidR="00E625B1" w:rsidRPr="00E625B1" w:rsidDel="00FA13B2" w:rsidRDefault="00E625B1" w:rsidP="00E625B1">
      <w:pPr>
        <w:pStyle w:val="EndNoteBibliography"/>
        <w:rPr>
          <w:moveFrom w:id="596" w:author="Shuting Han" w:date="2017-04-04T11:38:00Z"/>
        </w:rPr>
      </w:pPr>
      <w:moveFrom w:id="597" w:author="Shuting Han" w:date="2017-04-04T11:38:00Z">
        <w:r w:rsidRPr="00E625B1" w:rsidDel="00FA13B2">
          <w:t>Luczak, A., P., B., L., M.S., G., B., and Harris, K.D. (2007). Sequential structure of neocortical spontaneous activity in vivo. Proc Natl Acad Sci U S A</w:t>
        </w:r>
        <w:r w:rsidRPr="00E625B1" w:rsidDel="00FA13B2">
          <w:rPr>
            <w:i/>
          </w:rPr>
          <w:t xml:space="preserve"> 104</w:t>
        </w:r>
        <w:r w:rsidRPr="00E625B1" w:rsidDel="00FA13B2">
          <w:t>.</w:t>
        </w:r>
      </w:moveFrom>
    </w:p>
    <w:p w14:paraId="446CF948" w14:textId="4C0DADD9" w:rsidR="00E625B1" w:rsidRPr="00E625B1" w:rsidDel="00FA13B2" w:rsidRDefault="00E625B1" w:rsidP="00E625B1">
      <w:pPr>
        <w:pStyle w:val="EndNoteBibliography"/>
        <w:rPr>
          <w:moveFrom w:id="598" w:author="Shuting Han" w:date="2017-04-04T11:38:00Z"/>
        </w:rPr>
      </w:pPr>
      <w:moveFrom w:id="599" w:author="Shuting Han" w:date="2017-04-04T11:38:00Z">
        <w:r w:rsidRPr="00E625B1" w:rsidDel="00FA13B2">
          <w:t>Mao, B.Q., F., H.-S., Aronov, D., Froemke, R.C., and Yuste, R. (2001). Dynamics of spontaneous activity in neocortical slices. Neuron</w:t>
        </w:r>
        <w:r w:rsidRPr="00E625B1" w:rsidDel="00FA13B2">
          <w:rPr>
            <w:i/>
          </w:rPr>
          <w:t xml:space="preserve"> 32</w:t>
        </w:r>
        <w:r w:rsidRPr="00E625B1" w:rsidDel="00FA13B2">
          <w:t>, 833-898.</w:t>
        </w:r>
      </w:moveFrom>
    </w:p>
    <w:p w14:paraId="44ECA0FE" w14:textId="3D3E83C9" w:rsidR="00E625B1" w:rsidRPr="00E625B1" w:rsidDel="00FA13B2" w:rsidRDefault="00E625B1" w:rsidP="00E625B1">
      <w:pPr>
        <w:pStyle w:val="EndNoteBibliography"/>
        <w:rPr>
          <w:moveFrom w:id="600" w:author="Shuting Han" w:date="2017-04-04T11:38:00Z"/>
        </w:rPr>
      </w:pPr>
      <w:moveFrom w:id="601" w:author="Shuting Han" w:date="2017-04-04T11:38:00Z">
        <w:r w:rsidRPr="00E625B1" w:rsidDel="00FA13B2">
          <w:t>Micheloyannis, S., Vourkas, M., Tsirka, V., Karakonstantaki, E., Kanatsouli, K., and Stam, C.J. (2009). The influence of ageing on complex brain networks: a graph theoretical analysis. Hum Brain Mapp</w:t>
        </w:r>
        <w:r w:rsidRPr="00E625B1" w:rsidDel="00FA13B2">
          <w:rPr>
            <w:i/>
          </w:rPr>
          <w:t xml:space="preserve"> 30</w:t>
        </w:r>
        <w:r w:rsidRPr="00E625B1" w:rsidDel="00FA13B2">
          <w:t>, 200-208.</w:t>
        </w:r>
      </w:moveFrom>
    </w:p>
    <w:p w14:paraId="38980A57" w14:textId="56E9FBC7" w:rsidR="00E625B1" w:rsidRPr="00E625B1" w:rsidDel="00FA13B2" w:rsidRDefault="00E625B1" w:rsidP="00E625B1">
      <w:pPr>
        <w:pStyle w:val="EndNoteBibliography"/>
        <w:rPr>
          <w:moveFrom w:id="602" w:author="Shuting Han" w:date="2017-04-04T11:38:00Z"/>
        </w:rPr>
      </w:pPr>
      <w:moveFrom w:id="603" w:author="Shuting Han" w:date="2017-04-04T11:38:00Z">
        <w:r w:rsidRPr="00E625B1" w:rsidDel="00FA13B2">
          <w:t>Miller, J.E., Ayzenshtat, I., Carrillo-Reid, L., and Yuste, R. (2014). Visual stimuli recruit intrinsically generated cortical ensembles. Proc Natl Acad Sci</w:t>
        </w:r>
        <w:r w:rsidRPr="00E625B1" w:rsidDel="00FA13B2">
          <w:rPr>
            <w:i/>
          </w:rPr>
          <w:t xml:space="preserve"> 111</w:t>
        </w:r>
        <w:r w:rsidRPr="00E625B1" w:rsidDel="00FA13B2">
          <w:t>, E4053-4061.</w:t>
        </w:r>
      </w:moveFrom>
    </w:p>
    <w:p w14:paraId="27633666" w14:textId="3261FFBD" w:rsidR="00E625B1" w:rsidRPr="00E625B1" w:rsidDel="00FA13B2" w:rsidRDefault="00E625B1" w:rsidP="00E625B1">
      <w:pPr>
        <w:pStyle w:val="EndNoteBibliography"/>
        <w:rPr>
          <w:moveFrom w:id="604" w:author="Shuting Han" w:date="2017-04-04T11:38:00Z"/>
        </w:rPr>
      </w:pPr>
      <w:moveFrom w:id="605" w:author="Shuting Han" w:date="2017-04-04T11:38:00Z">
        <w:r w:rsidRPr="00E625B1" w:rsidDel="00FA13B2">
          <w:t>Oh, S.W., Harris, J.A., Ng, L., Winslow, B., Cain, N., Mihalas, S., Wang, Q., Lau, C., Kuan, L., Henry, A.M.</w:t>
        </w:r>
        <w:r w:rsidRPr="00E625B1" w:rsidDel="00FA13B2">
          <w:rPr>
            <w:i/>
          </w:rPr>
          <w:t>, et al.</w:t>
        </w:r>
        <w:r w:rsidRPr="00E625B1" w:rsidDel="00FA13B2">
          <w:t xml:space="preserve"> (2014). A mesoscale connectome of the mouse brain. Nature</w:t>
        </w:r>
        <w:r w:rsidRPr="00E625B1" w:rsidDel="00FA13B2">
          <w:rPr>
            <w:i/>
          </w:rPr>
          <w:t xml:space="preserve"> 508</w:t>
        </w:r>
        <w:r w:rsidRPr="00E625B1" w:rsidDel="00FA13B2">
          <w:t>, 207-214.</w:t>
        </w:r>
      </w:moveFrom>
    </w:p>
    <w:p w14:paraId="29F5657C" w14:textId="253BF111" w:rsidR="00E625B1" w:rsidRPr="00E625B1" w:rsidDel="00FA13B2" w:rsidRDefault="00E625B1" w:rsidP="00E625B1">
      <w:pPr>
        <w:pStyle w:val="EndNoteBibliography"/>
        <w:rPr>
          <w:moveFrom w:id="606" w:author="Shuting Han" w:date="2017-04-04T11:38:00Z"/>
        </w:rPr>
      </w:pPr>
      <w:moveFrom w:id="607" w:author="Shuting Han" w:date="2017-04-04T11:38:00Z">
        <w:r w:rsidRPr="00E625B1" w:rsidDel="00FA13B2">
          <w:t>Palla, G., Derényi, I., Farkas, I., and Vicsek, T. (2005). Uncovering the overlapping community structure of complex networks in nature and society. Nature</w:t>
        </w:r>
        <w:r w:rsidRPr="00E625B1" w:rsidDel="00FA13B2">
          <w:rPr>
            <w:i/>
          </w:rPr>
          <w:t xml:space="preserve"> 435</w:t>
        </w:r>
        <w:r w:rsidRPr="00E625B1" w:rsidDel="00FA13B2">
          <w:t>, 814-818.</w:t>
        </w:r>
      </w:moveFrom>
    </w:p>
    <w:p w14:paraId="161D10CE" w14:textId="0BB2DD18" w:rsidR="00E625B1" w:rsidRPr="00E625B1" w:rsidDel="00FA13B2" w:rsidRDefault="00E625B1" w:rsidP="00E625B1">
      <w:pPr>
        <w:pStyle w:val="EndNoteBibliography"/>
        <w:rPr>
          <w:moveFrom w:id="608" w:author="Shuting Han" w:date="2017-04-04T11:38:00Z"/>
        </w:rPr>
      </w:pPr>
      <w:moveFrom w:id="609" w:author="Shuting Han" w:date="2017-04-04T11:38:00Z">
        <w:r w:rsidRPr="00E625B1" w:rsidDel="00FA13B2">
          <w:t>Peng, H.-K., Zhu, J., Piao, D., Yan, R., and Zhang, Y. (2011). Retweet Modeling Using Conditional Random Fields. In 2011 IEEE 11th International Conference on Data Mining Workshops (IEEE), pp. 336-343.</w:t>
        </w:r>
      </w:moveFrom>
    </w:p>
    <w:p w14:paraId="77DBB791" w14:textId="7C51B130" w:rsidR="00E625B1" w:rsidRPr="00E625B1" w:rsidDel="00FA13B2" w:rsidRDefault="00E625B1" w:rsidP="00E625B1">
      <w:pPr>
        <w:pStyle w:val="EndNoteBibliography"/>
        <w:rPr>
          <w:moveFrom w:id="610" w:author="Shuting Han" w:date="2017-04-04T11:38:00Z"/>
        </w:rPr>
      </w:pPr>
      <w:moveFrom w:id="611" w:author="Shuting Han" w:date="2017-04-04T11:38:00Z">
        <w:r w:rsidRPr="00E625B1" w:rsidDel="00FA13B2">
          <w:t>Ravikumar, P., Wainwright, M.J., and Lafferty, J.D. (2010). High-dimensional Ising model selection using ℓ1-regularized logistic regression. The Annals of Statistics</w:t>
        </w:r>
        <w:r w:rsidRPr="00E625B1" w:rsidDel="00FA13B2">
          <w:rPr>
            <w:i/>
          </w:rPr>
          <w:t xml:space="preserve"> 38</w:t>
        </w:r>
        <w:r w:rsidRPr="00E625B1" w:rsidDel="00FA13B2">
          <w:t>, 1287-1319.</w:t>
        </w:r>
      </w:moveFrom>
    </w:p>
    <w:p w14:paraId="7BE08B4C" w14:textId="2A1A5556" w:rsidR="00E625B1" w:rsidRPr="00E625B1" w:rsidDel="00FA13B2" w:rsidRDefault="00E625B1" w:rsidP="00E625B1">
      <w:pPr>
        <w:pStyle w:val="EndNoteBibliography"/>
        <w:rPr>
          <w:moveFrom w:id="612" w:author="Shuting Han" w:date="2017-04-04T11:38:00Z"/>
        </w:rPr>
      </w:pPr>
      <w:moveFrom w:id="613" w:author="Shuting Han" w:date="2017-04-04T11:38:00Z">
        <w:r w:rsidRPr="00E625B1" w:rsidDel="00FA13B2">
          <w:t>Sadovsky, A.J., and MacLean, J.N. (2014). Mouse visual neocortex supports multiple stereotyped patterns of microcircuit activity. J Neurosci</w:t>
        </w:r>
        <w:r w:rsidRPr="00E625B1" w:rsidDel="00FA13B2">
          <w:rPr>
            <w:i/>
          </w:rPr>
          <w:t xml:space="preserve"> 34</w:t>
        </w:r>
        <w:r w:rsidRPr="00E625B1" w:rsidDel="00FA13B2">
          <w:t>, 7769-7777.</w:t>
        </w:r>
      </w:moveFrom>
    </w:p>
    <w:p w14:paraId="5221863D" w14:textId="13941CDA" w:rsidR="00E625B1" w:rsidRPr="00E625B1" w:rsidDel="00FA13B2" w:rsidRDefault="00E625B1" w:rsidP="00E625B1">
      <w:pPr>
        <w:pStyle w:val="EndNoteBibliography"/>
        <w:rPr>
          <w:moveFrom w:id="614" w:author="Shuting Han" w:date="2017-04-04T11:38:00Z"/>
        </w:rPr>
      </w:pPr>
      <w:moveFrom w:id="615" w:author="Shuting Han" w:date="2017-04-04T11:38:00Z">
        <w:r w:rsidRPr="00E625B1" w:rsidDel="00FA13B2">
          <w:t>Sato, K., and Sakakibara, Y. (2005). RNA secondary structural alignment with conditional random fields. Bioinformatics</w:t>
        </w:r>
        <w:r w:rsidRPr="00E625B1" w:rsidDel="00FA13B2">
          <w:rPr>
            <w:i/>
          </w:rPr>
          <w:t xml:space="preserve"> 21 Suppl 2</w:t>
        </w:r>
        <w:r w:rsidRPr="00E625B1" w:rsidDel="00FA13B2">
          <w:t>, ii237-242.</w:t>
        </w:r>
      </w:moveFrom>
    </w:p>
    <w:p w14:paraId="5CDCF176" w14:textId="657978CD" w:rsidR="00E625B1" w:rsidRPr="00E625B1" w:rsidDel="00FA13B2" w:rsidRDefault="00E625B1" w:rsidP="00E625B1">
      <w:pPr>
        <w:pStyle w:val="EndNoteBibliography"/>
        <w:rPr>
          <w:moveFrom w:id="616" w:author="Shuting Han" w:date="2017-04-04T11:38:00Z"/>
        </w:rPr>
      </w:pPr>
      <w:moveFrom w:id="617" w:author="Shuting Han" w:date="2017-04-04T11:38:00Z">
        <w:r w:rsidRPr="00E625B1" w:rsidDel="00FA13B2">
          <w:t>Shimono, M., and Beggs, J.M. (2015). Functional Clusters, Hubs, and Communities in the Cortical Microconnectome. Cereb Cortex</w:t>
        </w:r>
        <w:r w:rsidRPr="00E625B1" w:rsidDel="00FA13B2">
          <w:rPr>
            <w:i/>
          </w:rPr>
          <w:t xml:space="preserve"> 25</w:t>
        </w:r>
        <w:r w:rsidRPr="00E625B1" w:rsidDel="00FA13B2">
          <w:t>, 3743-3757.</w:t>
        </w:r>
      </w:moveFrom>
    </w:p>
    <w:p w14:paraId="6EAC2FAC" w14:textId="244E1F3F" w:rsidR="00E625B1" w:rsidRPr="00E625B1" w:rsidDel="00FA13B2" w:rsidRDefault="00E625B1" w:rsidP="00E625B1">
      <w:pPr>
        <w:pStyle w:val="EndNoteBibliography"/>
        <w:rPr>
          <w:moveFrom w:id="618" w:author="Shuting Han" w:date="2017-04-04T11:38:00Z"/>
        </w:rPr>
      </w:pPr>
      <w:moveFrom w:id="619" w:author="Shuting Han" w:date="2017-04-04T11:38:00Z">
        <w:r w:rsidRPr="00E625B1" w:rsidDel="00FA13B2">
          <w:t>Sminchisescu, C., Kanaujia, A., and Metaxas, D. (2006). Conditional models for contextual human motion recognition. Computer Vision and Image Understanding</w:t>
        </w:r>
        <w:r w:rsidRPr="00E625B1" w:rsidDel="00FA13B2">
          <w:rPr>
            <w:i/>
          </w:rPr>
          <w:t xml:space="preserve"> 104</w:t>
        </w:r>
        <w:r w:rsidRPr="00E625B1" w:rsidDel="00FA13B2">
          <w:t>, 210-220.</w:t>
        </w:r>
      </w:moveFrom>
    </w:p>
    <w:p w14:paraId="4D73F2E5" w14:textId="4B89E545" w:rsidR="00E625B1" w:rsidRPr="00E625B1" w:rsidDel="00FA13B2" w:rsidRDefault="00E625B1" w:rsidP="00E625B1">
      <w:pPr>
        <w:pStyle w:val="EndNoteBibliography"/>
        <w:rPr>
          <w:moveFrom w:id="620" w:author="Shuting Han" w:date="2017-04-04T11:38:00Z"/>
        </w:rPr>
      </w:pPr>
      <w:moveFrom w:id="621" w:author="Shuting Han" w:date="2017-04-04T11:38:00Z">
        <w:r w:rsidRPr="00E625B1" w:rsidDel="00FA13B2">
          <w:t>Sporns, O. (2000). Theoretical Neuroanatomy: Relating Anatomical and Functional Connectivity in Graphs and Cortical Connection Matrices. Cerebral Cortex</w:t>
        </w:r>
        <w:r w:rsidRPr="00E625B1" w:rsidDel="00FA13B2">
          <w:rPr>
            <w:i/>
          </w:rPr>
          <w:t xml:space="preserve"> 10</w:t>
        </w:r>
        <w:r w:rsidRPr="00E625B1" w:rsidDel="00FA13B2">
          <w:t>, 127-141.</w:t>
        </w:r>
      </w:moveFrom>
    </w:p>
    <w:p w14:paraId="7728EB67" w14:textId="10146EDE" w:rsidR="00E625B1" w:rsidRPr="00E625B1" w:rsidDel="00FA13B2" w:rsidRDefault="00E625B1" w:rsidP="00E625B1">
      <w:pPr>
        <w:pStyle w:val="EndNoteBibliography"/>
        <w:rPr>
          <w:moveFrom w:id="622" w:author="Shuting Han" w:date="2017-04-04T11:38:00Z"/>
        </w:rPr>
      </w:pPr>
      <w:moveFrom w:id="623" w:author="Shuting Han" w:date="2017-04-04T11:38:00Z">
        <w:r w:rsidRPr="00E625B1" w:rsidDel="00FA13B2">
          <w:t>Sporns, O., Honey, C.J., and Kotter, R. (2007). Identification and classification of hubs in brain networks. PLoS One</w:t>
        </w:r>
        <w:r w:rsidRPr="00E625B1" w:rsidDel="00FA13B2">
          <w:rPr>
            <w:i/>
          </w:rPr>
          <w:t xml:space="preserve"> 2</w:t>
        </w:r>
        <w:r w:rsidRPr="00E625B1" w:rsidDel="00FA13B2">
          <w:t>, e1049.</w:t>
        </w:r>
      </w:moveFrom>
    </w:p>
    <w:p w14:paraId="45B24599" w14:textId="68D10168" w:rsidR="00E625B1" w:rsidRPr="00E625B1" w:rsidDel="00FA13B2" w:rsidRDefault="00E625B1" w:rsidP="00E625B1">
      <w:pPr>
        <w:pStyle w:val="EndNoteBibliography"/>
        <w:rPr>
          <w:moveFrom w:id="624" w:author="Shuting Han" w:date="2017-04-04T11:38:00Z"/>
        </w:rPr>
      </w:pPr>
      <w:moveFrom w:id="625" w:author="Shuting Han" w:date="2017-04-04T11:38:00Z">
        <w:r w:rsidRPr="00E625B1" w:rsidDel="00FA13B2">
          <w:t>Stetter, O., Battaglia, D., Soriano, J., and Geisel, T. (2012). Model-free reconstruction of excitatory neuronal connectivity from calcium imaging signals. PLoS Comput Biol</w:t>
        </w:r>
        <w:r w:rsidRPr="00E625B1" w:rsidDel="00FA13B2">
          <w:rPr>
            <w:i/>
          </w:rPr>
          <w:t xml:space="preserve"> 8</w:t>
        </w:r>
        <w:r w:rsidRPr="00E625B1" w:rsidDel="00FA13B2">
          <w:t>, e1002653.</w:t>
        </w:r>
      </w:moveFrom>
    </w:p>
    <w:p w14:paraId="62DB12D1" w14:textId="42C69B4B" w:rsidR="00E625B1" w:rsidRPr="00E625B1" w:rsidDel="00FA13B2" w:rsidRDefault="00E625B1" w:rsidP="00E625B1">
      <w:pPr>
        <w:pStyle w:val="EndNoteBibliography"/>
        <w:rPr>
          <w:moveFrom w:id="626" w:author="Shuting Han" w:date="2017-04-04T11:38:00Z"/>
        </w:rPr>
      </w:pPr>
      <w:moveFrom w:id="627" w:author="Shuting Han" w:date="2017-04-04T11:38:00Z">
        <w:r w:rsidRPr="00E625B1" w:rsidDel="00FA13B2">
          <w:t>Supekar, K., Menon, V., Rubin, D., Musen, M., and Greicius, M.D. (2008). Network analysis of intrinsic functional brain connectivity in Alzheimer's disease. PLoS Comput Biol</w:t>
        </w:r>
        <w:r w:rsidRPr="00E625B1" w:rsidDel="00FA13B2">
          <w:rPr>
            <w:i/>
          </w:rPr>
          <w:t xml:space="preserve"> 4</w:t>
        </w:r>
        <w:r w:rsidRPr="00E625B1" w:rsidDel="00FA13B2">
          <w:t>, e1000100.</w:t>
        </w:r>
      </w:moveFrom>
    </w:p>
    <w:p w14:paraId="2EEF8482" w14:textId="53B615D4" w:rsidR="00E625B1" w:rsidRPr="00E625B1" w:rsidDel="00FA13B2" w:rsidRDefault="00E625B1" w:rsidP="00E625B1">
      <w:pPr>
        <w:pStyle w:val="EndNoteBibliography"/>
        <w:rPr>
          <w:moveFrom w:id="628" w:author="Shuting Han" w:date="2017-04-04T11:38:00Z"/>
        </w:rPr>
      </w:pPr>
      <w:moveFrom w:id="629" w:author="Shuting Han" w:date="2017-04-04T11:38:00Z">
        <w:r w:rsidRPr="00E625B1" w:rsidDel="00FA13B2">
          <w:t>Sutton, C., and McCallum, A. (2012). An introduction to conditional random fields. Foundations and Trends® in Machine Learning</w:t>
        </w:r>
        <w:r w:rsidRPr="00E625B1" w:rsidDel="00FA13B2">
          <w:rPr>
            <w:i/>
          </w:rPr>
          <w:t xml:space="preserve"> 4</w:t>
        </w:r>
        <w:r w:rsidRPr="00E625B1" w:rsidDel="00FA13B2">
          <w:t>, 267-373.</w:t>
        </w:r>
      </w:moveFrom>
    </w:p>
    <w:p w14:paraId="6CA9E5F3" w14:textId="07FF01C3" w:rsidR="00E625B1" w:rsidRPr="00E625B1" w:rsidDel="00FA13B2" w:rsidRDefault="00E625B1" w:rsidP="00E625B1">
      <w:pPr>
        <w:pStyle w:val="EndNoteBibliography"/>
        <w:rPr>
          <w:moveFrom w:id="630" w:author="Shuting Han" w:date="2017-04-04T11:38:00Z"/>
        </w:rPr>
      </w:pPr>
      <w:moveFrom w:id="631" w:author="Shuting Han" w:date="2017-04-04T11:38:00Z">
        <w:r w:rsidRPr="00E625B1" w:rsidDel="00FA13B2">
          <w:t>Tang, K., Ruozzi, N., Belanger, D., and Jebara, T. (2016). Bethe Learning of Graphical Models via MAP Decoding. Artificial Intelligence and Statistics (AISTATS).</w:t>
        </w:r>
      </w:moveFrom>
    </w:p>
    <w:p w14:paraId="7C2F7B97" w14:textId="22DE2A4D" w:rsidR="00E625B1" w:rsidRPr="00E625B1" w:rsidDel="00FA13B2" w:rsidRDefault="00E625B1" w:rsidP="00E625B1">
      <w:pPr>
        <w:pStyle w:val="EndNoteBibliography"/>
        <w:rPr>
          <w:moveFrom w:id="632" w:author="Shuting Han" w:date="2017-04-04T11:38:00Z"/>
        </w:rPr>
      </w:pPr>
      <w:moveFrom w:id="633" w:author="Shuting Han" w:date="2017-04-04T11:38:00Z">
        <w:r w:rsidRPr="00E625B1" w:rsidDel="00FA13B2">
          <w:t>van den Heuvel, M.P., Stam, C.J., Boersma, M., and Hulshoff Pol, H.E. (2008). Small-world and scale-free organization of voxel-based resting-state functional connectivity in the human brain. Neuroimage</w:t>
        </w:r>
        <w:r w:rsidRPr="00E625B1" w:rsidDel="00FA13B2">
          <w:rPr>
            <w:i/>
          </w:rPr>
          <w:t xml:space="preserve"> 43</w:t>
        </w:r>
        <w:r w:rsidRPr="00E625B1" w:rsidDel="00FA13B2">
          <w:t>, 528-539.</w:t>
        </w:r>
      </w:moveFrom>
    </w:p>
    <w:p w14:paraId="4C84EBE3" w14:textId="39F003FB" w:rsidR="00E625B1" w:rsidRPr="00E625B1" w:rsidDel="00FA13B2" w:rsidRDefault="00E625B1" w:rsidP="00E625B1">
      <w:pPr>
        <w:pStyle w:val="EndNoteBibliography"/>
        <w:rPr>
          <w:moveFrom w:id="634" w:author="Shuting Han" w:date="2017-04-04T11:38:00Z"/>
        </w:rPr>
      </w:pPr>
      <w:moveFrom w:id="635" w:author="Shuting Han" w:date="2017-04-04T11:38:00Z">
        <w:r w:rsidRPr="00E625B1" w:rsidDel="00FA13B2">
          <w:t>Wang, J., Zuo, X., and He, Y. (2010). Graph-based network analysis of resting-state functional MRI. Front Syst Neurosci</w:t>
        </w:r>
        <w:r w:rsidRPr="00E625B1" w:rsidDel="00FA13B2">
          <w:rPr>
            <w:i/>
          </w:rPr>
          <w:t xml:space="preserve"> 4</w:t>
        </w:r>
        <w:r w:rsidRPr="00E625B1" w:rsidDel="00FA13B2">
          <w:t>, 16.</w:t>
        </w:r>
      </w:moveFrom>
    </w:p>
    <w:p w14:paraId="7933FEEC" w14:textId="784FFCDB" w:rsidR="00E625B1" w:rsidRPr="00E625B1" w:rsidDel="00FA13B2" w:rsidRDefault="00E625B1" w:rsidP="00E625B1">
      <w:pPr>
        <w:pStyle w:val="EndNoteBibliography"/>
        <w:rPr>
          <w:moveFrom w:id="636" w:author="Shuting Han" w:date="2017-04-04T11:38:00Z"/>
        </w:rPr>
      </w:pPr>
      <w:moveFrom w:id="637" w:author="Shuting Han" w:date="2017-04-04T11:38:00Z">
        <w:r w:rsidRPr="00E625B1" w:rsidDel="00FA13B2">
          <w:t>Yatsenko, D., Josic, K., Ecker, A.S., Froudarakis, E., Cotton, R.J., and Tolias, A.S. (2015). Improved estimation and interpretation of correlations in neural circuits. PLoS Comput Biol</w:t>
        </w:r>
        <w:r w:rsidRPr="00E625B1" w:rsidDel="00FA13B2">
          <w:rPr>
            <w:i/>
          </w:rPr>
          <w:t xml:space="preserve"> 11</w:t>
        </w:r>
        <w:r w:rsidRPr="00E625B1" w:rsidDel="00FA13B2">
          <w:t>, e1004083.</w:t>
        </w:r>
      </w:moveFrom>
    </w:p>
    <w:p w14:paraId="1EAC0E6D" w14:textId="3AC2A4A8" w:rsidR="00E625B1" w:rsidRPr="00E625B1" w:rsidDel="00FA13B2" w:rsidRDefault="00E625B1" w:rsidP="00E625B1">
      <w:pPr>
        <w:pStyle w:val="EndNoteBibliography"/>
        <w:rPr>
          <w:moveFrom w:id="638" w:author="Shuting Han" w:date="2017-04-04T11:38:00Z"/>
        </w:rPr>
      </w:pPr>
      <w:moveFrom w:id="639" w:author="Shuting Han" w:date="2017-04-04T11:38:00Z">
        <w:r w:rsidRPr="00E625B1" w:rsidDel="00FA13B2">
          <w:t>Yu, S., Huang, D., Singer, W., and Nikolic, D. (2008). A small world of neuronal synchrony. Cereb Cortex</w:t>
        </w:r>
        <w:r w:rsidRPr="00E625B1" w:rsidDel="00FA13B2">
          <w:rPr>
            <w:i/>
          </w:rPr>
          <w:t xml:space="preserve"> 18</w:t>
        </w:r>
        <w:r w:rsidRPr="00E625B1" w:rsidDel="00FA13B2">
          <w:t>, 2891-2901.</w:t>
        </w:r>
      </w:moveFrom>
    </w:p>
    <w:p w14:paraId="08751805" w14:textId="7DDABFB4" w:rsidR="00E625B1" w:rsidRPr="00E625B1" w:rsidDel="00FA13B2" w:rsidRDefault="00E625B1" w:rsidP="00E625B1">
      <w:pPr>
        <w:pStyle w:val="EndNoteBibliography"/>
        <w:rPr>
          <w:moveFrom w:id="640" w:author="Shuting Han" w:date="2017-04-04T11:38:00Z"/>
        </w:rPr>
      </w:pPr>
      <w:moveFrom w:id="641" w:author="Shuting Han" w:date="2017-04-04T11:38:00Z">
        <w:r w:rsidRPr="00E625B1" w:rsidDel="00FA13B2">
          <w:t>Zuo, X.N., Ehmke, R., Mennes, M., Imperati, D., Castellanos, F.X., Sporns, O., and Milham, M.P. (2012). Network centrality in the human functional connectome. Cereb Cortex</w:t>
        </w:r>
        <w:r w:rsidRPr="00E625B1" w:rsidDel="00FA13B2">
          <w:rPr>
            <w:i/>
          </w:rPr>
          <w:t xml:space="preserve"> 22</w:t>
        </w:r>
        <w:r w:rsidRPr="00E625B1" w:rsidDel="00FA13B2">
          <w:t>, 1862-1875.</w:t>
        </w:r>
      </w:moveFrom>
    </w:p>
    <w:p w14:paraId="39A91F8F" w14:textId="4DD20954" w:rsidR="002E79C7" w:rsidRPr="00B910D6" w:rsidRDefault="0043400C" w:rsidP="008013DA">
      <w:pPr>
        <w:spacing w:line="480" w:lineRule="auto"/>
        <w:jc w:val="both"/>
        <w:rPr>
          <w:rFonts w:ascii="Arial" w:hAnsi="Arial" w:cs="Arial"/>
        </w:rPr>
      </w:pPr>
      <w:moveFrom w:id="642" w:author="Shuting Han" w:date="2017-04-04T11:38:00Z">
        <w:r w:rsidDel="00FA13B2">
          <w:rPr>
            <w:rFonts w:ascii="Arial" w:hAnsi="Arial" w:cs="Arial"/>
          </w:rPr>
          <w:fldChar w:fldCharType="end"/>
        </w:r>
      </w:moveFrom>
      <w:moveFromRangeEnd w:id="533"/>
    </w:p>
    <w:sectPr w:rsidR="002E79C7" w:rsidRPr="00B910D6" w:rsidSect="00FF30DD">
      <w:footerReference w:type="even" r:id="rId12"/>
      <w:footerReference w:type="default" r:id="rId13"/>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huting Han" w:date="2017-04-04T09:47:00Z" w:initials="SH">
    <w:p w14:paraId="7A6B2707" w14:textId="13E89E3E" w:rsidR="00587211" w:rsidRDefault="00587211">
      <w:pPr>
        <w:pStyle w:val="CommentText"/>
      </w:pPr>
      <w:r>
        <w:rPr>
          <w:rStyle w:val="CommentReference"/>
        </w:rPr>
        <w:annotationRef/>
      </w:r>
      <w:r>
        <w:t>For this claim, we should do a figure showing classification accuracy for TF=1, four different orientations?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B27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10BF0" w14:textId="77777777" w:rsidR="00BF09F2" w:rsidRDefault="00BF09F2" w:rsidP="00A96F7A">
      <w:r>
        <w:separator/>
      </w:r>
    </w:p>
  </w:endnote>
  <w:endnote w:type="continuationSeparator" w:id="0">
    <w:p w14:paraId="720E4CEF" w14:textId="77777777" w:rsidR="00BF09F2" w:rsidRDefault="00BF09F2" w:rsidP="00A9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67FD3" w14:textId="77777777" w:rsidR="00587211" w:rsidRDefault="00587211"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03B43D" w14:textId="77777777" w:rsidR="00587211" w:rsidRDefault="005872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84031" w14:textId="77777777" w:rsidR="00587211" w:rsidRDefault="00587211" w:rsidP="00FF30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1C0A">
      <w:rPr>
        <w:rStyle w:val="PageNumber"/>
        <w:noProof/>
      </w:rPr>
      <w:t>15</w:t>
    </w:r>
    <w:r>
      <w:rPr>
        <w:rStyle w:val="PageNumber"/>
      </w:rPr>
      <w:fldChar w:fldCharType="end"/>
    </w:r>
  </w:p>
  <w:p w14:paraId="67CCFF3A" w14:textId="77777777" w:rsidR="00587211" w:rsidRDefault="005872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C1955" w14:textId="77777777" w:rsidR="00BF09F2" w:rsidRDefault="00BF09F2" w:rsidP="00A96F7A">
      <w:r>
        <w:separator/>
      </w:r>
    </w:p>
  </w:footnote>
  <w:footnote w:type="continuationSeparator" w:id="0">
    <w:p w14:paraId="037518BB" w14:textId="77777777" w:rsidR="00BF09F2" w:rsidRDefault="00BF09F2" w:rsidP="00A96F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C39E3"/>
    <w:multiLevelType w:val="hybridMultilevel"/>
    <w:tmpl w:val="870A1E4E"/>
    <w:lvl w:ilvl="0" w:tplc="EDA6BD8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608B3"/>
    <w:multiLevelType w:val="hybridMultilevel"/>
    <w:tmpl w:val="AEBC0B76"/>
    <w:lvl w:ilvl="0" w:tplc="4C9EDD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92DD7"/>
    <w:multiLevelType w:val="hybridMultilevel"/>
    <w:tmpl w:val="9286C0F0"/>
    <w:lvl w:ilvl="0" w:tplc="222679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14C80"/>
    <w:multiLevelType w:val="hybridMultilevel"/>
    <w:tmpl w:val="29702EFC"/>
    <w:lvl w:ilvl="0" w:tplc="28D27C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ting Han">
    <w15:presenceInfo w15:providerId="Windows Live" w15:userId="3bb35503f4488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US" w:vendorID="2" w:dllVersion="6" w:checkStyle="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0&lt;/ScanUnformatted&gt;&lt;ScanChanges&gt;1&lt;/ScanChanges&gt;&lt;Suspended&gt;0&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epdfxaa9fvd2her0w9pxdpdrarszt59wxpf&quot;&gt;crf_paper_LC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record-ids&gt;&lt;/item&gt;&lt;/Libraries&gt;"/>
  </w:docVars>
  <w:rsids>
    <w:rsidRoot w:val="00F80040"/>
    <w:rsid w:val="00000106"/>
    <w:rsid w:val="00000A68"/>
    <w:rsid w:val="00002CD3"/>
    <w:rsid w:val="00003253"/>
    <w:rsid w:val="00003966"/>
    <w:rsid w:val="00003BFC"/>
    <w:rsid w:val="00004879"/>
    <w:rsid w:val="00005B0D"/>
    <w:rsid w:val="00007261"/>
    <w:rsid w:val="00007317"/>
    <w:rsid w:val="000111F5"/>
    <w:rsid w:val="000121C4"/>
    <w:rsid w:val="000123B6"/>
    <w:rsid w:val="00012461"/>
    <w:rsid w:val="00012FBD"/>
    <w:rsid w:val="00020E27"/>
    <w:rsid w:val="00020E68"/>
    <w:rsid w:val="000210AE"/>
    <w:rsid w:val="00021137"/>
    <w:rsid w:val="0002179F"/>
    <w:rsid w:val="00024149"/>
    <w:rsid w:val="00024404"/>
    <w:rsid w:val="000252E8"/>
    <w:rsid w:val="0002536E"/>
    <w:rsid w:val="0002703E"/>
    <w:rsid w:val="0002764F"/>
    <w:rsid w:val="000277BB"/>
    <w:rsid w:val="00030FEE"/>
    <w:rsid w:val="0003296C"/>
    <w:rsid w:val="000332CC"/>
    <w:rsid w:val="0003379E"/>
    <w:rsid w:val="00033A8A"/>
    <w:rsid w:val="00034A05"/>
    <w:rsid w:val="00034CCC"/>
    <w:rsid w:val="00034D1F"/>
    <w:rsid w:val="00035671"/>
    <w:rsid w:val="00035B86"/>
    <w:rsid w:val="000374EE"/>
    <w:rsid w:val="00040B6E"/>
    <w:rsid w:val="000412CD"/>
    <w:rsid w:val="000413BF"/>
    <w:rsid w:val="00041445"/>
    <w:rsid w:val="0004264E"/>
    <w:rsid w:val="0004454E"/>
    <w:rsid w:val="00044A05"/>
    <w:rsid w:val="00044B3A"/>
    <w:rsid w:val="00044F8D"/>
    <w:rsid w:val="00045631"/>
    <w:rsid w:val="00047722"/>
    <w:rsid w:val="00050DFB"/>
    <w:rsid w:val="00051A7A"/>
    <w:rsid w:val="00052587"/>
    <w:rsid w:val="000533D5"/>
    <w:rsid w:val="000543EE"/>
    <w:rsid w:val="00054F16"/>
    <w:rsid w:val="00055EE1"/>
    <w:rsid w:val="00055F0D"/>
    <w:rsid w:val="00056556"/>
    <w:rsid w:val="00056DBE"/>
    <w:rsid w:val="000603A6"/>
    <w:rsid w:val="00060CE8"/>
    <w:rsid w:val="00060DA6"/>
    <w:rsid w:val="00060EC0"/>
    <w:rsid w:val="0006101B"/>
    <w:rsid w:val="00061EDD"/>
    <w:rsid w:val="00062976"/>
    <w:rsid w:val="00063B9F"/>
    <w:rsid w:val="0006468C"/>
    <w:rsid w:val="00064CC0"/>
    <w:rsid w:val="0006504B"/>
    <w:rsid w:val="00065C7A"/>
    <w:rsid w:val="00065DAC"/>
    <w:rsid w:val="00065FB0"/>
    <w:rsid w:val="00067283"/>
    <w:rsid w:val="000672C2"/>
    <w:rsid w:val="0006750B"/>
    <w:rsid w:val="00067988"/>
    <w:rsid w:val="00067A6F"/>
    <w:rsid w:val="00067DD7"/>
    <w:rsid w:val="00067E52"/>
    <w:rsid w:val="00070A71"/>
    <w:rsid w:val="00071C79"/>
    <w:rsid w:val="00072359"/>
    <w:rsid w:val="00077894"/>
    <w:rsid w:val="00077A3C"/>
    <w:rsid w:val="00081C24"/>
    <w:rsid w:val="00082ABE"/>
    <w:rsid w:val="00085197"/>
    <w:rsid w:val="00085EF1"/>
    <w:rsid w:val="00086019"/>
    <w:rsid w:val="00086D96"/>
    <w:rsid w:val="00087A2D"/>
    <w:rsid w:val="00087B30"/>
    <w:rsid w:val="000900BE"/>
    <w:rsid w:val="000908C8"/>
    <w:rsid w:val="00090D52"/>
    <w:rsid w:val="00091E9E"/>
    <w:rsid w:val="00092498"/>
    <w:rsid w:val="00092754"/>
    <w:rsid w:val="00092CD7"/>
    <w:rsid w:val="0009301E"/>
    <w:rsid w:val="00093C8A"/>
    <w:rsid w:val="00093E33"/>
    <w:rsid w:val="0009407A"/>
    <w:rsid w:val="000946AA"/>
    <w:rsid w:val="00095169"/>
    <w:rsid w:val="0009580D"/>
    <w:rsid w:val="00095F12"/>
    <w:rsid w:val="00096176"/>
    <w:rsid w:val="0009664D"/>
    <w:rsid w:val="0009677F"/>
    <w:rsid w:val="00096D9D"/>
    <w:rsid w:val="000979D6"/>
    <w:rsid w:val="00097F11"/>
    <w:rsid w:val="000A156C"/>
    <w:rsid w:val="000A20D8"/>
    <w:rsid w:val="000A23B9"/>
    <w:rsid w:val="000A2987"/>
    <w:rsid w:val="000A3370"/>
    <w:rsid w:val="000A3716"/>
    <w:rsid w:val="000A4F84"/>
    <w:rsid w:val="000A5AD8"/>
    <w:rsid w:val="000A6047"/>
    <w:rsid w:val="000A625A"/>
    <w:rsid w:val="000A641D"/>
    <w:rsid w:val="000A6FF8"/>
    <w:rsid w:val="000A7F35"/>
    <w:rsid w:val="000B0040"/>
    <w:rsid w:val="000B0F4E"/>
    <w:rsid w:val="000B1095"/>
    <w:rsid w:val="000B2285"/>
    <w:rsid w:val="000B24A1"/>
    <w:rsid w:val="000B2DC3"/>
    <w:rsid w:val="000B2FE1"/>
    <w:rsid w:val="000B3D9C"/>
    <w:rsid w:val="000B4C3A"/>
    <w:rsid w:val="000B52D4"/>
    <w:rsid w:val="000B5A6B"/>
    <w:rsid w:val="000B5BA8"/>
    <w:rsid w:val="000B5DC1"/>
    <w:rsid w:val="000B613E"/>
    <w:rsid w:val="000B6271"/>
    <w:rsid w:val="000B68AD"/>
    <w:rsid w:val="000B72A1"/>
    <w:rsid w:val="000B76F7"/>
    <w:rsid w:val="000C0DD1"/>
    <w:rsid w:val="000C467C"/>
    <w:rsid w:val="000C50FE"/>
    <w:rsid w:val="000C6390"/>
    <w:rsid w:val="000C66C6"/>
    <w:rsid w:val="000C675A"/>
    <w:rsid w:val="000C7F3F"/>
    <w:rsid w:val="000D07C9"/>
    <w:rsid w:val="000D07EC"/>
    <w:rsid w:val="000D0BFF"/>
    <w:rsid w:val="000D0D25"/>
    <w:rsid w:val="000D2069"/>
    <w:rsid w:val="000D4012"/>
    <w:rsid w:val="000D4448"/>
    <w:rsid w:val="000D4E5D"/>
    <w:rsid w:val="000D5421"/>
    <w:rsid w:val="000D651B"/>
    <w:rsid w:val="000D66F2"/>
    <w:rsid w:val="000D6BE3"/>
    <w:rsid w:val="000D7919"/>
    <w:rsid w:val="000E0EAA"/>
    <w:rsid w:val="000E140C"/>
    <w:rsid w:val="000E2401"/>
    <w:rsid w:val="000E3956"/>
    <w:rsid w:val="000E41AD"/>
    <w:rsid w:val="000E4D9F"/>
    <w:rsid w:val="000E5DFA"/>
    <w:rsid w:val="000E6290"/>
    <w:rsid w:val="000E74F3"/>
    <w:rsid w:val="000E7BDF"/>
    <w:rsid w:val="000F0412"/>
    <w:rsid w:val="000F04CD"/>
    <w:rsid w:val="000F0527"/>
    <w:rsid w:val="000F0732"/>
    <w:rsid w:val="000F0842"/>
    <w:rsid w:val="000F1571"/>
    <w:rsid w:val="000F2727"/>
    <w:rsid w:val="000F294C"/>
    <w:rsid w:val="000F2D35"/>
    <w:rsid w:val="000F397B"/>
    <w:rsid w:val="000F404A"/>
    <w:rsid w:val="000F459D"/>
    <w:rsid w:val="000F5696"/>
    <w:rsid w:val="000F6876"/>
    <w:rsid w:val="000F7122"/>
    <w:rsid w:val="000F7581"/>
    <w:rsid w:val="00100A0A"/>
    <w:rsid w:val="00100A44"/>
    <w:rsid w:val="001017ED"/>
    <w:rsid w:val="00101F60"/>
    <w:rsid w:val="0010299E"/>
    <w:rsid w:val="001054E2"/>
    <w:rsid w:val="00106854"/>
    <w:rsid w:val="00106EAC"/>
    <w:rsid w:val="00106EBA"/>
    <w:rsid w:val="00107347"/>
    <w:rsid w:val="00107763"/>
    <w:rsid w:val="001079F2"/>
    <w:rsid w:val="00110232"/>
    <w:rsid w:val="001109CE"/>
    <w:rsid w:val="00113AB1"/>
    <w:rsid w:val="0011456F"/>
    <w:rsid w:val="00116602"/>
    <w:rsid w:val="00117152"/>
    <w:rsid w:val="001177E2"/>
    <w:rsid w:val="00120561"/>
    <w:rsid w:val="00122303"/>
    <w:rsid w:val="001233AF"/>
    <w:rsid w:val="00124ACC"/>
    <w:rsid w:val="0012504E"/>
    <w:rsid w:val="00125B6E"/>
    <w:rsid w:val="0012779B"/>
    <w:rsid w:val="00127860"/>
    <w:rsid w:val="00130394"/>
    <w:rsid w:val="00131579"/>
    <w:rsid w:val="0013702F"/>
    <w:rsid w:val="001372A3"/>
    <w:rsid w:val="00141F7D"/>
    <w:rsid w:val="001420F9"/>
    <w:rsid w:val="001421B7"/>
    <w:rsid w:val="0014224F"/>
    <w:rsid w:val="0014330C"/>
    <w:rsid w:val="00144C4D"/>
    <w:rsid w:val="00145E74"/>
    <w:rsid w:val="001475A3"/>
    <w:rsid w:val="00147691"/>
    <w:rsid w:val="00147D03"/>
    <w:rsid w:val="00150141"/>
    <w:rsid w:val="00151B41"/>
    <w:rsid w:val="00151E3C"/>
    <w:rsid w:val="00151F9C"/>
    <w:rsid w:val="0015270D"/>
    <w:rsid w:val="001527CE"/>
    <w:rsid w:val="0015282D"/>
    <w:rsid w:val="00152C64"/>
    <w:rsid w:val="00153543"/>
    <w:rsid w:val="00153608"/>
    <w:rsid w:val="00153A86"/>
    <w:rsid w:val="00153D35"/>
    <w:rsid w:val="0015470E"/>
    <w:rsid w:val="00154AC1"/>
    <w:rsid w:val="00154B5B"/>
    <w:rsid w:val="00155241"/>
    <w:rsid w:val="00155ACC"/>
    <w:rsid w:val="00160A58"/>
    <w:rsid w:val="00161D5D"/>
    <w:rsid w:val="00162607"/>
    <w:rsid w:val="00162D50"/>
    <w:rsid w:val="00163D9D"/>
    <w:rsid w:val="00167911"/>
    <w:rsid w:val="001679D7"/>
    <w:rsid w:val="001706D5"/>
    <w:rsid w:val="00171F3F"/>
    <w:rsid w:val="001727C5"/>
    <w:rsid w:val="00172F48"/>
    <w:rsid w:val="00174D03"/>
    <w:rsid w:val="0017656B"/>
    <w:rsid w:val="00176D25"/>
    <w:rsid w:val="001775E9"/>
    <w:rsid w:val="00177A6D"/>
    <w:rsid w:val="00181C09"/>
    <w:rsid w:val="00182922"/>
    <w:rsid w:val="001829DD"/>
    <w:rsid w:val="00182CA1"/>
    <w:rsid w:val="00183C28"/>
    <w:rsid w:val="00184CC6"/>
    <w:rsid w:val="00185024"/>
    <w:rsid w:val="00185108"/>
    <w:rsid w:val="001858C4"/>
    <w:rsid w:val="00186772"/>
    <w:rsid w:val="0019011E"/>
    <w:rsid w:val="00190138"/>
    <w:rsid w:val="001905F2"/>
    <w:rsid w:val="00190E82"/>
    <w:rsid w:val="00193B06"/>
    <w:rsid w:val="001945D0"/>
    <w:rsid w:val="00194C4D"/>
    <w:rsid w:val="0019577E"/>
    <w:rsid w:val="001959EB"/>
    <w:rsid w:val="00195F7F"/>
    <w:rsid w:val="0019608E"/>
    <w:rsid w:val="0019724C"/>
    <w:rsid w:val="001A075B"/>
    <w:rsid w:val="001A326E"/>
    <w:rsid w:val="001A3956"/>
    <w:rsid w:val="001A3EBD"/>
    <w:rsid w:val="001A4F2D"/>
    <w:rsid w:val="001A62E5"/>
    <w:rsid w:val="001A7013"/>
    <w:rsid w:val="001A75E1"/>
    <w:rsid w:val="001A7D93"/>
    <w:rsid w:val="001B03B5"/>
    <w:rsid w:val="001B03C5"/>
    <w:rsid w:val="001B0680"/>
    <w:rsid w:val="001B1C1A"/>
    <w:rsid w:val="001B278C"/>
    <w:rsid w:val="001B4515"/>
    <w:rsid w:val="001B4EC1"/>
    <w:rsid w:val="001B5424"/>
    <w:rsid w:val="001B704F"/>
    <w:rsid w:val="001B75ED"/>
    <w:rsid w:val="001C029D"/>
    <w:rsid w:val="001C100D"/>
    <w:rsid w:val="001C1ACD"/>
    <w:rsid w:val="001C2533"/>
    <w:rsid w:val="001C43A6"/>
    <w:rsid w:val="001C6124"/>
    <w:rsid w:val="001C693C"/>
    <w:rsid w:val="001C6E70"/>
    <w:rsid w:val="001C712A"/>
    <w:rsid w:val="001C72C1"/>
    <w:rsid w:val="001D0F3E"/>
    <w:rsid w:val="001D1C27"/>
    <w:rsid w:val="001D34B4"/>
    <w:rsid w:val="001D6B7A"/>
    <w:rsid w:val="001D7C3D"/>
    <w:rsid w:val="001D7E30"/>
    <w:rsid w:val="001E3240"/>
    <w:rsid w:val="001E3882"/>
    <w:rsid w:val="001E3C25"/>
    <w:rsid w:val="001E3FAA"/>
    <w:rsid w:val="001E4A0F"/>
    <w:rsid w:val="001E4D70"/>
    <w:rsid w:val="001E6057"/>
    <w:rsid w:val="001E6113"/>
    <w:rsid w:val="001E733E"/>
    <w:rsid w:val="001E7583"/>
    <w:rsid w:val="001F0024"/>
    <w:rsid w:val="001F1A38"/>
    <w:rsid w:val="001F3C07"/>
    <w:rsid w:val="001F583C"/>
    <w:rsid w:val="001F68ED"/>
    <w:rsid w:val="001F69F0"/>
    <w:rsid w:val="001F7692"/>
    <w:rsid w:val="001F79D8"/>
    <w:rsid w:val="002003E0"/>
    <w:rsid w:val="00200CAA"/>
    <w:rsid w:val="00201325"/>
    <w:rsid w:val="00201BAA"/>
    <w:rsid w:val="00201C99"/>
    <w:rsid w:val="002021E4"/>
    <w:rsid w:val="00202D85"/>
    <w:rsid w:val="00204437"/>
    <w:rsid w:val="00205E04"/>
    <w:rsid w:val="002076FD"/>
    <w:rsid w:val="00210813"/>
    <w:rsid w:val="00210AF5"/>
    <w:rsid w:val="00210CEA"/>
    <w:rsid w:val="00211309"/>
    <w:rsid w:val="0021286F"/>
    <w:rsid w:val="00212B7B"/>
    <w:rsid w:val="00212B7F"/>
    <w:rsid w:val="00214163"/>
    <w:rsid w:val="00215FE8"/>
    <w:rsid w:val="002169E6"/>
    <w:rsid w:val="002171CD"/>
    <w:rsid w:val="00217385"/>
    <w:rsid w:val="002175ED"/>
    <w:rsid w:val="00220749"/>
    <w:rsid w:val="002215A7"/>
    <w:rsid w:val="00223800"/>
    <w:rsid w:val="00224774"/>
    <w:rsid w:val="00226E0A"/>
    <w:rsid w:val="00227689"/>
    <w:rsid w:val="0023014A"/>
    <w:rsid w:val="0023034C"/>
    <w:rsid w:val="00230C67"/>
    <w:rsid w:val="0023119B"/>
    <w:rsid w:val="00231545"/>
    <w:rsid w:val="0023215C"/>
    <w:rsid w:val="00232A92"/>
    <w:rsid w:val="0023312F"/>
    <w:rsid w:val="002331E4"/>
    <w:rsid w:val="002341A2"/>
    <w:rsid w:val="002374A3"/>
    <w:rsid w:val="00237688"/>
    <w:rsid w:val="0023774F"/>
    <w:rsid w:val="00237D73"/>
    <w:rsid w:val="00240096"/>
    <w:rsid w:val="00240D30"/>
    <w:rsid w:val="00241109"/>
    <w:rsid w:val="00242A92"/>
    <w:rsid w:val="0024348C"/>
    <w:rsid w:val="002436AF"/>
    <w:rsid w:val="002460E2"/>
    <w:rsid w:val="002477B9"/>
    <w:rsid w:val="00247BCA"/>
    <w:rsid w:val="00250A51"/>
    <w:rsid w:val="00250AAF"/>
    <w:rsid w:val="00251095"/>
    <w:rsid w:val="00252878"/>
    <w:rsid w:val="00252956"/>
    <w:rsid w:val="00252A9A"/>
    <w:rsid w:val="00252CB8"/>
    <w:rsid w:val="00253045"/>
    <w:rsid w:val="0025317E"/>
    <w:rsid w:val="002534AA"/>
    <w:rsid w:val="00253F4E"/>
    <w:rsid w:val="0025449D"/>
    <w:rsid w:val="00254E4A"/>
    <w:rsid w:val="002568B9"/>
    <w:rsid w:val="00256D47"/>
    <w:rsid w:val="00257567"/>
    <w:rsid w:val="00260062"/>
    <w:rsid w:val="002607C2"/>
    <w:rsid w:val="0026398E"/>
    <w:rsid w:val="002639D4"/>
    <w:rsid w:val="00264D89"/>
    <w:rsid w:val="002664C9"/>
    <w:rsid w:val="0026702E"/>
    <w:rsid w:val="00267110"/>
    <w:rsid w:val="00270B57"/>
    <w:rsid w:val="00271F87"/>
    <w:rsid w:val="00273A96"/>
    <w:rsid w:val="0027469C"/>
    <w:rsid w:val="002754AD"/>
    <w:rsid w:val="00275C62"/>
    <w:rsid w:val="0027657F"/>
    <w:rsid w:val="00276E50"/>
    <w:rsid w:val="0027729B"/>
    <w:rsid w:val="002776E8"/>
    <w:rsid w:val="00280242"/>
    <w:rsid w:val="0028111E"/>
    <w:rsid w:val="00281741"/>
    <w:rsid w:val="00281AE8"/>
    <w:rsid w:val="00282CBB"/>
    <w:rsid w:val="00283136"/>
    <w:rsid w:val="00283496"/>
    <w:rsid w:val="0028391D"/>
    <w:rsid w:val="0028403D"/>
    <w:rsid w:val="00284B2F"/>
    <w:rsid w:val="00285EE6"/>
    <w:rsid w:val="002863AE"/>
    <w:rsid w:val="0028778D"/>
    <w:rsid w:val="002910DC"/>
    <w:rsid w:val="00291356"/>
    <w:rsid w:val="00291AB2"/>
    <w:rsid w:val="00291AD1"/>
    <w:rsid w:val="00292529"/>
    <w:rsid w:val="00292AB8"/>
    <w:rsid w:val="00292B72"/>
    <w:rsid w:val="00293AE6"/>
    <w:rsid w:val="00293C51"/>
    <w:rsid w:val="00294B29"/>
    <w:rsid w:val="00294FBC"/>
    <w:rsid w:val="002954E3"/>
    <w:rsid w:val="0029571E"/>
    <w:rsid w:val="00297FE4"/>
    <w:rsid w:val="002A204F"/>
    <w:rsid w:val="002A255A"/>
    <w:rsid w:val="002A5E2C"/>
    <w:rsid w:val="002A6406"/>
    <w:rsid w:val="002A71F2"/>
    <w:rsid w:val="002A728A"/>
    <w:rsid w:val="002A7BEB"/>
    <w:rsid w:val="002B065A"/>
    <w:rsid w:val="002B103E"/>
    <w:rsid w:val="002B1AD9"/>
    <w:rsid w:val="002B2EAD"/>
    <w:rsid w:val="002B3159"/>
    <w:rsid w:val="002B390B"/>
    <w:rsid w:val="002B60BB"/>
    <w:rsid w:val="002B71FC"/>
    <w:rsid w:val="002C01BD"/>
    <w:rsid w:val="002C05C8"/>
    <w:rsid w:val="002C0CE6"/>
    <w:rsid w:val="002C0D63"/>
    <w:rsid w:val="002C10BC"/>
    <w:rsid w:val="002C1452"/>
    <w:rsid w:val="002C358E"/>
    <w:rsid w:val="002C39F0"/>
    <w:rsid w:val="002C493F"/>
    <w:rsid w:val="002C6737"/>
    <w:rsid w:val="002C6B1C"/>
    <w:rsid w:val="002C7077"/>
    <w:rsid w:val="002C79E6"/>
    <w:rsid w:val="002C7F1F"/>
    <w:rsid w:val="002C7F86"/>
    <w:rsid w:val="002D003A"/>
    <w:rsid w:val="002D0815"/>
    <w:rsid w:val="002D1ECC"/>
    <w:rsid w:val="002D31C8"/>
    <w:rsid w:val="002D3A86"/>
    <w:rsid w:val="002D4ACB"/>
    <w:rsid w:val="002D4FAB"/>
    <w:rsid w:val="002D5710"/>
    <w:rsid w:val="002D5C0A"/>
    <w:rsid w:val="002D600A"/>
    <w:rsid w:val="002D6CEA"/>
    <w:rsid w:val="002E07FE"/>
    <w:rsid w:val="002E145C"/>
    <w:rsid w:val="002E17A5"/>
    <w:rsid w:val="002E23A2"/>
    <w:rsid w:val="002E30B7"/>
    <w:rsid w:val="002E3579"/>
    <w:rsid w:val="002E3A31"/>
    <w:rsid w:val="002E3D70"/>
    <w:rsid w:val="002E460D"/>
    <w:rsid w:val="002E460E"/>
    <w:rsid w:val="002E50D4"/>
    <w:rsid w:val="002E56FD"/>
    <w:rsid w:val="002E6BD2"/>
    <w:rsid w:val="002E6C2D"/>
    <w:rsid w:val="002E762C"/>
    <w:rsid w:val="002E79C7"/>
    <w:rsid w:val="002F219F"/>
    <w:rsid w:val="002F38C7"/>
    <w:rsid w:val="002F4C1C"/>
    <w:rsid w:val="002F4D62"/>
    <w:rsid w:val="002F6454"/>
    <w:rsid w:val="002F6D76"/>
    <w:rsid w:val="002F784A"/>
    <w:rsid w:val="002F7C7D"/>
    <w:rsid w:val="0030116B"/>
    <w:rsid w:val="003026E7"/>
    <w:rsid w:val="0030282A"/>
    <w:rsid w:val="00302AF0"/>
    <w:rsid w:val="00303F86"/>
    <w:rsid w:val="00310C67"/>
    <w:rsid w:val="00312902"/>
    <w:rsid w:val="00312E14"/>
    <w:rsid w:val="00313609"/>
    <w:rsid w:val="00315E86"/>
    <w:rsid w:val="0031691D"/>
    <w:rsid w:val="00317406"/>
    <w:rsid w:val="0031763F"/>
    <w:rsid w:val="003176E4"/>
    <w:rsid w:val="0031779A"/>
    <w:rsid w:val="00317D2C"/>
    <w:rsid w:val="00320387"/>
    <w:rsid w:val="003204FE"/>
    <w:rsid w:val="00320F4A"/>
    <w:rsid w:val="00323472"/>
    <w:rsid w:val="00323513"/>
    <w:rsid w:val="003239C1"/>
    <w:rsid w:val="003264BE"/>
    <w:rsid w:val="003264F0"/>
    <w:rsid w:val="0033211B"/>
    <w:rsid w:val="00332B51"/>
    <w:rsid w:val="00332F13"/>
    <w:rsid w:val="003331AF"/>
    <w:rsid w:val="00333C4F"/>
    <w:rsid w:val="00334791"/>
    <w:rsid w:val="00334A24"/>
    <w:rsid w:val="00334BD6"/>
    <w:rsid w:val="00335226"/>
    <w:rsid w:val="0033543A"/>
    <w:rsid w:val="00335627"/>
    <w:rsid w:val="0034058C"/>
    <w:rsid w:val="00340D05"/>
    <w:rsid w:val="0034168E"/>
    <w:rsid w:val="00342292"/>
    <w:rsid w:val="003426EA"/>
    <w:rsid w:val="00342780"/>
    <w:rsid w:val="00342C2C"/>
    <w:rsid w:val="003441B6"/>
    <w:rsid w:val="00344541"/>
    <w:rsid w:val="00344638"/>
    <w:rsid w:val="00344AB3"/>
    <w:rsid w:val="00345A71"/>
    <w:rsid w:val="00346F5D"/>
    <w:rsid w:val="0034747D"/>
    <w:rsid w:val="003474E6"/>
    <w:rsid w:val="00347BA1"/>
    <w:rsid w:val="00347EA8"/>
    <w:rsid w:val="00347F84"/>
    <w:rsid w:val="00350CE9"/>
    <w:rsid w:val="003513B6"/>
    <w:rsid w:val="003514DC"/>
    <w:rsid w:val="0035174F"/>
    <w:rsid w:val="00351AE2"/>
    <w:rsid w:val="0035566B"/>
    <w:rsid w:val="00355B8A"/>
    <w:rsid w:val="00356D86"/>
    <w:rsid w:val="00360F14"/>
    <w:rsid w:val="00361231"/>
    <w:rsid w:val="00361650"/>
    <w:rsid w:val="00362642"/>
    <w:rsid w:val="003627A6"/>
    <w:rsid w:val="00363AF1"/>
    <w:rsid w:val="00364D3F"/>
    <w:rsid w:val="00365559"/>
    <w:rsid w:val="0036571A"/>
    <w:rsid w:val="00367005"/>
    <w:rsid w:val="0036709C"/>
    <w:rsid w:val="003677BC"/>
    <w:rsid w:val="003724A2"/>
    <w:rsid w:val="003768C4"/>
    <w:rsid w:val="0037793A"/>
    <w:rsid w:val="00380451"/>
    <w:rsid w:val="00381312"/>
    <w:rsid w:val="0038237E"/>
    <w:rsid w:val="00382A8E"/>
    <w:rsid w:val="00382FC2"/>
    <w:rsid w:val="00384553"/>
    <w:rsid w:val="00384CFE"/>
    <w:rsid w:val="0038575D"/>
    <w:rsid w:val="0038592E"/>
    <w:rsid w:val="00385A6D"/>
    <w:rsid w:val="0038644D"/>
    <w:rsid w:val="00387978"/>
    <w:rsid w:val="00387CF5"/>
    <w:rsid w:val="00387E91"/>
    <w:rsid w:val="00390C61"/>
    <w:rsid w:val="00391442"/>
    <w:rsid w:val="00391B51"/>
    <w:rsid w:val="003929D4"/>
    <w:rsid w:val="00392D9E"/>
    <w:rsid w:val="00392FE5"/>
    <w:rsid w:val="00393711"/>
    <w:rsid w:val="00394093"/>
    <w:rsid w:val="00394AE0"/>
    <w:rsid w:val="00394C88"/>
    <w:rsid w:val="00395008"/>
    <w:rsid w:val="00395A91"/>
    <w:rsid w:val="003A1093"/>
    <w:rsid w:val="003A34B4"/>
    <w:rsid w:val="003A35EC"/>
    <w:rsid w:val="003A485F"/>
    <w:rsid w:val="003A53BC"/>
    <w:rsid w:val="003A57C5"/>
    <w:rsid w:val="003A5F94"/>
    <w:rsid w:val="003A6570"/>
    <w:rsid w:val="003A7FBA"/>
    <w:rsid w:val="003B0BE9"/>
    <w:rsid w:val="003B227A"/>
    <w:rsid w:val="003B25E3"/>
    <w:rsid w:val="003B28D9"/>
    <w:rsid w:val="003B3557"/>
    <w:rsid w:val="003B3AA0"/>
    <w:rsid w:val="003B5464"/>
    <w:rsid w:val="003B5519"/>
    <w:rsid w:val="003B7212"/>
    <w:rsid w:val="003B7D3B"/>
    <w:rsid w:val="003C024E"/>
    <w:rsid w:val="003C0290"/>
    <w:rsid w:val="003C1A02"/>
    <w:rsid w:val="003C2343"/>
    <w:rsid w:val="003C23DB"/>
    <w:rsid w:val="003C2969"/>
    <w:rsid w:val="003C2C58"/>
    <w:rsid w:val="003C4EDD"/>
    <w:rsid w:val="003C5152"/>
    <w:rsid w:val="003C5DF1"/>
    <w:rsid w:val="003C6AA7"/>
    <w:rsid w:val="003D2089"/>
    <w:rsid w:val="003D2204"/>
    <w:rsid w:val="003D2856"/>
    <w:rsid w:val="003D496E"/>
    <w:rsid w:val="003D550F"/>
    <w:rsid w:val="003D55B9"/>
    <w:rsid w:val="003D5745"/>
    <w:rsid w:val="003D5A53"/>
    <w:rsid w:val="003D6889"/>
    <w:rsid w:val="003E0F3D"/>
    <w:rsid w:val="003E0FD6"/>
    <w:rsid w:val="003E0FDC"/>
    <w:rsid w:val="003E1197"/>
    <w:rsid w:val="003E14D4"/>
    <w:rsid w:val="003E2209"/>
    <w:rsid w:val="003E35BA"/>
    <w:rsid w:val="003E47E1"/>
    <w:rsid w:val="003E53D5"/>
    <w:rsid w:val="003E641E"/>
    <w:rsid w:val="003E6735"/>
    <w:rsid w:val="003E6AF7"/>
    <w:rsid w:val="003E7070"/>
    <w:rsid w:val="003F025B"/>
    <w:rsid w:val="003F02CC"/>
    <w:rsid w:val="003F07EC"/>
    <w:rsid w:val="003F1BCC"/>
    <w:rsid w:val="003F1E38"/>
    <w:rsid w:val="003F2B6C"/>
    <w:rsid w:val="003F3152"/>
    <w:rsid w:val="003F51BC"/>
    <w:rsid w:val="003F55E5"/>
    <w:rsid w:val="003F5F4C"/>
    <w:rsid w:val="003F64C6"/>
    <w:rsid w:val="003F6B33"/>
    <w:rsid w:val="003F7A65"/>
    <w:rsid w:val="00400587"/>
    <w:rsid w:val="00401FCB"/>
    <w:rsid w:val="00403F6F"/>
    <w:rsid w:val="004044E9"/>
    <w:rsid w:val="004046A2"/>
    <w:rsid w:val="00405E2F"/>
    <w:rsid w:val="00406655"/>
    <w:rsid w:val="004078EA"/>
    <w:rsid w:val="0041194E"/>
    <w:rsid w:val="00411A54"/>
    <w:rsid w:val="00412780"/>
    <w:rsid w:val="00413029"/>
    <w:rsid w:val="004132A3"/>
    <w:rsid w:val="004136F7"/>
    <w:rsid w:val="00414BF4"/>
    <w:rsid w:val="00414D34"/>
    <w:rsid w:val="00415A7F"/>
    <w:rsid w:val="00416C99"/>
    <w:rsid w:val="00416CAC"/>
    <w:rsid w:val="00417443"/>
    <w:rsid w:val="00417B6F"/>
    <w:rsid w:val="00417ECB"/>
    <w:rsid w:val="00417F53"/>
    <w:rsid w:val="0042080D"/>
    <w:rsid w:val="00420FC4"/>
    <w:rsid w:val="00422BFD"/>
    <w:rsid w:val="0042307F"/>
    <w:rsid w:val="00427200"/>
    <w:rsid w:val="00430478"/>
    <w:rsid w:val="00430CA3"/>
    <w:rsid w:val="004318F3"/>
    <w:rsid w:val="0043289C"/>
    <w:rsid w:val="0043314F"/>
    <w:rsid w:val="004332EA"/>
    <w:rsid w:val="00433907"/>
    <w:rsid w:val="0043400C"/>
    <w:rsid w:val="00434ACD"/>
    <w:rsid w:val="004360E2"/>
    <w:rsid w:val="00436B2A"/>
    <w:rsid w:val="004372BD"/>
    <w:rsid w:val="00437BE7"/>
    <w:rsid w:val="0044185F"/>
    <w:rsid w:val="00441D18"/>
    <w:rsid w:val="0044270D"/>
    <w:rsid w:val="004443CB"/>
    <w:rsid w:val="00444A0B"/>
    <w:rsid w:val="00444CFD"/>
    <w:rsid w:val="004450B2"/>
    <w:rsid w:val="00445279"/>
    <w:rsid w:val="00445969"/>
    <w:rsid w:val="004459DF"/>
    <w:rsid w:val="00451A1B"/>
    <w:rsid w:val="004526C9"/>
    <w:rsid w:val="00453414"/>
    <w:rsid w:val="00453876"/>
    <w:rsid w:val="004550A4"/>
    <w:rsid w:val="00461783"/>
    <w:rsid w:val="0046299C"/>
    <w:rsid w:val="00463314"/>
    <w:rsid w:val="004649D3"/>
    <w:rsid w:val="00465752"/>
    <w:rsid w:val="0046727F"/>
    <w:rsid w:val="00467B7E"/>
    <w:rsid w:val="00467CD1"/>
    <w:rsid w:val="004701D5"/>
    <w:rsid w:val="00470704"/>
    <w:rsid w:val="00470E0A"/>
    <w:rsid w:val="00473B5B"/>
    <w:rsid w:val="00473B6A"/>
    <w:rsid w:val="00473B8E"/>
    <w:rsid w:val="00473E4C"/>
    <w:rsid w:val="00474371"/>
    <w:rsid w:val="00474572"/>
    <w:rsid w:val="00474792"/>
    <w:rsid w:val="00475B20"/>
    <w:rsid w:val="0047752D"/>
    <w:rsid w:val="004809E9"/>
    <w:rsid w:val="00481222"/>
    <w:rsid w:val="004813A1"/>
    <w:rsid w:val="004817B2"/>
    <w:rsid w:val="00481CD1"/>
    <w:rsid w:val="004820B7"/>
    <w:rsid w:val="00482603"/>
    <w:rsid w:val="0048269E"/>
    <w:rsid w:val="004835BD"/>
    <w:rsid w:val="0048511E"/>
    <w:rsid w:val="00485FEF"/>
    <w:rsid w:val="004878CB"/>
    <w:rsid w:val="00487FF2"/>
    <w:rsid w:val="0049048B"/>
    <w:rsid w:val="0049174A"/>
    <w:rsid w:val="00491C2D"/>
    <w:rsid w:val="00492621"/>
    <w:rsid w:val="00492941"/>
    <w:rsid w:val="00493231"/>
    <w:rsid w:val="00493A31"/>
    <w:rsid w:val="00493B15"/>
    <w:rsid w:val="00493C45"/>
    <w:rsid w:val="00496B2F"/>
    <w:rsid w:val="00496DAF"/>
    <w:rsid w:val="00497082"/>
    <w:rsid w:val="004A002D"/>
    <w:rsid w:val="004A0073"/>
    <w:rsid w:val="004A0CBB"/>
    <w:rsid w:val="004A16F1"/>
    <w:rsid w:val="004A1CE8"/>
    <w:rsid w:val="004A1F7B"/>
    <w:rsid w:val="004A21EE"/>
    <w:rsid w:val="004A5956"/>
    <w:rsid w:val="004A6661"/>
    <w:rsid w:val="004A754A"/>
    <w:rsid w:val="004A7712"/>
    <w:rsid w:val="004B087D"/>
    <w:rsid w:val="004B163C"/>
    <w:rsid w:val="004B2160"/>
    <w:rsid w:val="004B4344"/>
    <w:rsid w:val="004B44C0"/>
    <w:rsid w:val="004B46BD"/>
    <w:rsid w:val="004B4F30"/>
    <w:rsid w:val="004B5689"/>
    <w:rsid w:val="004B5F56"/>
    <w:rsid w:val="004B70FD"/>
    <w:rsid w:val="004B76BA"/>
    <w:rsid w:val="004C0BF6"/>
    <w:rsid w:val="004C136A"/>
    <w:rsid w:val="004C1977"/>
    <w:rsid w:val="004C19A2"/>
    <w:rsid w:val="004C1F86"/>
    <w:rsid w:val="004C2B99"/>
    <w:rsid w:val="004C32AE"/>
    <w:rsid w:val="004C5F1F"/>
    <w:rsid w:val="004C6436"/>
    <w:rsid w:val="004C7646"/>
    <w:rsid w:val="004D02A2"/>
    <w:rsid w:val="004D09A0"/>
    <w:rsid w:val="004D1483"/>
    <w:rsid w:val="004D2980"/>
    <w:rsid w:val="004D2AD6"/>
    <w:rsid w:val="004D2F78"/>
    <w:rsid w:val="004D2F9D"/>
    <w:rsid w:val="004D491C"/>
    <w:rsid w:val="004D4F8C"/>
    <w:rsid w:val="004D4FC3"/>
    <w:rsid w:val="004D610A"/>
    <w:rsid w:val="004D62B9"/>
    <w:rsid w:val="004D6525"/>
    <w:rsid w:val="004D6AE3"/>
    <w:rsid w:val="004D6C44"/>
    <w:rsid w:val="004D7E69"/>
    <w:rsid w:val="004E0A70"/>
    <w:rsid w:val="004E0D4F"/>
    <w:rsid w:val="004E19D8"/>
    <w:rsid w:val="004E1E52"/>
    <w:rsid w:val="004E2BF3"/>
    <w:rsid w:val="004E2E0C"/>
    <w:rsid w:val="004E3692"/>
    <w:rsid w:val="004E3D16"/>
    <w:rsid w:val="004E41C3"/>
    <w:rsid w:val="004E441F"/>
    <w:rsid w:val="004E4466"/>
    <w:rsid w:val="004E45E9"/>
    <w:rsid w:val="004E491A"/>
    <w:rsid w:val="004E504A"/>
    <w:rsid w:val="004E5452"/>
    <w:rsid w:val="004E671B"/>
    <w:rsid w:val="004F0B5A"/>
    <w:rsid w:val="004F1436"/>
    <w:rsid w:val="004F253B"/>
    <w:rsid w:val="004F3D58"/>
    <w:rsid w:val="004F4DC2"/>
    <w:rsid w:val="004F5191"/>
    <w:rsid w:val="004F6C4B"/>
    <w:rsid w:val="0050013A"/>
    <w:rsid w:val="00500572"/>
    <w:rsid w:val="00500EA9"/>
    <w:rsid w:val="00500EFD"/>
    <w:rsid w:val="005041B7"/>
    <w:rsid w:val="0050674F"/>
    <w:rsid w:val="00507D6D"/>
    <w:rsid w:val="00507E32"/>
    <w:rsid w:val="005102AF"/>
    <w:rsid w:val="00510839"/>
    <w:rsid w:val="00510988"/>
    <w:rsid w:val="005115BE"/>
    <w:rsid w:val="005128FC"/>
    <w:rsid w:val="005130CF"/>
    <w:rsid w:val="005141D1"/>
    <w:rsid w:val="005148F7"/>
    <w:rsid w:val="0051637D"/>
    <w:rsid w:val="005168A4"/>
    <w:rsid w:val="00516BC0"/>
    <w:rsid w:val="00516FCF"/>
    <w:rsid w:val="00517109"/>
    <w:rsid w:val="00517B8F"/>
    <w:rsid w:val="005222D9"/>
    <w:rsid w:val="00522473"/>
    <w:rsid w:val="00523879"/>
    <w:rsid w:val="005238B8"/>
    <w:rsid w:val="005239A4"/>
    <w:rsid w:val="00523B05"/>
    <w:rsid w:val="00525BD6"/>
    <w:rsid w:val="0052708E"/>
    <w:rsid w:val="00527A5D"/>
    <w:rsid w:val="00530216"/>
    <w:rsid w:val="00530A48"/>
    <w:rsid w:val="00530A6D"/>
    <w:rsid w:val="005311DD"/>
    <w:rsid w:val="0053169E"/>
    <w:rsid w:val="005318AF"/>
    <w:rsid w:val="00532B0B"/>
    <w:rsid w:val="00532BD8"/>
    <w:rsid w:val="00532F70"/>
    <w:rsid w:val="00533449"/>
    <w:rsid w:val="00533A89"/>
    <w:rsid w:val="00533AD8"/>
    <w:rsid w:val="00534A02"/>
    <w:rsid w:val="00534D2C"/>
    <w:rsid w:val="00534D5B"/>
    <w:rsid w:val="00540206"/>
    <w:rsid w:val="005409B0"/>
    <w:rsid w:val="005411A8"/>
    <w:rsid w:val="00541401"/>
    <w:rsid w:val="0054167E"/>
    <w:rsid w:val="005439CF"/>
    <w:rsid w:val="00544158"/>
    <w:rsid w:val="0054542A"/>
    <w:rsid w:val="005461D0"/>
    <w:rsid w:val="00546731"/>
    <w:rsid w:val="00546AC5"/>
    <w:rsid w:val="00550143"/>
    <w:rsid w:val="005505A1"/>
    <w:rsid w:val="00550987"/>
    <w:rsid w:val="0055112F"/>
    <w:rsid w:val="00552809"/>
    <w:rsid w:val="00552A65"/>
    <w:rsid w:val="00554F69"/>
    <w:rsid w:val="005558F1"/>
    <w:rsid w:val="00555D4B"/>
    <w:rsid w:val="00557376"/>
    <w:rsid w:val="0055752A"/>
    <w:rsid w:val="00560130"/>
    <w:rsid w:val="0056129E"/>
    <w:rsid w:val="005615F5"/>
    <w:rsid w:val="005616BB"/>
    <w:rsid w:val="00562135"/>
    <w:rsid w:val="00563AB9"/>
    <w:rsid w:val="005642D3"/>
    <w:rsid w:val="00564476"/>
    <w:rsid w:val="005648E6"/>
    <w:rsid w:val="005656F7"/>
    <w:rsid w:val="00565820"/>
    <w:rsid w:val="005664E7"/>
    <w:rsid w:val="005709DB"/>
    <w:rsid w:val="00570B2A"/>
    <w:rsid w:val="00571485"/>
    <w:rsid w:val="00572F34"/>
    <w:rsid w:val="0057324D"/>
    <w:rsid w:val="005751BC"/>
    <w:rsid w:val="005757A9"/>
    <w:rsid w:val="00575A8D"/>
    <w:rsid w:val="00575DCB"/>
    <w:rsid w:val="00576DCD"/>
    <w:rsid w:val="005771B1"/>
    <w:rsid w:val="00577610"/>
    <w:rsid w:val="00577933"/>
    <w:rsid w:val="005779A5"/>
    <w:rsid w:val="00580EB1"/>
    <w:rsid w:val="0058122C"/>
    <w:rsid w:val="00582120"/>
    <w:rsid w:val="005826AB"/>
    <w:rsid w:val="00582B53"/>
    <w:rsid w:val="00584C2C"/>
    <w:rsid w:val="00585458"/>
    <w:rsid w:val="005857D5"/>
    <w:rsid w:val="005865E7"/>
    <w:rsid w:val="005867D4"/>
    <w:rsid w:val="0058703E"/>
    <w:rsid w:val="00587211"/>
    <w:rsid w:val="00587CE1"/>
    <w:rsid w:val="00590B7A"/>
    <w:rsid w:val="00591F20"/>
    <w:rsid w:val="0059223C"/>
    <w:rsid w:val="005922AC"/>
    <w:rsid w:val="005922FB"/>
    <w:rsid w:val="005923E0"/>
    <w:rsid w:val="00592637"/>
    <w:rsid w:val="005927FA"/>
    <w:rsid w:val="00593043"/>
    <w:rsid w:val="0059306A"/>
    <w:rsid w:val="00593829"/>
    <w:rsid w:val="00594A55"/>
    <w:rsid w:val="00595246"/>
    <w:rsid w:val="0059799C"/>
    <w:rsid w:val="005A0216"/>
    <w:rsid w:val="005A18DD"/>
    <w:rsid w:val="005A2334"/>
    <w:rsid w:val="005A328F"/>
    <w:rsid w:val="005A3325"/>
    <w:rsid w:val="005A48C9"/>
    <w:rsid w:val="005A4F55"/>
    <w:rsid w:val="005A55C8"/>
    <w:rsid w:val="005A5C59"/>
    <w:rsid w:val="005A6121"/>
    <w:rsid w:val="005A6447"/>
    <w:rsid w:val="005A6CEE"/>
    <w:rsid w:val="005A7606"/>
    <w:rsid w:val="005B062B"/>
    <w:rsid w:val="005B0BF1"/>
    <w:rsid w:val="005B3F20"/>
    <w:rsid w:val="005B4890"/>
    <w:rsid w:val="005B4BAF"/>
    <w:rsid w:val="005B4EC9"/>
    <w:rsid w:val="005B5B37"/>
    <w:rsid w:val="005B6285"/>
    <w:rsid w:val="005B6447"/>
    <w:rsid w:val="005B7BFD"/>
    <w:rsid w:val="005C1687"/>
    <w:rsid w:val="005C177A"/>
    <w:rsid w:val="005C23DE"/>
    <w:rsid w:val="005C3477"/>
    <w:rsid w:val="005C39F2"/>
    <w:rsid w:val="005C3E30"/>
    <w:rsid w:val="005C40EF"/>
    <w:rsid w:val="005C4E31"/>
    <w:rsid w:val="005C5F09"/>
    <w:rsid w:val="005C6E9B"/>
    <w:rsid w:val="005C7E4F"/>
    <w:rsid w:val="005D0A75"/>
    <w:rsid w:val="005D12E7"/>
    <w:rsid w:val="005D16FB"/>
    <w:rsid w:val="005D2091"/>
    <w:rsid w:val="005D343C"/>
    <w:rsid w:val="005D41D7"/>
    <w:rsid w:val="005D47A8"/>
    <w:rsid w:val="005D550E"/>
    <w:rsid w:val="005D5745"/>
    <w:rsid w:val="005D589D"/>
    <w:rsid w:val="005D6AE0"/>
    <w:rsid w:val="005E07E2"/>
    <w:rsid w:val="005E1268"/>
    <w:rsid w:val="005E128D"/>
    <w:rsid w:val="005E1E3A"/>
    <w:rsid w:val="005E33B3"/>
    <w:rsid w:val="005E383C"/>
    <w:rsid w:val="005E3BE8"/>
    <w:rsid w:val="005E3EF8"/>
    <w:rsid w:val="005E60BF"/>
    <w:rsid w:val="005E6556"/>
    <w:rsid w:val="005F3092"/>
    <w:rsid w:val="005F3422"/>
    <w:rsid w:val="005F3554"/>
    <w:rsid w:val="005F3876"/>
    <w:rsid w:val="005F394B"/>
    <w:rsid w:val="005F3D65"/>
    <w:rsid w:val="005F5DF4"/>
    <w:rsid w:val="005F64ED"/>
    <w:rsid w:val="006001B0"/>
    <w:rsid w:val="00600208"/>
    <w:rsid w:val="006004FD"/>
    <w:rsid w:val="00600718"/>
    <w:rsid w:val="00601BC9"/>
    <w:rsid w:val="0060233B"/>
    <w:rsid w:val="006044DF"/>
    <w:rsid w:val="00604591"/>
    <w:rsid w:val="006054D3"/>
    <w:rsid w:val="00605E65"/>
    <w:rsid w:val="00607B8B"/>
    <w:rsid w:val="00610D6C"/>
    <w:rsid w:val="00612610"/>
    <w:rsid w:val="00612F80"/>
    <w:rsid w:val="0061317A"/>
    <w:rsid w:val="00613198"/>
    <w:rsid w:val="006143D5"/>
    <w:rsid w:val="00615B72"/>
    <w:rsid w:val="00616A7F"/>
    <w:rsid w:val="00617D5F"/>
    <w:rsid w:val="006211F3"/>
    <w:rsid w:val="00621547"/>
    <w:rsid w:val="00621A0B"/>
    <w:rsid w:val="00621F95"/>
    <w:rsid w:val="00623C45"/>
    <w:rsid w:val="006245D8"/>
    <w:rsid w:val="00627C28"/>
    <w:rsid w:val="00630A4A"/>
    <w:rsid w:val="00630CF4"/>
    <w:rsid w:val="0063136E"/>
    <w:rsid w:val="00632CAE"/>
    <w:rsid w:val="00634375"/>
    <w:rsid w:val="00634A8B"/>
    <w:rsid w:val="006361BF"/>
    <w:rsid w:val="0064034F"/>
    <w:rsid w:val="00640EE9"/>
    <w:rsid w:val="00641C16"/>
    <w:rsid w:val="00642043"/>
    <w:rsid w:val="00642D9F"/>
    <w:rsid w:val="0064386F"/>
    <w:rsid w:val="00644543"/>
    <w:rsid w:val="00644FAC"/>
    <w:rsid w:val="00645563"/>
    <w:rsid w:val="006455F1"/>
    <w:rsid w:val="00646E39"/>
    <w:rsid w:val="00647643"/>
    <w:rsid w:val="00647DDD"/>
    <w:rsid w:val="00650F75"/>
    <w:rsid w:val="0065189F"/>
    <w:rsid w:val="00651F70"/>
    <w:rsid w:val="00652793"/>
    <w:rsid w:val="00652CA0"/>
    <w:rsid w:val="006543D7"/>
    <w:rsid w:val="006553DE"/>
    <w:rsid w:val="00655BA3"/>
    <w:rsid w:val="00655CC3"/>
    <w:rsid w:val="0065665F"/>
    <w:rsid w:val="00660746"/>
    <w:rsid w:val="00660ADB"/>
    <w:rsid w:val="00660D10"/>
    <w:rsid w:val="00662181"/>
    <w:rsid w:val="00662653"/>
    <w:rsid w:val="006628EC"/>
    <w:rsid w:val="00664BA5"/>
    <w:rsid w:val="006669AC"/>
    <w:rsid w:val="0067031C"/>
    <w:rsid w:val="00670325"/>
    <w:rsid w:val="0067119C"/>
    <w:rsid w:val="00671DB8"/>
    <w:rsid w:val="00671EFB"/>
    <w:rsid w:val="00672D22"/>
    <w:rsid w:val="006733F5"/>
    <w:rsid w:val="006748DC"/>
    <w:rsid w:val="00674D28"/>
    <w:rsid w:val="00675117"/>
    <w:rsid w:val="00676915"/>
    <w:rsid w:val="00677C37"/>
    <w:rsid w:val="00680BBA"/>
    <w:rsid w:val="00680D79"/>
    <w:rsid w:val="00681658"/>
    <w:rsid w:val="00681CC7"/>
    <w:rsid w:val="0068240B"/>
    <w:rsid w:val="00683059"/>
    <w:rsid w:val="006831EC"/>
    <w:rsid w:val="00685CB8"/>
    <w:rsid w:val="006877B6"/>
    <w:rsid w:val="00691009"/>
    <w:rsid w:val="006913EB"/>
    <w:rsid w:val="00691AFA"/>
    <w:rsid w:val="0069200F"/>
    <w:rsid w:val="006923D6"/>
    <w:rsid w:val="00693CB6"/>
    <w:rsid w:val="006A17F9"/>
    <w:rsid w:val="006A2775"/>
    <w:rsid w:val="006A4E25"/>
    <w:rsid w:val="006A4EF3"/>
    <w:rsid w:val="006A5648"/>
    <w:rsid w:val="006A6370"/>
    <w:rsid w:val="006A6683"/>
    <w:rsid w:val="006A791C"/>
    <w:rsid w:val="006B12C1"/>
    <w:rsid w:val="006B36A5"/>
    <w:rsid w:val="006B4007"/>
    <w:rsid w:val="006B4046"/>
    <w:rsid w:val="006B43B8"/>
    <w:rsid w:val="006B5F22"/>
    <w:rsid w:val="006B6007"/>
    <w:rsid w:val="006B76BE"/>
    <w:rsid w:val="006C07CA"/>
    <w:rsid w:val="006C0981"/>
    <w:rsid w:val="006C0A24"/>
    <w:rsid w:val="006C0C8F"/>
    <w:rsid w:val="006C132E"/>
    <w:rsid w:val="006C1989"/>
    <w:rsid w:val="006C1E95"/>
    <w:rsid w:val="006C60DB"/>
    <w:rsid w:val="006C6C99"/>
    <w:rsid w:val="006C6DE7"/>
    <w:rsid w:val="006C7133"/>
    <w:rsid w:val="006D0332"/>
    <w:rsid w:val="006D17D9"/>
    <w:rsid w:val="006D1856"/>
    <w:rsid w:val="006D1F97"/>
    <w:rsid w:val="006D277C"/>
    <w:rsid w:val="006D3127"/>
    <w:rsid w:val="006D391D"/>
    <w:rsid w:val="006D4DFB"/>
    <w:rsid w:val="006D50C7"/>
    <w:rsid w:val="006D5A89"/>
    <w:rsid w:val="006D7DE5"/>
    <w:rsid w:val="006E027A"/>
    <w:rsid w:val="006E134C"/>
    <w:rsid w:val="006E14C8"/>
    <w:rsid w:val="006E1AA0"/>
    <w:rsid w:val="006E214C"/>
    <w:rsid w:val="006E2419"/>
    <w:rsid w:val="006E2E3A"/>
    <w:rsid w:val="006E30F6"/>
    <w:rsid w:val="006E3811"/>
    <w:rsid w:val="006E41CB"/>
    <w:rsid w:val="006E65D6"/>
    <w:rsid w:val="006E7A2B"/>
    <w:rsid w:val="006F1804"/>
    <w:rsid w:val="006F188F"/>
    <w:rsid w:val="006F2CB5"/>
    <w:rsid w:val="006F341E"/>
    <w:rsid w:val="006F3A89"/>
    <w:rsid w:val="006F44C9"/>
    <w:rsid w:val="006F4658"/>
    <w:rsid w:val="006F46B6"/>
    <w:rsid w:val="006F4BE2"/>
    <w:rsid w:val="006F53FD"/>
    <w:rsid w:val="006F5EEA"/>
    <w:rsid w:val="006F72EF"/>
    <w:rsid w:val="006F75C2"/>
    <w:rsid w:val="007010A7"/>
    <w:rsid w:val="007040CE"/>
    <w:rsid w:val="007048C9"/>
    <w:rsid w:val="00704B23"/>
    <w:rsid w:val="00705020"/>
    <w:rsid w:val="007051C6"/>
    <w:rsid w:val="007053B1"/>
    <w:rsid w:val="00705909"/>
    <w:rsid w:val="00705E68"/>
    <w:rsid w:val="00706079"/>
    <w:rsid w:val="00706C11"/>
    <w:rsid w:val="00707427"/>
    <w:rsid w:val="0070747B"/>
    <w:rsid w:val="00710756"/>
    <w:rsid w:val="00711B24"/>
    <w:rsid w:val="00712206"/>
    <w:rsid w:val="007140AA"/>
    <w:rsid w:val="007147F1"/>
    <w:rsid w:val="00714B1A"/>
    <w:rsid w:val="00715BCB"/>
    <w:rsid w:val="00715C53"/>
    <w:rsid w:val="00716298"/>
    <w:rsid w:val="00716ABB"/>
    <w:rsid w:val="00720CCF"/>
    <w:rsid w:val="0072186B"/>
    <w:rsid w:val="0072233D"/>
    <w:rsid w:val="00722879"/>
    <w:rsid w:val="00722BC3"/>
    <w:rsid w:val="00722F9E"/>
    <w:rsid w:val="00725B8E"/>
    <w:rsid w:val="00726F67"/>
    <w:rsid w:val="007274B3"/>
    <w:rsid w:val="00727947"/>
    <w:rsid w:val="00730F6A"/>
    <w:rsid w:val="0073286A"/>
    <w:rsid w:val="00732A7E"/>
    <w:rsid w:val="00732B06"/>
    <w:rsid w:val="00732E8B"/>
    <w:rsid w:val="00732FF9"/>
    <w:rsid w:val="00734575"/>
    <w:rsid w:val="00734C33"/>
    <w:rsid w:val="0073516C"/>
    <w:rsid w:val="0073607C"/>
    <w:rsid w:val="007361DE"/>
    <w:rsid w:val="00736836"/>
    <w:rsid w:val="00740875"/>
    <w:rsid w:val="0074224D"/>
    <w:rsid w:val="0074288B"/>
    <w:rsid w:val="00742C20"/>
    <w:rsid w:val="00743306"/>
    <w:rsid w:val="00743615"/>
    <w:rsid w:val="00743628"/>
    <w:rsid w:val="00743AD1"/>
    <w:rsid w:val="007441C5"/>
    <w:rsid w:val="007444BF"/>
    <w:rsid w:val="00744C72"/>
    <w:rsid w:val="00745B58"/>
    <w:rsid w:val="00746C73"/>
    <w:rsid w:val="00747348"/>
    <w:rsid w:val="00747747"/>
    <w:rsid w:val="00750105"/>
    <w:rsid w:val="00751E2A"/>
    <w:rsid w:val="00753264"/>
    <w:rsid w:val="0075368F"/>
    <w:rsid w:val="00753E01"/>
    <w:rsid w:val="0075491A"/>
    <w:rsid w:val="00755153"/>
    <w:rsid w:val="0075546D"/>
    <w:rsid w:val="007560AE"/>
    <w:rsid w:val="00756916"/>
    <w:rsid w:val="00756CAF"/>
    <w:rsid w:val="00756CFD"/>
    <w:rsid w:val="00756E75"/>
    <w:rsid w:val="00757804"/>
    <w:rsid w:val="0075791F"/>
    <w:rsid w:val="00760D7F"/>
    <w:rsid w:val="0076264F"/>
    <w:rsid w:val="00762A73"/>
    <w:rsid w:val="007634B5"/>
    <w:rsid w:val="00763C11"/>
    <w:rsid w:val="007660AA"/>
    <w:rsid w:val="00766FF0"/>
    <w:rsid w:val="0077358C"/>
    <w:rsid w:val="0077375E"/>
    <w:rsid w:val="00774A1D"/>
    <w:rsid w:val="007759A0"/>
    <w:rsid w:val="00780FAC"/>
    <w:rsid w:val="00781214"/>
    <w:rsid w:val="00781266"/>
    <w:rsid w:val="007853C2"/>
    <w:rsid w:val="007859F6"/>
    <w:rsid w:val="00791305"/>
    <w:rsid w:val="007934D9"/>
    <w:rsid w:val="00793FA4"/>
    <w:rsid w:val="007945CE"/>
    <w:rsid w:val="00794D6C"/>
    <w:rsid w:val="00795848"/>
    <w:rsid w:val="00796F93"/>
    <w:rsid w:val="00797A2F"/>
    <w:rsid w:val="00797CF1"/>
    <w:rsid w:val="007A11B8"/>
    <w:rsid w:val="007A1B13"/>
    <w:rsid w:val="007A3691"/>
    <w:rsid w:val="007A47CB"/>
    <w:rsid w:val="007A49ED"/>
    <w:rsid w:val="007A4A1D"/>
    <w:rsid w:val="007A4ADD"/>
    <w:rsid w:val="007A4F15"/>
    <w:rsid w:val="007A5A33"/>
    <w:rsid w:val="007A60BC"/>
    <w:rsid w:val="007A6A2E"/>
    <w:rsid w:val="007A7056"/>
    <w:rsid w:val="007A79C3"/>
    <w:rsid w:val="007A7AA8"/>
    <w:rsid w:val="007B2028"/>
    <w:rsid w:val="007B2A3A"/>
    <w:rsid w:val="007B3219"/>
    <w:rsid w:val="007B34D0"/>
    <w:rsid w:val="007B422B"/>
    <w:rsid w:val="007B4444"/>
    <w:rsid w:val="007B4862"/>
    <w:rsid w:val="007B60C6"/>
    <w:rsid w:val="007B68A2"/>
    <w:rsid w:val="007B70B9"/>
    <w:rsid w:val="007C0733"/>
    <w:rsid w:val="007C18ED"/>
    <w:rsid w:val="007C20AA"/>
    <w:rsid w:val="007C26ED"/>
    <w:rsid w:val="007C37EA"/>
    <w:rsid w:val="007C3D1D"/>
    <w:rsid w:val="007C4552"/>
    <w:rsid w:val="007C54B0"/>
    <w:rsid w:val="007C6500"/>
    <w:rsid w:val="007C67C6"/>
    <w:rsid w:val="007C6F3A"/>
    <w:rsid w:val="007D127F"/>
    <w:rsid w:val="007D129D"/>
    <w:rsid w:val="007D16DA"/>
    <w:rsid w:val="007D2A8B"/>
    <w:rsid w:val="007D3B87"/>
    <w:rsid w:val="007D3D18"/>
    <w:rsid w:val="007D4059"/>
    <w:rsid w:val="007D422D"/>
    <w:rsid w:val="007D4F2F"/>
    <w:rsid w:val="007D554B"/>
    <w:rsid w:val="007D633E"/>
    <w:rsid w:val="007E0502"/>
    <w:rsid w:val="007E17AD"/>
    <w:rsid w:val="007E1D49"/>
    <w:rsid w:val="007E4FCF"/>
    <w:rsid w:val="007E5EAC"/>
    <w:rsid w:val="007E5EDF"/>
    <w:rsid w:val="007E65EF"/>
    <w:rsid w:val="007F049E"/>
    <w:rsid w:val="007F132C"/>
    <w:rsid w:val="007F18D5"/>
    <w:rsid w:val="007F2BDC"/>
    <w:rsid w:val="007F32F2"/>
    <w:rsid w:val="007F4BE5"/>
    <w:rsid w:val="007F5236"/>
    <w:rsid w:val="007F5F5A"/>
    <w:rsid w:val="007F6A38"/>
    <w:rsid w:val="0080073D"/>
    <w:rsid w:val="0080086D"/>
    <w:rsid w:val="0080121A"/>
    <w:rsid w:val="008013DA"/>
    <w:rsid w:val="00802B2A"/>
    <w:rsid w:val="00803557"/>
    <w:rsid w:val="0080365F"/>
    <w:rsid w:val="0080373B"/>
    <w:rsid w:val="00803883"/>
    <w:rsid w:val="0080463F"/>
    <w:rsid w:val="008049A3"/>
    <w:rsid w:val="00804DE3"/>
    <w:rsid w:val="008053A1"/>
    <w:rsid w:val="0080648A"/>
    <w:rsid w:val="00806A38"/>
    <w:rsid w:val="00810872"/>
    <w:rsid w:val="0081091F"/>
    <w:rsid w:val="00810A28"/>
    <w:rsid w:val="00810BE2"/>
    <w:rsid w:val="008114F3"/>
    <w:rsid w:val="008117E7"/>
    <w:rsid w:val="00811DB4"/>
    <w:rsid w:val="0081249E"/>
    <w:rsid w:val="00813ADC"/>
    <w:rsid w:val="00815068"/>
    <w:rsid w:val="0081600D"/>
    <w:rsid w:val="0081619E"/>
    <w:rsid w:val="008165DF"/>
    <w:rsid w:val="00816849"/>
    <w:rsid w:val="00816A61"/>
    <w:rsid w:val="008177D6"/>
    <w:rsid w:val="00817AED"/>
    <w:rsid w:val="0082287E"/>
    <w:rsid w:val="00823AD0"/>
    <w:rsid w:val="00824809"/>
    <w:rsid w:val="00824825"/>
    <w:rsid w:val="00825B7C"/>
    <w:rsid w:val="00825F44"/>
    <w:rsid w:val="0082657A"/>
    <w:rsid w:val="00826965"/>
    <w:rsid w:val="00826B1D"/>
    <w:rsid w:val="00827745"/>
    <w:rsid w:val="00832FDD"/>
    <w:rsid w:val="00833C5B"/>
    <w:rsid w:val="00833DFA"/>
    <w:rsid w:val="008363D5"/>
    <w:rsid w:val="00836504"/>
    <w:rsid w:val="00840EBD"/>
    <w:rsid w:val="00842514"/>
    <w:rsid w:val="0084269F"/>
    <w:rsid w:val="00842AEB"/>
    <w:rsid w:val="00842FE3"/>
    <w:rsid w:val="008437FA"/>
    <w:rsid w:val="00844B2C"/>
    <w:rsid w:val="00845B97"/>
    <w:rsid w:val="00846876"/>
    <w:rsid w:val="008471E4"/>
    <w:rsid w:val="00847B28"/>
    <w:rsid w:val="008519C5"/>
    <w:rsid w:val="00852140"/>
    <w:rsid w:val="00852712"/>
    <w:rsid w:val="00852C92"/>
    <w:rsid w:val="008536F2"/>
    <w:rsid w:val="00853CD9"/>
    <w:rsid w:val="00853D48"/>
    <w:rsid w:val="008540EB"/>
    <w:rsid w:val="0085482D"/>
    <w:rsid w:val="00855068"/>
    <w:rsid w:val="008557CE"/>
    <w:rsid w:val="008566C6"/>
    <w:rsid w:val="00856B95"/>
    <w:rsid w:val="00857100"/>
    <w:rsid w:val="00860401"/>
    <w:rsid w:val="008606FB"/>
    <w:rsid w:val="00860C5A"/>
    <w:rsid w:val="00861D57"/>
    <w:rsid w:val="00861F05"/>
    <w:rsid w:val="00862381"/>
    <w:rsid w:val="008624F4"/>
    <w:rsid w:val="00862950"/>
    <w:rsid w:val="00863C60"/>
    <w:rsid w:val="00863F4C"/>
    <w:rsid w:val="008653A3"/>
    <w:rsid w:val="00866F58"/>
    <w:rsid w:val="00867920"/>
    <w:rsid w:val="008679A5"/>
    <w:rsid w:val="00867CBA"/>
    <w:rsid w:val="00867EB7"/>
    <w:rsid w:val="008702E4"/>
    <w:rsid w:val="00870695"/>
    <w:rsid w:val="00870C91"/>
    <w:rsid w:val="00870D3D"/>
    <w:rsid w:val="00871492"/>
    <w:rsid w:val="00872331"/>
    <w:rsid w:val="00872371"/>
    <w:rsid w:val="00874C40"/>
    <w:rsid w:val="0087565C"/>
    <w:rsid w:val="00875FB6"/>
    <w:rsid w:val="0087748E"/>
    <w:rsid w:val="00877D62"/>
    <w:rsid w:val="0088026F"/>
    <w:rsid w:val="00881465"/>
    <w:rsid w:val="0088330D"/>
    <w:rsid w:val="00883A05"/>
    <w:rsid w:val="008862E3"/>
    <w:rsid w:val="008864BA"/>
    <w:rsid w:val="00887392"/>
    <w:rsid w:val="00887429"/>
    <w:rsid w:val="008875AA"/>
    <w:rsid w:val="00887800"/>
    <w:rsid w:val="00887B30"/>
    <w:rsid w:val="00887C89"/>
    <w:rsid w:val="00890C8C"/>
    <w:rsid w:val="00890D1B"/>
    <w:rsid w:val="0089179A"/>
    <w:rsid w:val="008918E2"/>
    <w:rsid w:val="008923AD"/>
    <w:rsid w:val="008929FA"/>
    <w:rsid w:val="00892F14"/>
    <w:rsid w:val="00893C72"/>
    <w:rsid w:val="00893DCB"/>
    <w:rsid w:val="00894353"/>
    <w:rsid w:val="0089452F"/>
    <w:rsid w:val="0089556A"/>
    <w:rsid w:val="00895CC1"/>
    <w:rsid w:val="00895E73"/>
    <w:rsid w:val="00896359"/>
    <w:rsid w:val="0089652B"/>
    <w:rsid w:val="008974B5"/>
    <w:rsid w:val="008977E3"/>
    <w:rsid w:val="008A083C"/>
    <w:rsid w:val="008A0A58"/>
    <w:rsid w:val="008A14C8"/>
    <w:rsid w:val="008A1FE2"/>
    <w:rsid w:val="008A2060"/>
    <w:rsid w:val="008A2571"/>
    <w:rsid w:val="008A28D4"/>
    <w:rsid w:val="008A34A7"/>
    <w:rsid w:val="008A3856"/>
    <w:rsid w:val="008A42C6"/>
    <w:rsid w:val="008A5412"/>
    <w:rsid w:val="008A6052"/>
    <w:rsid w:val="008B0538"/>
    <w:rsid w:val="008B1444"/>
    <w:rsid w:val="008B260D"/>
    <w:rsid w:val="008B310C"/>
    <w:rsid w:val="008B3D1B"/>
    <w:rsid w:val="008B4379"/>
    <w:rsid w:val="008B630E"/>
    <w:rsid w:val="008B647A"/>
    <w:rsid w:val="008B6608"/>
    <w:rsid w:val="008B6741"/>
    <w:rsid w:val="008B6E00"/>
    <w:rsid w:val="008B7C56"/>
    <w:rsid w:val="008C0082"/>
    <w:rsid w:val="008C0147"/>
    <w:rsid w:val="008C16ED"/>
    <w:rsid w:val="008C2F64"/>
    <w:rsid w:val="008C33B7"/>
    <w:rsid w:val="008C39D4"/>
    <w:rsid w:val="008C3E4C"/>
    <w:rsid w:val="008C5323"/>
    <w:rsid w:val="008C6B6E"/>
    <w:rsid w:val="008D10A5"/>
    <w:rsid w:val="008D2331"/>
    <w:rsid w:val="008D29A3"/>
    <w:rsid w:val="008D31B3"/>
    <w:rsid w:val="008D34E3"/>
    <w:rsid w:val="008D389C"/>
    <w:rsid w:val="008D3AA1"/>
    <w:rsid w:val="008D3F64"/>
    <w:rsid w:val="008D4E25"/>
    <w:rsid w:val="008D5012"/>
    <w:rsid w:val="008D5E82"/>
    <w:rsid w:val="008D611D"/>
    <w:rsid w:val="008D6615"/>
    <w:rsid w:val="008D7737"/>
    <w:rsid w:val="008D7C6D"/>
    <w:rsid w:val="008E032D"/>
    <w:rsid w:val="008E15FB"/>
    <w:rsid w:val="008E17CB"/>
    <w:rsid w:val="008E1817"/>
    <w:rsid w:val="008E216C"/>
    <w:rsid w:val="008E3041"/>
    <w:rsid w:val="008E3C39"/>
    <w:rsid w:val="008F21A2"/>
    <w:rsid w:val="008F271B"/>
    <w:rsid w:val="008F2805"/>
    <w:rsid w:val="008F36F5"/>
    <w:rsid w:val="008F3CB8"/>
    <w:rsid w:val="008F3E8D"/>
    <w:rsid w:val="008F3EE7"/>
    <w:rsid w:val="008F4A57"/>
    <w:rsid w:val="008F4A7C"/>
    <w:rsid w:val="008F58AB"/>
    <w:rsid w:val="008F65AC"/>
    <w:rsid w:val="008F69BD"/>
    <w:rsid w:val="008F6B51"/>
    <w:rsid w:val="008F6CEA"/>
    <w:rsid w:val="008F70A2"/>
    <w:rsid w:val="008F7A9F"/>
    <w:rsid w:val="009012A2"/>
    <w:rsid w:val="009015CD"/>
    <w:rsid w:val="00901701"/>
    <w:rsid w:val="00902319"/>
    <w:rsid w:val="009066C7"/>
    <w:rsid w:val="009070B4"/>
    <w:rsid w:val="009105DD"/>
    <w:rsid w:val="0091270B"/>
    <w:rsid w:val="00912DDC"/>
    <w:rsid w:val="00913A2D"/>
    <w:rsid w:val="00913DF3"/>
    <w:rsid w:val="009169D1"/>
    <w:rsid w:val="00920317"/>
    <w:rsid w:val="009205E7"/>
    <w:rsid w:val="009214E6"/>
    <w:rsid w:val="00924565"/>
    <w:rsid w:val="00924AD4"/>
    <w:rsid w:val="00925159"/>
    <w:rsid w:val="00925CA0"/>
    <w:rsid w:val="00926025"/>
    <w:rsid w:val="00926C70"/>
    <w:rsid w:val="00927485"/>
    <w:rsid w:val="00927BC4"/>
    <w:rsid w:val="009308FE"/>
    <w:rsid w:val="00930E27"/>
    <w:rsid w:val="009326CB"/>
    <w:rsid w:val="009327A5"/>
    <w:rsid w:val="009335FF"/>
    <w:rsid w:val="009356CC"/>
    <w:rsid w:val="00936FE6"/>
    <w:rsid w:val="00937627"/>
    <w:rsid w:val="00937EAA"/>
    <w:rsid w:val="00940795"/>
    <w:rsid w:val="00940894"/>
    <w:rsid w:val="0094098D"/>
    <w:rsid w:val="00940D5C"/>
    <w:rsid w:val="00942886"/>
    <w:rsid w:val="00943366"/>
    <w:rsid w:val="00943B9C"/>
    <w:rsid w:val="009441CE"/>
    <w:rsid w:val="009457CC"/>
    <w:rsid w:val="00945D9A"/>
    <w:rsid w:val="00945EAF"/>
    <w:rsid w:val="00946077"/>
    <w:rsid w:val="0094654D"/>
    <w:rsid w:val="009470BD"/>
    <w:rsid w:val="00947443"/>
    <w:rsid w:val="00947A7E"/>
    <w:rsid w:val="00950118"/>
    <w:rsid w:val="0095030B"/>
    <w:rsid w:val="00952468"/>
    <w:rsid w:val="00953CB0"/>
    <w:rsid w:val="00954391"/>
    <w:rsid w:val="00954C5B"/>
    <w:rsid w:val="00955471"/>
    <w:rsid w:val="00955E31"/>
    <w:rsid w:val="00956280"/>
    <w:rsid w:val="009565BB"/>
    <w:rsid w:val="009565F5"/>
    <w:rsid w:val="0095706B"/>
    <w:rsid w:val="00957849"/>
    <w:rsid w:val="0096083A"/>
    <w:rsid w:val="00960D61"/>
    <w:rsid w:val="00961B5D"/>
    <w:rsid w:val="00962879"/>
    <w:rsid w:val="00963363"/>
    <w:rsid w:val="00963966"/>
    <w:rsid w:val="00963E00"/>
    <w:rsid w:val="0096572B"/>
    <w:rsid w:val="0096663D"/>
    <w:rsid w:val="00967AA4"/>
    <w:rsid w:val="00970254"/>
    <w:rsid w:val="00970E90"/>
    <w:rsid w:val="0097132E"/>
    <w:rsid w:val="00971755"/>
    <w:rsid w:val="009718F2"/>
    <w:rsid w:val="00971A9D"/>
    <w:rsid w:val="00971FBF"/>
    <w:rsid w:val="00972F4A"/>
    <w:rsid w:val="00973C50"/>
    <w:rsid w:val="00975346"/>
    <w:rsid w:val="00975A59"/>
    <w:rsid w:val="0097628F"/>
    <w:rsid w:val="009764BC"/>
    <w:rsid w:val="00976BE9"/>
    <w:rsid w:val="009802E5"/>
    <w:rsid w:val="009804B8"/>
    <w:rsid w:val="009805D5"/>
    <w:rsid w:val="00981542"/>
    <w:rsid w:val="00982685"/>
    <w:rsid w:val="009829D5"/>
    <w:rsid w:val="00982BB9"/>
    <w:rsid w:val="00986C9D"/>
    <w:rsid w:val="00986F74"/>
    <w:rsid w:val="00986FF9"/>
    <w:rsid w:val="00987106"/>
    <w:rsid w:val="009873ED"/>
    <w:rsid w:val="0098758D"/>
    <w:rsid w:val="00987CCB"/>
    <w:rsid w:val="00987DF8"/>
    <w:rsid w:val="00987FE6"/>
    <w:rsid w:val="0099033E"/>
    <w:rsid w:val="009907D1"/>
    <w:rsid w:val="00991EBA"/>
    <w:rsid w:val="009939D4"/>
    <w:rsid w:val="009940F3"/>
    <w:rsid w:val="00994A53"/>
    <w:rsid w:val="009954D1"/>
    <w:rsid w:val="009964F5"/>
    <w:rsid w:val="00996D81"/>
    <w:rsid w:val="009A2204"/>
    <w:rsid w:val="009A329A"/>
    <w:rsid w:val="009A32F3"/>
    <w:rsid w:val="009A4DF5"/>
    <w:rsid w:val="009A4E47"/>
    <w:rsid w:val="009A7459"/>
    <w:rsid w:val="009A7758"/>
    <w:rsid w:val="009B0FC8"/>
    <w:rsid w:val="009B2471"/>
    <w:rsid w:val="009B25CC"/>
    <w:rsid w:val="009B25E1"/>
    <w:rsid w:val="009B47F9"/>
    <w:rsid w:val="009B4F3C"/>
    <w:rsid w:val="009B641A"/>
    <w:rsid w:val="009B7BE4"/>
    <w:rsid w:val="009B7F2C"/>
    <w:rsid w:val="009C01BB"/>
    <w:rsid w:val="009C0FC2"/>
    <w:rsid w:val="009C234C"/>
    <w:rsid w:val="009C2439"/>
    <w:rsid w:val="009C2D1B"/>
    <w:rsid w:val="009C33C3"/>
    <w:rsid w:val="009C349D"/>
    <w:rsid w:val="009C34ED"/>
    <w:rsid w:val="009C36FB"/>
    <w:rsid w:val="009C39E1"/>
    <w:rsid w:val="009C3B1B"/>
    <w:rsid w:val="009C441E"/>
    <w:rsid w:val="009C5734"/>
    <w:rsid w:val="009C5D38"/>
    <w:rsid w:val="009C6299"/>
    <w:rsid w:val="009C636F"/>
    <w:rsid w:val="009C67B1"/>
    <w:rsid w:val="009C69F6"/>
    <w:rsid w:val="009C6DEB"/>
    <w:rsid w:val="009C7853"/>
    <w:rsid w:val="009C7E87"/>
    <w:rsid w:val="009C7FA4"/>
    <w:rsid w:val="009D0036"/>
    <w:rsid w:val="009D00C5"/>
    <w:rsid w:val="009D019A"/>
    <w:rsid w:val="009D34BB"/>
    <w:rsid w:val="009D3C77"/>
    <w:rsid w:val="009D3E40"/>
    <w:rsid w:val="009D3EDD"/>
    <w:rsid w:val="009D4A8B"/>
    <w:rsid w:val="009D59C3"/>
    <w:rsid w:val="009D62CA"/>
    <w:rsid w:val="009D6541"/>
    <w:rsid w:val="009E0BD4"/>
    <w:rsid w:val="009E1FCF"/>
    <w:rsid w:val="009E3410"/>
    <w:rsid w:val="009E4B99"/>
    <w:rsid w:val="009E5D7E"/>
    <w:rsid w:val="009E5DCE"/>
    <w:rsid w:val="009E668E"/>
    <w:rsid w:val="009E6863"/>
    <w:rsid w:val="009E6EB6"/>
    <w:rsid w:val="009E7865"/>
    <w:rsid w:val="009F0336"/>
    <w:rsid w:val="009F06F5"/>
    <w:rsid w:val="009F0D13"/>
    <w:rsid w:val="009F0FF5"/>
    <w:rsid w:val="009F2030"/>
    <w:rsid w:val="009F2A02"/>
    <w:rsid w:val="009F464C"/>
    <w:rsid w:val="009F57D2"/>
    <w:rsid w:val="009F58E8"/>
    <w:rsid w:val="00A0094F"/>
    <w:rsid w:val="00A00F3F"/>
    <w:rsid w:val="00A010DD"/>
    <w:rsid w:val="00A021F0"/>
    <w:rsid w:val="00A02CF3"/>
    <w:rsid w:val="00A02DD6"/>
    <w:rsid w:val="00A03106"/>
    <w:rsid w:val="00A04491"/>
    <w:rsid w:val="00A047E4"/>
    <w:rsid w:val="00A0596A"/>
    <w:rsid w:val="00A0654E"/>
    <w:rsid w:val="00A10AA9"/>
    <w:rsid w:val="00A1124D"/>
    <w:rsid w:val="00A12D4F"/>
    <w:rsid w:val="00A13158"/>
    <w:rsid w:val="00A1324A"/>
    <w:rsid w:val="00A1568B"/>
    <w:rsid w:val="00A1595E"/>
    <w:rsid w:val="00A1618E"/>
    <w:rsid w:val="00A16ABD"/>
    <w:rsid w:val="00A16F2A"/>
    <w:rsid w:val="00A201AB"/>
    <w:rsid w:val="00A235DD"/>
    <w:rsid w:val="00A237E7"/>
    <w:rsid w:val="00A23976"/>
    <w:rsid w:val="00A247C3"/>
    <w:rsid w:val="00A248D0"/>
    <w:rsid w:val="00A2535D"/>
    <w:rsid w:val="00A25448"/>
    <w:rsid w:val="00A269A0"/>
    <w:rsid w:val="00A27A4D"/>
    <w:rsid w:val="00A27BD1"/>
    <w:rsid w:val="00A3006E"/>
    <w:rsid w:val="00A31761"/>
    <w:rsid w:val="00A31775"/>
    <w:rsid w:val="00A325F5"/>
    <w:rsid w:val="00A3289B"/>
    <w:rsid w:val="00A328E6"/>
    <w:rsid w:val="00A32F4A"/>
    <w:rsid w:val="00A337F3"/>
    <w:rsid w:val="00A33D84"/>
    <w:rsid w:val="00A344BE"/>
    <w:rsid w:val="00A35588"/>
    <w:rsid w:val="00A3617D"/>
    <w:rsid w:val="00A36C3D"/>
    <w:rsid w:val="00A3772C"/>
    <w:rsid w:val="00A37796"/>
    <w:rsid w:val="00A409BE"/>
    <w:rsid w:val="00A4211F"/>
    <w:rsid w:val="00A42847"/>
    <w:rsid w:val="00A44E0C"/>
    <w:rsid w:val="00A45E18"/>
    <w:rsid w:val="00A4628A"/>
    <w:rsid w:val="00A46A9F"/>
    <w:rsid w:val="00A46AF8"/>
    <w:rsid w:val="00A47301"/>
    <w:rsid w:val="00A515A4"/>
    <w:rsid w:val="00A51E51"/>
    <w:rsid w:val="00A522B6"/>
    <w:rsid w:val="00A52637"/>
    <w:rsid w:val="00A5279F"/>
    <w:rsid w:val="00A53B9F"/>
    <w:rsid w:val="00A547BD"/>
    <w:rsid w:val="00A55A9E"/>
    <w:rsid w:val="00A61022"/>
    <w:rsid w:val="00A619F7"/>
    <w:rsid w:val="00A61C86"/>
    <w:rsid w:val="00A61E49"/>
    <w:rsid w:val="00A6224D"/>
    <w:rsid w:val="00A62526"/>
    <w:rsid w:val="00A6273E"/>
    <w:rsid w:val="00A62B47"/>
    <w:rsid w:val="00A62DD6"/>
    <w:rsid w:val="00A63B43"/>
    <w:rsid w:val="00A63D18"/>
    <w:rsid w:val="00A64B3D"/>
    <w:rsid w:val="00A65A6B"/>
    <w:rsid w:val="00A6705D"/>
    <w:rsid w:val="00A70265"/>
    <w:rsid w:val="00A704C9"/>
    <w:rsid w:val="00A71D83"/>
    <w:rsid w:val="00A72773"/>
    <w:rsid w:val="00A72CB4"/>
    <w:rsid w:val="00A7403B"/>
    <w:rsid w:val="00A74710"/>
    <w:rsid w:val="00A74B1C"/>
    <w:rsid w:val="00A75312"/>
    <w:rsid w:val="00A76157"/>
    <w:rsid w:val="00A77140"/>
    <w:rsid w:val="00A77A23"/>
    <w:rsid w:val="00A8354C"/>
    <w:rsid w:val="00A83994"/>
    <w:rsid w:val="00A86303"/>
    <w:rsid w:val="00A86395"/>
    <w:rsid w:val="00A86418"/>
    <w:rsid w:val="00A867C8"/>
    <w:rsid w:val="00A8736D"/>
    <w:rsid w:val="00A878B5"/>
    <w:rsid w:val="00A90C6D"/>
    <w:rsid w:val="00A91E16"/>
    <w:rsid w:val="00A923D8"/>
    <w:rsid w:val="00A931AA"/>
    <w:rsid w:val="00A94790"/>
    <w:rsid w:val="00A94B3B"/>
    <w:rsid w:val="00A94E9C"/>
    <w:rsid w:val="00A9542B"/>
    <w:rsid w:val="00A96288"/>
    <w:rsid w:val="00A96BD4"/>
    <w:rsid w:val="00A96F7A"/>
    <w:rsid w:val="00AA0603"/>
    <w:rsid w:val="00AA1F38"/>
    <w:rsid w:val="00AA203F"/>
    <w:rsid w:val="00AA33D1"/>
    <w:rsid w:val="00AA34CF"/>
    <w:rsid w:val="00AA391C"/>
    <w:rsid w:val="00AA3A53"/>
    <w:rsid w:val="00AA3A71"/>
    <w:rsid w:val="00AA441F"/>
    <w:rsid w:val="00AA4867"/>
    <w:rsid w:val="00AA4D2C"/>
    <w:rsid w:val="00AA4FDA"/>
    <w:rsid w:val="00AA7450"/>
    <w:rsid w:val="00AA7850"/>
    <w:rsid w:val="00AA7B21"/>
    <w:rsid w:val="00AB1B2C"/>
    <w:rsid w:val="00AB1C23"/>
    <w:rsid w:val="00AB20D4"/>
    <w:rsid w:val="00AB290A"/>
    <w:rsid w:val="00AB3509"/>
    <w:rsid w:val="00AB6445"/>
    <w:rsid w:val="00AB6748"/>
    <w:rsid w:val="00AB6AF8"/>
    <w:rsid w:val="00AB7A29"/>
    <w:rsid w:val="00AB7E6B"/>
    <w:rsid w:val="00AC0C36"/>
    <w:rsid w:val="00AC0DCD"/>
    <w:rsid w:val="00AC240B"/>
    <w:rsid w:val="00AC2D73"/>
    <w:rsid w:val="00AC2E04"/>
    <w:rsid w:val="00AC37FB"/>
    <w:rsid w:val="00AC55A2"/>
    <w:rsid w:val="00AC5C4F"/>
    <w:rsid w:val="00AC7926"/>
    <w:rsid w:val="00AD0435"/>
    <w:rsid w:val="00AD04B3"/>
    <w:rsid w:val="00AD17E4"/>
    <w:rsid w:val="00AD1BAB"/>
    <w:rsid w:val="00AD1C6B"/>
    <w:rsid w:val="00AD1F71"/>
    <w:rsid w:val="00AD2CED"/>
    <w:rsid w:val="00AD2D3B"/>
    <w:rsid w:val="00AD3196"/>
    <w:rsid w:val="00AD5D25"/>
    <w:rsid w:val="00AE130B"/>
    <w:rsid w:val="00AE1E5B"/>
    <w:rsid w:val="00AE21B9"/>
    <w:rsid w:val="00AE2B85"/>
    <w:rsid w:val="00AE3992"/>
    <w:rsid w:val="00AE41B1"/>
    <w:rsid w:val="00AE453E"/>
    <w:rsid w:val="00AE476A"/>
    <w:rsid w:val="00AE4B84"/>
    <w:rsid w:val="00AE5F2A"/>
    <w:rsid w:val="00AE6982"/>
    <w:rsid w:val="00AE757C"/>
    <w:rsid w:val="00AE7702"/>
    <w:rsid w:val="00AF080E"/>
    <w:rsid w:val="00AF1D1C"/>
    <w:rsid w:val="00AF405D"/>
    <w:rsid w:val="00AF4984"/>
    <w:rsid w:val="00AF4C17"/>
    <w:rsid w:val="00AF5D82"/>
    <w:rsid w:val="00AF5E42"/>
    <w:rsid w:val="00AF5ED1"/>
    <w:rsid w:val="00AF5FB7"/>
    <w:rsid w:val="00AF7391"/>
    <w:rsid w:val="00B00142"/>
    <w:rsid w:val="00B009B7"/>
    <w:rsid w:val="00B00E9A"/>
    <w:rsid w:val="00B01942"/>
    <w:rsid w:val="00B02203"/>
    <w:rsid w:val="00B040D2"/>
    <w:rsid w:val="00B0436B"/>
    <w:rsid w:val="00B04534"/>
    <w:rsid w:val="00B049D0"/>
    <w:rsid w:val="00B04EFA"/>
    <w:rsid w:val="00B05F45"/>
    <w:rsid w:val="00B06074"/>
    <w:rsid w:val="00B067EF"/>
    <w:rsid w:val="00B07910"/>
    <w:rsid w:val="00B07CFE"/>
    <w:rsid w:val="00B10123"/>
    <w:rsid w:val="00B10650"/>
    <w:rsid w:val="00B112CC"/>
    <w:rsid w:val="00B115D5"/>
    <w:rsid w:val="00B1162E"/>
    <w:rsid w:val="00B135E8"/>
    <w:rsid w:val="00B13D82"/>
    <w:rsid w:val="00B13E18"/>
    <w:rsid w:val="00B1407A"/>
    <w:rsid w:val="00B1433A"/>
    <w:rsid w:val="00B15D44"/>
    <w:rsid w:val="00B163D8"/>
    <w:rsid w:val="00B1661F"/>
    <w:rsid w:val="00B20323"/>
    <w:rsid w:val="00B22E48"/>
    <w:rsid w:val="00B24B11"/>
    <w:rsid w:val="00B25850"/>
    <w:rsid w:val="00B25EF1"/>
    <w:rsid w:val="00B2614E"/>
    <w:rsid w:val="00B26422"/>
    <w:rsid w:val="00B26493"/>
    <w:rsid w:val="00B30F88"/>
    <w:rsid w:val="00B31743"/>
    <w:rsid w:val="00B32C23"/>
    <w:rsid w:val="00B32D46"/>
    <w:rsid w:val="00B379D9"/>
    <w:rsid w:val="00B431FA"/>
    <w:rsid w:val="00B43916"/>
    <w:rsid w:val="00B441EB"/>
    <w:rsid w:val="00B44929"/>
    <w:rsid w:val="00B44F04"/>
    <w:rsid w:val="00B4679D"/>
    <w:rsid w:val="00B4685D"/>
    <w:rsid w:val="00B47B75"/>
    <w:rsid w:val="00B47DFB"/>
    <w:rsid w:val="00B51EC7"/>
    <w:rsid w:val="00B52714"/>
    <w:rsid w:val="00B5391E"/>
    <w:rsid w:val="00B54182"/>
    <w:rsid w:val="00B541DC"/>
    <w:rsid w:val="00B54CAC"/>
    <w:rsid w:val="00B56C05"/>
    <w:rsid w:val="00B56C6B"/>
    <w:rsid w:val="00B579E8"/>
    <w:rsid w:val="00B57DAE"/>
    <w:rsid w:val="00B60055"/>
    <w:rsid w:val="00B6104D"/>
    <w:rsid w:val="00B61735"/>
    <w:rsid w:val="00B62092"/>
    <w:rsid w:val="00B63C64"/>
    <w:rsid w:val="00B6453D"/>
    <w:rsid w:val="00B64B9D"/>
    <w:rsid w:val="00B66AAC"/>
    <w:rsid w:val="00B66B10"/>
    <w:rsid w:val="00B66CEA"/>
    <w:rsid w:val="00B67444"/>
    <w:rsid w:val="00B676F0"/>
    <w:rsid w:val="00B678BF"/>
    <w:rsid w:val="00B7019C"/>
    <w:rsid w:val="00B70412"/>
    <w:rsid w:val="00B727BF"/>
    <w:rsid w:val="00B72C6E"/>
    <w:rsid w:val="00B73336"/>
    <w:rsid w:val="00B744F8"/>
    <w:rsid w:val="00B75225"/>
    <w:rsid w:val="00B76468"/>
    <w:rsid w:val="00B76B64"/>
    <w:rsid w:val="00B77819"/>
    <w:rsid w:val="00B77B4F"/>
    <w:rsid w:val="00B77F05"/>
    <w:rsid w:val="00B77F9E"/>
    <w:rsid w:val="00B80D3B"/>
    <w:rsid w:val="00B80D8C"/>
    <w:rsid w:val="00B81A8F"/>
    <w:rsid w:val="00B81C0B"/>
    <w:rsid w:val="00B82393"/>
    <w:rsid w:val="00B837A6"/>
    <w:rsid w:val="00B840B9"/>
    <w:rsid w:val="00B841F5"/>
    <w:rsid w:val="00B8437E"/>
    <w:rsid w:val="00B84993"/>
    <w:rsid w:val="00B84A51"/>
    <w:rsid w:val="00B86CCB"/>
    <w:rsid w:val="00B90750"/>
    <w:rsid w:val="00B909FF"/>
    <w:rsid w:val="00B910D6"/>
    <w:rsid w:val="00B93456"/>
    <w:rsid w:val="00B93A1A"/>
    <w:rsid w:val="00B93E2C"/>
    <w:rsid w:val="00B94075"/>
    <w:rsid w:val="00B9660A"/>
    <w:rsid w:val="00B977AC"/>
    <w:rsid w:val="00B97887"/>
    <w:rsid w:val="00B97CB3"/>
    <w:rsid w:val="00BA0734"/>
    <w:rsid w:val="00BA1EA0"/>
    <w:rsid w:val="00BA25FD"/>
    <w:rsid w:val="00BA2D29"/>
    <w:rsid w:val="00BA381E"/>
    <w:rsid w:val="00BA3835"/>
    <w:rsid w:val="00BA49B2"/>
    <w:rsid w:val="00BA5965"/>
    <w:rsid w:val="00BA5B79"/>
    <w:rsid w:val="00BA6236"/>
    <w:rsid w:val="00BA63D9"/>
    <w:rsid w:val="00BA6DC8"/>
    <w:rsid w:val="00BB03DF"/>
    <w:rsid w:val="00BB1A15"/>
    <w:rsid w:val="00BB2583"/>
    <w:rsid w:val="00BB2AD2"/>
    <w:rsid w:val="00BB3FC5"/>
    <w:rsid w:val="00BB44FC"/>
    <w:rsid w:val="00BB4AB2"/>
    <w:rsid w:val="00BB4FC4"/>
    <w:rsid w:val="00BB501C"/>
    <w:rsid w:val="00BB5C36"/>
    <w:rsid w:val="00BB5CD8"/>
    <w:rsid w:val="00BB6311"/>
    <w:rsid w:val="00BB7159"/>
    <w:rsid w:val="00BC178A"/>
    <w:rsid w:val="00BC1C0A"/>
    <w:rsid w:val="00BC2A07"/>
    <w:rsid w:val="00BC3E84"/>
    <w:rsid w:val="00BC4149"/>
    <w:rsid w:val="00BC5095"/>
    <w:rsid w:val="00BC6551"/>
    <w:rsid w:val="00BC68EF"/>
    <w:rsid w:val="00BC6959"/>
    <w:rsid w:val="00BC7049"/>
    <w:rsid w:val="00BC7930"/>
    <w:rsid w:val="00BC7E21"/>
    <w:rsid w:val="00BD093C"/>
    <w:rsid w:val="00BD0D23"/>
    <w:rsid w:val="00BD1844"/>
    <w:rsid w:val="00BD2F69"/>
    <w:rsid w:val="00BD4468"/>
    <w:rsid w:val="00BD4D0B"/>
    <w:rsid w:val="00BD5A28"/>
    <w:rsid w:val="00BD60C1"/>
    <w:rsid w:val="00BD6C77"/>
    <w:rsid w:val="00BD7382"/>
    <w:rsid w:val="00BD7DFE"/>
    <w:rsid w:val="00BE00D1"/>
    <w:rsid w:val="00BE0537"/>
    <w:rsid w:val="00BE1130"/>
    <w:rsid w:val="00BE1C9C"/>
    <w:rsid w:val="00BE2079"/>
    <w:rsid w:val="00BE323B"/>
    <w:rsid w:val="00BE325A"/>
    <w:rsid w:val="00BE327E"/>
    <w:rsid w:val="00BE4768"/>
    <w:rsid w:val="00BE5FD8"/>
    <w:rsid w:val="00BE726A"/>
    <w:rsid w:val="00BE7910"/>
    <w:rsid w:val="00BF0220"/>
    <w:rsid w:val="00BF03CE"/>
    <w:rsid w:val="00BF09F2"/>
    <w:rsid w:val="00BF1A95"/>
    <w:rsid w:val="00BF1E9F"/>
    <w:rsid w:val="00BF2567"/>
    <w:rsid w:val="00BF2A03"/>
    <w:rsid w:val="00BF2E6E"/>
    <w:rsid w:val="00BF32FF"/>
    <w:rsid w:val="00BF451F"/>
    <w:rsid w:val="00BF4FC0"/>
    <w:rsid w:val="00BF52CC"/>
    <w:rsid w:val="00BF7358"/>
    <w:rsid w:val="00BF748E"/>
    <w:rsid w:val="00BF7ED8"/>
    <w:rsid w:val="00C00042"/>
    <w:rsid w:val="00C0004A"/>
    <w:rsid w:val="00C008BE"/>
    <w:rsid w:val="00C00E81"/>
    <w:rsid w:val="00C01C0F"/>
    <w:rsid w:val="00C01E56"/>
    <w:rsid w:val="00C01F0E"/>
    <w:rsid w:val="00C02BD6"/>
    <w:rsid w:val="00C04180"/>
    <w:rsid w:val="00C04402"/>
    <w:rsid w:val="00C05B1C"/>
    <w:rsid w:val="00C05C12"/>
    <w:rsid w:val="00C0643E"/>
    <w:rsid w:val="00C10347"/>
    <w:rsid w:val="00C10405"/>
    <w:rsid w:val="00C109C8"/>
    <w:rsid w:val="00C10D9D"/>
    <w:rsid w:val="00C11266"/>
    <w:rsid w:val="00C11ADC"/>
    <w:rsid w:val="00C14C67"/>
    <w:rsid w:val="00C14E02"/>
    <w:rsid w:val="00C15212"/>
    <w:rsid w:val="00C15987"/>
    <w:rsid w:val="00C15FAA"/>
    <w:rsid w:val="00C171C7"/>
    <w:rsid w:val="00C2174D"/>
    <w:rsid w:val="00C21EB5"/>
    <w:rsid w:val="00C222C7"/>
    <w:rsid w:val="00C23907"/>
    <w:rsid w:val="00C25DAF"/>
    <w:rsid w:val="00C265BF"/>
    <w:rsid w:val="00C26B81"/>
    <w:rsid w:val="00C26C3A"/>
    <w:rsid w:val="00C300AF"/>
    <w:rsid w:val="00C3181C"/>
    <w:rsid w:val="00C32B49"/>
    <w:rsid w:val="00C32FCF"/>
    <w:rsid w:val="00C33253"/>
    <w:rsid w:val="00C3396F"/>
    <w:rsid w:val="00C3412A"/>
    <w:rsid w:val="00C35D77"/>
    <w:rsid w:val="00C36230"/>
    <w:rsid w:val="00C368B2"/>
    <w:rsid w:val="00C36FB0"/>
    <w:rsid w:val="00C40167"/>
    <w:rsid w:val="00C41053"/>
    <w:rsid w:val="00C412B3"/>
    <w:rsid w:val="00C42514"/>
    <w:rsid w:val="00C42E0F"/>
    <w:rsid w:val="00C42E77"/>
    <w:rsid w:val="00C431E2"/>
    <w:rsid w:val="00C43A5A"/>
    <w:rsid w:val="00C43D6A"/>
    <w:rsid w:val="00C4448A"/>
    <w:rsid w:val="00C44792"/>
    <w:rsid w:val="00C505EB"/>
    <w:rsid w:val="00C50BEC"/>
    <w:rsid w:val="00C50C3A"/>
    <w:rsid w:val="00C515C2"/>
    <w:rsid w:val="00C51917"/>
    <w:rsid w:val="00C525C0"/>
    <w:rsid w:val="00C53FE2"/>
    <w:rsid w:val="00C5456D"/>
    <w:rsid w:val="00C54A0C"/>
    <w:rsid w:val="00C55C91"/>
    <w:rsid w:val="00C57C0F"/>
    <w:rsid w:val="00C610C3"/>
    <w:rsid w:val="00C61BB6"/>
    <w:rsid w:val="00C63363"/>
    <w:rsid w:val="00C63DEC"/>
    <w:rsid w:val="00C646EA"/>
    <w:rsid w:val="00C65A3B"/>
    <w:rsid w:val="00C668E1"/>
    <w:rsid w:val="00C67945"/>
    <w:rsid w:val="00C70402"/>
    <w:rsid w:val="00C70894"/>
    <w:rsid w:val="00C711E9"/>
    <w:rsid w:val="00C7145E"/>
    <w:rsid w:val="00C71561"/>
    <w:rsid w:val="00C71804"/>
    <w:rsid w:val="00C7263D"/>
    <w:rsid w:val="00C749DC"/>
    <w:rsid w:val="00C74C89"/>
    <w:rsid w:val="00C764A7"/>
    <w:rsid w:val="00C82142"/>
    <w:rsid w:val="00C8338A"/>
    <w:rsid w:val="00C83AB0"/>
    <w:rsid w:val="00C83D07"/>
    <w:rsid w:val="00C857A5"/>
    <w:rsid w:val="00C864E2"/>
    <w:rsid w:val="00C8710C"/>
    <w:rsid w:val="00C8713B"/>
    <w:rsid w:val="00C875F5"/>
    <w:rsid w:val="00C876F4"/>
    <w:rsid w:val="00C9018A"/>
    <w:rsid w:val="00C90201"/>
    <w:rsid w:val="00C90BB5"/>
    <w:rsid w:val="00C91165"/>
    <w:rsid w:val="00C91625"/>
    <w:rsid w:val="00C92733"/>
    <w:rsid w:val="00C92904"/>
    <w:rsid w:val="00C92E1E"/>
    <w:rsid w:val="00C92E6D"/>
    <w:rsid w:val="00C9420A"/>
    <w:rsid w:val="00C947CF"/>
    <w:rsid w:val="00C951DE"/>
    <w:rsid w:val="00C95BB7"/>
    <w:rsid w:val="00C96DB6"/>
    <w:rsid w:val="00CA0072"/>
    <w:rsid w:val="00CA04CC"/>
    <w:rsid w:val="00CA27D8"/>
    <w:rsid w:val="00CA3B8C"/>
    <w:rsid w:val="00CA3E32"/>
    <w:rsid w:val="00CA5944"/>
    <w:rsid w:val="00CA7019"/>
    <w:rsid w:val="00CB06E6"/>
    <w:rsid w:val="00CB1150"/>
    <w:rsid w:val="00CB1A28"/>
    <w:rsid w:val="00CB28BD"/>
    <w:rsid w:val="00CB3301"/>
    <w:rsid w:val="00CB338A"/>
    <w:rsid w:val="00CB4307"/>
    <w:rsid w:val="00CB4EDE"/>
    <w:rsid w:val="00CB5CD6"/>
    <w:rsid w:val="00CB5E24"/>
    <w:rsid w:val="00CB64D2"/>
    <w:rsid w:val="00CB72AF"/>
    <w:rsid w:val="00CB7600"/>
    <w:rsid w:val="00CB77A7"/>
    <w:rsid w:val="00CC0311"/>
    <w:rsid w:val="00CC0F39"/>
    <w:rsid w:val="00CC1C0E"/>
    <w:rsid w:val="00CC2EBD"/>
    <w:rsid w:val="00CC2F2A"/>
    <w:rsid w:val="00CC40EF"/>
    <w:rsid w:val="00CC4532"/>
    <w:rsid w:val="00CC5785"/>
    <w:rsid w:val="00CC5E5D"/>
    <w:rsid w:val="00CC783E"/>
    <w:rsid w:val="00CD3691"/>
    <w:rsid w:val="00CD3B6C"/>
    <w:rsid w:val="00CD3B92"/>
    <w:rsid w:val="00CD4205"/>
    <w:rsid w:val="00CD54AC"/>
    <w:rsid w:val="00CD72EE"/>
    <w:rsid w:val="00CD79DA"/>
    <w:rsid w:val="00CD7B71"/>
    <w:rsid w:val="00CE2711"/>
    <w:rsid w:val="00CE2AAD"/>
    <w:rsid w:val="00CE2ECF"/>
    <w:rsid w:val="00CE3402"/>
    <w:rsid w:val="00CE3BA8"/>
    <w:rsid w:val="00CE5B8F"/>
    <w:rsid w:val="00CE6D6A"/>
    <w:rsid w:val="00CE73C3"/>
    <w:rsid w:val="00CE7A11"/>
    <w:rsid w:val="00CF0DEE"/>
    <w:rsid w:val="00CF2CAF"/>
    <w:rsid w:val="00CF2E98"/>
    <w:rsid w:val="00CF3CE8"/>
    <w:rsid w:val="00CF3E8B"/>
    <w:rsid w:val="00CF40C3"/>
    <w:rsid w:val="00CF45A2"/>
    <w:rsid w:val="00CF4E0C"/>
    <w:rsid w:val="00CF56F8"/>
    <w:rsid w:val="00CF5FE0"/>
    <w:rsid w:val="00CF6498"/>
    <w:rsid w:val="00CF6CFB"/>
    <w:rsid w:val="00CF7B5A"/>
    <w:rsid w:val="00CF7BB5"/>
    <w:rsid w:val="00D004BE"/>
    <w:rsid w:val="00D01703"/>
    <w:rsid w:val="00D01AEB"/>
    <w:rsid w:val="00D02190"/>
    <w:rsid w:val="00D03D4F"/>
    <w:rsid w:val="00D03EB1"/>
    <w:rsid w:val="00D05F64"/>
    <w:rsid w:val="00D07818"/>
    <w:rsid w:val="00D07DD3"/>
    <w:rsid w:val="00D10776"/>
    <w:rsid w:val="00D11649"/>
    <w:rsid w:val="00D11909"/>
    <w:rsid w:val="00D129A0"/>
    <w:rsid w:val="00D1338D"/>
    <w:rsid w:val="00D13C83"/>
    <w:rsid w:val="00D13D59"/>
    <w:rsid w:val="00D14468"/>
    <w:rsid w:val="00D1533C"/>
    <w:rsid w:val="00D1704E"/>
    <w:rsid w:val="00D17A41"/>
    <w:rsid w:val="00D17DC0"/>
    <w:rsid w:val="00D17EFE"/>
    <w:rsid w:val="00D200FA"/>
    <w:rsid w:val="00D20698"/>
    <w:rsid w:val="00D20C73"/>
    <w:rsid w:val="00D20E4A"/>
    <w:rsid w:val="00D21681"/>
    <w:rsid w:val="00D21D03"/>
    <w:rsid w:val="00D21E18"/>
    <w:rsid w:val="00D230F4"/>
    <w:rsid w:val="00D23B01"/>
    <w:rsid w:val="00D23D25"/>
    <w:rsid w:val="00D253A4"/>
    <w:rsid w:val="00D25CF5"/>
    <w:rsid w:val="00D27D54"/>
    <w:rsid w:val="00D27FBB"/>
    <w:rsid w:val="00D30122"/>
    <w:rsid w:val="00D308C4"/>
    <w:rsid w:val="00D31839"/>
    <w:rsid w:val="00D33174"/>
    <w:rsid w:val="00D34CAE"/>
    <w:rsid w:val="00D34E64"/>
    <w:rsid w:val="00D36799"/>
    <w:rsid w:val="00D37602"/>
    <w:rsid w:val="00D37971"/>
    <w:rsid w:val="00D40B60"/>
    <w:rsid w:val="00D41E2D"/>
    <w:rsid w:val="00D4263F"/>
    <w:rsid w:val="00D444B9"/>
    <w:rsid w:val="00D45636"/>
    <w:rsid w:val="00D45A1D"/>
    <w:rsid w:val="00D466FC"/>
    <w:rsid w:val="00D5088D"/>
    <w:rsid w:val="00D53AC7"/>
    <w:rsid w:val="00D549D7"/>
    <w:rsid w:val="00D55754"/>
    <w:rsid w:val="00D60B4F"/>
    <w:rsid w:val="00D61077"/>
    <w:rsid w:val="00D612DA"/>
    <w:rsid w:val="00D617AA"/>
    <w:rsid w:val="00D61C08"/>
    <w:rsid w:val="00D62E64"/>
    <w:rsid w:val="00D62FD3"/>
    <w:rsid w:val="00D6345E"/>
    <w:rsid w:val="00D63D19"/>
    <w:rsid w:val="00D64986"/>
    <w:rsid w:val="00D6595C"/>
    <w:rsid w:val="00D6611F"/>
    <w:rsid w:val="00D6639A"/>
    <w:rsid w:val="00D6667D"/>
    <w:rsid w:val="00D67719"/>
    <w:rsid w:val="00D67A1A"/>
    <w:rsid w:val="00D67AB4"/>
    <w:rsid w:val="00D67D9D"/>
    <w:rsid w:val="00D70DF1"/>
    <w:rsid w:val="00D72635"/>
    <w:rsid w:val="00D72F92"/>
    <w:rsid w:val="00D7320E"/>
    <w:rsid w:val="00D73D1D"/>
    <w:rsid w:val="00D7412F"/>
    <w:rsid w:val="00D75574"/>
    <w:rsid w:val="00D76044"/>
    <w:rsid w:val="00D76DEB"/>
    <w:rsid w:val="00D76E99"/>
    <w:rsid w:val="00D774F9"/>
    <w:rsid w:val="00D80149"/>
    <w:rsid w:val="00D80447"/>
    <w:rsid w:val="00D808BF"/>
    <w:rsid w:val="00D83CA2"/>
    <w:rsid w:val="00D84505"/>
    <w:rsid w:val="00D84AC3"/>
    <w:rsid w:val="00D84E3F"/>
    <w:rsid w:val="00D866F5"/>
    <w:rsid w:val="00D86CDB"/>
    <w:rsid w:val="00D87153"/>
    <w:rsid w:val="00D874AD"/>
    <w:rsid w:val="00D87F87"/>
    <w:rsid w:val="00D906EF"/>
    <w:rsid w:val="00D92318"/>
    <w:rsid w:val="00D925E5"/>
    <w:rsid w:val="00D92832"/>
    <w:rsid w:val="00D93342"/>
    <w:rsid w:val="00D9334D"/>
    <w:rsid w:val="00D94784"/>
    <w:rsid w:val="00D94799"/>
    <w:rsid w:val="00D94997"/>
    <w:rsid w:val="00D96DFC"/>
    <w:rsid w:val="00DA095A"/>
    <w:rsid w:val="00DA150B"/>
    <w:rsid w:val="00DA30EE"/>
    <w:rsid w:val="00DA358F"/>
    <w:rsid w:val="00DA3CB2"/>
    <w:rsid w:val="00DA4654"/>
    <w:rsid w:val="00DA49AE"/>
    <w:rsid w:val="00DA542F"/>
    <w:rsid w:val="00DA5C7B"/>
    <w:rsid w:val="00DA63E5"/>
    <w:rsid w:val="00DA66C4"/>
    <w:rsid w:val="00DA697E"/>
    <w:rsid w:val="00DA6AB1"/>
    <w:rsid w:val="00DA7B32"/>
    <w:rsid w:val="00DB0E4B"/>
    <w:rsid w:val="00DB314D"/>
    <w:rsid w:val="00DB396E"/>
    <w:rsid w:val="00DB3F2F"/>
    <w:rsid w:val="00DB5A5A"/>
    <w:rsid w:val="00DB5FCF"/>
    <w:rsid w:val="00DB6BB7"/>
    <w:rsid w:val="00DB7232"/>
    <w:rsid w:val="00DB7FD1"/>
    <w:rsid w:val="00DC3554"/>
    <w:rsid w:val="00DC3712"/>
    <w:rsid w:val="00DC378A"/>
    <w:rsid w:val="00DC3C40"/>
    <w:rsid w:val="00DC3D15"/>
    <w:rsid w:val="00DC6377"/>
    <w:rsid w:val="00DC79A1"/>
    <w:rsid w:val="00DC7A95"/>
    <w:rsid w:val="00DC7BA2"/>
    <w:rsid w:val="00DD0BCF"/>
    <w:rsid w:val="00DD1E27"/>
    <w:rsid w:val="00DD2859"/>
    <w:rsid w:val="00DD2C46"/>
    <w:rsid w:val="00DD2C94"/>
    <w:rsid w:val="00DD32D1"/>
    <w:rsid w:val="00DD4603"/>
    <w:rsid w:val="00DD5DA2"/>
    <w:rsid w:val="00DD6692"/>
    <w:rsid w:val="00DD6E5D"/>
    <w:rsid w:val="00DD7525"/>
    <w:rsid w:val="00DE0147"/>
    <w:rsid w:val="00DE4C25"/>
    <w:rsid w:val="00DE67B2"/>
    <w:rsid w:val="00DE6D15"/>
    <w:rsid w:val="00DE7081"/>
    <w:rsid w:val="00DE7B5F"/>
    <w:rsid w:val="00DE7F47"/>
    <w:rsid w:val="00DF0596"/>
    <w:rsid w:val="00DF2620"/>
    <w:rsid w:val="00DF2EE5"/>
    <w:rsid w:val="00DF3850"/>
    <w:rsid w:val="00DF4377"/>
    <w:rsid w:val="00DF5873"/>
    <w:rsid w:val="00DF786E"/>
    <w:rsid w:val="00E0067E"/>
    <w:rsid w:val="00E0162E"/>
    <w:rsid w:val="00E01FD2"/>
    <w:rsid w:val="00E024F5"/>
    <w:rsid w:val="00E0272B"/>
    <w:rsid w:val="00E02ADD"/>
    <w:rsid w:val="00E02F09"/>
    <w:rsid w:val="00E03DF4"/>
    <w:rsid w:val="00E04237"/>
    <w:rsid w:val="00E046E5"/>
    <w:rsid w:val="00E04813"/>
    <w:rsid w:val="00E05CCA"/>
    <w:rsid w:val="00E05DB8"/>
    <w:rsid w:val="00E062B0"/>
    <w:rsid w:val="00E07937"/>
    <w:rsid w:val="00E11CC9"/>
    <w:rsid w:val="00E128EA"/>
    <w:rsid w:val="00E13A34"/>
    <w:rsid w:val="00E13C00"/>
    <w:rsid w:val="00E13E11"/>
    <w:rsid w:val="00E14874"/>
    <w:rsid w:val="00E14CAF"/>
    <w:rsid w:val="00E14E01"/>
    <w:rsid w:val="00E15566"/>
    <w:rsid w:val="00E16CCF"/>
    <w:rsid w:val="00E17D33"/>
    <w:rsid w:val="00E200C8"/>
    <w:rsid w:val="00E205AD"/>
    <w:rsid w:val="00E21158"/>
    <w:rsid w:val="00E22A80"/>
    <w:rsid w:val="00E23DAD"/>
    <w:rsid w:val="00E25B9F"/>
    <w:rsid w:val="00E26113"/>
    <w:rsid w:val="00E26A92"/>
    <w:rsid w:val="00E279A4"/>
    <w:rsid w:val="00E30373"/>
    <w:rsid w:val="00E3088A"/>
    <w:rsid w:val="00E31722"/>
    <w:rsid w:val="00E33076"/>
    <w:rsid w:val="00E349D4"/>
    <w:rsid w:val="00E3530C"/>
    <w:rsid w:val="00E3573B"/>
    <w:rsid w:val="00E36CB5"/>
    <w:rsid w:val="00E37B61"/>
    <w:rsid w:val="00E43106"/>
    <w:rsid w:val="00E4450D"/>
    <w:rsid w:val="00E44724"/>
    <w:rsid w:val="00E47373"/>
    <w:rsid w:val="00E505E0"/>
    <w:rsid w:val="00E50CE5"/>
    <w:rsid w:val="00E510CE"/>
    <w:rsid w:val="00E51C93"/>
    <w:rsid w:val="00E52BAB"/>
    <w:rsid w:val="00E53AB6"/>
    <w:rsid w:val="00E53DE7"/>
    <w:rsid w:val="00E54758"/>
    <w:rsid w:val="00E55471"/>
    <w:rsid w:val="00E5622D"/>
    <w:rsid w:val="00E567EE"/>
    <w:rsid w:val="00E571E4"/>
    <w:rsid w:val="00E60A46"/>
    <w:rsid w:val="00E61C89"/>
    <w:rsid w:val="00E61D19"/>
    <w:rsid w:val="00E62153"/>
    <w:rsid w:val="00E623DA"/>
    <w:rsid w:val="00E624FF"/>
    <w:rsid w:val="00E62552"/>
    <w:rsid w:val="00E625B1"/>
    <w:rsid w:val="00E62693"/>
    <w:rsid w:val="00E6281A"/>
    <w:rsid w:val="00E63BE5"/>
    <w:rsid w:val="00E64E4A"/>
    <w:rsid w:val="00E65A45"/>
    <w:rsid w:val="00E6767E"/>
    <w:rsid w:val="00E678B7"/>
    <w:rsid w:val="00E67A76"/>
    <w:rsid w:val="00E67F9A"/>
    <w:rsid w:val="00E70234"/>
    <w:rsid w:val="00E7039C"/>
    <w:rsid w:val="00E71A3C"/>
    <w:rsid w:val="00E72EFA"/>
    <w:rsid w:val="00E73481"/>
    <w:rsid w:val="00E738F2"/>
    <w:rsid w:val="00E73F90"/>
    <w:rsid w:val="00E752AB"/>
    <w:rsid w:val="00E778AE"/>
    <w:rsid w:val="00E778F4"/>
    <w:rsid w:val="00E80FD9"/>
    <w:rsid w:val="00E82E92"/>
    <w:rsid w:val="00E85D7B"/>
    <w:rsid w:val="00E861E5"/>
    <w:rsid w:val="00E8631B"/>
    <w:rsid w:val="00E86603"/>
    <w:rsid w:val="00E9069B"/>
    <w:rsid w:val="00E90800"/>
    <w:rsid w:val="00E90DF3"/>
    <w:rsid w:val="00E919AE"/>
    <w:rsid w:val="00E92604"/>
    <w:rsid w:val="00E9261A"/>
    <w:rsid w:val="00E92E6C"/>
    <w:rsid w:val="00E93104"/>
    <w:rsid w:val="00E9334D"/>
    <w:rsid w:val="00E9363D"/>
    <w:rsid w:val="00E93E66"/>
    <w:rsid w:val="00E940C0"/>
    <w:rsid w:val="00E9503F"/>
    <w:rsid w:val="00E950AA"/>
    <w:rsid w:val="00E9585C"/>
    <w:rsid w:val="00E9728B"/>
    <w:rsid w:val="00EA0ADD"/>
    <w:rsid w:val="00EA159F"/>
    <w:rsid w:val="00EA1853"/>
    <w:rsid w:val="00EA25A5"/>
    <w:rsid w:val="00EA5398"/>
    <w:rsid w:val="00EA55DC"/>
    <w:rsid w:val="00EA5B42"/>
    <w:rsid w:val="00EA5C69"/>
    <w:rsid w:val="00EA5CA7"/>
    <w:rsid w:val="00EA5E61"/>
    <w:rsid w:val="00EA60FF"/>
    <w:rsid w:val="00EA6DD7"/>
    <w:rsid w:val="00EA7297"/>
    <w:rsid w:val="00EB1748"/>
    <w:rsid w:val="00EB21F5"/>
    <w:rsid w:val="00EB22F5"/>
    <w:rsid w:val="00EB27E3"/>
    <w:rsid w:val="00EB2EA0"/>
    <w:rsid w:val="00EB3DDF"/>
    <w:rsid w:val="00EB47C2"/>
    <w:rsid w:val="00EB4CA2"/>
    <w:rsid w:val="00EB56C6"/>
    <w:rsid w:val="00EB7F79"/>
    <w:rsid w:val="00EC10F5"/>
    <w:rsid w:val="00EC1BED"/>
    <w:rsid w:val="00EC2F3F"/>
    <w:rsid w:val="00EC2F93"/>
    <w:rsid w:val="00EC3574"/>
    <w:rsid w:val="00EC370C"/>
    <w:rsid w:val="00EC3F6A"/>
    <w:rsid w:val="00EC40A8"/>
    <w:rsid w:val="00EC4F74"/>
    <w:rsid w:val="00EC5B5D"/>
    <w:rsid w:val="00EC6283"/>
    <w:rsid w:val="00EC7A74"/>
    <w:rsid w:val="00ED0D17"/>
    <w:rsid w:val="00ED0EC2"/>
    <w:rsid w:val="00ED1DD8"/>
    <w:rsid w:val="00ED22A2"/>
    <w:rsid w:val="00ED29E0"/>
    <w:rsid w:val="00ED79DE"/>
    <w:rsid w:val="00ED7F20"/>
    <w:rsid w:val="00EE1BBE"/>
    <w:rsid w:val="00EE336B"/>
    <w:rsid w:val="00EE3B90"/>
    <w:rsid w:val="00EE5890"/>
    <w:rsid w:val="00EE6AE9"/>
    <w:rsid w:val="00EE6EB5"/>
    <w:rsid w:val="00EF002A"/>
    <w:rsid w:val="00EF06BE"/>
    <w:rsid w:val="00EF1600"/>
    <w:rsid w:val="00EF1BAD"/>
    <w:rsid w:val="00EF2419"/>
    <w:rsid w:val="00EF2E7E"/>
    <w:rsid w:val="00EF2F31"/>
    <w:rsid w:val="00EF37AF"/>
    <w:rsid w:val="00EF4018"/>
    <w:rsid w:val="00EF46D6"/>
    <w:rsid w:val="00EF4A09"/>
    <w:rsid w:val="00EF4B60"/>
    <w:rsid w:val="00EF5808"/>
    <w:rsid w:val="00EF67E9"/>
    <w:rsid w:val="00EF6E2F"/>
    <w:rsid w:val="00EF6EBE"/>
    <w:rsid w:val="00EF757C"/>
    <w:rsid w:val="00EF789E"/>
    <w:rsid w:val="00F00FA8"/>
    <w:rsid w:val="00F017BB"/>
    <w:rsid w:val="00F01A5C"/>
    <w:rsid w:val="00F03754"/>
    <w:rsid w:val="00F03A7F"/>
    <w:rsid w:val="00F05740"/>
    <w:rsid w:val="00F05CE3"/>
    <w:rsid w:val="00F05D9E"/>
    <w:rsid w:val="00F06E19"/>
    <w:rsid w:val="00F07E0A"/>
    <w:rsid w:val="00F1032A"/>
    <w:rsid w:val="00F10AC6"/>
    <w:rsid w:val="00F10BE4"/>
    <w:rsid w:val="00F12278"/>
    <w:rsid w:val="00F1338F"/>
    <w:rsid w:val="00F13BD8"/>
    <w:rsid w:val="00F1486A"/>
    <w:rsid w:val="00F152B5"/>
    <w:rsid w:val="00F1566B"/>
    <w:rsid w:val="00F16393"/>
    <w:rsid w:val="00F16B91"/>
    <w:rsid w:val="00F20C8B"/>
    <w:rsid w:val="00F21317"/>
    <w:rsid w:val="00F21618"/>
    <w:rsid w:val="00F21925"/>
    <w:rsid w:val="00F24889"/>
    <w:rsid w:val="00F249B5"/>
    <w:rsid w:val="00F24BE7"/>
    <w:rsid w:val="00F2582C"/>
    <w:rsid w:val="00F269CA"/>
    <w:rsid w:val="00F314EC"/>
    <w:rsid w:val="00F31BE6"/>
    <w:rsid w:val="00F32000"/>
    <w:rsid w:val="00F320C7"/>
    <w:rsid w:val="00F32304"/>
    <w:rsid w:val="00F3272C"/>
    <w:rsid w:val="00F334BD"/>
    <w:rsid w:val="00F337A3"/>
    <w:rsid w:val="00F33BC9"/>
    <w:rsid w:val="00F33C83"/>
    <w:rsid w:val="00F3621E"/>
    <w:rsid w:val="00F3720D"/>
    <w:rsid w:val="00F37C40"/>
    <w:rsid w:val="00F37FB5"/>
    <w:rsid w:val="00F4011C"/>
    <w:rsid w:val="00F4050C"/>
    <w:rsid w:val="00F40BB9"/>
    <w:rsid w:val="00F4106B"/>
    <w:rsid w:val="00F43552"/>
    <w:rsid w:val="00F43899"/>
    <w:rsid w:val="00F461A1"/>
    <w:rsid w:val="00F46B43"/>
    <w:rsid w:val="00F46BB9"/>
    <w:rsid w:val="00F50AAA"/>
    <w:rsid w:val="00F518C4"/>
    <w:rsid w:val="00F520C0"/>
    <w:rsid w:val="00F52966"/>
    <w:rsid w:val="00F52A50"/>
    <w:rsid w:val="00F52BC4"/>
    <w:rsid w:val="00F539F6"/>
    <w:rsid w:val="00F55175"/>
    <w:rsid w:val="00F60339"/>
    <w:rsid w:val="00F60974"/>
    <w:rsid w:val="00F60E39"/>
    <w:rsid w:val="00F61192"/>
    <w:rsid w:val="00F634C3"/>
    <w:rsid w:val="00F637B3"/>
    <w:rsid w:val="00F63C5D"/>
    <w:rsid w:val="00F6747F"/>
    <w:rsid w:val="00F70963"/>
    <w:rsid w:val="00F70A10"/>
    <w:rsid w:val="00F70DAE"/>
    <w:rsid w:val="00F70F34"/>
    <w:rsid w:val="00F71116"/>
    <w:rsid w:val="00F720F1"/>
    <w:rsid w:val="00F73104"/>
    <w:rsid w:val="00F7376D"/>
    <w:rsid w:val="00F74DB2"/>
    <w:rsid w:val="00F75EE8"/>
    <w:rsid w:val="00F76DFD"/>
    <w:rsid w:val="00F80040"/>
    <w:rsid w:val="00F8120C"/>
    <w:rsid w:val="00F814A9"/>
    <w:rsid w:val="00F81E22"/>
    <w:rsid w:val="00F82AB1"/>
    <w:rsid w:val="00F82EE0"/>
    <w:rsid w:val="00F85A39"/>
    <w:rsid w:val="00F86118"/>
    <w:rsid w:val="00F86152"/>
    <w:rsid w:val="00F861BF"/>
    <w:rsid w:val="00F86B9F"/>
    <w:rsid w:val="00F87AD2"/>
    <w:rsid w:val="00F901A2"/>
    <w:rsid w:val="00F909DD"/>
    <w:rsid w:val="00F91140"/>
    <w:rsid w:val="00F91BF1"/>
    <w:rsid w:val="00F938BB"/>
    <w:rsid w:val="00F93E3C"/>
    <w:rsid w:val="00F94A7D"/>
    <w:rsid w:val="00F95089"/>
    <w:rsid w:val="00F954E7"/>
    <w:rsid w:val="00F9578C"/>
    <w:rsid w:val="00F965C7"/>
    <w:rsid w:val="00F967F9"/>
    <w:rsid w:val="00F96C66"/>
    <w:rsid w:val="00F97617"/>
    <w:rsid w:val="00FA078D"/>
    <w:rsid w:val="00FA1219"/>
    <w:rsid w:val="00FA1261"/>
    <w:rsid w:val="00FA13B2"/>
    <w:rsid w:val="00FA1AF5"/>
    <w:rsid w:val="00FA1DC3"/>
    <w:rsid w:val="00FA379E"/>
    <w:rsid w:val="00FA4C16"/>
    <w:rsid w:val="00FA52B8"/>
    <w:rsid w:val="00FA53DA"/>
    <w:rsid w:val="00FA5A5F"/>
    <w:rsid w:val="00FA6892"/>
    <w:rsid w:val="00FA6B38"/>
    <w:rsid w:val="00FA7522"/>
    <w:rsid w:val="00FA7A2F"/>
    <w:rsid w:val="00FA7D03"/>
    <w:rsid w:val="00FB00E8"/>
    <w:rsid w:val="00FB05F8"/>
    <w:rsid w:val="00FB08A6"/>
    <w:rsid w:val="00FB09CD"/>
    <w:rsid w:val="00FB200D"/>
    <w:rsid w:val="00FB2B94"/>
    <w:rsid w:val="00FB2D5D"/>
    <w:rsid w:val="00FB2D7C"/>
    <w:rsid w:val="00FB3106"/>
    <w:rsid w:val="00FB4698"/>
    <w:rsid w:val="00FB48C5"/>
    <w:rsid w:val="00FB73D2"/>
    <w:rsid w:val="00FB76D8"/>
    <w:rsid w:val="00FC0214"/>
    <w:rsid w:val="00FC1D4A"/>
    <w:rsid w:val="00FC212D"/>
    <w:rsid w:val="00FC25D3"/>
    <w:rsid w:val="00FC4807"/>
    <w:rsid w:val="00FC4B31"/>
    <w:rsid w:val="00FC5287"/>
    <w:rsid w:val="00FC54C6"/>
    <w:rsid w:val="00FC741E"/>
    <w:rsid w:val="00FD08F9"/>
    <w:rsid w:val="00FD0C7E"/>
    <w:rsid w:val="00FD2BE2"/>
    <w:rsid w:val="00FD39CD"/>
    <w:rsid w:val="00FD3C38"/>
    <w:rsid w:val="00FD43B7"/>
    <w:rsid w:val="00FD5665"/>
    <w:rsid w:val="00FD5833"/>
    <w:rsid w:val="00FD5C2A"/>
    <w:rsid w:val="00FD6EDC"/>
    <w:rsid w:val="00FD70D0"/>
    <w:rsid w:val="00FD735E"/>
    <w:rsid w:val="00FE0740"/>
    <w:rsid w:val="00FE1937"/>
    <w:rsid w:val="00FE469B"/>
    <w:rsid w:val="00FE4A3B"/>
    <w:rsid w:val="00FE73DA"/>
    <w:rsid w:val="00FE77FA"/>
    <w:rsid w:val="00FF0F90"/>
    <w:rsid w:val="00FF30DD"/>
    <w:rsid w:val="00FF3A02"/>
    <w:rsid w:val="00FF3F14"/>
    <w:rsid w:val="00FF4A28"/>
    <w:rsid w:val="00FF4ED6"/>
    <w:rsid w:val="00FF62C6"/>
    <w:rsid w:val="00FF6B61"/>
    <w:rsid w:val="00FF6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277BF"/>
  <w15:docId w15:val="{A7C0E2B1-1269-4A51-8C6E-7341CF8E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F7A"/>
    <w:pPr>
      <w:tabs>
        <w:tab w:val="center" w:pos="4320"/>
        <w:tab w:val="right" w:pos="8640"/>
      </w:tabs>
    </w:pPr>
  </w:style>
  <w:style w:type="character" w:customStyle="1" w:styleId="HeaderChar">
    <w:name w:val="Header Char"/>
    <w:basedOn w:val="DefaultParagraphFont"/>
    <w:link w:val="Header"/>
    <w:uiPriority w:val="99"/>
    <w:rsid w:val="00A96F7A"/>
  </w:style>
  <w:style w:type="paragraph" w:styleId="Footer">
    <w:name w:val="footer"/>
    <w:basedOn w:val="Normal"/>
    <w:link w:val="FooterChar"/>
    <w:uiPriority w:val="99"/>
    <w:unhideWhenUsed/>
    <w:rsid w:val="00A96F7A"/>
    <w:pPr>
      <w:tabs>
        <w:tab w:val="center" w:pos="4320"/>
        <w:tab w:val="right" w:pos="8640"/>
      </w:tabs>
    </w:pPr>
  </w:style>
  <w:style w:type="character" w:customStyle="1" w:styleId="FooterChar">
    <w:name w:val="Footer Char"/>
    <w:basedOn w:val="DefaultParagraphFont"/>
    <w:link w:val="Footer"/>
    <w:uiPriority w:val="99"/>
    <w:rsid w:val="00A96F7A"/>
  </w:style>
  <w:style w:type="character" w:styleId="PlaceholderText">
    <w:name w:val="Placeholder Text"/>
    <w:basedOn w:val="DefaultParagraphFont"/>
    <w:uiPriority w:val="99"/>
    <w:semiHidden/>
    <w:rsid w:val="00F21618"/>
    <w:rPr>
      <w:color w:val="808080"/>
    </w:rPr>
  </w:style>
  <w:style w:type="paragraph" w:styleId="BalloonText">
    <w:name w:val="Balloon Text"/>
    <w:basedOn w:val="Normal"/>
    <w:link w:val="BalloonTextChar"/>
    <w:uiPriority w:val="99"/>
    <w:semiHidden/>
    <w:unhideWhenUsed/>
    <w:rsid w:val="008833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30D"/>
    <w:rPr>
      <w:rFonts w:ascii="Lucida Grande" w:hAnsi="Lucida Grande" w:cs="Lucida Grande"/>
      <w:sz w:val="18"/>
      <w:szCs w:val="18"/>
    </w:rPr>
  </w:style>
  <w:style w:type="paragraph" w:styleId="ListParagraph">
    <w:name w:val="List Paragraph"/>
    <w:basedOn w:val="Normal"/>
    <w:uiPriority w:val="34"/>
    <w:qFormat/>
    <w:rsid w:val="00901701"/>
    <w:pPr>
      <w:ind w:left="720"/>
      <w:contextualSpacing/>
    </w:pPr>
  </w:style>
  <w:style w:type="character" w:styleId="CommentReference">
    <w:name w:val="annotation reference"/>
    <w:basedOn w:val="DefaultParagraphFont"/>
    <w:uiPriority w:val="99"/>
    <w:semiHidden/>
    <w:unhideWhenUsed/>
    <w:rsid w:val="00DE7F47"/>
    <w:rPr>
      <w:sz w:val="18"/>
      <w:szCs w:val="18"/>
    </w:rPr>
  </w:style>
  <w:style w:type="paragraph" w:styleId="CommentText">
    <w:name w:val="annotation text"/>
    <w:basedOn w:val="Normal"/>
    <w:link w:val="CommentTextChar"/>
    <w:uiPriority w:val="99"/>
    <w:semiHidden/>
    <w:unhideWhenUsed/>
    <w:rsid w:val="00DE7F47"/>
  </w:style>
  <w:style w:type="character" w:customStyle="1" w:styleId="CommentTextChar">
    <w:name w:val="Comment Text Char"/>
    <w:basedOn w:val="DefaultParagraphFont"/>
    <w:link w:val="CommentText"/>
    <w:uiPriority w:val="99"/>
    <w:semiHidden/>
    <w:rsid w:val="00DE7F47"/>
  </w:style>
  <w:style w:type="paragraph" w:styleId="CommentSubject">
    <w:name w:val="annotation subject"/>
    <w:basedOn w:val="CommentText"/>
    <w:next w:val="CommentText"/>
    <w:link w:val="CommentSubjectChar"/>
    <w:uiPriority w:val="99"/>
    <w:semiHidden/>
    <w:unhideWhenUsed/>
    <w:rsid w:val="00DE7F47"/>
    <w:rPr>
      <w:b/>
      <w:bCs/>
      <w:sz w:val="20"/>
      <w:szCs w:val="20"/>
    </w:rPr>
  </w:style>
  <w:style w:type="character" w:customStyle="1" w:styleId="CommentSubjectChar">
    <w:name w:val="Comment Subject Char"/>
    <w:basedOn w:val="CommentTextChar"/>
    <w:link w:val="CommentSubject"/>
    <w:uiPriority w:val="99"/>
    <w:semiHidden/>
    <w:rsid w:val="00DE7F47"/>
    <w:rPr>
      <w:b/>
      <w:bCs/>
      <w:sz w:val="20"/>
      <w:szCs w:val="20"/>
    </w:rPr>
  </w:style>
  <w:style w:type="paragraph" w:styleId="Revision">
    <w:name w:val="Revision"/>
    <w:hidden/>
    <w:uiPriority w:val="99"/>
    <w:semiHidden/>
    <w:rsid w:val="000B72A1"/>
  </w:style>
  <w:style w:type="paragraph" w:customStyle="1" w:styleId="EndNoteBibliographyTitle">
    <w:name w:val="EndNote Bibliography Title"/>
    <w:basedOn w:val="Normal"/>
    <w:link w:val="EndNoteBibliographyTitleChar"/>
    <w:rsid w:val="005E07E2"/>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E07E2"/>
    <w:rPr>
      <w:rFonts w:ascii="Cambria" w:hAnsi="Cambria"/>
      <w:noProof/>
    </w:rPr>
  </w:style>
  <w:style w:type="paragraph" w:customStyle="1" w:styleId="EndNoteBibliography">
    <w:name w:val="EndNote Bibliography"/>
    <w:basedOn w:val="Normal"/>
    <w:link w:val="EndNoteBibliographyChar"/>
    <w:rsid w:val="005E07E2"/>
    <w:rPr>
      <w:rFonts w:ascii="Cambria" w:hAnsi="Cambria"/>
      <w:noProof/>
    </w:rPr>
  </w:style>
  <w:style w:type="character" w:customStyle="1" w:styleId="EndNoteBibliographyChar">
    <w:name w:val="EndNote Bibliography Char"/>
    <w:basedOn w:val="DefaultParagraphFont"/>
    <w:link w:val="EndNoteBibliography"/>
    <w:rsid w:val="005E07E2"/>
    <w:rPr>
      <w:rFonts w:ascii="Cambria" w:hAnsi="Cambria"/>
      <w:noProof/>
    </w:rPr>
  </w:style>
  <w:style w:type="character" w:styleId="Hyperlink">
    <w:name w:val="Hyperlink"/>
    <w:basedOn w:val="DefaultParagraphFont"/>
    <w:uiPriority w:val="99"/>
    <w:unhideWhenUsed/>
    <w:rsid w:val="005E07E2"/>
    <w:rPr>
      <w:color w:val="0000FF" w:themeColor="hyperlink"/>
      <w:u w:val="single"/>
    </w:rPr>
  </w:style>
  <w:style w:type="character" w:styleId="PageNumber">
    <w:name w:val="page number"/>
    <w:basedOn w:val="DefaultParagraphFont"/>
    <w:uiPriority w:val="99"/>
    <w:semiHidden/>
    <w:unhideWhenUsed/>
    <w:rsid w:val="00F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2648">
      <w:bodyDiv w:val="1"/>
      <w:marLeft w:val="0"/>
      <w:marRight w:val="0"/>
      <w:marTop w:val="0"/>
      <w:marBottom w:val="0"/>
      <w:divBdr>
        <w:top w:val="none" w:sz="0" w:space="0" w:color="auto"/>
        <w:left w:val="none" w:sz="0" w:space="0" w:color="auto"/>
        <w:bottom w:val="none" w:sz="0" w:space="0" w:color="auto"/>
        <w:right w:val="none" w:sz="0" w:space="0" w:color="auto"/>
      </w:divBdr>
      <w:divsChild>
        <w:div w:id="1061447336">
          <w:marLeft w:val="0"/>
          <w:marRight w:val="0"/>
          <w:marTop w:val="0"/>
          <w:marBottom w:val="0"/>
          <w:divBdr>
            <w:top w:val="none" w:sz="0" w:space="0" w:color="auto"/>
            <w:left w:val="none" w:sz="0" w:space="0" w:color="auto"/>
            <w:bottom w:val="none" w:sz="0" w:space="0" w:color="auto"/>
            <w:right w:val="none" w:sz="0" w:space="0" w:color="auto"/>
          </w:divBdr>
        </w:div>
        <w:div w:id="1362242251">
          <w:marLeft w:val="0"/>
          <w:marRight w:val="0"/>
          <w:marTop w:val="0"/>
          <w:marBottom w:val="0"/>
          <w:divBdr>
            <w:top w:val="none" w:sz="0" w:space="0" w:color="auto"/>
            <w:left w:val="none" w:sz="0" w:space="0" w:color="auto"/>
            <w:bottom w:val="none" w:sz="0" w:space="0" w:color="auto"/>
            <w:right w:val="none" w:sz="0" w:space="0" w:color="auto"/>
          </w:divBdr>
        </w:div>
        <w:div w:id="1341851105">
          <w:marLeft w:val="0"/>
          <w:marRight w:val="0"/>
          <w:marTop w:val="0"/>
          <w:marBottom w:val="0"/>
          <w:divBdr>
            <w:top w:val="none" w:sz="0" w:space="0" w:color="auto"/>
            <w:left w:val="none" w:sz="0" w:space="0" w:color="auto"/>
            <w:bottom w:val="none" w:sz="0" w:space="0" w:color="auto"/>
            <w:right w:val="none" w:sz="0" w:space="0" w:color="auto"/>
          </w:divBdr>
        </w:div>
        <w:div w:id="2142113427">
          <w:marLeft w:val="0"/>
          <w:marRight w:val="0"/>
          <w:marTop w:val="0"/>
          <w:marBottom w:val="0"/>
          <w:divBdr>
            <w:top w:val="none" w:sz="0" w:space="0" w:color="auto"/>
            <w:left w:val="none" w:sz="0" w:space="0" w:color="auto"/>
            <w:bottom w:val="none" w:sz="0" w:space="0" w:color="auto"/>
            <w:right w:val="none" w:sz="0" w:space="0" w:color="auto"/>
          </w:divBdr>
        </w:div>
        <w:div w:id="596444360">
          <w:marLeft w:val="0"/>
          <w:marRight w:val="0"/>
          <w:marTop w:val="0"/>
          <w:marBottom w:val="0"/>
          <w:divBdr>
            <w:top w:val="none" w:sz="0" w:space="0" w:color="auto"/>
            <w:left w:val="none" w:sz="0" w:space="0" w:color="auto"/>
            <w:bottom w:val="none" w:sz="0" w:space="0" w:color="auto"/>
            <w:right w:val="none" w:sz="0" w:space="0" w:color="auto"/>
          </w:divBdr>
        </w:div>
        <w:div w:id="2036147489">
          <w:marLeft w:val="0"/>
          <w:marRight w:val="0"/>
          <w:marTop w:val="0"/>
          <w:marBottom w:val="0"/>
          <w:divBdr>
            <w:top w:val="none" w:sz="0" w:space="0" w:color="auto"/>
            <w:left w:val="none" w:sz="0" w:space="0" w:color="auto"/>
            <w:bottom w:val="none" w:sz="0" w:space="0" w:color="auto"/>
            <w:right w:val="none" w:sz="0" w:space="0" w:color="auto"/>
          </w:divBdr>
        </w:div>
        <w:div w:id="1818380301">
          <w:marLeft w:val="0"/>
          <w:marRight w:val="0"/>
          <w:marTop w:val="0"/>
          <w:marBottom w:val="0"/>
          <w:divBdr>
            <w:top w:val="none" w:sz="0" w:space="0" w:color="auto"/>
            <w:left w:val="none" w:sz="0" w:space="0" w:color="auto"/>
            <w:bottom w:val="none" w:sz="0" w:space="0" w:color="auto"/>
            <w:right w:val="none" w:sz="0" w:space="0" w:color="auto"/>
          </w:divBdr>
        </w:div>
        <w:div w:id="689376534">
          <w:marLeft w:val="0"/>
          <w:marRight w:val="0"/>
          <w:marTop w:val="0"/>
          <w:marBottom w:val="0"/>
          <w:divBdr>
            <w:top w:val="none" w:sz="0" w:space="0" w:color="auto"/>
            <w:left w:val="none" w:sz="0" w:space="0" w:color="auto"/>
            <w:bottom w:val="none" w:sz="0" w:space="0" w:color="auto"/>
            <w:right w:val="none" w:sz="0" w:space="0" w:color="auto"/>
          </w:divBdr>
        </w:div>
        <w:div w:id="357000839">
          <w:marLeft w:val="0"/>
          <w:marRight w:val="0"/>
          <w:marTop w:val="0"/>
          <w:marBottom w:val="0"/>
          <w:divBdr>
            <w:top w:val="none" w:sz="0" w:space="0" w:color="auto"/>
            <w:left w:val="none" w:sz="0" w:space="0" w:color="auto"/>
            <w:bottom w:val="none" w:sz="0" w:space="0" w:color="auto"/>
            <w:right w:val="none" w:sz="0" w:space="0" w:color="auto"/>
          </w:divBdr>
        </w:div>
        <w:div w:id="1618290918">
          <w:marLeft w:val="0"/>
          <w:marRight w:val="0"/>
          <w:marTop w:val="0"/>
          <w:marBottom w:val="0"/>
          <w:divBdr>
            <w:top w:val="none" w:sz="0" w:space="0" w:color="auto"/>
            <w:left w:val="none" w:sz="0" w:space="0" w:color="auto"/>
            <w:bottom w:val="none" w:sz="0" w:space="0" w:color="auto"/>
            <w:right w:val="none" w:sz="0" w:space="0" w:color="auto"/>
          </w:divBdr>
        </w:div>
        <w:div w:id="18046770">
          <w:marLeft w:val="0"/>
          <w:marRight w:val="0"/>
          <w:marTop w:val="0"/>
          <w:marBottom w:val="0"/>
          <w:divBdr>
            <w:top w:val="none" w:sz="0" w:space="0" w:color="auto"/>
            <w:left w:val="none" w:sz="0" w:space="0" w:color="auto"/>
            <w:bottom w:val="none" w:sz="0" w:space="0" w:color="auto"/>
            <w:right w:val="none" w:sz="0" w:space="0" w:color="auto"/>
          </w:divBdr>
        </w:div>
        <w:div w:id="684094256">
          <w:marLeft w:val="0"/>
          <w:marRight w:val="0"/>
          <w:marTop w:val="0"/>
          <w:marBottom w:val="0"/>
          <w:divBdr>
            <w:top w:val="none" w:sz="0" w:space="0" w:color="auto"/>
            <w:left w:val="none" w:sz="0" w:space="0" w:color="auto"/>
            <w:bottom w:val="none" w:sz="0" w:space="0" w:color="auto"/>
            <w:right w:val="none" w:sz="0" w:space="0" w:color="auto"/>
          </w:divBdr>
        </w:div>
        <w:div w:id="297153104">
          <w:marLeft w:val="0"/>
          <w:marRight w:val="0"/>
          <w:marTop w:val="0"/>
          <w:marBottom w:val="0"/>
          <w:divBdr>
            <w:top w:val="none" w:sz="0" w:space="0" w:color="auto"/>
            <w:left w:val="none" w:sz="0" w:space="0" w:color="auto"/>
            <w:bottom w:val="none" w:sz="0" w:space="0" w:color="auto"/>
            <w:right w:val="none" w:sz="0" w:space="0" w:color="auto"/>
          </w:divBdr>
        </w:div>
        <w:div w:id="748890238">
          <w:marLeft w:val="0"/>
          <w:marRight w:val="0"/>
          <w:marTop w:val="0"/>
          <w:marBottom w:val="0"/>
          <w:divBdr>
            <w:top w:val="none" w:sz="0" w:space="0" w:color="auto"/>
            <w:left w:val="none" w:sz="0" w:space="0" w:color="auto"/>
            <w:bottom w:val="none" w:sz="0" w:space="0" w:color="auto"/>
            <w:right w:val="none" w:sz="0" w:space="0" w:color="auto"/>
          </w:divBdr>
        </w:div>
      </w:divsChild>
    </w:div>
    <w:div w:id="431820624">
      <w:bodyDiv w:val="1"/>
      <w:marLeft w:val="0"/>
      <w:marRight w:val="0"/>
      <w:marTop w:val="0"/>
      <w:marBottom w:val="0"/>
      <w:divBdr>
        <w:top w:val="none" w:sz="0" w:space="0" w:color="auto"/>
        <w:left w:val="none" w:sz="0" w:space="0" w:color="auto"/>
        <w:bottom w:val="none" w:sz="0" w:space="0" w:color="auto"/>
        <w:right w:val="none" w:sz="0" w:space="0" w:color="auto"/>
      </w:divBdr>
    </w:div>
    <w:div w:id="717507245">
      <w:bodyDiv w:val="1"/>
      <w:marLeft w:val="0"/>
      <w:marRight w:val="0"/>
      <w:marTop w:val="0"/>
      <w:marBottom w:val="0"/>
      <w:divBdr>
        <w:top w:val="none" w:sz="0" w:space="0" w:color="auto"/>
        <w:left w:val="none" w:sz="0" w:space="0" w:color="auto"/>
        <w:bottom w:val="none" w:sz="0" w:space="0" w:color="auto"/>
        <w:right w:val="none" w:sz="0" w:space="0" w:color="auto"/>
      </w:divBdr>
    </w:div>
    <w:div w:id="1047337618">
      <w:bodyDiv w:val="1"/>
      <w:marLeft w:val="0"/>
      <w:marRight w:val="0"/>
      <w:marTop w:val="0"/>
      <w:marBottom w:val="0"/>
      <w:divBdr>
        <w:top w:val="none" w:sz="0" w:space="0" w:color="auto"/>
        <w:left w:val="none" w:sz="0" w:space="0" w:color="auto"/>
        <w:bottom w:val="none" w:sz="0" w:space="0" w:color="auto"/>
        <w:right w:val="none" w:sz="0" w:space="0" w:color="auto"/>
      </w:divBdr>
      <w:divsChild>
        <w:div w:id="455759409">
          <w:marLeft w:val="0"/>
          <w:marRight w:val="0"/>
          <w:marTop w:val="0"/>
          <w:marBottom w:val="0"/>
          <w:divBdr>
            <w:top w:val="none" w:sz="0" w:space="0" w:color="auto"/>
            <w:left w:val="none" w:sz="0" w:space="0" w:color="auto"/>
            <w:bottom w:val="none" w:sz="0" w:space="0" w:color="auto"/>
            <w:right w:val="none" w:sz="0" w:space="0" w:color="auto"/>
          </w:divBdr>
        </w:div>
        <w:div w:id="909195740">
          <w:marLeft w:val="0"/>
          <w:marRight w:val="0"/>
          <w:marTop w:val="0"/>
          <w:marBottom w:val="0"/>
          <w:divBdr>
            <w:top w:val="none" w:sz="0" w:space="0" w:color="auto"/>
            <w:left w:val="none" w:sz="0" w:space="0" w:color="auto"/>
            <w:bottom w:val="none" w:sz="0" w:space="0" w:color="auto"/>
            <w:right w:val="none" w:sz="0" w:space="0" w:color="auto"/>
          </w:divBdr>
        </w:div>
        <w:div w:id="938679184">
          <w:marLeft w:val="0"/>
          <w:marRight w:val="0"/>
          <w:marTop w:val="0"/>
          <w:marBottom w:val="0"/>
          <w:divBdr>
            <w:top w:val="none" w:sz="0" w:space="0" w:color="auto"/>
            <w:left w:val="none" w:sz="0" w:space="0" w:color="auto"/>
            <w:bottom w:val="none" w:sz="0" w:space="0" w:color="auto"/>
            <w:right w:val="none" w:sz="0" w:space="0" w:color="auto"/>
          </w:divBdr>
        </w:div>
        <w:div w:id="1746955266">
          <w:marLeft w:val="0"/>
          <w:marRight w:val="0"/>
          <w:marTop w:val="0"/>
          <w:marBottom w:val="0"/>
          <w:divBdr>
            <w:top w:val="none" w:sz="0" w:space="0" w:color="auto"/>
            <w:left w:val="none" w:sz="0" w:space="0" w:color="auto"/>
            <w:bottom w:val="none" w:sz="0" w:space="0" w:color="auto"/>
            <w:right w:val="none" w:sz="0" w:space="0" w:color="auto"/>
          </w:divBdr>
        </w:div>
      </w:divsChild>
    </w:div>
    <w:div w:id="1450511048">
      <w:bodyDiv w:val="1"/>
      <w:marLeft w:val="0"/>
      <w:marRight w:val="0"/>
      <w:marTop w:val="0"/>
      <w:marBottom w:val="0"/>
      <w:divBdr>
        <w:top w:val="none" w:sz="0" w:space="0" w:color="auto"/>
        <w:left w:val="none" w:sz="0" w:space="0" w:color="auto"/>
        <w:bottom w:val="none" w:sz="0" w:space="0" w:color="auto"/>
        <w:right w:val="none" w:sz="0" w:space="0" w:color="auto"/>
      </w:divBdr>
    </w:div>
    <w:div w:id="1774281294">
      <w:bodyDiv w:val="1"/>
      <w:marLeft w:val="0"/>
      <w:marRight w:val="0"/>
      <w:marTop w:val="0"/>
      <w:marBottom w:val="0"/>
      <w:divBdr>
        <w:top w:val="none" w:sz="0" w:space="0" w:color="auto"/>
        <w:left w:val="none" w:sz="0" w:space="0" w:color="auto"/>
        <w:bottom w:val="none" w:sz="0" w:space="0" w:color="auto"/>
        <w:right w:val="none" w:sz="0" w:space="0" w:color="auto"/>
      </w:divBdr>
    </w:div>
    <w:div w:id="1954902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leninstitute.github.io/AllenSD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observatory.brain-map.org/visualcodi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B7271-C020-4B43-9EDC-B671A5CE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44</Pages>
  <Words>19514</Words>
  <Characters>111231</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130485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Han</dc:creator>
  <cp:keywords/>
  <dc:description/>
  <cp:lastModifiedBy>Shuting Han</cp:lastModifiedBy>
  <cp:revision>80</cp:revision>
  <cp:lastPrinted>2017-03-08T22:25:00Z</cp:lastPrinted>
  <dcterms:created xsi:type="dcterms:W3CDTF">2017-04-03T18:00:00Z</dcterms:created>
  <dcterms:modified xsi:type="dcterms:W3CDTF">2017-04-05T20:10:00Z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http://www.zotero.org/styles/neuron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http://csl.mendeley.com/styles/5196611/american-medical-association-no-url</vt:lpwstr>
  </property>
  <property fmtid="{D5CDD505-2E9C-101B-9397-08002B2CF9AE}" pid="7" name="Mendeley Recent Style Name 1_1">
    <vt:lpwstr>American Medical Association - Andante Han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6th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http://www.zotero.org/styles/neuron</vt:lpwstr>
  </property>
  <property fmtid="{D5CDD505-2E9C-101B-9397-08002B2CF9AE}" pid="21" name="Mendeley Recent Style Name 8_1">
    <vt:lpwstr>Neuron</vt:lpwstr>
  </property>
  <property fmtid="{D5CDD505-2E9C-101B-9397-08002B2CF9AE}" pid="22" name="Mendeley Recent Style Id 9_1">
    <vt:lpwstr>http://www.zotero.org/styles/springer-socpsych-brackets</vt:lpwstr>
  </property>
  <property fmtid="{D5CDD505-2E9C-101B-9397-08002B2CF9AE}" pid="23" name="Mendeley Recent Style Name 9_1">
    <vt:lpwstr>Springer SocPsych (numeric, brackets)</vt:lpwstr>
  </property>
  <property fmtid="{D5CDD505-2E9C-101B-9397-08002B2CF9AE}" pid="24" name="Mendeley Unique User Id_1">
    <vt:lpwstr>581293a9-097b-362b-a9d2-c563e56f52a1</vt:lpwstr>
  </property>
  <property fmtid="{D5CDD505-2E9C-101B-9397-08002B2CF9AE}" pid="25" name="Mendeley User Name_1">
    <vt:lpwstr>andante.han@gmail.com@www.mendeley.com</vt:lpwstr>
  </property>
</Properties>
</file>
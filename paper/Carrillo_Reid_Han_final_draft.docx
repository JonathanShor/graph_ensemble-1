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2B8BF7" w14:textId="24BD2BEE" w:rsidR="0025317E" w:rsidRPr="00044B3A" w:rsidRDefault="0025317E" w:rsidP="00044B3A">
      <w:pPr>
        <w:spacing w:line="480" w:lineRule="auto"/>
        <w:jc w:val="both"/>
        <w:rPr>
          <w:rFonts w:ascii="Arial" w:hAnsi="Arial" w:cs="Arial"/>
          <w:b/>
        </w:rPr>
      </w:pPr>
      <w:r w:rsidRPr="00044B3A">
        <w:rPr>
          <w:rFonts w:ascii="Arial" w:hAnsi="Arial" w:cs="Arial"/>
          <w:b/>
        </w:rPr>
        <w:t>Conditional Random Field</w:t>
      </w:r>
      <w:r w:rsidR="00247BCA" w:rsidRPr="00044B3A">
        <w:rPr>
          <w:rFonts w:ascii="Arial" w:hAnsi="Arial" w:cs="Arial"/>
          <w:b/>
        </w:rPr>
        <w:t>s</w:t>
      </w:r>
      <w:r w:rsidRPr="00044B3A">
        <w:rPr>
          <w:rFonts w:ascii="Arial" w:hAnsi="Arial" w:cs="Arial"/>
          <w:b/>
        </w:rPr>
        <w:t xml:space="preserve"> for </w:t>
      </w:r>
      <w:r w:rsidR="002F784A">
        <w:rPr>
          <w:rFonts w:ascii="Arial" w:hAnsi="Arial" w:cs="Arial"/>
          <w:b/>
        </w:rPr>
        <w:t>Single Cell Targeting</w:t>
      </w:r>
      <w:r w:rsidR="00247BCA" w:rsidRPr="00044B3A">
        <w:rPr>
          <w:rFonts w:ascii="Arial" w:hAnsi="Arial" w:cs="Arial"/>
          <w:b/>
        </w:rPr>
        <w:t xml:space="preserve"> of </w:t>
      </w:r>
      <w:r w:rsidR="006F1804">
        <w:rPr>
          <w:rFonts w:ascii="Arial" w:hAnsi="Arial" w:cs="Arial"/>
          <w:b/>
        </w:rPr>
        <w:t>Cortical</w:t>
      </w:r>
      <w:r w:rsidR="006F1804" w:rsidRPr="00044B3A">
        <w:rPr>
          <w:rFonts w:ascii="Arial" w:hAnsi="Arial" w:cs="Arial"/>
          <w:b/>
        </w:rPr>
        <w:t xml:space="preserve"> </w:t>
      </w:r>
      <w:r w:rsidRPr="00044B3A">
        <w:rPr>
          <w:rFonts w:ascii="Arial" w:hAnsi="Arial" w:cs="Arial"/>
          <w:b/>
        </w:rPr>
        <w:t>ensemble</w:t>
      </w:r>
      <w:r w:rsidR="002F784A">
        <w:rPr>
          <w:rFonts w:ascii="Arial" w:hAnsi="Arial" w:cs="Arial"/>
          <w:b/>
        </w:rPr>
        <w:t>s</w:t>
      </w:r>
    </w:p>
    <w:p w14:paraId="2AA769F4" w14:textId="7A6163E0" w:rsidR="009A329A" w:rsidRDefault="00044B3A" w:rsidP="009A329A">
      <w:pPr>
        <w:spacing w:line="480" w:lineRule="auto"/>
        <w:jc w:val="both"/>
        <w:rPr>
          <w:rFonts w:ascii="Arial" w:hAnsi="Arial" w:cs="Arial"/>
        </w:rPr>
      </w:pPr>
      <w:r>
        <w:rPr>
          <w:rFonts w:ascii="Arial" w:hAnsi="Arial" w:cs="Arial"/>
        </w:rPr>
        <w:t xml:space="preserve">Luis Carrillo-Reid, Shuting Han, Tony </w:t>
      </w:r>
      <w:proofErr w:type="spellStart"/>
      <w:r>
        <w:rPr>
          <w:rFonts w:ascii="Arial" w:hAnsi="Arial" w:cs="Arial"/>
        </w:rPr>
        <w:t>Jebara</w:t>
      </w:r>
      <w:proofErr w:type="spellEnd"/>
      <w:r>
        <w:rPr>
          <w:rFonts w:ascii="Arial" w:hAnsi="Arial" w:cs="Arial"/>
        </w:rPr>
        <w:t xml:space="preserve">, Rafael </w:t>
      </w:r>
      <w:proofErr w:type="spellStart"/>
      <w:r>
        <w:rPr>
          <w:rFonts w:ascii="Arial" w:hAnsi="Arial" w:cs="Arial"/>
        </w:rPr>
        <w:t>Yust</w:t>
      </w:r>
      <w:r w:rsidR="009A329A">
        <w:rPr>
          <w:rFonts w:ascii="Arial" w:hAnsi="Arial" w:cs="Arial"/>
        </w:rPr>
        <w:t>e</w:t>
      </w:r>
      <w:proofErr w:type="spellEnd"/>
    </w:p>
    <w:p w14:paraId="42706694" w14:textId="0A54BD65" w:rsidR="00DD0BCF" w:rsidRDefault="00DD0BCF" w:rsidP="00DD0BCF">
      <w:pPr>
        <w:spacing w:line="480" w:lineRule="auto"/>
        <w:jc w:val="both"/>
        <w:rPr>
          <w:rFonts w:ascii="Arial" w:hAnsi="Arial" w:cs="Arial"/>
        </w:rPr>
      </w:pPr>
      <w:proofErr w:type="spellStart"/>
      <w:r w:rsidRPr="00BB60B4">
        <w:rPr>
          <w:rFonts w:ascii="Arial" w:hAnsi="Arial" w:cs="Arial"/>
        </w:rPr>
        <w:t>Neurotechnology</w:t>
      </w:r>
      <w:proofErr w:type="spellEnd"/>
      <w:r w:rsidRPr="00BB60B4">
        <w:rPr>
          <w:rFonts w:ascii="Arial" w:hAnsi="Arial" w:cs="Arial"/>
        </w:rPr>
        <w:t xml:space="preserve"> Center, Depar</w:t>
      </w:r>
      <w:r w:rsidR="00576DCD">
        <w:rPr>
          <w:rFonts w:ascii="Arial" w:hAnsi="Arial" w:cs="Arial"/>
        </w:rPr>
        <w:t>tments of Biological Sciences,</w:t>
      </w:r>
      <w:r w:rsidRPr="00BB60B4">
        <w:rPr>
          <w:rFonts w:ascii="Arial" w:hAnsi="Arial" w:cs="Arial"/>
        </w:rPr>
        <w:t xml:space="preserve"> Neuroscience</w:t>
      </w:r>
      <w:r w:rsidR="00576DCD">
        <w:rPr>
          <w:rFonts w:ascii="Arial" w:hAnsi="Arial" w:cs="Arial"/>
        </w:rPr>
        <w:t xml:space="preserve"> and Computer Science</w:t>
      </w:r>
      <w:r w:rsidRPr="00BB60B4">
        <w:rPr>
          <w:rFonts w:ascii="Arial" w:hAnsi="Arial" w:cs="Arial"/>
        </w:rPr>
        <w:t>, Columbia University, New York, NY, 10027.</w:t>
      </w:r>
    </w:p>
    <w:p w14:paraId="22E11D11" w14:textId="77777777" w:rsidR="00576DCD" w:rsidRPr="00BB60B4" w:rsidRDefault="00576DCD" w:rsidP="00DD0BCF">
      <w:pPr>
        <w:spacing w:line="480" w:lineRule="auto"/>
        <w:jc w:val="both"/>
        <w:rPr>
          <w:rFonts w:ascii="Arial" w:hAnsi="Arial" w:cs="Arial"/>
        </w:rPr>
      </w:pPr>
    </w:p>
    <w:p w14:paraId="6722A7C0" w14:textId="4204318D" w:rsidR="00DD0BCF" w:rsidRPr="00BB60B4" w:rsidRDefault="00DD0BCF" w:rsidP="00DD0BCF">
      <w:pPr>
        <w:spacing w:line="480" w:lineRule="auto"/>
        <w:jc w:val="both"/>
        <w:rPr>
          <w:rFonts w:ascii="Arial" w:hAnsi="Arial" w:cs="Arial"/>
          <w:b/>
        </w:rPr>
      </w:pPr>
      <w:r w:rsidRPr="00BB60B4">
        <w:rPr>
          <w:rFonts w:ascii="Arial" w:hAnsi="Arial" w:cs="Arial"/>
          <w:b/>
        </w:rPr>
        <w:t>Corresponding author</w:t>
      </w:r>
      <w:r w:rsidR="0081619E">
        <w:rPr>
          <w:rFonts w:ascii="Arial" w:hAnsi="Arial" w:cs="Arial"/>
          <w:b/>
        </w:rPr>
        <w:t>s</w:t>
      </w:r>
      <w:r w:rsidRPr="00BB60B4">
        <w:rPr>
          <w:rFonts w:ascii="Arial" w:hAnsi="Arial" w:cs="Arial"/>
          <w:b/>
        </w:rPr>
        <w:t xml:space="preserve">: </w:t>
      </w:r>
    </w:p>
    <w:p w14:paraId="76A12FF7" w14:textId="105F1461" w:rsidR="0081619E" w:rsidRDefault="0081619E" w:rsidP="00DD0BCF">
      <w:pPr>
        <w:spacing w:line="480" w:lineRule="auto"/>
        <w:jc w:val="both"/>
        <w:rPr>
          <w:rFonts w:ascii="Arial" w:hAnsi="Arial" w:cs="Arial"/>
        </w:rPr>
      </w:pPr>
      <w:r>
        <w:rPr>
          <w:rFonts w:ascii="Arial" w:hAnsi="Arial" w:cs="Arial"/>
        </w:rPr>
        <w:t>Luis Carrillo-Reid. Ph.D. lc2998@columbia.edu</w:t>
      </w:r>
    </w:p>
    <w:p w14:paraId="378A5348" w14:textId="3C1FB8BC" w:rsidR="00DD0BCF" w:rsidRDefault="00DD0BCF" w:rsidP="00DD0BCF">
      <w:pPr>
        <w:spacing w:line="480" w:lineRule="auto"/>
        <w:jc w:val="both"/>
        <w:rPr>
          <w:rFonts w:ascii="Arial" w:hAnsi="Arial" w:cs="Arial"/>
        </w:rPr>
      </w:pPr>
      <w:r w:rsidRPr="00BB60B4">
        <w:rPr>
          <w:rFonts w:ascii="Arial" w:hAnsi="Arial" w:cs="Arial"/>
        </w:rPr>
        <w:t xml:space="preserve">Rafael </w:t>
      </w:r>
      <w:proofErr w:type="spellStart"/>
      <w:r w:rsidRPr="00BB60B4">
        <w:rPr>
          <w:rFonts w:ascii="Arial" w:hAnsi="Arial" w:cs="Arial"/>
        </w:rPr>
        <w:t>Yuste</w:t>
      </w:r>
      <w:proofErr w:type="spellEnd"/>
      <w:r w:rsidRPr="00BB60B4">
        <w:rPr>
          <w:rFonts w:ascii="Arial" w:hAnsi="Arial" w:cs="Arial"/>
        </w:rPr>
        <w:t xml:space="preserve">, M.D., Ph.D. </w:t>
      </w:r>
      <w:r w:rsidRPr="0081619E">
        <w:rPr>
          <w:rFonts w:ascii="Arial" w:hAnsi="Arial" w:cs="Arial"/>
        </w:rPr>
        <w:t>rafaelyuste@columbia.edu</w:t>
      </w:r>
    </w:p>
    <w:p w14:paraId="50A9C586" w14:textId="77777777" w:rsidR="00DD0BCF" w:rsidRPr="00BB60B4" w:rsidRDefault="00DD0BCF" w:rsidP="00DD0BCF">
      <w:pPr>
        <w:spacing w:line="480" w:lineRule="auto"/>
        <w:jc w:val="both"/>
        <w:rPr>
          <w:rFonts w:ascii="Arial" w:hAnsi="Arial" w:cs="Arial"/>
        </w:rPr>
      </w:pPr>
      <w:r w:rsidRPr="00BB60B4">
        <w:rPr>
          <w:rFonts w:ascii="Arial" w:hAnsi="Arial" w:cs="Arial"/>
        </w:rPr>
        <w:t>906 NWC Building 550 West 120 Street, Box 4822, New York, NY, 10027.</w:t>
      </w:r>
    </w:p>
    <w:p w14:paraId="1C0B93C0" w14:textId="6EFDDD34" w:rsidR="00DD0BCF" w:rsidRPr="00BB60B4" w:rsidRDefault="00DD0BCF" w:rsidP="00DD0BCF">
      <w:pPr>
        <w:spacing w:line="480" w:lineRule="auto"/>
        <w:jc w:val="both"/>
        <w:rPr>
          <w:rFonts w:ascii="Arial" w:hAnsi="Arial" w:cs="Arial"/>
        </w:rPr>
      </w:pPr>
      <w:r w:rsidRPr="00BB60B4">
        <w:rPr>
          <w:rFonts w:ascii="Arial" w:hAnsi="Arial" w:cs="Arial"/>
          <w:b/>
        </w:rPr>
        <w:t>Author Contributions:</w:t>
      </w:r>
      <w:r w:rsidRPr="00BB60B4">
        <w:rPr>
          <w:rFonts w:ascii="Arial" w:hAnsi="Arial" w:cs="Arial"/>
        </w:rPr>
        <w:t xml:space="preserve"> </w:t>
      </w:r>
      <w:r w:rsidR="00167911">
        <w:rPr>
          <w:rFonts w:ascii="Arial" w:hAnsi="Arial" w:cs="Arial"/>
        </w:rPr>
        <w:t xml:space="preserve">L.C.-R &amp; S.H. contributed equally to this work. </w:t>
      </w:r>
      <w:r w:rsidRPr="00BB60B4">
        <w:rPr>
          <w:rFonts w:ascii="Arial" w:hAnsi="Arial" w:cs="Arial"/>
        </w:rPr>
        <w:t>Conceptualization, L.C.-R; Methodology, L.C.-R.</w:t>
      </w:r>
      <w:proofErr w:type="gramStart"/>
      <w:r w:rsidRPr="00BB60B4">
        <w:rPr>
          <w:rFonts w:ascii="Arial" w:hAnsi="Arial" w:cs="Arial"/>
        </w:rPr>
        <w:t>,</w:t>
      </w:r>
      <w:r>
        <w:rPr>
          <w:rFonts w:ascii="Arial" w:hAnsi="Arial" w:cs="Arial"/>
        </w:rPr>
        <w:t>S.H</w:t>
      </w:r>
      <w:proofErr w:type="gramEnd"/>
      <w:r>
        <w:rPr>
          <w:rFonts w:ascii="Arial" w:hAnsi="Arial" w:cs="Arial"/>
        </w:rPr>
        <w:t>.,T.J.</w:t>
      </w:r>
      <w:r w:rsidRPr="00BB60B4">
        <w:rPr>
          <w:rFonts w:ascii="Arial" w:hAnsi="Arial" w:cs="Arial"/>
        </w:rPr>
        <w:t>; Investigation, L.C.-R.; Writing – Original Draft, L.C.-R.</w:t>
      </w:r>
      <w:r>
        <w:rPr>
          <w:rFonts w:ascii="Arial" w:hAnsi="Arial" w:cs="Arial"/>
        </w:rPr>
        <w:t xml:space="preserve"> &amp; S.H.</w:t>
      </w:r>
      <w:r w:rsidRPr="00BB60B4">
        <w:rPr>
          <w:rFonts w:ascii="Arial" w:hAnsi="Arial" w:cs="Arial"/>
        </w:rPr>
        <w:t>; Writing – Review &amp; Editing, L.C.-R.</w:t>
      </w:r>
      <w:r>
        <w:rPr>
          <w:rFonts w:ascii="Arial" w:hAnsi="Arial" w:cs="Arial"/>
        </w:rPr>
        <w:t>, S.H., T.J.,</w:t>
      </w:r>
      <w:r w:rsidRPr="00BB60B4">
        <w:rPr>
          <w:rFonts w:ascii="Arial" w:hAnsi="Arial" w:cs="Arial"/>
        </w:rPr>
        <w:t xml:space="preserve"> </w:t>
      </w:r>
      <w:r w:rsidR="00167911">
        <w:rPr>
          <w:rFonts w:ascii="Arial" w:hAnsi="Arial" w:cs="Arial"/>
        </w:rPr>
        <w:t>&amp;</w:t>
      </w:r>
      <w:r w:rsidRPr="00BB60B4">
        <w:rPr>
          <w:rFonts w:ascii="Arial" w:hAnsi="Arial" w:cs="Arial"/>
        </w:rPr>
        <w:t xml:space="preserve"> R.Y.; Resources, L.C.-R.</w:t>
      </w:r>
      <w:r>
        <w:rPr>
          <w:rFonts w:ascii="Arial" w:hAnsi="Arial" w:cs="Arial"/>
        </w:rPr>
        <w:t>, S.H. &amp; T.J.</w:t>
      </w:r>
      <w:r w:rsidRPr="00BB60B4">
        <w:rPr>
          <w:rFonts w:ascii="Arial" w:hAnsi="Arial" w:cs="Arial"/>
        </w:rPr>
        <w:t xml:space="preserve">; Funding Acquisition, </w:t>
      </w:r>
      <w:r>
        <w:rPr>
          <w:rFonts w:ascii="Arial" w:hAnsi="Arial" w:cs="Arial"/>
        </w:rPr>
        <w:t xml:space="preserve">T.J. &amp; </w:t>
      </w:r>
      <w:r w:rsidRPr="00BB60B4">
        <w:rPr>
          <w:rFonts w:ascii="Arial" w:hAnsi="Arial" w:cs="Arial"/>
        </w:rPr>
        <w:t>R.Y.</w:t>
      </w:r>
      <w:r>
        <w:rPr>
          <w:rFonts w:ascii="Arial" w:hAnsi="Arial" w:cs="Arial"/>
        </w:rPr>
        <w:t xml:space="preserve"> </w:t>
      </w:r>
    </w:p>
    <w:p w14:paraId="03300013" w14:textId="35383E99" w:rsidR="00DD0BCF" w:rsidRPr="00BB60B4" w:rsidRDefault="00DD0BCF" w:rsidP="00DD0BCF">
      <w:pPr>
        <w:spacing w:line="480" w:lineRule="auto"/>
        <w:jc w:val="both"/>
        <w:rPr>
          <w:rFonts w:ascii="Arial" w:hAnsi="Arial" w:cs="Arial"/>
        </w:rPr>
      </w:pPr>
      <w:r w:rsidRPr="00BB60B4">
        <w:rPr>
          <w:rFonts w:ascii="Arial" w:hAnsi="Arial" w:cs="Arial"/>
          <w:b/>
        </w:rPr>
        <w:t>Acknowledgments:</w:t>
      </w:r>
      <w:r w:rsidRPr="00BB60B4">
        <w:rPr>
          <w:rFonts w:ascii="Arial" w:hAnsi="Arial" w:cs="Arial"/>
        </w:rPr>
        <w:t xml:space="preserve"> Laboratory members for valuable comments. Laboratory technicians for virus injections. Stanford Neuroscience Gene Vector and Virus Core for </w:t>
      </w:r>
      <w:proofErr w:type="spellStart"/>
      <w:r w:rsidRPr="00BB60B4">
        <w:rPr>
          <w:rFonts w:ascii="Arial" w:hAnsi="Arial" w:cs="Arial"/>
        </w:rPr>
        <w:t>AAVdj</w:t>
      </w:r>
      <w:proofErr w:type="spellEnd"/>
      <w:r w:rsidRPr="00BB60B4">
        <w:rPr>
          <w:rFonts w:ascii="Arial" w:hAnsi="Arial" w:cs="Arial"/>
        </w:rPr>
        <w:t xml:space="preserve"> virus. Defense Advanced Research Projects Agency-Department of Defense (</w:t>
      </w:r>
      <w:r>
        <w:rPr>
          <w:rFonts w:ascii="Arial" w:hAnsi="Arial" w:cs="Arial"/>
        </w:rPr>
        <w:t>SIMPLEX</w:t>
      </w:r>
      <w:r w:rsidRPr="00BB60B4">
        <w:rPr>
          <w:rFonts w:ascii="Arial" w:hAnsi="Arial" w:cs="Arial"/>
        </w:rPr>
        <w:t xml:space="preserve"> N66001-15-C-4032). </w:t>
      </w:r>
      <w:r w:rsidR="009C5734">
        <w:rPr>
          <w:rFonts w:ascii="Arial" w:hAnsi="Arial" w:cs="Arial"/>
        </w:rPr>
        <w:t>S.H.</w:t>
      </w:r>
      <w:r w:rsidR="00FC0214" w:rsidRPr="00FC0214">
        <w:rPr>
          <w:rFonts w:ascii="Arial" w:hAnsi="Arial" w:cs="Arial"/>
        </w:rPr>
        <w:t xml:space="preserve"> is a Howard Hughes Medical Institute International Student Research fellow.</w:t>
      </w:r>
      <w:r w:rsidR="00FC0214">
        <w:rPr>
          <w:rFonts w:ascii="Arial" w:hAnsi="Arial" w:cs="Arial"/>
        </w:rPr>
        <w:t xml:space="preserve"> </w:t>
      </w:r>
      <w:r w:rsidRPr="00BB60B4">
        <w:rPr>
          <w:rFonts w:ascii="Arial" w:hAnsi="Arial" w:cs="Arial"/>
        </w:rPr>
        <w:t>The authors declare no competing financial interests.</w:t>
      </w:r>
    </w:p>
    <w:p w14:paraId="36C505A2" w14:textId="73988776" w:rsidR="00D23D25" w:rsidRDefault="0019577E" w:rsidP="009A329A">
      <w:pPr>
        <w:spacing w:line="480" w:lineRule="auto"/>
        <w:jc w:val="both"/>
        <w:rPr>
          <w:rFonts w:ascii="Arial" w:hAnsi="Arial" w:cs="Arial"/>
        </w:rPr>
      </w:pPr>
      <w:r w:rsidRPr="00044B3A">
        <w:rPr>
          <w:rFonts w:ascii="Arial" w:hAnsi="Arial" w:cs="Arial"/>
        </w:rPr>
        <w:br w:type="page"/>
      </w:r>
    </w:p>
    <w:p w14:paraId="2C5771EC" w14:textId="557A77B8" w:rsidR="009A329A" w:rsidRDefault="009A329A" w:rsidP="009A329A">
      <w:pPr>
        <w:spacing w:line="480" w:lineRule="auto"/>
        <w:jc w:val="both"/>
        <w:rPr>
          <w:rFonts w:ascii="Arial" w:hAnsi="Arial" w:cs="Arial"/>
          <w:b/>
        </w:rPr>
      </w:pPr>
      <w:r>
        <w:rPr>
          <w:rFonts w:ascii="Arial" w:hAnsi="Arial" w:cs="Arial"/>
          <w:b/>
        </w:rPr>
        <w:lastRenderedPageBreak/>
        <w:t>Highlights</w:t>
      </w:r>
      <w:r w:rsidR="00590B7A">
        <w:rPr>
          <w:rFonts w:ascii="Arial" w:hAnsi="Arial" w:cs="Arial"/>
          <w:b/>
        </w:rPr>
        <w:t xml:space="preserve"> &lt;85</w:t>
      </w:r>
      <w:r>
        <w:rPr>
          <w:rFonts w:ascii="Arial" w:hAnsi="Arial" w:cs="Arial"/>
          <w:b/>
        </w:rPr>
        <w:t xml:space="preserve"> </w:t>
      </w:r>
    </w:p>
    <w:p w14:paraId="6662FD6F" w14:textId="4346A953" w:rsidR="009873ED" w:rsidRPr="00DA30EE" w:rsidRDefault="009873ED" w:rsidP="009873ED">
      <w:pPr>
        <w:spacing w:line="480" w:lineRule="auto"/>
        <w:jc w:val="both"/>
        <w:rPr>
          <w:rFonts w:ascii="Arial" w:hAnsi="Arial" w:cs="Arial"/>
          <w:b/>
        </w:rPr>
      </w:pPr>
      <w:r w:rsidRPr="009873ED">
        <w:rPr>
          <w:rFonts w:ascii="Arial" w:hAnsi="Arial" w:cs="Arial"/>
        </w:rPr>
        <w:t>-</w:t>
      </w:r>
      <w:r>
        <w:rPr>
          <w:rFonts w:ascii="Arial" w:hAnsi="Arial" w:cs="Arial"/>
        </w:rPr>
        <w:t xml:space="preserve"> </w:t>
      </w:r>
      <w:r w:rsidR="00F86152" w:rsidRPr="009873ED">
        <w:rPr>
          <w:rFonts w:ascii="Arial" w:hAnsi="Arial" w:cs="Arial"/>
        </w:rPr>
        <w:t xml:space="preserve">CRFs </w:t>
      </w:r>
      <w:r w:rsidR="004D09A0">
        <w:rPr>
          <w:rFonts w:ascii="Arial" w:hAnsi="Arial" w:cs="Arial"/>
        </w:rPr>
        <w:t>infer</w:t>
      </w:r>
      <w:r w:rsidR="009804B8">
        <w:rPr>
          <w:rFonts w:ascii="Arial" w:hAnsi="Arial" w:cs="Arial"/>
        </w:rPr>
        <w:t xml:space="preserve"> functional connectivity of </w:t>
      </w:r>
      <w:r w:rsidR="006F1804">
        <w:rPr>
          <w:rFonts w:ascii="Arial" w:hAnsi="Arial" w:cs="Arial"/>
        </w:rPr>
        <w:t>cortical</w:t>
      </w:r>
      <w:r w:rsidR="006F1804" w:rsidRPr="009873ED">
        <w:rPr>
          <w:rFonts w:ascii="Arial" w:hAnsi="Arial" w:cs="Arial"/>
        </w:rPr>
        <w:t xml:space="preserve"> </w:t>
      </w:r>
      <w:r w:rsidR="00DA30EE" w:rsidRPr="009873ED">
        <w:rPr>
          <w:rFonts w:ascii="Arial" w:hAnsi="Arial" w:cs="Arial"/>
        </w:rPr>
        <w:t xml:space="preserve">ensembles </w:t>
      </w:r>
      <w:r w:rsidR="004D09A0">
        <w:rPr>
          <w:rFonts w:ascii="Arial" w:hAnsi="Arial" w:cs="Arial"/>
        </w:rPr>
        <w:t>for</w:t>
      </w:r>
      <w:r w:rsidR="00D93342">
        <w:rPr>
          <w:rFonts w:ascii="Arial" w:hAnsi="Arial" w:cs="Arial"/>
        </w:rPr>
        <w:t xml:space="preserve"> </w:t>
      </w:r>
      <w:r w:rsidR="009C7E87">
        <w:rPr>
          <w:rFonts w:ascii="Arial" w:hAnsi="Arial" w:cs="Arial"/>
        </w:rPr>
        <w:t xml:space="preserve">different </w:t>
      </w:r>
      <w:r w:rsidR="00DA30EE">
        <w:rPr>
          <w:rFonts w:ascii="Arial" w:hAnsi="Arial" w:cs="Arial"/>
        </w:rPr>
        <w:t>visual stimuli</w:t>
      </w:r>
      <w:r w:rsidR="00D93342">
        <w:rPr>
          <w:rFonts w:ascii="Arial" w:hAnsi="Arial" w:cs="Arial"/>
        </w:rPr>
        <w:t xml:space="preserve"> </w:t>
      </w:r>
      <w:r w:rsidR="009804B8">
        <w:rPr>
          <w:rFonts w:ascii="Arial" w:hAnsi="Arial" w:cs="Arial"/>
          <w:b/>
        </w:rPr>
        <w:t>85</w:t>
      </w:r>
    </w:p>
    <w:p w14:paraId="1F1CE88B" w14:textId="05F0432E" w:rsidR="00F86152" w:rsidRPr="003F07EC" w:rsidRDefault="00F86152" w:rsidP="009A329A">
      <w:pPr>
        <w:spacing w:line="480" w:lineRule="auto"/>
        <w:jc w:val="both"/>
        <w:rPr>
          <w:rFonts w:ascii="Arial" w:hAnsi="Arial" w:cs="Arial"/>
          <w:b/>
        </w:rPr>
      </w:pPr>
      <w:r>
        <w:rPr>
          <w:rFonts w:ascii="Arial" w:hAnsi="Arial" w:cs="Arial"/>
        </w:rPr>
        <w:t xml:space="preserve">- </w:t>
      </w:r>
      <w:r w:rsidR="002F784A">
        <w:rPr>
          <w:rFonts w:ascii="Arial" w:hAnsi="Arial" w:cs="Arial"/>
        </w:rPr>
        <w:t>CRF</w:t>
      </w:r>
      <w:r w:rsidR="000D07C9">
        <w:rPr>
          <w:rFonts w:ascii="Arial" w:hAnsi="Arial" w:cs="Arial"/>
        </w:rPr>
        <w:t xml:space="preserve"> model</w:t>
      </w:r>
      <w:r w:rsidR="002F784A">
        <w:rPr>
          <w:rFonts w:ascii="Arial" w:hAnsi="Arial" w:cs="Arial"/>
        </w:rPr>
        <w:t xml:space="preserve"> allow</w:t>
      </w:r>
      <w:r w:rsidR="00092CD7">
        <w:rPr>
          <w:rFonts w:ascii="Arial" w:hAnsi="Arial" w:cs="Arial"/>
        </w:rPr>
        <w:t>s</w:t>
      </w:r>
      <w:r w:rsidR="002F784A">
        <w:rPr>
          <w:rFonts w:ascii="Arial" w:hAnsi="Arial" w:cs="Arial"/>
        </w:rPr>
        <w:t xml:space="preserve"> identification of </w:t>
      </w:r>
      <w:r w:rsidR="00A27A4D">
        <w:rPr>
          <w:rFonts w:ascii="Arial" w:hAnsi="Arial" w:cs="Arial"/>
        </w:rPr>
        <w:t>optimal cortical ensembles</w:t>
      </w:r>
      <w:r w:rsidR="006F1804">
        <w:rPr>
          <w:rFonts w:ascii="Arial" w:hAnsi="Arial" w:cs="Arial"/>
        </w:rPr>
        <w:t xml:space="preserve"> </w:t>
      </w:r>
      <w:r w:rsidR="00092CD7">
        <w:rPr>
          <w:rFonts w:ascii="Arial" w:hAnsi="Arial" w:cs="Arial"/>
          <w:b/>
        </w:rPr>
        <w:t>6</w:t>
      </w:r>
      <w:r w:rsidR="00A27A4D" w:rsidRPr="00CC5E5D">
        <w:rPr>
          <w:rFonts w:ascii="Arial" w:hAnsi="Arial" w:cs="Arial"/>
          <w:b/>
        </w:rPr>
        <w:t>1</w:t>
      </w:r>
    </w:p>
    <w:p w14:paraId="2D479975" w14:textId="6F85B529" w:rsidR="00F86152" w:rsidRPr="00590B7A" w:rsidRDefault="00CD4205" w:rsidP="009A329A">
      <w:pPr>
        <w:spacing w:line="480" w:lineRule="auto"/>
        <w:jc w:val="both"/>
        <w:rPr>
          <w:rFonts w:ascii="Arial" w:hAnsi="Arial" w:cs="Arial"/>
          <w:b/>
        </w:rPr>
      </w:pPr>
      <w:r>
        <w:rPr>
          <w:rFonts w:ascii="Arial" w:hAnsi="Arial" w:cs="Arial"/>
        </w:rPr>
        <w:t xml:space="preserve">- </w:t>
      </w:r>
      <w:r w:rsidR="00B744F8">
        <w:rPr>
          <w:rFonts w:ascii="Arial" w:hAnsi="Arial" w:cs="Arial"/>
        </w:rPr>
        <w:t>High</w:t>
      </w:r>
      <w:r w:rsidR="00F31BE6">
        <w:rPr>
          <w:rFonts w:ascii="Arial" w:hAnsi="Arial" w:cs="Arial"/>
        </w:rPr>
        <w:t>-</w:t>
      </w:r>
      <w:r w:rsidR="00B744F8">
        <w:rPr>
          <w:rFonts w:ascii="Arial" w:hAnsi="Arial" w:cs="Arial"/>
        </w:rPr>
        <w:t>rank</w:t>
      </w:r>
      <w:r w:rsidR="00167911">
        <w:rPr>
          <w:rFonts w:ascii="Arial" w:hAnsi="Arial" w:cs="Arial"/>
        </w:rPr>
        <w:t>ed</w:t>
      </w:r>
      <w:r w:rsidR="00B744F8">
        <w:rPr>
          <w:rFonts w:ascii="Arial" w:hAnsi="Arial" w:cs="Arial"/>
        </w:rPr>
        <w:t xml:space="preserve"> neurons</w:t>
      </w:r>
      <w:r w:rsidR="00A94E9C">
        <w:rPr>
          <w:rFonts w:ascii="Arial" w:hAnsi="Arial" w:cs="Arial"/>
        </w:rPr>
        <w:t xml:space="preserve"> </w:t>
      </w:r>
      <w:r w:rsidR="00C26B81">
        <w:rPr>
          <w:rFonts w:ascii="Arial" w:hAnsi="Arial" w:cs="Arial"/>
        </w:rPr>
        <w:t xml:space="preserve">from </w:t>
      </w:r>
      <w:r w:rsidR="00473B6A">
        <w:rPr>
          <w:rFonts w:ascii="Arial" w:hAnsi="Arial" w:cs="Arial"/>
        </w:rPr>
        <w:t>CRF model</w:t>
      </w:r>
      <w:r w:rsidR="00D1338D">
        <w:rPr>
          <w:rFonts w:ascii="Arial" w:hAnsi="Arial" w:cs="Arial"/>
        </w:rPr>
        <w:t>s</w:t>
      </w:r>
      <w:r w:rsidR="00C26B81">
        <w:rPr>
          <w:rFonts w:ascii="Arial" w:hAnsi="Arial" w:cs="Arial"/>
        </w:rPr>
        <w:t xml:space="preserve"> have </w:t>
      </w:r>
      <w:r w:rsidR="00A94E9C">
        <w:rPr>
          <w:rFonts w:ascii="Arial" w:hAnsi="Arial" w:cs="Arial"/>
        </w:rPr>
        <w:t xml:space="preserve">pattern completion </w:t>
      </w:r>
      <w:r w:rsidR="00C26B81">
        <w:rPr>
          <w:rFonts w:ascii="Arial" w:hAnsi="Arial" w:cs="Arial"/>
        </w:rPr>
        <w:t xml:space="preserve">capability </w:t>
      </w:r>
      <w:r w:rsidR="0081619E">
        <w:rPr>
          <w:rFonts w:ascii="Arial" w:hAnsi="Arial" w:cs="Arial"/>
          <w:b/>
        </w:rPr>
        <w:t>70</w:t>
      </w:r>
    </w:p>
    <w:p w14:paraId="46449BFA" w14:textId="230E2D9F" w:rsidR="009A329A" w:rsidRDefault="009873ED" w:rsidP="009A329A">
      <w:pPr>
        <w:spacing w:line="480" w:lineRule="auto"/>
        <w:jc w:val="both"/>
        <w:rPr>
          <w:rFonts w:ascii="Arial" w:hAnsi="Arial" w:cs="Arial"/>
          <w:b/>
        </w:rPr>
      </w:pPr>
      <w:r>
        <w:rPr>
          <w:rFonts w:ascii="Arial" w:hAnsi="Arial" w:cs="Arial"/>
        </w:rPr>
        <w:t>-</w:t>
      </w:r>
      <w:r w:rsidR="001177E2">
        <w:rPr>
          <w:rFonts w:ascii="Arial" w:hAnsi="Arial" w:cs="Arial"/>
        </w:rPr>
        <w:t xml:space="preserve"> </w:t>
      </w:r>
      <w:r w:rsidR="00590B7A">
        <w:rPr>
          <w:rFonts w:ascii="Arial" w:hAnsi="Arial" w:cs="Arial"/>
        </w:rPr>
        <w:t xml:space="preserve">CRFs capture </w:t>
      </w:r>
      <w:r w:rsidR="00ED0EC2">
        <w:rPr>
          <w:rFonts w:ascii="Arial" w:hAnsi="Arial" w:cs="Arial"/>
        </w:rPr>
        <w:t xml:space="preserve">network </w:t>
      </w:r>
      <w:r w:rsidR="0034058C">
        <w:rPr>
          <w:rFonts w:ascii="Arial" w:hAnsi="Arial" w:cs="Arial"/>
        </w:rPr>
        <w:t xml:space="preserve">reconfiguration </w:t>
      </w:r>
      <w:r w:rsidR="00634A8B">
        <w:rPr>
          <w:rFonts w:ascii="Arial" w:hAnsi="Arial" w:cs="Arial"/>
        </w:rPr>
        <w:t xml:space="preserve">induced </w:t>
      </w:r>
      <w:r w:rsidR="00ED0EC2">
        <w:rPr>
          <w:rFonts w:ascii="Arial" w:hAnsi="Arial" w:cs="Arial"/>
        </w:rPr>
        <w:t xml:space="preserve">by </w:t>
      </w:r>
      <w:r w:rsidR="008C0147">
        <w:rPr>
          <w:rFonts w:ascii="Arial" w:hAnsi="Arial" w:cs="Arial"/>
        </w:rPr>
        <w:t>two-photon optogenetic stimulation</w:t>
      </w:r>
      <w:r w:rsidR="00C63DEC">
        <w:rPr>
          <w:rFonts w:ascii="Arial" w:hAnsi="Arial" w:cs="Arial"/>
        </w:rPr>
        <w:t xml:space="preserve"> </w:t>
      </w:r>
      <w:r w:rsidR="0034058C" w:rsidRPr="00CC5E5D">
        <w:rPr>
          <w:rFonts w:ascii="Arial" w:hAnsi="Arial" w:cs="Arial"/>
          <w:b/>
        </w:rPr>
        <w:t>82</w:t>
      </w:r>
    </w:p>
    <w:p w14:paraId="33287929" w14:textId="32BCDA69" w:rsidR="009A329A" w:rsidRPr="00044B3A" w:rsidRDefault="002B3159" w:rsidP="002B3159">
      <w:pPr>
        <w:rPr>
          <w:rFonts w:ascii="Arial" w:hAnsi="Arial" w:cs="Arial"/>
          <w:b/>
        </w:rPr>
      </w:pPr>
      <w:r>
        <w:rPr>
          <w:rFonts w:ascii="Arial" w:hAnsi="Arial" w:cs="Arial"/>
          <w:b/>
        </w:rPr>
        <w:br w:type="page"/>
      </w:r>
    </w:p>
    <w:p w14:paraId="6CE13E0E" w14:textId="63727A74" w:rsidR="00F80040" w:rsidRPr="00044B3A" w:rsidRDefault="00F80040" w:rsidP="00044B3A">
      <w:pPr>
        <w:tabs>
          <w:tab w:val="left" w:pos="2720"/>
        </w:tabs>
        <w:spacing w:line="480" w:lineRule="auto"/>
        <w:jc w:val="both"/>
        <w:rPr>
          <w:rFonts w:ascii="Arial" w:hAnsi="Arial" w:cs="Arial"/>
          <w:b/>
        </w:rPr>
      </w:pPr>
      <w:r w:rsidRPr="00044B3A">
        <w:rPr>
          <w:rFonts w:ascii="Arial" w:hAnsi="Arial" w:cs="Arial"/>
          <w:b/>
        </w:rPr>
        <w:lastRenderedPageBreak/>
        <w:t>Summary</w:t>
      </w:r>
      <w:r w:rsidR="00364D3F">
        <w:rPr>
          <w:rFonts w:ascii="Arial" w:hAnsi="Arial" w:cs="Arial"/>
          <w:b/>
        </w:rPr>
        <w:t xml:space="preserve"> </w:t>
      </w:r>
      <w:r w:rsidR="00DD4603">
        <w:rPr>
          <w:rFonts w:ascii="Arial" w:hAnsi="Arial" w:cs="Arial"/>
          <w:b/>
        </w:rPr>
        <w:t>14</w:t>
      </w:r>
      <w:r w:rsidR="008C3E4C">
        <w:rPr>
          <w:rFonts w:ascii="Arial" w:hAnsi="Arial" w:cs="Arial"/>
          <w:b/>
        </w:rPr>
        <w:t>2</w:t>
      </w:r>
      <w:r w:rsidR="008862E3">
        <w:rPr>
          <w:rFonts w:ascii="Arial" w:hAnsi="Arial" w:cs="Arial"/>
          <w:b/>
        </w:rPr>
        <w:t>&lt;150</w:t>
      </w:r>
    </w:p>
    <w:p w14:paraId="512F293C" w14:textId="43A812EE" w:rsidR="00CF3CE8" w:rsidRDefault="00CF3CE8" w:rsidP="00044B3A">
      <w:pPr>
        <w:spacing w:line="480" w:lineRule="auto"/>
        <w:jc w:val="both"/>
        <w:rPr>
          <w:rFonts w:ascii="Arial" w:hAnsi="Arial" w:cs="Arial"/>
        </w:rPr>
      </w:pPr>
      <w:r w:rsidRPr="00044B3A">
        <w:rPr>
          <w:rFonts w:ascii="Arial" w:hAnsi="Arial" w:cs="Arial"/>
        </w:rPr>
        <w:t xml:space="preserve">The prediction of </w:t>
      </w:r>
      <w:r w:rsidR="00BD2F69">
        <w:rPr>
          <w:rFonts w:ascii="Arial" w:hAnsi="Arial" w:cs="Arial"/>
        </w:rPr>
        <w:t xml:space="preserve">different states from </w:t>
      </w:r>
      <w:r w:rsidR="00927BC4" w:rsidRPr="00044B3A">
        <w:rPr>
          <w:rFonts w:ascii="Arial" w:hAnsi="Arial" w:cs="Arial"/>
        </w:rPr>
        <w:t>many</w:t>
      </w:r>
      <w:r w:rsidR="0074224D" w:rsidRPr="00044B3A">
        <w:rPr>
          <w:rFonts w:ascii="Arial" w:hAnsi="Arial" w:cs="Arial"/>
        </w:rPr>
        <w:t xml:space="preserve"> variables with mutual dependencies </w:t>
      </w:r>
      <w:r w:rsidR="001F3C07" w:rsidRPr="00044B3A">
        <w:rPr>
          <w:rFonts w:ascii="Arial" w:hAnsi="Arial" w:cs="Arial"/>
        </w:rPr>
        <w:t xml:space="preserve">is fundamental </w:t>
      </w:r>
      <w:r w:rsidR="00CB3301">
        <w:rPr>
          <w:rFonts w:ascii="Arial" w:hAnsi="Arial" w:cs="Arial"/>
        </w:rPr>
        <w:t>for the</w:t>
      </w:r>
      <w:r w:rsidR="001F3C07" w:rsidRPr="00044B3A">
        <w:rPr>
          <w:rFonts w:ascii="Arial" w:hAnsi="Arial" w:cs="Arial"/>
        </w:rPr>
        <w:t xml:space="preserve"> </w:t>
      </w:r>
      <w:r w:rsidR="00CB3301">
        <w:rPr>
          <w:rFonts w:ascii="Arial" w:hAnsi="Arial" w:cs="Arial"/>
        </w:rPr>
        <w:t>creation of</w:t>
      </w:r>
      <w:r w:rsidR="001F3C07" w:rsidRPr="00044B3A">
        <w:rPr>
          <w:rFonts w:ascii="Arial" w:hAnsi="Arial" w:cs="Arial"/>
        </w:rPr>
        <w:t xml:space="preserve"> models </w:t>
      </w:r>
      <w:r w:rsidR="00CB3301">
        <w:rPr>
          <w:rFonts w:ascii="Arial" w:hAnsi="Arial" w:cs="Arial"/>
        </w:rPr>
        <w:t>in varied</w:t>
      </w:r>
      <w:r w:rsidR="001F3C07" w:rsidRPr="00044B3A">
        <w:rPr>
          <w:rFonts w:ascii="Arial" w:hAnsi="Arial" w:cs="Arial"/>
        </w:rPr>
        <w:t xml:space="preserve"> applications including natural language, computer vision</w:t>
      </w:r>
      <w:r w:rsidR="00BD2F69">
        <w:rPr>
          <w:rFonts w:ascii="Arial" w:hAnsi="Arial" w:cs="Arial"/>
        </w:rPr>
        <w:t xml:space="preserve"> and</w:t>
      </w:r>
      <w:r w:rsidR="001F3C07" w:rsidRPr="00044B3A">
        <w:rPr>
          <w:rFonts w:ascii="Arial" w:hAnsi="Arial" w:cs="Arial"/>
        </w:rPr>
        <w:t xml:space="preserve"> bioinformatics</w:t>
      </w:r>
      <w:r w:rsidR="005A7606" w:rsidRPr="00044B3A">
        <w:rPr>
          <w:rFonts w:ascii="Arial" w:hAnsi="Arial" w:cs="Arial"/>
        </w:rPr>
        <w:t xml:space="preserve">. Such problem can be approached by structured prediction methods that combine graphical models and classification algorithms. </w:t>
      </w:r>
      <w:r w:rsidR="00760D7F" w:rsidRPr="00044B3A">
        <w:rPr>
          <w:rFonts w:ascii="Arial" w:hAnsi="Arial" w:cs="Arial"/>
        </w:rPr>
        <w:t>Conditional random fields (CRFs) represent a widely used probabilistic method for structured prediction</w:t>
      </w:r>
      <w:r w:rsidR="00C32B49" w:rsidRPr="00044B3A">
        <w:rPr>
          <w:rFonts w:ascii="Arial" w:hAnsi="Arial" w:cs="Arial"/>
        </w:rPr>
        <w:t>.</w:t>
      </w:r>
      <w:r w:rsidR="00760D7F" w:rsidRPr="00044B3A">
        <w:rPr>
          <w:rFonts w:ascii="Arial" w:hAnsi="Arial" w:cs="Arial"/>
        </w:rPr>
        <w:t xml:space="preserve"> However</w:t>
      </w:r>
      <w:r w:rsidR="00C32B49" w:rsidRPr="00044B3A">
        <w:rPr>
          <w:rFonts w:ascii="Arial" w:hAnsi="Arial" w:cs="Arial"/>
        </w:rPr>
        <w:t>,</w:t>
      </w:r>
      <w:r w:rsidR="00760D7F" w:rsidRPr="00044B3A">
        <w:rPr>
          <w:rFonts w:ascii="Arial" w:hAnsi="Arial" w:cs="Arial"/>
        </w:rPr>
        <w:t xml:space="preserve"> CRF</w:t>
      </w:r>
      <w:r w:rsidR="002B103E">
        <w:rPr>
          <w:rFonts w:ascii="Arial" w:hAnsi="Arial" w:cs="Arial"/>
        </w:rPr>
        <w:t>’</w:t>
      </w:r>
      <w:r w:rsidR="00760D7F" w:rsidRPr="00044B3A">
        <w:rPr>
          <w:rFonts w:ascii="Arial" w:hAnsi="Arial" w:cs="Arial"/>
        </w:rPr>
        <w:t xml:space="preserve">s application to infer the functional connectivity of biological neural networks remains unexplored. </w:t>
      </w:r>
      <w:r w:rsidR="0019577E" w:rsidRPr="00044B3A">
        <w:rPr>
          <w:rFonts w:ascii="Arial" w:hAnsi="Arial" w:cs="Arial"/>
          <w:lang w:eastAsia="zh-CN"/>
        </w:rPr>
        <w:t>We used CRFs</w:t>
      </w:r>
      <w:r w:rsidR="003A485F" w:rsidRPr="00044B3A">
        <w:rPr>
          <w:rFonts w:ascii="Arial" w:hAnsi="Arial" w:cs="Arial"/>
          <w:lang w:eastAsia="zh-CN"/>
        </w:rPr>
        <w:t xml:space="preserve"> </w:t>
      </w:r>
      <w:r w:rsidR="0019577E" w:rsidRPr="00044B3A">
        <w:rPr>
          <w:rFonts w:ascii="Arial" w:hAnsi="Arial" w:cs="Arial"/>
          <w:lang w:eastAsia="zh-CN"/>
        </w:rPr>
        <w:t xml:space="preserve">in population calcium imaging from primary visual cortex (V1) of awake </w:t>
      </w:r>
      <w:r w:rsidR="00445969">
        <w:rPr>
          <w:rFonts w:ascii="Arial" w:hAnsi="Arial" w:cs="Arial"/>
          <w:lang w:eastAsia="zh-CN"/>
        </w:rPr>
        <w:t>head-fixed</w:t>
      </w:r>
      <w:r w:rsidR="00445969" w:rsidRPr="00044B3A">
        <w:rPr>
          <w:rFonts w:ascii="Arial" w:hAnsi="Arial" w:cs="Arial"/>
          <w:lang w:eastAsia="zh-CN"/>
        </w:rPr>
        <w:t xml:space="preserve"> </w:t>
      </w:r>
      <w:r w:rsidR="0019577E" w:rsidRPr="00044B3A">
        <w:rPr>
          <w:rFonts w:ascii="Arial" w:hAnsi="Arial" w:cs="Arial"/>
          <w:lang w:eastAsia="zh-CN"/>
        </w:rPr>
        <w:t xml:space="preserve">mice to </w:t>
      </w:r>
      <w:r w:rsidR="00DD4603" w:rsidRPr="00044B3A">
        <w:rPr>
          <w:rFonts w:ascii="Arial" w:hAnsi="Arial" w:cs="Arial"/>
          <w:lang w:eastAsia="zh-CN"/>
        </w:rPr>
        <w:t xml:space="preserve">predict visual stimuli and </w:t>
      </w:r>
      <w:r w:rsidR="0019577E" w:rsidRPr="00044B3A">
        <w:rPr>
          <w:rFonts w:ascii="Arial" w:hAnsi="Arial" w:cs="Arial"/>
          <w:lang w:eastAsia="zh-CN"/>
        </w:rPr>
        <w:t xml:space="preserve">identify </w:t>
      </w:r>
      <w:r w:rsidR="00DD4603">
        <w:rPr>
          <w:rFonts w:ascii="Arial" w:hAnsi="Arial" w:cs="Arial"/>
          <w:lang w:eastAsia="zh-CN"/>
        </w:rPr>
        <w:t>cortical</w:t>
      </w:r>
      <w:r w:rsidR="00DD4603" w:rsidRPr="00044B3A">
        <w:rPr>
          <w:rFonts w:ascii="Arial" w:hAnsi="Arial" w:cs="Arial"/>
          <w:lang w:eastAsia="zh-CN"/>
        </w:rPr>
        <w:t xml:space="preserve"> </w:t>
      </w:r>
      <w:r w:rsidR="0019577E" w:rsidRPr="00044B3A">
        <w:rPr>
          <w:rFonts w:ascii="Arial" w:hAnsi="Arial" w:cs="Arial"/>
          <w:lang w:eastAsia="zh-CN"/>
        </w:rPr>
        <w:t xml:space="preserve">ensembles. </w:t>
      </w:r>
      <w:r w:rsidR="00120561">
        <w:rPr>
          <w:rFonts w:ascii="Arial" w:hAnsi="Arial" w:cs="Arial"/>
        </w:rPr>
        <w:t>U</w:t>
      </w:r>
      <w:r w:rsidR="0094098D">
        <w:rPr>
          <w:rFonts w:ascii="Arial" w:hAnsi="Arial" w:cs="Arial"/>
        </w:rPr>
        <w:t>sing</w:t>
      </w:r>
      <w:r w:rsidR="0094098D" w:rsidRPr="00044B3A">
        <w:rPr>
          <w:rFonts w:ascii="Arial" w:hAnsi="Arial" w:cs="Arial"/>
        </w:rPr>
        <w:t xml:space="preserve"> </w:t>
      </w:r>
      <w:r w:rsidR="0094098D">
        <w:rPr>
          <w:rFonts w:ascii="Arial" w:hAnsi="Arial" w:cs="Arial"/>
        </w:rPr>
        <w:t xml:space="preserve">simultaneous </w:t>
      </w:r>
      <w:r w:rsidR="0094098D" w:rsidRPr="00044B3A">
        <w:rPr>
          <w:rFonts w:ascii="Arial" w:hAnsi="Arial" w:cs="Arial"/>
        </w:rPr>
        <w:t xml:space="preserve">two-photon </w:t>
      </w:r>
      <w:r w:rsidR="0094098D">
        <w:rPr>
          <w:rFonts w:ascii="Arial" w:hAnsi="Arial" w:cs="Arial"/>
        </w:rPr>
        <w:t xml:space="preserve">imaging and </w:t>
      </w:r>
      <w:proofErr w:type="gramStart"/>
      <w:r w:rsidR="0094098D" w:rsidRPr="00044B3A">
        <w:rPr>
          <w:rFonts w:ascii="Arial" w:hAnsi="Arial" w:cs="Arial"/>
        </w:rPr>
        <w:t>optogenetic</w:t>
      </w:r>
      <w:r w:rsidR="0094098D">
        <w:rPr>
          <w:rFonts w:ascii="Arial" w:hAnsi="Arial" w:cs="Arial"/>
        </w:rPr>
        <w:t>s</w:t>
      </w:r>
      <w:proofErr w:type="gramEnd"/>
      <w:r w:rsidR="0094098D" w:rsidRPr="00044B3A">
        <w:rPr>
          <w:rFonts w:ascii="Arial" w:hAnsi="Arial" w:cs="Arial"/>
          <w:lang w:eastAsia="zh-CN"/>
        </w:rPr>
        <w:t xml:space="preserve"> </w:t>
      </w:r>
      <w:r w:rsidR="0094098D">
        <w:rPr>
          <w:rFonts w:ascii="Arial" w:hAnsi="Arial" w:cs="Arial"/>
          <w:lang w:eastAsia="zh-CN"/>
        </w:rPr>
        <w:t>w</w:t>
      </w:r>
      <w:r w:rsidR="003A485F" w:rsidRPr="00044B3A">
        <w:rPr>
          <w:rFonts w:ascii="Arial" w:hAnsi="Arial" w:cs="Arial"/>
          <w:lang w:eastAsia="zh-CN"/>
        </w:rPr>
        <w:t xml:space="preserve">e show that our approach </w:t>
      </w:r>
      <w:r w:rsidR="0094098D">
        <w:rPr>
          <w:rFonts w:ascii="Arial" w:hAnsi="Arial" w:cs="Arial"/>
          <w:lang w:eastAsia="zh-CN"/>
        </w:rPr>
        <w:t>can be used to</w:t>
      </w:r>
      <w:r w:rsidR="0094098D">
        <w:rPr>
          <w:rFonts w:ascii="Arial" w:hAnsi="Arial" w:cs="Arial"/>
        </w:rPr>
        <w:t xml:space="preserve"> identify</w:t>
      </w:r>
      <w:r w:rsidR="00003BFC">
        <w:rPr>
          <w:rFonts w:ascii="Arial" w:hAnsi="Arial" w:cs="Arial"/>
        </w:rPr>
        <w:t xml:space="preserve"> </w:t>
      </w:r>
      <w:r w:rsidR="00201C99">
        <w:rPr>
          <w:rFonts w:ascii="Arial" w:hAnsi="Arial" w:cs="Arial"/>
        </w:rPr>
        <w:t>high-ranked</w:t>
      </w:r>
      <w:r w:rsidR="00DD4603">
        <w:rPr>
          <w:rFonts w:ascii="Arial" w:hAnsi="Arial" w:cs="Arial"/>
        </w:rPr>
        <w:t xml:space="preserve"> </w:t>
      </w:r>
      <w:r w:rsidR="00DC3554">
        <w:rPr>
          <w:rFonts w:ascii="Arial" w:hAnsi="Arial" w:cs="Arial"/>
        </w:rPr>
        <w:t>neurons</w:t>
      </w:r>
      <w:r w:rsidR="00DD4603">
        <w:rPr>
          <w:rFonts w:ascii="Arial" w:hAnsi="Arial" w:cs="Arial"/>
        </w:rPr>
        <w:t xml:space="preserve"> </w:t>
      </w:r>
      <w:r w:rsidR="00C0004A">
        <w:rPr>
          <w:rFonts w:ascii="Arial" w:hAnsi="Arial" w:cs="Arial"/>
        </w:rPr>
        <w:t xml:space="preserve">from artificially imprinted ensembles </w:t>
      </w:r>
      <w:r w:rsidR="00833C5B">
        <w:rPr>
          <w:rFonts w:ascii="Arial" w:hAnsi="Arial" w:cs="Arial"/>
        </w:rPr>
        <w:t>with pattern completion capability</w:t>
      </w:r>
      <w:r w:rsidR="00DD4603">
        <w:rPr>
          <w:rFonts w:ascii="Arial" w:hAnsi="Arial" w:cs="Arial"/>
        </w:rPr>
        <w:t>.</w:t>
      </w:r>
      <w:r w:rsidR="00003BFC" w:rsidRPr="00044B3A">
        <w:rPr>
          <w:rFonts w:ascii="Arial" w:hAnsi="Arial" w:cs="Arial"/>
          <w:lang w:eastAsia="zh-CN"/>
        </w:rPr>
        <w:t xml:space="preserve"> </w:t>
      </w:r>
      <w:r w:rsidR="0094098D">
        <w:rPr>
          <w:rFonts w:ascii="Arial" w:hAnsi="Arial" w:cs="Arial"/>
          <w:lang w:eastAsia="zh-CN"/>
        </w:rPr>
        <w:t>O</w:t>
      </w:r>
      <w:r w:rsidR="004450B2">
        <w:rPr>
          <w:rFonts w:ascii="Arial" w:hAnsi="Arial" w:cs="Arial"/>
          <w:lang w:eastAsia="zh-CN"/>
        </w:rPr>
        <w:t xml:space="preserve">ur method </w:t>
      </w:r>
      <w:r w:rsidR="0019577E" w:rsidRPr="00044B3A">
        <w:rPr>
          <w:rFonts w:ascii="Arial" w:hAnsi="Arial" w:cs="Arial"/>
          <w:lang w:eastAsia="zh-CN"/>
        </w:rPr>
        <w:t xml:space="preserve">provides a </w:t>
      </w:r>
      <w:r w:rsidR="00550143">
        <w:rPr>
          <w:rFonts w:ascii="Arial" w:hAnsi="Arial" w:cs="Arial"/>
          <w:lang w:eastAsia="zh-CN"/>
        </w:rPr>
        <w:t>resource</w:t>
      </w:r>
      <w:r w:rsidR="0019577E" w:rsidRPr="00044B3A">
        <w:rPr>
          <w:rFonts w:ascii="Arial" w:hAnsi="Arial" w:cs="Arial"/>
        </w:rPr>
        <w:t xml:space="preserve"> </w:t>
      </w:r>
      <w:r w:rsidR="00660746">
        <w:rPr>
          <w:rFonts w:ascii="Arial" w:hAnsi="Arial" w:cs="Arial"/>
        </w:rPr>
        <w:t>to study functional changes in overall network activity evoked by single cell targeting of cortical ensembles</w:t>
      </w:r>
      <w:r w:rsidR="0019577E" w:rsidRPr="00044B3A">
        <w:rPr>
          <w:rFonts w:ascii="Arial" w:hAnsi="Arial" w:cs="Arial"/>
        </w:rPr>
        <w:t>.</w:t>
      </w:r>
    </w:p>
    <w:p w14:paraId="4E68EDC6" w14:textId="58F19AAF" w:rsidR="00940795" w:rsidRPr="00044B3A" w:rsidRDefault="00275C62" w:rsidP="00387978">
      <w:pPr>
        <w:rPr>
          <w:rFonts w:ascii="Arial" w:hAnsi="Arial" w:cs="Arial"/>
        </w:rPr>
      </w:pPr>
      <w:r>
        <w:rPr>
          <w:rFonts w:ascii="Arial" w:hAnsi="Arial" w:cs="Arial"/>
        </w:rPr>
        <w:br w:type="page"/>
      </w:r>
    </w:p>
    <w:p w14:paraId="2EBBE380" w14:textId="3E64FF4A" w:rsidR="006733F5" w:rsidRPr="00EB4CA2" w:rsidRDefault="00F80040" w:rsidP="00387978">
      <w:pPr>
        <w:spacing w:line="480" w:lineRule="auto"/>
        <w:jc w:val="both"/>
        <w:rPr>
          <w:rFonts w:ascii="Arial" w:hAnsi="Arial" w:cs="Arial"/>
          <w:b/>
        </w:rPr>
      </w:pPr>
      <w:r w:rsidRPr="00044B3A">
        <w:rPr>
          <w:rFonts w:ascii="Arial" w:hAnsi="Arial" w:cs="Arial"/>
          <w:b/>
        </w:rPr>
        <w:lastRenderedPageBreak/>
        <w:t>Introduction</w:t>
      </w:r>
      <w:r w:rsidR="00E567EE">
        <w:rPr>
          <w:rFonts w:ascii="Arial" w:hAnsi="Arial" w:cs="Arial"/>
          <w:b/>
        </w:rPr>
        <w:t xml:space="preserve"> </w:t>
      </w:r>
    </w:p>
    <w:p w14:paraId="25FE3D9F" w14:textId="57045CB7" w:rsidR="00271F87" w:rsidRPr="00044B3A" w:rsidRDefault="006A791C" w:rsidP="00044B3A">
      <w:pPr>
        <w:spacing w:line="480" w:lineRule="auto"/>
        <w:jc w:val="both"/>
        <w:rPr>
          <w:rFonts w:ascii="Arial" w:hAnsi="Arial" w:cs="Arial"/>
          <w:lang w:eastAsia="zh-CN"/>
        </w:rPr>
      </w:pPr>
      <w:r w:rsidRPr="00044B3A">
        <w:rPr>
          <w:rFonts w:ascii="Arial" w:hAnsi="Arial" w:cs="Arial"/>
        </w:rPr>
        <w:t xml:space="preserve">The coordinated firing of neuronal populations is considered </w:t>
      </w:r>
      <w:proofErr w:type="gramStart"/>
      <w:r w:rsidRPr="00044B3A">
        <w:rPr>
          <w:rFonts w:ascii="Arial" w:hAnsi="Arial" w:cs="Arial"/>
        </w:rPr>
        <w:t>to be the</w:t>
      </w:r>
      <w:proofErr w:type="gramEnd"/>
      <w:r w:rsidRPr="00044B3A">
        <w:rPr>
          <w:rFonts w:ascii="Arial" w:hAnsi="Arial" w:cs="Arial"/>
        </w:rPr>
        <w:t xml:space="preserve"> substrate of sensory, behavioral and cognitive functions.</w:t>
      </w:r>
      <w:r>
        <w:rPr>
          <w:rFonts w:ascii="Arial" w:hAnsi="Arial" w:cs="Arial"/>
          <w:lang w:eastAsia="zh-CN"/>
        </w:rPr>
        <w:t xml:space="preserve"> These co</w:t>
      </w:r>
      <w:r w:rsidR="006733F5">
        <w:rPr>
          <w:rFonts w:ascii="Arial" w:hAnsi="Arial" w:cs="Arial"/>
          <w:lang w:eastAsia="zh-CN"/>
        </w:rPr>
        <w:t>active</w:t>
      </w:r>
      <w:r w:rsidR="009C7853" w:rsidRPr="00044B3A">
        <w:rPr>
          <w:rFonts w:ascii="Arial" w:hAnsi="Arial" w:cs="Arial"/>
          <w:lang w:eastAsia="zh-CN"/>
        </w:rPr>
        <w:t xml:space="preserve"> neuronal groups, defined as neuronal ensembles, are assumed to generate com</w:t>
      </w:r>
      <w:r w:rsidR="009457CC" w:rsidRPr="00044B3A">
        <w:rPr>
          <w:rFonts w:ascii="Arial" w:hAnsi="Arial" w:cs="Arial"/>
          <w:lang w:eastAsia="zh-CN"/>
        </w:rPr>
        <w:t>plex circuit functions that can</w:t>
      </w:r>
      <w:r w:rsidR="009C7853" w:rsidRPr="00044B3A">
        <w:rPr>
          <w:rFonts w:ascii="Arial" w:hAnsi="Arial" w:cs="Arial"/>
          <w:lang w:eastAsia="zh-CN"/>
        </w:rPr>
        <w:t>not be achi</w:t>
      </w:r>
      <w:r w:rsidR="009457CC" w:rsidRPr="00044B3A">
        <w:rPr>
          <w:rFonts w:ascii="Arial" w:hAnsi="Arial" w:cs="Arial"/>
          <w:lang w:eastAsia="zh-CN"/>
        </w:rPr>
        <w:t>e</w:t>
      </w:r>
      <w:r w:rsidR="009C7853" w:rsidRPr="00044B3A">
        <w:rPr>
          <w:rFonts w:ascii="Arial" w:hAnsi="Arial" w:cs="Arial"/>
          <w:lang w:eastAsia="zh-CN"/>
        </w:rPr>
        <w:t>ved by single neurons</w:t>
      </w:r>
      <w:r w:rsidR="006F4658">
        <w:rPr>
          <w:rFonts w:ascii="Arial" w:hAnsi="Arial" w:cs="Arial"/>
          <w:lang w:eastAsia="zh-CN"/>
        </w:rPr>
        <w:t xml:space="preserve"> </w:t>
      </w:r>
      <w:r w:rsidR="0097132E">
        <w:rPr>
          <w:rFonts w:ascii="Arial" w:hAnsi="Arial" w:cs="Arial"/>
        </w:rPr>
        <w:fldChar w:fldCharType="begin"/>
      </w:r>
      <w:r w:rsidR="00163D9D">
        <w:rPr>
          <w:rFonts w:ascii="Arial" w:hAnsi="Arial" w:cs="Arial"/>
        </w:rPr>
        <w:instrText xml:space="preserve"> ADDIN EN.CITE &lt;EndNote&gt;&lt;Cite&gt;&lt;Author&gt;Miller&lt;/Author&gt;&lt;Year&gt;2014&lt;/Year&gt;&lt;RecNum&gt;88&lt;/RecNum&gt;&lt;DisplayText&gt;(Miller et al., 2014)&lt;/DisplayText&gt;&lt;record&gt;&lt;rec-number&gt;88&lt;/rec-number&gt;&lt;foreign-keys&gt;&lt;key app="EN" db-id="rdwvpe9dd2tpt4eef5uvw5rarp9tzs255zzr"&gt;88&lt;/key&gt;&lt;/foreign-keys&gt;&lt;ref-type name="Journal Article"&gt;17&lt;/ref-type&gt;&lt;contributors&gt;&lt;authors&gt;&lt;author&gt;Miller, J. E.&lt;/author&gt;&lt;author&gt;Ayzenshtat, I.&lt;/author&gt;&lt;author&gt;Carrillo-Reid, L.&lt;/author&gt;&lt;author&gt;Yuste, R.&lt;/author&gt;&lt;/authors&gt;&lt;/contributors&gt;&lt;auth-address&gt;Department of Biological Sciences, Columbia University, New York, NY 10027 jkm2149@columbia.edu.&amp;#xD;Department of Biological Sciences, Columbia University, New York, NY 10027.&lt;/auth-address&gt;&lt;titles&gt;&lt;title&gt;Visual stimuli recruit intrinsically generated cortical ensembles&lt;/title&gt;&lt;secondary-title&gt;Proc Natl Acad Sci U S A&lt;/secondary-title&gt;&lt;alt-title&gt;Proceedings of the National Academy of Sciences of the United States of America&lt;/alt-title&gt;&lt;/titles&gt;&lt;periodical&gt;&lt;full-title&gt;Proc Natl Acad Sci U S A&lt;/full-title&gt;&lt;/periodical&gt;&lt;alt-periodical&gt;&lt;full-title&gt;Proceedings of the National Academy of Sciences of the United States of America&lt;/full-title&gt;&lt;/alt-periodical&gt;&lt;pages&gt;E4053-61&lt;/pages&gt;&lt;volume&gt;111&lt;/volume&gt;&lt;number&gt;38&lt;/number&gt;&lt;edition&gt;2014/09/10&lt;/edition&gt;&lt;keywords&gt;&lt;keyword&gt;Animals&lt;/keyword&gt;&lt;keyword&gt;Evoked Potentials, Visual/*physiology&lt;/keyword&gt;&lt;keyword&gt;Mice&lt;/keyword&gt;&lt;keyword&gt;Nerve Net/anatomy &amp;amp; histology/*physiology&lt;/keyword&gt;&lt;keyword&gt;Neurons/cytology/*physiology&lt;/keyword&gt;&lt;keyword&gt;*Photic Stimulation&lt;/keyword&gt;&lt;keyword&gt;Visual Cortex/anatomy &amp;amp; histology/*physiology&lt;/keyword&gt;&lt;/keywords&gt;&lt;dates&gt;&lt;year&gt;2014&lt;/year&gt;&lt;pub-dates&gt;&lt;date&gt;Sep 23&lt;/date&gt;&lt;/pub-dates&gt;&lt;/dates&gt;&lt;isbn&gt;0027-8424&lt;/isbn&gt;&lt;accession-num&gt;25201983&lt;/accession-num&gt;&lt;urls&gt;&lt;/urls&gt;&lt;custom2&gt;Pmc4183303&lt;/custom2&gt;&lt;electronic-resource-num&gt;10.1073/pnas.1406077111&lt;/electronic-resource-num&gt;&lt;remote-database-provider&gt;Nlm&lt;/remote-database-provider&gt;&lt;language&gt;eng&lt;/language&gt;&lt;/record&gt;&lt;/Cite&gt;&lt;/EndNote&gt;</w:instrText>
      </w:r>
      <w:r w:rsidR="0097132E">
        <w:rPr>
          <w:rFonts w:ascii="Arial" w:hAnsi="Arial" w:cs="Arial"/>
        </w:rPr>
        <w:fldChar w:fldCharType="separate"/>
      </w:r>
      <w:r w:rsidR="0097132E">
        <w:rPr>
          <w:rFonts w:ascii="Arial" w:hAnsi="Arial" w:cs="Arial"/>
          <w:noProof/>
        </w:rPr>
        <w:t>(</w:t>
      </w:r>
      <w:hyperlink w:anchor="_ENREF_28" w:tooltip="Miller, 2014 #88" w:history="1">
        <w:r w:rsidR="00816849">
          <w:rPr>
            <w:rFonts w:ascii="Arial" w:hAnsi="Arial" w:cs="Arial"/>
            <w:noProof/>
          </w:rPr>
          <w:t>Miller et al., 2014</w:t>
        </w:r>
      </w:hyperlink>
      <w:r w:rsidR="0097132E">
        <w:rPr>
          <w:rFonts w:ascii="Arial" w:hAnsi="Arial" w:cs="Arial"/>
          <w:noProof/>
        </w:rPr>
        <w:t>)</w:t>
      </w:r>
      <w:r w:rsidR="0097132E">
        <w:rPr>
          <w:rFonts w:ascii="Arial" w:hAnsi="Arial" w:cs="Arial"/>
        </w:rPr>
        <w:fldChar w:fldCharType="end"/>
      </w:r>
      <w:r w:rsidR="009C7853" w:rsidRPr="00044B3A">
        <w:rPr>
          <w:rFonts w:ascii="Arial" w:hAnsi="Arial" w:cs="Arial"/>
          <w:lang w:eastAsia="zh-CN"/>
        </w:rPr>
        <w:t xml:space="preserve">. </w:t>
      </w:r>
      <w:r w:rsidR="006733F5">
        <w:rPr>
          <w:rFonts w:ascii="Arial" w:hAnsi="Arial" w:cs="Arial"/>
          <w:lang w:eastAsia="zh-CN"/>
        </w:rPr>
        <w:t>R</w:t>
      </w:r>
      <w:r w:rsidR="00CF6498" w:rsidRPr="00044B3A">
        <w:rPr>
          <w:rFonts w:ascii="Arial" w:hAnsi="Arial" w:cs="Arial"/>
          <w:lang w:eastAsia="zh-CN"/>
        </w:rPr>
        <w:t>ecent advances in two-photon calcium imaging and</w:t>
      </w:r>
      <w:r w:rsidR="006733F5">
        <w:rPr>
          <w:rFonts w:ascii="Arial" w:hAnsi="Arial" w:cs="Arial"/>
          <w:lang w:eastAsia="zh-CN"/>
        </w:rPr>
        <w:t xml:space="preserve"> two-photon</w:t>
      </w:r>
      <w:r w:rsidR="00CF6498" w:rsidRPr="00044B3A">
        <w:rPr>
          <w:rFonts w:ascii="Arial" w:hAnsi="Arial" w:cs="Arial"/>
          <w:lang w:eastAsia="zh-CN"/>
        </w:rPr>
        <w:t xml:space="preserve"> optogenetic</w:t>
      </w:r>
      <w:r w:rsidR="006733F5">
        <w:rPr>
          <w:rFonts w:ascii="Arial" w:hAnsi="Arial" w:cs="Arial"/>
          <w:lang w:eastAsia="zh-CN"/>
        </w:rPr>
        <w:t>s</w:t>
      </w:r>
      <w:r w:rsidR="00CF6498" w:rsidRPr="00044B3A">
        <w:rPr>
          <w:rFonts w:ascii="Arial" w:hAnsi="Arial" w:cs="Arial"/>
          <w:lang w:eastAsia="zh-CN"/>
        </w:rPr>
        <w:t xml:space="preserve"> </w:t>
      </w:r>
      <w:r w:rsidR="006733F5">
        <w:rPr>
          <w:rFonts w:ascii="Arial" w:hAnsi="Arial" w:cs="Arial"/>
          <w:lang w:eastAsia="zh-CN"/>
        </w:rPr>
        <w:t>have made</w:t>
      </w:r>
      <w:r w:rsidR="00CF6498" w:rsidRPr="00044B3A">
        <w:rPr>
          <w:rFonts w:ascii="Arial" w:hAnsi="Arial" w:cs="Arial"/>
          <w:lang w:eastAsia="zh-CN"/>
        </w:rPr>
        <w:t xml:space="preserve"> possible </w:t>
      </w:r>
      <w:r w:rsidR="002C358E">
        <w:rPr>
          <w:rFonts w:ascii="Arial" w:hAnsi="Arial" w:cs="Arial"/>
          <w:lang w:eastAsia="zh-CN"/>
        </w:rPr>
        <w:t>the</w:t>
      </w:r>
      <w:r w:rsidR="00CF6498" w:rsidRPr="00044B3A">
        <w:rPr>
          <w:rFonts w:ascii="Arial" w:hAnsi="Arial" w:cs="Arial"/>
          <w:lang w:eastAsia="zh-CN"/>
        </w:rPr>
        <w:t xml:space="preserve"> </w:t>
      </w:r>
      <w:r w:rsidR="004D4F8C">
        <w:rPr>
          <w:rFonts w:ascii="Arial" w:hAnsi="Arial" w:cs="Arial"/>
          <w:lang w:eastAsia="zh-CN"/>
        </w:rPr>
        <w:t>imprinting and recalling of cortical ensembles</w:t>
      </w:r>
      <w:r w:rsidR="006733F5">
        <w:rPr>
          <w:rFonts w:ascii="Arial" w:hAnsi="Arial" w:cs="Arial"/>
          <w:lang w:eastAsia="zh-CN"/>
        </w:rPr>
        <w:t xml:space="preserve"> with </w:t>
      </w:r>
      <w:r w:rsidR="006F4658">
        <w:rPr>
          <w:rFonts w:ascii="Arial" w:hAnsi="Arial" w:cs="Arial"/>
          <w:lang w:eastAsia="zh-CN"/>
        </w:rPr>
        <w:t>single cell</w:t>
      </w:r>
      <w:r w:rsidR="006733F5">
        <w:rPr>
          <w:rFonts w:ascii="Arial" w:hAnsi="Arial" w:cs="Arial"/>
          <w:lang w:eastAsia="zh-CN"/>
        </w:rPr>
        <w:t xml:space="preserve"> resolution </w:t>
      </w:r>
      <w:r w:rsidR="00956280">
        <w:rPr>
          <w:rFonts w:ascii="Arial" w:hAnsi="Arial" w:cs="Arial"/>
        </w:rPr>
        <w:t>in awake animals</w:t>
      </w:r>
      <w:r w:rsidR="005E07E2">
        <w:rPr>
          <w:rFonts w:ascii="Arial" w:hAnsi="Arial" w:cs="Arial"/>
        </w:rPr>
        <w:t xml:space="preserve"> </w:t>
      </w:r>
      <w:r w:rsidR="0097132E">
        <w:rPr>
          <w:rFonts w:ascii="Arial" w:hAnsi="Arial" w:cs="Arial"/>
        </w:rPr>
        <w:fldChar w:fldCharType="begin"/>
      </w:r>
      <w:r w:rsidR="00163D9D">
        <w:rPr>
          <w:rFonts w:ascii="Arial" w:hAnsi="Arial" w:cs="Arial"/>
        </w:rPr>
        <w:instrText xml:space="preserve"> ADDIN EN.CITE &lt;EndNote&gt;&lt;Cite&gt;&lt;Author&gt;Carrillo-Reid&lt;/Author&gt;&lt;Year&gt;2016&lt;/Year&gt;&lt;RecNum&gt;73&lt;/RecNum&gt;&lt;DisplayText&gt;(Carrillo-Reid et al., 2016)&lt;/DisplayText&gt;&lt;record&gt;&lt;rec-number&gt;73&lt;/rec-number&gt;&lt;foreign-keys&gt;&lt;key app="EN" db-id="rdwvpe9dd2tpt4eef5uvw5rarp9tzs255zzr"&gt;73&lt;/key&gt;&lt;/foreign-keys&gt;&lt;ref-type name="Journal Article"&gt;17&lt;/ref-type&gt;&lt;contributors&gt;&lt;authors&gt;&lt;author&gt;Carrillo-Reid, L.&lt;/author&gt;&lt;author&gt;Yang, W.&lt;/author&gt;&lt;author&gt;Bando, Y.&lt;/author&gt;&lt;author&gt;Peterka, D. S.&lt;/author&gt;&lt;author&gt;Yuste, R.&lt;/author&gt;&lt;/authors&gt;&lt;/contributors&gt;&lt;auth-address&gt;NeuroTechnology Center, Department of Biological Sciences, Columbia University, New York, NY 10027, USA. lc2998@columbia.edu.&amp;#xD;NeuroTechnology Center, Department of Biological Sciences, Columbia University, New York, NY 10027, USA.&lt;/auth-address&gt;&lt;titles&gt;&lt;title&gt;Imprinting and recalling cortical ensembles&lt;/title&gt;&lt;secondary-title&gt;Science&lt;/secondary-title&gt;&lt;alt-title&gt;Science (New York, N.Y.)&lt;/alt-title&gt;&lt;/titles&gt;&lt;periodical&gt;&lt;full-title&gt;Science&lt;/full-title&gt;&lt;/periodical&gt;&lt;alt-periodical&gt;&lt;full-title&gt;Science (New York, N.Y.)&lt;/full-title&gt;&lt;/alt-periodical&gt;&lt;pages&gt;691-4&lt;/pages&gt;&lt;volume&gt;353&lt;/volume&gt;&lt;number&gt;6300&lt;/number&gt;&lt;edition&gt;2016/08/16&lt;/edition&gt;&lt;keywords&gt;&lt;keyword&gt;Action Potentials&lt;/keyword&gt;&lt;keyword&gt;Animals&lt;/keyword&gt;&lt;keyword&gt;*Imprinting (Psychology)&lt;/keyword&gt;&lt;keyword&gt;Male&lt;/keyword&gt;&lt;keyword&gt;*Mental Recall&lt;/keyword&gt;&lt;keyword&gt;Mice&lt;/keyword&gt;&lt;keyword&gt;Mice, Inbred C57BL&lt;/keyword&gt;&lt;keyword&gt;Neuronal Plasticity&lt;/keyword&gt;&lt;keyword&gt;Neurons/physiology&lt;/keyword&gt;&lt;keyword&gt;Optogenetics&lt;/keyword&gt;&lt;keyword&gt;Photic Stimulation&lt;/keyword&gt;&lt;keyword&gt;Synapses&lt;/keyword&gt;&lt;keyword&gt;Visual Cortex/cytology/*physiology&lt;/keyword&gt;&lt;/keywords&gt;&lt;dates&gt;&lt;year&gt;2016&lt;/year&gt;&lt;pub-dates&gt;&lt;date&gt;Aug 12&lt;/date&gt;&lt;/pub-dates&gt;&lt;/dates&gt;&lt;isbn&gt;0036-8075&lt;/isbn&gt;&lt;accession-num&gt;27516599&lt;/accession-num&gt;&lt;urls&gt;&lt;/urls&gt;&lt;electronic-resource-num&gt;10.1126/science.aaf7560&lt;/electronic-resource-num&gt;&lt;remote-database-provider&gt;Nlm&lt;/remote-database-provider&gt;&lt;language&gt;eng&lt;/language&gt;&lt;/record&gt;&lt;/Cite&gt;&lt;/EndNote&gt;</w:instrText>
      </w:r>
      <w:r w:rsidR="0097132E">
        <w:rPr>
          <w:rFonts w:ascii="Arial" w:hAnsi="Arial" w:cs="Arial"/>
        </w:rPr>
        <w:fldChar w:fldCharType="separate"/>
      </w:r>
      <w:r w:rsidR="0097132E">
        <w:rPr>
          <w:rFonts w:ascii="Arial" w:hAnsi="Arial" w:cs="Arial"/>
          <w:noProof/>
        </w:rPr>
        <w:t>(</w:t>
      </w:r>
      <w:hyperlink w:anchor="_ENREF_10" w:tooltip="Carrillo-Reid, 2016 #73" w:history="1">
        <w:r w:rsidR="00816849">
          <w:rPr>
            <w:rFonts w:ascii="Arial" w:hAnsi="Arial" w:cs="Arial"/>
            <w:noProof/>
          </w:rPr>
          <w:t>Carrillo-Reid et al., 2016</w:t>
        </w:r>
      </w:hyperlink>
      <w:r w:rsidR="0097132E">
        <w:rPr>
          <w:rFonts w:ascii="Arial" w:hAnsi="Arial" w:cs="Arial"/>
          <w:noProof/>
        </w:rPr>
        <w:t>)</w:t>
      </w:r>
      <w:r w:rsidR="0097132E">
        <w:rPr>
          <w:rFonts w:ascii="Arial" w:hAnsi="Arial" w:cs="Arial"/>
        </w:rPr>
        <w:fldChar w:fldCharType="end"/>
      </w:r>
      <w:r w:rsidR="001C1ACD">
        <w:rPr>
          <w:rFonts w:ascii="Arial" w:hAnsi="Arial" w:cs="Arial"/>
        </w:rPr>
        <w:t>.</w:t>
      </w:r>
      <w:r w:rsidR="00956280">
        <w:rPr>
          <w:rFonts w:ascii="Arial" w:hAnsi="Arial" w:cs="Arial"/>
          <w:lang w:eastAsia="zh-CN"/>
        </w:rPr>
        <w:t xml:space="preserve"> </w:t>
      </w:r>
      <w:r w:rsidR="005B6285" w:rsidRPr="00044B3A">
        <w:rPr>
          <w:rFonts w:ascii="Arial" w:hAnsi="Arial" w:cs="Arial"/>
        </w:rPr>
        <w:t xml:space="preserve">However, how the </w:t>
      </w:r>
      <w:r w:rsidR="00981542">
        <w:rPr>
          <w:rFonts w:ascii="Arial" w:hAnsi="Arial" w:cs="Arial"/>
        </w:rPr>
        <w:t>activation of specific groups of neurons</w:t>
      </w:r>
      <w:r w:rsidR="00981542" w:rsidRPr="00044B3A">
        <w:rPr>
          <w:rFonts w:ascii="Arial" w:hAnsi="Arial" w:cs="Arial"/>
        </w:rPr>
        <w:t xml:space="preserve"> </w:t>
      </w:r>
      <w:r w:rsidR="005B6285" w:rsidRPr="00044B3A">
        <w:rPr>
          <w:rFonts w:ascii="Arial" w:hAnsi="Arial" w:cs="Arial"/>
        </w:rPr>
        <w:t>relate to the function</w:t>
      </w:r>
      <w:r w:rsidR="00981542">
        <w:rPr>
          <w:rFonts w:ascii="Arial" w:hAnsi="Arial" w:cs="Arial"/>
        </w:rPr>
        <w:t xml:space="preserve"> of</w:t>
      </w:r>
      <w:r w:rsidR="00981542" w:rsidRPr="00044B3A">
        <w:rPr>
          <w:rFonts w:ascii="Arial" w:hAnsi="Arial" w:cs="Arial"/>
        </w:rPr>
        <w:t xml:space="preserve"> </w:t>
      </w:r>
      <w:r w:rsidR="00981542">
        <w:rPr>
          <w:rFonts w:ascii="Arial" w:hAnsi="Arial" w:cs="Arial"/>
        </w:rPr>
        <w:t>cortical</w:t>
      </w:r>
      <w:r w:rsidR="00981542" w:rsidRPr="00044B3A">
        <w:rPr>
          <w:rFonts w:ascii="Arial" w:hAnsi="Arial" w:cs="Arial"/>
        </w:rPr>
        <w:t xml:space="preserve"> microcircuits </w:t>
      </w:r>
      <w:r w:rsidR="005B6285" w:rsidRPr="00044B3A">
        <w:rPr>
          <w:rFonts w:ascii="Arial" w:hAnsi="Arial" w:cs="Arial"/>
        </w:rPr>
        <w:t>has been difficult to elucidat</w:t>
      </w:r>
      <w:r w:rsidR="005B6285">
        <w:rPr>
          <w:rFonts w:ascii="Arial" w:hAnsi="Arial" w:cs="Arial"/>
        </w:rPr>
        <w:t>e</w:t>
      </w:r>
      <w:r w:rsidR="00481CD1">
        <w:rPr>
          <w:rFonts w:ascii="Arial" w:hAnsi="Arial" w:cs="Arial"/>
        </w:rPr>
        <w:t xml:space="preserve"> because</w:t>
      </w:r>
      <w:r w:rsidR="00660ADB">
        <w:rPr>
          <w:rFonts w:ascii="Arial" w:hAnsi="Arial" w:cs="Arial"/>
        </w:rPr>
        <w:t xml:space="preserve"> </w:t>
      </w:r>
      <w:r w:rsidR="00CF5FE0">
        <w:rPr>
          <w:rFonts w:ascii="Arial" w:hAnsi="Arial" w:cs="Arial"/>
          <w:lang w:eastAsia="zh-CN"/>
        </w:rPr>
        <w:t>it</w:t>
      </w:r>
      <w:r w:rsidR="009B2471">
        <w:rPr>
          <w:rFonts w:ascii="Arial" w:hAnsi="Arial" w:cs="Arial"/>
          <w:lang w:eastAsia="zh-CN"/>
        </w:rPr>
        <w:t xml:space="preserve"> requires the identification of </w:t>
      </w:r>
      <w:r w:rsidR="00981542">
        <w:rPr>
          <w:rFonts w:ascii="Arial" w:hAnsi="Arial" w:cs="Arial"/>
          <w:lang w:eastAsia="zh-CN"/>
        </w:rPr>
        <w:t>single cells</w:t>
      </w:r>
      <w:r w:rsidR="009B2471">
        <w:rPr>
          <w:rFonts w:ascii="Arial" w:hAnsi="Arial" w:cs="Arial"/>
          <w:lang w:eastAsia="zh-CN"/>
        </w:rPr>
        <w:t xml:space="preserve"> that can be targeted during </w:t>
      </w:r>
      <w:r w:rsidR="004D610A" w:rsidRPr="00044B3A">
        <w:rPr>
          <w:rFonts w:ascii="Arial" w:hAnsi="Arial" w:cs="Arial"/>
          <w:lang w:eastAsia="zh-CN"/>
        </w:rPr>
        <w:t>close-loop optogenetic experiments</w:t>
      </w:r>
      <w:r w:rsidR="009B2471">
        <w:rPr>
          <w:rFonts w:ascii="Arial" w:hAnsi="Arial" w:cs="Arial"/>
          <w:lang w:eastAsia="zh-CN"/>
        </w:rPr>
        <w:t>, allowing the manipulation of learned behavioral tasks</w:t>
      </w:r>
      <w:r w:rsidR="004D610A" w:rsidRPr="00044B3A">
        <w:rPr>
          <w:rFonts w:ascii="Arial" w:hAnsi="Arial" w:cs="Arial"/>
          <w:lang w:eastAsia="zh-CN"/>
        </w:rPr>
        <w:t xml:space="preserve">. </w:t>
      </w:r>
    </w:p>
    <w:p w14:paraId="44EAF8D1" w14:textId="0BFFFDD5" w:rsidR="004D2980" w:rsidRDefault="00E90DF3" w:rsidP="00956280">
      <w:pPr>
        <w:spacing w:line="480" w:lineRule="auto"/>
        <w:ind w:firstLine="720"/>
        <w:jc w:val="both"/>
        <w:rPr>
          <w:rFonts w:ascii="Arial" w:hAnsi="Arial" w:cs="Arial"/>
          <w:lang w:eastAsia="zh-CN"/>
        </w:rPr>
      </w:pPr>
      <w:r w:rsidRPr="00044B3A">
        <w:rPr>
          <w:rFonts w:ascii="Arial" w:hAnsi="Arial" w:cs="Arial"/>
          <w:lang w:eastAsia="zh-CN"/>
        </w:rPr>
        <w:t xml:space="preserve">Graph theory </w:t>
      </w:r>
      <w:r w:rsidR="00D925E5" w:rsidRPr="00044B3A">
        <w:rPr>
          <w:rFonts w:ascii="Arial" w:hAnsi="Arial" w:cs="Arial"/>
          <w:lang w:eastAsia="zh-CN"/>
        </w:rPr>
        <w:t xml:space="preserve">has been applied to model </w:t>
      </w:r>
      <w:r w:rsidR="00CF5FE0">
        <w:rPr>
          <w:rFonts w:ascii="Arial" w:hAnsi="Arial" w:cs="Arial"/>
          <w:lang w:eastAsia="zh-CN"/>
        </w:rPr>
        <w:t>the</w:t>
      </w:r>
      <w:r w:rsidRPr="00044B3A">
        <w:rPr>
          <w:rFonts w:ascii="Arial" w:hAnsi="Arial" w:cs="Arial"/>
          <w:lang w:eastAsia="zh-CN"/>
        </w:rPr>
        <w:t xml:space="preserve"> </w:t>
      </w:r>
      <w:r w:rsidR="00F634C3" w:rsidRPr="00044B3A">
        <w:rPr>
          <w:rFonts w:ascii="Arial" w:hAnsi="Arial" w:cs="Arial"/>
          <w:lang w:eastAsia="zh-CN"/>
        </w:rPr>
        <w:t>structural</w:t>
      </w:r>
      <w:r w:rsidR="00D925E5" w:rsidRPr="00044B3A">
        <w:rPr>
          <w:rFonts w:ascii="Arial" w:hAnsi="Arial" w:cs="Arial"/>
          <w:lang w:eastAsia="zh-CN"/>
        </w:rPr>
        <w:t xml:space="preserve"> and functional </w:t>
      </w:r>
      <w:r w:rsidRPr="00044B3A">
        <w:rPr>
          <w:rFonts w:ascii="Arial" w:hAnsi="Arial" w:cs="Arial"/>
          <w:lang w:eastAsia="zh-CN"/>
        </w:rPr>
        <w:t xml:space="preserve">organization of </w:t>
      </w:r>
      <w:r w:rsidR="00D83CA2">
        <w:rPr>
          <w:rFonts w:ascii="Arial" w:hAnsi="Arial" w:cs="Arial"/>
          <w:lang w:eastAsia="zh-CN"/>
        </w:rPr>
        <w:t>the brain</w:t>
      </w:r>
      <w:r w:rsidR="002D0815" w:rsidRPr="00044B3A">
        <w:rPr>
          <w:rFonts w:ascii="Arial" w:hAnsi="Arial" w:cs="Arial"/>
          <w:lang w:eastAsia="zh-CN"/>
        </w:rPr>
        <w:t xml:space="preserve"> </w:t>
      </w:r>
      <w:r w:rsidR="00C7263D">
        <w:rPr>
          <w:rFonts w:ascii="Arial" w:hAnsi="Arial" w:cs="Arial"/>
          <w:lang w:eastAsia="zh-CN"/>
        </w:rPr>
        <w:fldChar w:fldCharType="begin"/>
      </w:r>
      <w:r w:rsidR="00E55471">
        <w:rPr>
          <w:rFonts w:ascii="Arial" w:hAnsi="Arial" w:cs="Arial"/>
          <w:lang w:eastAsia="zh-CN"/>
        </w:rPr>
        <w:instrText xml:space="preserve"> ADDIN EN.CITE &lt;EndNote&gt;&lt;Cite&gt;&lt;Author&gt;Bullmore&lt;/Author&gt;&lt;Year&gt;2009&lt;/Year&gt;&lt;RecNum&gt;70&lt;/RecNum&gt;&lt;DisplayText&gt;(Bullmore and Sporns, 2009)&lt;/DisplayText&gt;&lt;record&gt;&lt;rec-number&gt;70&lt;/rec-number&gt;&lt;foreign-keys&gt;&lt;key app="EN" db-id="rdwvpe9dd2tpt4eef5uvw5rarp9tzs255zzr"&gt;70&lt;/key&gt;&lt;/foreign-keys&gt;&lt;ref-type name="Journal Article"&gt;17&lt;/ref-type&gt;&lt;contributors&gt;&lt;authors&gt;&lt;author&gt;Bullmore, E.&lt;/author&gt;&lt;author&gt;Sporns, O.&lt;/author&gt;&lt;/authors&gt;&lt;/contributors&gt;&lt;auth-address&gt;University of Cambridge, Behavioural &amp;amp; Clinical Neurosciences Institute, Department of Psychiatry, Addenbrooke&amp;apos;s Hospital, Cambridge, CB2 2QQ, UK. etb23@cam.ac.uk&lt;/auth-address&gt;&lt;titles&gt;&lt;title&gt;Complex brain networks: graph theoretical analysis of structural and functional systems&lt;/title&gt;&lt;secondary-title&gt;Nat Rev Neurosci&lt;/secondary-title&gt;&lt;alt-title&gt;Nature reviews. Neuroscience&lt;/alt-title&gt;&lt;/titles&gt;&lt;periodical&gt;&lt;full-title&gt;Nat Rev Neurosci&lt;/full-title&gt;&lt;abbr-1&gt;Nature reviews. Neuroscience&lt;/abbr-1&gt;&lt;/periodical&gt;&lt;alt-periodical&gt;&lt;full-title&gt;Nat Rev Neurosci&lt;/full-title&gt;&lt;abbr-1&gt;Nature reviews. Neuroscience&lt;/abbr-1&gt;&lt;/alt-periodical&gt;&lt;pages&gt;186-98&lt;/pages&gt;&lt;volume&gt;10&lt;/volume&gt;&lt;number&gt;3&lt;/number&gt;&lt;edition&gt;2009/02/05&lt;/edition&gt;&lt;keywords&gt;&lt;keyword&gt;Animals&lt;/keyword&gt;&lt;keyword&gt;Brain/anatomy &amp;amp; histology/*physiology&lt;/keyword&gt;&lt;keyword&gt;Brain Mapping/*methods&lt;/keyword&gt;&lt;keyword&gt;Computer Graphics/trends&lt;/keyword&gt;&lt;keyword&gt;Electroencephalography/methods&lt;/keyword&gt;&lt;keyword&gt;Humans&lt;/keyword&gt;&lt;keyword&gt;Image Processing, Computer-Assisted/*methods&lt;/keyword&gt;&lt;keyword&gt;Magnetic Resonance Imaging/methods&lt;/keyword&gt;&lt;keyword&gt;Magnetoencephalography/methods&lt;/keyword&gt;&lt;keyword&gt;Nerve Net/anatomy &amp;amp; histology/*physiology&lt;/keyword&gt;&lt;keyword&gt;*Neural Networks (Computer)&lt;/keyword&gt;&lt;/keywords&gt;&lt;dates&gt;&lt;year&gt;2009&lt;/year&gt;&lt;pub-dates&gt;&lt;date&gt;Mar&lt;/date&gt;&lt;/pub-dates&gt;&lt;/dates&gt;&lt;isbn&gt;1471-003x&lt;/isbn&gt;&lt;accession-num&gt;19190637&lt;/accession-num&gt;&lt;urls&gt;&lt;/urls&gt;&lt;electronic-resource-num&gt;10.1038/nrn2575&lt;/electronic-resource-num&gt;&lt;remote-database-provider&gt;Nlm&lt;/remote-database-provider&gt;&lt;language&gt;eng&lt;/language&gt;&lt;/record&gt;&lt;/Cite&gt;&lt;/EndNote&gt;</w:instrText>
      </w:r>
      <w:r w:rsidR="00C7263D">
        <w:rPr>
          <w:rFonts w:ascii="Arial" w:hAnsi="Arial" w:cs="Arial"/>
          <w:lang w:eastAsia="zh-CN"/>
        </w:rPr>
        <w:fldChar w:fldCharType="separate"/>
      </w:r>
      <w:r w:rsidR="00E55471">
        <w:rPr>
          <w:rFonts w:ascii="Arial" w:hAnsi="Arial" w:cs="Arial"/>
          <w:noProof/>
          <w:lang w:eastAsia="zh-CN"/>
        </w:rPr>
        <w:t>(</w:t>
      </w:r>
      <w:hyperlink w:anchor="_ENREF_7" w:tooltip="Bullmore, 2009 #70" w:history="1">
        <w:r w:rsidR="00816849">
          <w:rPr>
            <w:rFonts w:ascii="Arial" w:hAnsi="Arial" w:cs="Arial"/>
            <w:noProof/>
            <w:lang w:eastAsia="zh-CN"/>
          </w:rPr>
          <w:t>Bullmore and Sporns, 2009</w:t>
        </w:r>
      </w:hyperlink>
      <w:r w:rsidR="00E55471">
        <w:rPr>
          <w:rFonts w:ascii="Arial" w:hAnsi="Arial" w:cs="Arial"/>
          <w:noProof/>
          <w:lang w:eastAsia="zh-CN"/>
        </w:rPr>
        <w:t>)</w:t>
      </w:r>
      <w:r w:rsidR="00C7263D">
        <w:rPr>
          <w:rFonts w:ascii="Arial" w:hAnsi="Arial" w:cs="Arial"/>
          <w:lang w:eastAsia="zh-CN"/>
        </w:rPr>
        <w:fldChar w:fldCharType="end"/>
      </w:r>
      <w:r w:rsidRPr="00044B3A">
        <w:rPr>
          <w:rFonts w:ascii="Arial" w:hAnsi="Arial" w:cs="Arial"/>
          <w:lang w:eastAsia="zh-CN"/>
        </w:rPr>
        <w:t xml:space="preserve">. </w:t>
      </w:r>
      <w:r w:rsidR="00AA33D1">
        <w:rPr>
          <w:rFonts w:ascii="Arial" w:hAnsi="Arial" w:cs="Arial"/>
          <w:lang w:eastAsia="zh-CN"/>
        </w:rPr>
        <w:t>However</w:t>
      </w:r>
      <w:r w:rsidRPr="00044B3A">
        <w:rPr>
          <w:rFonts w:ascii="Arial" w:hAnsi="Arial" w:cs="Arial"/>
          <w:lang w:eastAsia="zh-CN"/>
        </w:rPr>
        <w:t xml:space="preserve">, graphs are </w:t>
      </w:r>
      <w:r w:rsidR="00F634C3" w:rsidRPr="00044B3A">
        <w:rPr>
          <w:rFonts w:ascii="Arial" w:hAnsi="Arial" w:cs="Arial"/>
          <w:lang w:eastAsia="zh-CN"/>
        </w:rPr>
        <w:t xml:space="preserve">usually </w:t>
      </w:r>
      <w:r w:rsidRPr="00044B3A">
        <w:rPr>
          <w:rFonts w:ascii="Arial" w:hAnsi="Arial" w:cs="Arial"/>
          <w:lang w:eastAsia="zh-CN"/>
        </w:rPr>
        <w:t>constructed with nodes representing brain regions</w:t>
      </w:r>
      <w:r w:rsidR="0097132E">
        <w:rPr>
          <w:rFonts w:ascii="Arial" w:hAnsi="Arial" w:cs="Arial"/>
          <w:lang w:eastAsia="zh-CN"/>
        </w:rPr>
        <w:t xml:space="preserve"> </w:t>
      </w:r>
      <w:r w:rsidR="00C7263D">
        <w:rPr>
          <w:rFonts w:ascii="Arial" w:hAnsi="Arial" w:cs="Arial"/>
          <w:lang w:eastAsia="zh-CN"/>
        </w:rPr>
        <w:fldChar w:fldCharType="begin"/>
      </w:r>
      <w:r w:rsidR="00E55471">
        <w:rPr>
          <w:rFonts w:ascii="Arial" w:hAnsi="Arial" w:cs="Arial"/>
          <w:lang w:eastAsia="zh-CN"/>
        </w:rPr>
        <w:instrText xml:space="preserve"> ADDIN EN.CITE &lt;EndNote&gt;&lt;Cite&gt;&lt;Author&gt;He&lt;/Author&gt;&lt;Year&gt;2007&lt;/Year&gt;&lt;RecNum&gt;80&lt;/RecNum&gt;&lt;DisplayText&gt;(He et al., 2007)&lt;/DisplayText&gt;&lt;record&gt;&lt;rec-number&gt;80&lt;/rec-number&gt;&lt;foreign-keys&gt;&lt;key app="EN" db-id="rdwvpe9dd2tpt4eef5uvw5rarp9tzs255zzr"&gt;80&lt;/key&gt;&lt;/foreign-keys&gt;&lt;ref-type name="Journal Article"&gt;17&lt;/ref-type&gt;&lt;contributors&gt;&lt;authors&gt;&lt;author&gt;He, Y.&lt;/author&gt;&lt;author&gt;Chen, Z. J.&lt;/author&gt;&lt;author&gt;Evans, A. C.&lt;/author&gt;&lt;/authors&gt;&lt;/contributors&gt;&lt;auth-address&gt;McConnell Brain Imaging Centre, Montreal Neurological Institute, McGill University, 3801 University Street, Montreal, QC, Canada.&lt;/auth-address&gt;&lt;titles&gt;&lt;title&gt;Small-world anatomical networks in the human brain revealed by cortical thickness from MRI&lt;/title&gt;&lt;secondary-title&gt;Cereb Cortex&lt;/secondary-title&gt;&lt;alt-title&gt;Cerebral cortex (New York, N.Y. : 1991)&lt;/alt-title&gt;&lt;/titles&gt;&lt;alt-periodical&gt;&lt;full-title&gt;Cerebral cortex (New York, N.Y. : 1991)&lt;/full-title&gt;&lt;/alt-periodical&gt;&lt;pages&gt;2407-19&lt;/pages&gt;&lt;volume&gt;17&lt;/volume&gt;&lt;number&gt;10&lt;/number&gt;&lt;edition&gt;2007/01/06&lt;/edition&gt;&lt;keywords&gt;&lt;keyword&gt;Brain/*anatomy &amp;amp; histology/physiology&lt;/keyword&gt;&lt;keyword&gt;Brain Mapping/*methods&lt;/keyword&gt;&lt;keyword&gt;Cerebral Cortex/*anatomy &amp;amp; histology/physiology&lt;/keyword&gt;&lt;keyword&gt;Functional Laterality&lt;/keyword&gt;&lt;keyword&gt;Humans&lt;/keyword&gt;&lt;keyword&gt;Magnetic Resonance Imaging&lt;/keyword&gt;&lt;keyword&gt;Nerve Net/physiology&lt;/keyword&gt;&lt;/keywords&gt;&lt;dates&gt;&lt;year&gt;2007&lt;/year&gt;&lt;pub-dates&gt;&lt;date&gt;Oct&lt;/date&gt;&lt;/pub-dates&gt;&lt;/dates&gt;&lt;isbn&gt;1047-3211 (Print)&amp;#xD;1047-3211&lt;/isbn&gt;&lt;accession-num&gt;17204824&lt;/accession-num&gt;&lt;urls&gt;&lt;/urls&gt;&lt;electronic-resource-num&gt;10.1093/cercor/bhl149&lt;/electronic-resource-num&gt;&lt;remote-database-provider&gt;Nlm&lt;/remote-database-provider&gt;&lt;language&gt;eng&lt;/language&gt;&lt;/record&gt;&lt;/Cite&gt;&lt;/EndNote&gt;</w:instrText>
      </w:r>
      <w:r w:rsidR="00C7263D">
        <w:rPr>
          <w:rFonts w:ascii="Arial" w:hAnsi="Arial" w:cs="Arial"/>
          <w:lang w:eastAsia="zh-CN"/>
        </w:rPr>
        <w:fldChar w:fldCharType="separate"/>
      </w:r>
      <w:r w:rsidR="00E55471">
        <w:rPr>
          <w:rFonts w:ascii="Arial" w:hAnsi="Arial" w:cs="Arial"/>
          <w:noProof/>
          <w:lang w:eastAsia="zh-CN"/>
        </w:rPr>
        <w:t>(</w:t>
      </w:r>
      <w:hyperlink w:anchor="_ENREF_19" w:tooltip="He, 2007 #80" w:history="1">
        <w:r w:rsidR="00816849">
          <w:rPr>
            <w:rFonts w:ascii="Arial" w:hAnsi="Arial" w:cs="Arial"/>
            <w:noProof/>
            <w:lang w:eastAsia="zh-CN"/>
          </w:rPr>
          <w:t>He et al., 2007</w:t>
        </w:r>
      </w:hyperlink>
      <w:r w:rsidR="00E55471">
        <w:rPr>
          <w:rFonts w:ascii="Arial" w:hAnsi="Arial" w:cs="Arial"/>
          <w:noProof/>
          <w:lang w:eastAsia="zh-CN"/>
        </w:rPr>
        <w:t>)</w:t>
      </w:r>
      <w:r w:rsidR="00C7263D">
        <w:rPr>
          <w:rFonts w:ascii="Arial" w:hAnsi="Arial" w:cs="Arial"/>
          <w:lang w:eastAsia="zh-CN"/>
        </w:rPr>
        <w:fldChar w:fldCharType="end"/>
      </w:r>
      <w:r w:rsidRPr="00044B3A">
        <w:rPr>
          <w:rFonts w:ascii="Arial" w:hAnsi="Arial" w:cs="Arial"/>
          <w:lang w:eastAsia="zh-CN"/>
        </w:rPr>
        <w:t xml:space="preserve">, and edges representing </w:t>
      </w:r>
      <w:r w:rsidR="00AA33D1">
        <w:rPr>
          <w:rFonts w:ascii="Arial" w:hAnsi="Arial" w:cs="Arial"/>
          <w:lang w:eastAsia="zh-CN"/>
        </w:rPr>
        <w:t>information flow</w:t>
      </w:r>
      <w:r w:rsidR="00474792">
        <w:rPr>
          <w:rFonts w:ascii="Arial" w:hAnsi="Arial" w:cs="Arial"/>
          <w:lang w:eastAsia="zh-CN"/>
        </w:rPr>
        <w:t xml:space="preserve"> </w:t>
      </w:r>
      <w:r w:rsidR="00C7263D">
        <w:rPr>
          <w:rFonts w:ascii="Arial" w:hAnsi="Arial" w:cs="Arial"/>
          <w:lang w:eastAsia="zh-CN"/>
        </w:rPr>
        <w:fldChar w:fldCharType="begin"/>
      </w:r>
      <w:r w:rsidR="00E55471">
        <w:rPr>
          <w:rFonts w:ascii="Arial" w:hAnsi="Arial" w:cs="Arial"/>
          <w:lang w:eastAsia="zh-CN"/>
        </w:rPr>
        <w:instrText xml:space="preserve"> ADDIN EN.CITE &lt;EndNote&gt;&lt;Cite&gt;&lt;Author&gt;Iturria-Medina&lt;/Author&gt;&lt;Year&gt;2008&lt;/Year&gt;&lt;RecNum&gt;82&lt;/RecNum&gt;&lt;DisplayText&gt;(Iturria-Medina et al., 2008)&lt;/DisplayText&gt;&lt;record&gt;&lt;rec-number&gt;82&lt;/rec-number&gt;&lt;foreign-keys&gt;&lt;key app="EN" db-id="rdwvpe9dd2tpt4eef5uvw5rarp9tzs255zzr"&gt;82&lt;/key&gt;&lt;/foreign-keys&gt;&lt;ref-type name="Journal Article"&gt;17&lt;/ref-type&gt;&lt;contributors&gt;&lt;authors&gt;&lt;author&gt;Iturria-Medina, Y.&lt;/author&gt;&lt;author&gt;Sotero, R. C.&lt;/author&gt;&lt;author&gt;Canales-Rodriguez, E. J.&lt;/author&gt;&lt;author&gt;Aleman-Gomez, Y.&lt;/author&gt;&lt;author&gt;Melie-Garcia, L.&lt;/author&gt;&lt;/authors&gt;&lt;/contributors&gt;&lt;auth-address&gt;Neuroimaging Department, Cuban Neuroscience Center, Avenue 25, Esq 158, #15202, PO Box 6412, Cubanacan, Playa, Havana, Cuba. iturria@cneuro.edu.cu&lt;/auth-address&gt;&lt;titles&gt;&lt;title&gt;Studying the human brain anatomical network via diffusion-weighted MRI and Graph Theory&lt;/title&gt;&lt;secondary-title&gt;Neuroimage&lt;/secondary-title&gt;&lt;alt-title&gt;NeuroImage&lt;/alt-title&gt;&lt;/titles&gt;&lt;periodical&gt;&lt;full-title&gt;NeuroImage&lt;/full-title&gt;&lt;/periodical&gt;&lt;alt-periodical&gt;&lt;full-title&gt;NeuroImage&lt;/full-title&gt;&lt;/alt-periodical&gt;&lt;pages&gt;1064-76&lt;/pages&gt;&lt;volume&gt;40&lt;/volume&gt;&lt;number&gt;3&lt;/number&gt;&lt;edition&gt;2008/02/15&lt;/edition&gt;&lt;keywords&gt;&lt;keyword&gt;Adult&lt;/keyword&gt;&lt;keyword&gt;Algorithms&lt;/keyword&gt;&lt;keyword&gt;Brain/*anatomy &amp;amp; histology&lt;/keyword&gt;&lt;keyword&gt;Diffusion Magnetic Resonance Imaging&lt;/keyword&gt;&lt;keyword&gt;Humans&lt;/keyword&gt;&lt;keyword&gt;Image Processing, Computer-Assisted&lt;/keyword&gt;&lt;keyword&gt;Male&lt;/keyword&gt;&lt;keyword&gt;Nerve Fibers/physiology&lt;/keyword&gt;&lt;keyword&gt;Nerve Net/*anatomy &amp;amp; histology&lt;/keyword&gt;&lt;keyword&gt;Neural Pathways/anatomy &amp;amp; histology/physiology&lt;/keyword&gt;&lt;/keywords&gt;&lt;dates&gt;&lt;year&gt;2008&lt;/year&gt;&lt;pub-dates&gt;&lt;date&gt;Apr 15&lt;/date&gt;&lt;/pub-dates&gt;&lt;/dates&gt;&lt;isbn&gt;1053-8119 (Print)&amp;#xD;1053-8119&lt;/isbn&gt;&lt;accession-num&gt;18272400&lt;/accession-num&gt;&lt;urls&gt;&lt;/urls&gt;&lt;electronic-resource-num&gt;10.1016/j.neuroimage.2007.10.060&lt;/electronic-resource-num&gt;&lt;remote-database-provider&gt;Nlm&lt;/remote-database-provider&gt;&lt;language&gt;eng&lt;/language&gt;&lt;/record&gt;&lt;/Cite&gt;&lt;/EndNote&gt;</w:instrText>
      </w:r>
      <w:r w:rsidR="00C7263D">
        <w:rPr>
          <w:rFonts w:ascii="Arial" w:hAnsi="Arial" w:cs="Arial"/>
          <w:lang w:eastAsia="zh-CN"/>
        </w:rPr>
        <w:fldChar w:fldCharType="separate"/>
      </w:r>
      <w:r w:rsidR="00E55471">
        <w:rPr>
          <w:rFonts w:ascii="Arial" w:hAnsi="Arial" w:cs="Arial"/>
          <w:noProof/>
          <w:lang w:eastAsia="zh-CN"/>
        </w:rPr>
        <w:t>(</w:t>
      </w:r>
      <w:hyperlink w:anchor="_ENREF_21" w:tooltip="Iturria-Medina, 2008 #82" w:history="1">
        <w:r w:rsidR="00816849">
          <w:rPr>
            <w:rFonts w:ascii="Arial" w:hAnsi="Arial" w:cs="Arial"/>
            <w:noProof/>
            <w:lang w:eastAsia="zh-CN"/>
          </w:rPr>
          <w:t>Iturria-Medina et al., 2008</w:t>
        </w:r>
      </w:hyperlink>
      <w:r w:rsidR="00E55471">
        <w:rPr>
          <w:rFonts w:ascii="Arial" w:hAnsi="Arial" w:cs="Arial"/>
          <w:noProof/>
          <w:lang w:eastAsia="zh-CN"/>
        </w:rPr>
        <w:t>)</w:t>
      </w:r>
      <w:r w:rsidR="00C7263D">
        <w:rPr>
          <w:rFonts w:ascii="Arial" w:hAnsi="Arial" w:cs="Arial"/>
          <w:lang w:eastAsia="zh-CN"/>
        </w:rPr>
        <w:fldChar w:fldCharType="end"/>
      </w:r>
      <w:r w:rsidR="00474792">
        <w:rPr>
          <w:rFonts w:ascii="Arial" w:hAnsi="Arial" w:cs="Arial"/>
          <w:lang w:eastAsia="zh-CN"/>
        </w:rPr>
        <w:fldChar w:fldCharType="begin" w:fldLock="1"/>
      </w:r>
      <w:r w:rsidR="007E17AD">
        <w:rPr>
          <w:rFonts w:ascii="Arial" w:hAnsi="Arial" w:cs="Arial"/>
          <w:lang w:eastAsia="zh-CN"/>
        </w:rPr>
        <w:instrText>ADDIN CSL_CITATION { "citationItems" : [ { "id" : "ITEM-1", "itemData" : { "DOI" : "10.1016/j.neuroimage.2007.10.060", "ISSN" : "1053-8119", "PMID" : "18272400", "abstract" : "Our goal is to study the human brain anatomical network. For this, the anatomical connection probabilities (ACP) between 90 cortical and subcortical brain gray matter areas are estimated from diffusion-weighted Magnetic Resonance Imaging (DW-MRI) techniques. The ACP between any two areas gives the probability that those areas are connected at least by a single nervous fiber. Then, the brain is modeled as a non-directed weighted graph with continuous arc weights given by the ACP matrix. Based on this approach, complex networks properties such as small-world attributes, efficiency, degree distribution, vulnerability, betweenness centrality and motifs composition are studied. The analysis was carried out for 20 right-handed healthy subjects (mean age: 31.10, S.D.: 7.43). According to the results, all networks have small-world and broad-scale characteristics. Additionally, human brain anatomical networks present bigger local efficiency and smaller global efficiency than the corresponding random networks. In a vulnerability and betweenness centrality analysis, the most indispensable and critical anatomical areas were identified: putamens, precuneus, insulas, superior parietals and superior frontals. Interestingly, some areas have a negative vulnerability (e.g. superior temporal poles, pallidums, supramarginals and hechls), which suggest that even at the cost of losing in global anatomical efficiency, these structures were maintained through the evolutionary processes due to their important functions. Finally, symmetrical characteristic building blocks (motifs) of size 3 and 4 were calculated, obtaining that motifs of size 4 are the expanded version of motif of size 3. These results are in agreement with previous anatomical studies in the cat and macaque cerebral cortex.", "author" : [ { "dropping-particle" : "", "family" : "Iturria-Medina", "given" : "Yasser", "non-dropping-particle" : "", "parse-names" : false, "suffix" : "" }, { "dropping-particle" : "", "family" : "Sotero", "given" : "Roberto C", "non-dropping-particle" : "", "parse-names" : false, "suffix" : "" }, { "dropping-particle" : "", "family" : "Canales-Rodr\u00edguez", "given" : "Erick J", "non-dropping-particle" : "", "parse-names" : false, "suffix" : "" }, { "dropping-particle" : "", "family" : "Alem\u00e1n-G\u00f3mez", "given" : "Yasser", "non-dropping-particle" : "", "parse-names" : false, "suffix" : "" }, { "dropping-particle" : "", "family" : "Melie-Garc\u00eda", "given" : "Lester", "non-dropping-particle" : "", "parse-names" : false, "suffix" : "" } ], "container-title" : "NeuroImage", "id" : "ITEM-1", "issue" : "3", "issued" : { "date-parts" : [ [ "2008", "4", "15" ] ] }, "page" : "1064-76", "title" : "Studying the human brain anatomical network via diffusion-weighted MRI and Graph Theory.", "type" : "article-journal", "volume" : "40" }, "uris" : [ "http://www.mendeley.com/documents/?uuid=5290101c-7dd5-4c16-8aa5-b1b50bd9f3da" ] } ], "mendeley" : { "formattedCitation" : "(Iturria-Medina et al., 2008)", "plainTextFormattedCitation" : "(Iturria-Medina et al., 2008)", "previouslyFormattedCitation" : "(Iturria-Medina et al., 2008)" }, "properties" : { "noteIndex" : 0 }, "schema" : "https://github.com/citation-style-language/schema/raw/master/csl-citation.json" }</w:instrText>
      </w:r>
      <w:r w:rsidR="00474792">
        <w:rPr>
          <w:rFonts w:ascii="Arial" w:hAnsi="Arial" w:cs="Arial"/>
          <w:lang w:eastAsia="zh-CN"/>
        </w:rPr>
        <w:fldChar w:fldCharType="end"/>
      </w:r>
      <w:r w:rsidRPr="00044B3A">
        <w:rPr>
          <w:rFonts w:ascii="Arial" w:hAnsi="Arial" w:cs="Arial"/>
          <w:lang w:eastAsia="zh-CN"/>
        </w:rPr>
        <w:t xml:space="preserve">. </w:t>
      </w:r>
      <w:r w:rsidR="00E67F9A" w:rsidRPr="00044B3A">
        <w:rPr>
          <w:rFonts w:ascii="Arial" w:hAnsi="Arial" w:cs="Arial"/>
          <w:lang w:eastAsia="zh-CN"/>
        </w:rPr>
        <w:t xml:space="preserve">For functional analysis, many studies have constructed graphs with data from fMRI, EEG and </w:t>
      </w:r>
      <w:r w:rsidR="00890C8C">
        <w:rPr>
          <w:rFonts w:ascii="Arial" w:hAnsi="Arial" w:cs="Arial"/>
          <w:lang w:eastAsia="zh-CN"/>
        </w:rPr>
        <w:t>electrode arrays</w:t>
      </w:r>
      <w:r w:rsidR="00E67F9A" w:rsidRPr="00044B3A">
        <w:rPr>
          <w:rFonts w:ascii="Arial" w:hAnsi="Arial" w:cs="Arial"/>
          <w:lang w:eastAsia="zh-CN"/>
        </w:rPr>
        <w:t>, taking brain regions</w:t>
      </w:r>
      <w:r w:rsidR="00C7263D">
        <w:rPr>
          <w:rFonts w:ascii="Arial" w:hAnsi="Arial" w:cs="Arial"/>
          <w:lang w:eastAsia="zh-CN"/>
        </w:rPr>
        <w:t xml:space="preserve"> </w:t>
      </w:r>
      <w:r w:rsidR="00C7263D">
        <w:rPr>
          <w:rFonts w:ascii="Arial" w:hAnsi="Arial" w:cs="Arial"/>
          <w:lang w:eastAsia="zh-CN"/>
        </w:rPr>
        <w:fldChar w:fldCharType="begin">
          <w:fldData xml:space="preserve">PEVuZE5vdGU+PENpdGU+PEF1dGhvcj5BY2hhcmQ8L0F1dGhvcj48WWVhcj4yMDA3PC9ZZWFyPjxS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</w:fldData>
        </w:fldChar>
      </w:r>
      <w:r w:rsidR="00E55471">
        <w:rPr>
          <w:rFonts w:ascii="Arial" w:hAnsi="Arial" w:cs="Arial"/>
          <w:lang w:eastAsia="zh-CN"/>
        </w:rPr>
        <w:instrText xml:space="preserve"> ADDIN EN.CITE </w:instrText>
      </w:r>
      <w:r w:rsidR="00E55471">
        <w:rPr>
          <w:rFonts w:ascii="Arial" w:hAnsi="Arial" w:cs="Arial"/>
          <w:lang w:eastAsia="zh-CN"/>
        </w:rPr>
        <w:fldChar w:fldCharType="begin">
          <w:fldData xml:space="preserve">PEVuZE5vdGU+PENpdGU+PEF1dGhvcj5BY2hhcmQ8L0F1dGhvcj48WWVhcj4yMDA3PC9ZZWFyPjxS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</w:fldData>
        </w:fldChar>
      </w:r>
      <w:r w:rsidR="00E55471" w:rsidRPr="003E53D5">
        <w:rPr>
          <w:rFonts w:ascii="Arial" w:hAnsi="Arial" w:cs="Arial"/>
          <w:lang w:eastAsia="zh-CN"/>
        </w:rPr>
        <w:instrText xml:space="preserve"> ADDIN EN.CITE.DATA </w:instrText>
      </w:r>
      <w:r w:rsidR="00E55471">
        <w:rPr>
          <w:rFonts w:ascii="Arial" w:hAnsi="Arial" w:cs="Arial"/>
          <w:lang w:eastAsia="zh-CN"/>
        </w:rPr>
      </w:r>
      <w:r w:rsidR="00E55471">
        <w:rPr>
          <w:rFonts w:ascii="Arial" w:hAnsi="Arial" w:cs="Arial"/>
          <w:lang w:eastAsia="zh-CN"/>
        </w:rPr>
        <w:fldChar w:fldCharType="end"/>
      </w:r>
      <w:r w:rsidR="00C7263D">
        <w:rPr>
          <w:rFonts w:ascii="Arial" w:hAnsi="Arial" w:cs="Arial"/>
          <w:lang w:eastAsia="zh-CN"/>
        </w:rPr>
      </w:r>
      <w:r w:rsidR="00C7263D">
        <w:rPr>
          <w:rFonts w:ascii="Arial" w:hAnsi="Arial" w:cs="Arial"/>
          <w:lang w:eastAsia="zh-CN"/>
        </w:rPr>
        <w:fldChar w:fldCharType="separate"/>
      </w:r>
      <w:r w:rsidR="00E55471">
        <w:rPr>
          <w:rFonts w:ascii="Arial" w:hAnsi="Arial" w:cs="Arial"/>
          <w:noProof/>
          <w:lang w:eastAsia="zh-CN"/>
        </w:rPr>
        <w:t>(</w:t>
      </w:r>
      <w:hyperlink w:anchor="_ENREF_1" w:tooltip="Achard, 2007 #124" w:history="1">
        <w:r w:rsidR="00816849">
          <w:rPr>
            <w:rFonts w:ascii="Arial" w:hAnsi="Arial" w:cs="Arial"/>
            <w:noProof/>
            <w:lang w:eastAsia="zh-CN"/>
          </w:rPr>
          <w:t>Achard and Bullmore, 2007</w:t>
        </w:r>
      </w:hyperlink>
      <w:r w:rsidR="00E55471">
        <w:rPr>
          <w:rFonts w:ascii="Arial" w:hAnsi="Arial" w:cs="Arial"/>
          <w:noProof/>
          <w:lang w:eastAsia="zh-CN"/>
        </w:rPr>
        <w:t xml:space="preserve">; </w:t>
      </w:r>
      <w:hyperlink w:anchor="_ENREF_15" w:tooltip="Fair, 2008 #77" w:history="1">
        <w:r w:rsidR="00816849">
          <w:rPr>
            <w:rFonts w:ascii="Arial" w:hAnsi="Arial" w:cs="Arial"/>
            <w:noProof/>
            <w:lang w:eastAsia="zh-CN"/>
          </w:rPr>
          <w:t>Fair et al., 2008</w:t>
        </w:r>
      </w:hyperlink>
      <w:r w:rsidR="00E55471">
        <w:rPr>
          <w:rFonts w:ascii="Arial" w:hAnsi="Arial" w:cs="Arial"/>
          <w:noProof/>
          <w:lang w:eastAsia="zh-CN"/>
        </w:rPr>
        <w:t xml:space="preserve">; </w:t>
      </w:r>
      <w:hyperlink w:anchor="_ENREF_17" w:tooltip="Hagmann, 2008 #79" w:history="1">
        <w:r w:rsidR="00816849">
          <w:rPr>
            <w:rFonts w:ascii="Arial" w:hAnsi="Arial" w:cs="Arial"/>
            <w:noProof/>
            <w:lang w:eastAsia="zh-CN"/>
          </w:rPr>
          <w:t>Hagmann et al., 2008</w:t>
        </w:r>
      </w:hyperlink>
      <w:r w:rsidR="00E55471">
        <w:rPr>
          <w:rFonts w:ascii="Arial" w:hAnsi="Arial" w:cs="Arial"/>
          <w:noProof/>
          <w:lang w:eastAsia="zh-CN"/>
        </w:rPr>
        <w:t>)</w:t>
      </w:r>
      <w:r w:rsidR="00C7263D">
        <w:rPr>
          <w:rFonts w:ascii="Arial" w:hAnsi="Arial" w:cs="Arial"/>
          <w:lang w:eastAsia="zh-CN"/>
        </w:rPr>
        <w:fldChar w:fldCharType="end"/>
      </w:r>
      <w:r w:rsidR="00E67F9A" w:rsidRPr="00044B3A">
        <w:rPr>
          <w:rFonts w:ascii="Arial" w:hAnsi="Arial" w:cs="Arial"/>
          <w:lang w:eastAsia="zh-CN"/>
        </w:rPr>
        <w:t xml:space="preserve">, voxels </w:t>
      </w:r>
      <w:r w:rsidR="00C7263D">
        <w:rPr>
          <w:rFonts w:ascii="Arial" w:hAnsi="Arial" w:cs="Arial"/>
          <w:lang w:eastAsia="zh-CN"/>
        </w:rPr>
        <w:fldChar w:fldCharType="begin">
          <w:fldData xml:space="preserve">PEVuZE5vdGU+PENpdGU+PEF1dGhvcj5FZ3VpbHV6PC9BdXRob3I+PFllYXI+MjAwNTwvWWVhcj48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</w:fldData>
        </w:fldChar>
      </w:r>
      <w:r w:rsidR="00E55471">
        <w:rPr>
          <w:rFonts w:ascii="Arial" w:hAnsi="Arial" w:cs="Arial"/>
          <w:lang w:eastAsia="zh-CN"/>
        </w:rPr>
        <w:instrText xml:space="preserve"> ADDIN EN.CITE </w:instrText>
      </w:r>
      <w:r w:rsidR="00E55471">
        <w:rPr>
          <w:rFonts w:ascii="Arial" w:hAnsi="Arial" w:cs="Arial"/>
          <w:lang w:eastAsia="zh-CN"/>
        </w:rPr>
        <w:fldChar w:fldCharType="begin">
          <w:fldData xml:space="preserve">PEVuZE5vdGU+PENpdGU+PEF1dGhvcj5FZ3VpbHV6PC9BdXRob3I+PFllYXI+MjAwNTwvWWVhcj48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</w:fldData>
        </w:fldChar>
      </w:r>
      <w:r w:rsidR="00E55471" w:rsidRPr="00163D9D">
        <w:rPr>
          <w:rFonts w:ascii="Arial" w:hAnsi="Arial" w:cs="Arial"/>
          <w:lang w:eastAsia="zh-CN"/>
        </w:rPr>
        <w:instrText xml:space="preserve"> ADDIN EN.CITE.DATA </w:instrText>
      </w:r>
      <w:r w:rsidR="00E55471">
        <w:rPr>
          <w:rFonts w:ascii="Arial" w:hAnsi="Arial" w:cs="Arial"/>
          <w:lang w:eastAsia="zh-CN"/>
        </w:rPr>
      </w:r>
      <w:r w:rsidR="00E55471">
        <w:rPr>
          <w:rFonts w:ascii="Arial" w:hAnsi="Arial" w:cs="Arial"/>
          <w:lang w:eastAsia="zh-CN"/>
        </w:rPr>
        <w:fldChar w:fldCharType="end"/>
      </w:r>
      <w:r w:rsidR="00C7263D">
        <w:rPr>
          <w:rFonts w:ascii="Arial" w:hAnsi="Arial" w:cs="Arial"/>
          <w:lang w:eastAsia="zh-CN"/>
        </w:rPr>
      </w:r>
      <w:r w:rsidR="00C7263D">
        <w:rPr>
          <w:rFonts w:ascii="Arial" w:hAnsi="Arial" w:cs="Arial"/>
          <w:lang w:eastAsia="zh-CN"/>
        </w:rPr>
        <w:fldChar w:fldCharType="separate"/>
      </w:r>
      <w:r w:rsidR="00E55471">
        <w:rPr>
          <w:rFonts w:ascii="Arial" w:hAnsi="Arial" w:cs="Arial"/>
          <w:noProof/>
          <w:lang w:eastAsia="zh-CN"/>
        </w:rPr>
        <w:t>(</w:t>
      </w:r>
      <w:hyperlink w:anchor="_ENREF_14" w:tooltip="Eguiluz, 2005 #76" w:history="1">
        <w:r w:rsidR="00816849">
          <w:rPr>
            <w:rFonts w:ascii="Arial" w:hAnsi="Arial" w:cs="Arial"/>
            <w:noProof/>
            <w:lang w:eastAsia="zh-CN"/>
          </w:rPr>
          <w:t>Eguiluz et al., 2005</w:t>
        </w:r>
      </w:hyperlink>
      <w:r w:rsidR="00E55471">
        <w:rPr>
          <w:rFonts w:ascii="Arial" w:hAnsi="Arial" w:cs="Arial"/>
          <w:noProof/>
          <w:lang w:eastAsia="zh-CN"/>
        </w:rPr>
        <w:t xml:space="preserve">; </w:t>
      </w:r>
      <w:hyperlink w:anchor="_ENREF_44" w:tooltip="van den Heuvel, 2008 #100" w:history="1">
        <w:r w:rsidR="00816849">
          <w:rPr>
            <w:rFonts w:ascii="Arial" w:hAnsi="Arial" w:cs="Arial"/>
            <w:noProof/>
            <w:lang w:eastAsia="zh-CN"/>
          </w:rPr>
          <w:t>van den Heuvel et al., 2008</w:t>
        </w:r>
      </w:hyperlink>
      <w:r w:rsidR="00E55471">
        <w:rPr>
          <w:rFonts w:ascii="Arial" w:hAnsi="Arial" w:cs="Arial"/>
          <w:noProof/>
          <w:lang w:eastAsia="zh-CN"/>
        </w:rPr>
        <w:t xml:space="preserve">; </w:t>
      </w:r>
      <w:hyperlink w:anchor="_ENREF_48" w:tooltip="Zuo, 2012 #123" w:history="1">
        <w:r w:rsidR="00816849">
          <w:rPr>
            <w:rFonts w:ascii="Arial" w:hAnsi="Arial" w:cs="Arial"/>
            <w:noProof/>
            <w:lang w:eastAsia="zh-CN"/>
          </w:rPr>
          <w:t>Zuo et al., 2012</w:t>
        </w:r>
      </w:hyperlink>
      <w:r w:rsidR="00E55471">
        <w:rPr>
          <w:rFonts w:ascii="Arial" w:hAnsi="Arial" w:cs="Arial"/>
          <w:noProof/>
          <w:lang w:eastAsia="zh-CN"/>
        </w:rPr>
        <w:t>)</w:t>
      </w:r>
      <w:r w:rsidR="00C7263D">
        <w:rPr>
          <w:rFonts w:ascii="Arial" w:hAnsi="Arial" w:cs="Arial"/>
          <w:lang w:eastAsia="zh-CN"/>
        </w:rPr>
        <w:fldChar w:fldCharType="end"/>
      </w:r>
      <w:r w:rsidR="00E67F9A" w:rsidRPr="00044B3A">
        <w:rPr>
          <w:rFonts w:ascii="Arial" w:hAnsi="Arial" w:cs="Arial"/>
          <w:lang w:eastAsia="zh-CN"/>
        </w:rPr>
        <w:t xml:space="preserve"> or electrode position </w:t>
      </w:r>
      <w:r w:rsidR="00C7263D">
        <w:rPr>
          <w:rFonts w:ascii="Arial" w:hAnsi="Arial" w:cs="Arial"/>
          <w:lang w:eastAsia="zh-CN"/>
        </w:rPr>
        <w:fldChar w:fldCharType="begin"/>
      </w:r>
      <w:r w:rsidR="00E55471">
        <w:rPr>
          <w:rFonts w:ascii="Arial" w:hAnsi="Arial" w:cs="Arial"/>
          <w:lang w:eastAsia="zh-CN"/>
        </w:rPr>
        <w:instrText xml:space="preserve"> ADDIN EN.CITE &lt;EndNote&gt;&lt;Cite&gt;&lt;Author&gt;Downes&lt;/Author&gt;&lt;Year&gt;2012&lt;/Year&gt;&lt;RecNum&gt;75&lt;/RecNum&gt;&lt;DisplayText&gt;(Downes et al., 2012)&lt;/DisplayText&gt;&lt;record&gt;&lt;rec-number&gt;75&lt;/rec-number&gt;&lt;foreign-keys&gt;&lt;key app="EN" db-id="rdwvpe9dd2tpt4eef5uvw5rarp9tzs255zzr"&gt;75&lt;/key&gt;&lt;/foreign-keys&gt;&lt;ref-type name="Journal Article"&gt;17&lt;/ref-type&gt;&lt;contributors&gt;&lt;authors&gt;&lt;author&gt;Downes, J. H.&lt;/author&gt;&lt;author&gt;Hammond, M. W.&lt;/author&gt;&lt;author&gt;Xydas, D.&lt;/author&gt;&lt;author&gt;Spencer, M. C.&lt;/author&gt;&lt;author&gt;Becerra, V. M.&lt;/author&gt;&lt;author&gt;Warwick, K.&lt;/author&gt;&lt;author&gt;Whalley, B. J.&lt;/author&gt;&lt;author&gt;Nasuto, S. J.&lt;/author&gt;&lt;/authors&gt;&lt;/contributors&gt;&lt;auth-address&gt;School of Systems Engineering, University of Reading, Whiteknights, Reading, Berkshire, UK. j.downes@reading.ac.uk&lt;/auth-address&gt;&lt;titles&gt;&lt;title&gt;Emergence of a small-world functional network in cultured neurons&lt;/title&gt;&lt;secondary-title&gt;PLoS Comput Biol&lt;/secondary-title&gt;&lt;alt-title&gt;PLoS computational biology&lt;/alt-title&gt;&lt;/titles&gt;&lt;periodical&gt;&lt;full-title&gt;PLoS Comput Biol&lt;/full-title&gt;&lt;/periodical&gt;&lt;alt-periodical&gt;&lt;full-title&gt;PLoS Computational Biology&lt;/full-title&gt;&lt;/alt-periodical&gt;&lt;pages&gt;e1002522&lt;/pages&gt;&lt;volume&gt;8&lt;/volume&gt;&lt;number&gt;5&lt;/number&gt;&lt;edition&gt;2012/05/23&lt;/edition&gt;&lt;keywords&gt;&lt;keyword&gt;Action Potentials/*physiology&lt;/keyword&gt;&lt;keyword&gt;Animals&lt;/keyword&gt;&lt;keyword&gt;Cell Proliferation&lt;/keyword&gt;&lt;keyword&gt;Cells, Cultured&lt;/keyword&gt;&lt;keyword&gt;Computer Simulation&lt;/keyword&gt;&lt;keyword&gt;Humans&lt;/keyword&gt;&lt;keyword&gt;*Models, Neurological&lt;/keyword&gt;&lt;keyword&gt;*Models, Statistical&lt;/keyword&gt;&lt;keyword&gt;Nerve Net/*physiology&lt;/keyword&gt;&lt;keyword&gt;Neurogenesis/*physiology&lt;/keyword&gt;&lt;keyword&gt;Neurons/*physiology&lt;/keyword&gt;&lt;/keywords&gt;&lt;dates&gt;&lt;year&gt;2012&lt;/year&gt;&lt;/dates&gt;&lt;isbn&gt;1553-734x&lt;/isbn&gt;&lt;accession-num&gt;22615555&lt;/accession-num&gt;&lt;urls&gt;&lt;/urls&gt;&lt;custom2&gt;Pmc3355061&lt;/custom2&gt;&lt;electronic-resource-num&gt;10.1371/journal.pcbi.1002522&lt;/electronic-resource-num&gt;&lt;remote-database-provider&gt;Nlm&lt;/remote-database-provider&gt;&lt;language&gt;eng&lt;/language&gt;&lt;/record&gt;&lt;/Cite&gt;&lt;/EndNote&gt;</w:instrText>
      </w:r>
      <w:r w:rsidR="00C7263D">
        <w:rPr>
          <w:rFonts w:ascii="Arial" w:hAnsi="Arial" w:cs="Arial"/>
          <w:lang w:eastAsia="zh-CN"/>
        </w:rPr>
        <w:fldChar w:fldCharType="separate"/>
      </w:r>
      <w:r w:rsidR="00E55471">
        <w:rPr>
          <w:rFonts w:ascii="Arial" w:hAnsi="Arial" w:cs="Arial"/>
          <w:noProof/>
          <w:lang w:eastAsia="zh-CN"/>
        </w:rPr>
        <w:t>(</w:t>
      </w:r>
      <w:hyperlink w:anchor="_ENREF_13" w:tooltip="Downes, 2012 #75" w:history="1">
        <w:r w:rsidR="00816849">
          <w:rPr>
            <w:rFonts w:ascii="Arial" w:hAnsi="Arial" w:cs="Arial"/>
            <w:noProof/>
            <w:lang w:eastAsia="zh-CN"/>
          </w:rPr>
          <w:t>Downes et al., 2012</w:t>
        </w:r>
      </w:hyperlink>
      <w:r w:rsidR="00E55471">
        <w:rPr>
          <w:rFonts w:ascii="Arial" w:hAnsi="Arial" w:cs="Arial"/>
          <w:noProof/>
          <w:lang w:eastAsia="zh-CN"/>
        </w:rPr>
        <w:t>)</w:t>
      </w:r>
      <w:r w:rsidR="00C7263D">
        <w:rPr>
          <w:rFonts w:ascii="Arial" w:hAnsi="Arial" w:cs="Arial"/>
          <w:lang w:eastAsia="zh-CN"/>
        </w:rPr>
        <w:fldChar w:fldCharType="end"/>
      </w:r>
      <w:r w:rsidR="00E67F9A" w:rsidRPr="00044B3A">
        <w:rPr>
          <w:rFonts w:ascii="Arial" w:hAnsi="Arial" w:cs="Arial"/>
          <w:lang w:eastAsia="zh-CN"/>
        </w:rPr>
        <w:t xml:space="preserve"> as nodes, and activity associations such as cross correlation, mutual information and Granger causality as edges</w:t>
      </w:r>
      <w:r w:rsidR="00C7263D">
        <w:rPr>
          <w:rFonts w:ascii="Arial" w:hAnsi="Arial" w:cs="Arial"/>
          <w:lang w:eastAsia="zh-CN"/>
        </w:rPr>
        <w:t xml:space="preserve"> </w:t>
      </w:r>
      <w:r w:rsidR="00C7263D">
        <w:rPr>
          <w:rFonts w:ascii="Arial" w:hAnsi="Arial" w:cs="Arial"/>
          <w:lang w:eastAsia="zh-CN"/>
        </w:rPr>
        <w:fldChar w:fldCharType="begin">
          <w:fldData xml:space="preserve">PEVuZE5vdGU+PENpdGU+PEF1dGhvcj5CdWxsbW9yZTwvQXV0aG9yPjxZZWFyPjIwMDk8L1llYXI+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</w:fldData>
        </w:fldChar>
      </w:r>
      <w:r w:rsidR="00C610C3">
        <w:rPr>
          <w:rFonts w:ascii="Arial" w:hAnsi="Arial" w:cs="Arial"/>
          <w:lang w:eastAsia="zh-CN"/>
        </w:rPr>
        <w:instrText xml:space="preserve"> ADDIN EN.CITE </w:instrText>
      </w:r>
      <w:r w:rsidR="00C610C3">
        <w:rPr>
          <w:rFonts w:ascii="Arial" w:hAnsi="Arial" w:cs="Arial"/>
          <w:lang w:eastAsia="zh-CN"/>
        </w:rPr>
        <w:fldChar w:fldCharType="begin">
          <w:fldData xml:space="preserve">PEVuZE5vdGU+PENpdGU+PEF1dGhvcj5CdWxsbW9yZTwvQXV0aG9yPjxZZWFyPjIwMDk8L1llYXI+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</w:fldData>
        </w:fldChar>
      </w:r>
      <w:r w:rsidR="00C610C3">
        <w:rPr>
          <w:rFonts w:ascii="Arial" w:hAnsi="Arial" w:cs="Arial"/>
          <w:lang w:eastAsia="zh-CN"/>
        </w:rPr>
        <w:instrText xml:space="preserve"> ADDIN EN.CITE.DATA </w:instrText>
      </w:r>
      <w:r w:rsidR="00C610C3">
        <w:rPr>
          <w:rFonts w:ascii="Arial" w:hAnsi="Arial" w:cs="Arial"/>
          <w:lang w:eastAsia="zh-CN"/>
        </w:rPr>
      </w:r>
      <w:r w:rsidR="00C610C3">
        <w:rPr>
          <w:rFonts w:ascii="Arial" w:hAnsi="Arial" w:cs="Arial"/>
          <w:lang w:eastAsia="zh-CN"/>
        </w:rPr>
        <w:fldChar w:fldCharType="end"/>
      </w:r>
      <w:r w:rsidR="00C7263D">
        <w:rPr>
          <w:rFonts w:ascii="Arial" w:hAnsi="Arial" w:cs="Arial"/>
          <w:lang w:eastAsia="zh-CN"/>
        </w:rPr>
      </w:r>
      <w:r w:rsidR="00C7263D">
        <w:rPr>
          <w:rFonts w:ascii="Arial" w:hAnsi="Arial" w:cs="Arial"/>
          <w:lang w:eastAsia="zh-CN"/>
        </w:rPr>
        <w:fldChar w:fldCharType="separate"/>
      </w:r>
      <w:r w:rsidR="00C610C3">
        <w:rPr>
          <w:rFonts w:ascii="Arial" w:hAnsi="Arial" w:cs="Arial"/>
          <w:noProof/>
          <w:lang w:eastAsia="zh-CN"/>
        </w:rPr>
        <w:t>(</w:t>
      </w:r>
      <w:hyperlink w:anchor="_ENREF_7" w:tooltip="Bullmore, 2009 #70" w:history="1">
        <w:r w:rsidR="00816849">
          <w:rPr>
            <w:rFonts w:ascii="Arial" w:hAnsi="Arial" w:cs="Arial"/>
            <w:noProof/>
            <w:lang w:eastAsia="zh-CN"/>
          </w:rPr>
          <w:t>Bullmore and Sporns, 2009</w:t>
        </w:r>
      </w:hyperlink>
      <w:r w:rsidR="00C610C3">
        <w:rPr>
          <w:rFonts w:ascii="Arial" w:hAnsi="Arial" w:cs="Arial"/>
          <w:noProof/>
          <w:lang w:eastAsia="zh-CN"/>
        </w:rPr>
        <w:t xml:space="preserve">; </w:t>
      </w:r>
      <w:hyperlink w:anchor="_ENREF_15" w:tooltip="Fair, 2008 #77" w:history="1">
        <w:r w:rsidR="00816849">
          <w:rPr>
            <w:rFonts w:ascii="Arial" w:hAnsi="Arial" w:cs="Arial"/>
            <w:noProof/>
            <w:lang w:eastAsia="zh-CN"/>
          </w:rPr>
          <w:t>Fair et al., 2008</w:t>
        </w:r>
      </w:hyperlink>
      <w:r w:rsidR="00C610C3">
        <w:rPr>
          <w:rFonts w:ascii="Arial" w:hAnsi="Arial" w:cs="Arial"/>
          <w:noProof/>
          <w:lang w:eastAsia="zh-CN"/>
        </w:rPr>
        <w:t xml:space="preserve">; </w:t>
      </w:r>
      <w:hyperlink w:anchor="_ENREF_22" w:tooltip="Khazaee, 2015 #83" w:history="1">
        <w:r w:rsidR="00816849">
          <w:rPr>
            <w:rFonts w:ascii="Arial" w:hAnsi="Arial" w:cs="Arial"/>
            <w:noProof/>
            <w:lang w:eastAsia="zh-CN"/>
          </w:rPr>
          <w:t>Khazaee et al., 2015</w:t>
        </w:r>
      </w:hyperlink>
      <w:r w:rsidR="00C610C3">
        <w:rPr>
          <w:rFonts w:ascii="Arial" w:hAnsi="Arial" w:cs="Arial"/>
          <w:noProof/>
          <w:lang w:eastAsia="zh-CN"/>
        </w:rPr>
        <w:t xml:space="preserve">; </w:t>
      </w:r>
      <w:hyperlink w:anchor="_ENREF_27" w:tooltip="Micheloyannis, 2009 #87" w:history="1">
        <w:r w:rsidR="00816849">
          <w:rPr>
            <w:rFonts w:ascii="Arial" w:hAnsi="Arial" w:cs="Arial"/>
            <w:noProof/>
            <w:lang w:eastAsia="zh-CN"/>
          </w:rPr>
          <w:t>Micheloyannis et al., 2009</w:t>
        </w:r>
      </w:hyperlink>
      <w:r w:rsidR="00C610C3">
        <w:rPr>
          <w:rFonts w:ascii="Arial" w:hAnsi="Arial" w:cs="Arial"/>
          <w:noProof/>
          <w:lang w:eastAsia="zh-CN"/>
        </w:rPr>
        <w:t xml:space="preserve">; </w:t>
      </w:r>
      <w:hyperlink w:anchor="_ENREF_45" w:tooltip="Wang, 2010 #101" w:history="1">
        <w:r w:rsidR="00816849">
          <w:rPr>
            <w:rFonts w:ascii="Arial" w:hAnsi="Arial" w:cs="Arial"/>
            <w:noProof/>
            <w:lang w:eastAsia="zh-CN"/>
          </w:rPr>
          <w:t>Wang et al., 2010</w:t>
        </w:r>
      </w:hyperlink>
      <w:r w:rsidR="00C610C3">
        <w:rPr>
          <w:rFonts w:ascii="Arial" w:hAnsi="Arial" w:cs="Arial"/>
          <w:noProof/>
          <w:lang w:eastAsia="zh-CN"/>
        </w:rPr>
        <w:t>)</w:t>
      </w:r>
      <w:r w:rsidR="00C7263D">
        <w:rPr>
          <w:rFonts w:ascii="Arial" w:hAnsi="Arial" w:cs="Arial"/>
          <w:lang w:eastAsia="zh-CN"/>
        </w:rPr>
        <w:fldChar w:fldCharType="end"/>
      </w:r>
      <w:r w:rsidR="00E67F9A" w:rsidRPr="00044B3A">
        <w:rPr>
          <w:rFonts w:ascii="Arial" w:hAnsi="Arial" w:cs="Arial"/>
          <w:lang w:eastAsia="zh-CN"/>
        </w:rPr>
        <w:t>.</w:t>
      </w:r>
      <w:r w:rsidR="00E67F9A">
        <w:rPr>
          <w:rFonts w:ascii="Arial" w:hAnsi="Arial" w:cs="Arial"/>
          <w:lang w:eastAsia="zh-CN"/>
        </w:rPr>
        <w:t xml:space="preserve"> </w:t>
      </w:r>
    </w:p>
    <w:p w14:paraId="7AE7DE4C" w14:textId="0DAF7962" w:rsidR="004D2980" w:rsidRDefault="00B05F45" w:rsidP="00956280">
      <w:pPr>
        <w:spacing w:line="480" w:lineRule="auto"/>
        <w:ind w:firstLine="720"/>
        <w:jc w:val="both"/>
        <w:rPr>
          <w:rFonts w:ascii="Arial" w:hAnsi="Arial" w:cs="Arial"/>
          <w:lang w:eastAsia="zh-CN"/>
        </w:rPr>
      </w:pPr>
      <w:r>
        <w:rPr>
          <w:rFonts w:ascii="Arial" w:hAnsi="Arial" w:cs="Arial"/>
          <w:lang w:eastAsia="zh-CN"/>
        </w:rPr>
        <w:lastRenderedPageBreak/>
        <w:t>On the other hand, a</w:t>
      </w:r>
      <w:r w:rsidR="0051637D">
        <w:rPr>
          <w:rFonts w:ascii="Arial" w:hAnsi="Arial" w:cs="Arial"/>
          <w:lang w:eastAsia="zh-CN"/>
        </w:rPr>
        <w:t xml:space="preserve">t the single cell level graphical </w:t>
      </w:r>
      <w:r w:rsidR="00E90DF3" w:rsidRPr="00044B3A">
        <w:rPr>
          <w:rFonts w:ascii="Arial" w:hAnsi="Arial" w:cs="Arial"/>
          <w:lang w:eastAsia="zh-CN"/>
        </w:rPr>
        <w:t xml:space="preserve">models have been used to </w:t>
      </w:r>
      <w:r w:rsidR="0051637D">
        <w:rPr>
          <w:rFonts w:ascii="Arial" w:hAnsi="Arial" w:cs="Arial"/>
          <w:lang w:eastAsia="zh-CN"/>
        </w:rPr>
        <w:t>describe</w:t>
      </w:r>
      <w:r w:rsidR="00E90DF3" w:rsidRPr="00044B3A">
        <w:rPr>
          <w:rFonts w:ascii="Arial" w:hAnsi="Arial" w:cs="Arial"/>
          <w:lang w:eastAsia="zh-CN"/>
        </w:rPr>
        <w:t xml:space="preserve"> organizing principles of </w:t>
      </w:r>
      <w:r w:rsidR="0051637D">
        <w:rPr>
          <w:rFonts w:ascii="Arial" w:hAnsi="Arial" w:cs="Arial"/>
          <w:lang w:eastAsia="zh-CN"/>
        </w:rPr>
        <w:t xml:space="preserve">artificial </w:t>
      </w:r>
      <w:r w:rsidR="00E90DF3" w:rsidRPr="00044B3A">
        <w:rPr>
          <w:rFonts w:ascii="Arial" w:hAnsi="Arial" w:cs="Arial"/>
          <w:lang w:eastAsia="zh-CN"/>
        </w:rPr>
        <w:t>neural networks, identify</w:t>
      </w:r>
      <w:r w:rsidR="0051637D">
        <w:rPr>
          <w:rFonts w:ascii="Arial" w:hAnsi="Arial" w:cs="Arial"/>
          <w:lang w:eastAsia="zh-CN"/>
        </w:rPr>
        <w:t>ing</w:t>
      </w:r>
      <w:r w:rsidR="00E90DF3" w:rsidRPr="00044B3A">
        <w:rPr>
          <w:rFonts w:ascii="Arial" w:hAnsi="Arial" w:cs="Arial"/>
          <w:lang w:eastAsia="zh-CN"/>
        </w:rPr>
        <w:t xml:space="preserve"> neurons </w:t>
      </w:r>
      <w:r w:rsidR="0051637D">
        <w:rPr>
          <w:rFonts w:ascii="Arial" w:hAnsi="Arial" w:cs="Arial"/>
          <w:lang w:eastAsia="zh-CN"/>
        </w:rPr>
        <w:t>that could have a potential role orchestrating the overall network activity</w:t>
      </w:r>
      <w:r w:rsidR="00640EE9">
        <w:rPr>
          <w:rFonts w:ascii="Arial" w:hAnsi="Arial" w:cs="Arial"/>
          <w:lang w:eastAsia="zh-CN"/>
        </w:rPr>
        <w:t xml:space="preserve"> </w:t>
      </w:r>
      <w:r w:rsidR="00640EE9">
        <w:rPr>
          <w:rFonts w:ascii="Arial" w:hAnsi="Arial" w:cs="Arial"/>
          <w:lang w:eastAsia="zh-CN"/>
        </w:rPr>
        <w:fldChar w:fldCharType="begin">
          <w:fldData xml:space="preserve">PEVuZE5vdGU+PENpdGU+PEF1dGhvcj5JdHVycmlhLU1lZGluYTwvQXV0aG9yPjxZZWFyPjIwMDg8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</w:fldData>
        </w:fldChar>
      </w:r>
      <w:r w:rsidR="00163D9D">
        <w:rPr>
          <w:rFonts w:ascii="Arial" w:hAnsi="Arial" w:cs="Arial"/>
          <w:lang w:eastAsia="zh-CN"/>
        </w:rPr>
        <w:instrText xml:space="preserve"> ADDIN EN.CITE </w:instrText>
      </w:r>
      <w:r w:rsidR="00163D9D">
        <w:rPr>
          <w:rFonts w:ascii="Arial" w:hAnsi="Arial" w:cs="Arial"/>
          <w:lang w:eastAsia="zh-CN"/>
        </w:rPr>
        <w:fldChar w:fldCharType="begin">
          <w:fldData xml:space="preserve">PEVuZE5vdGU+PENpdGU+PEF1dGhvcj5JdHVycmlhLU1lZGluYTwvQXV0aG9yPjxZZWFyPjIwMDg8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</w:fldData>
        </w:fldChar>
      </w:r>
      <w:r w:rsidR="00163D9D">
        <w:rPr>
          <w:rFonts w:ascii="Arial" w:hAnsi="Arial" w:cs="Arial"/>
          <w:lang w:eastAsia="zh-CN"/>
        </w:rPr>
        <w:instrText xml:space="preserve"> ADDIN EN.CITE.DATA </w:instrText>
      </w:r>
      <w:r w:rsidR="00163D9D">
        <w:rPr>
          <w:rFonts w:ascii="Arial" w:hAnsi="Arial" w:cs="Arial"/>
          <w:lang w:eastAsia="zh-CN"/>
        </w:rPr>
      </w:r>
      <w:r w:rsidR="00163D9D">
        <w:rPr>
          <w:rFonts w:ascii="Arial" w:hAnsi="Arial" w:cs="Arial"/>
          <w:lang w:eastAsia="zh-CN"/>
        </w:rPr>
        <w:fldChar w:fldCharType="end"/>
      </w:r>
      <w:r w:rsidR="00640EE9">
        <w:rPr>
          <w:rFonts w:ascii="Arial" w:hAnsi="Arial" w:cs="Arial"/>
          <w:lang w:eastAsia="zh-CN"/>
        </w:rPr>
      </w:r>
      <w:r w:rsidR="00640EE9">
        <w:rPr>
          <w:rFonts w:ascii="Arial" w:hAnsi="Arial" w:cs="Arial"/>
          <w:lang w:eastAsia="zh-CN"/>
        </w:rPr>
        <w:fldChar w:fldCharType="separate"/>
      </w:r>
      <w:r w:rsidR="00C610C3">
        <w:rPr>
          <w:rFonts w:ascii="Arial" w:hAnsi="Arial" w:cs="Arial"/>
          <w:noProof/>
          <w:lang w:eastAsia="zh-CN"/>
        </w:rPr>
        <w:t>(</w:t>
      </w:r>
      <w:hyperlink w:anchor="_ENREF_21" w:tooltip="Iturria-Medina, 2008 #82" w:history="1">
        <w:r w:rsidR="00816849">
          <w:rPr>
            <w:rFonts w:ascii="Arial" w:hAnsi="Arial" w:cs="Arial"/>
            <w:noProof/>
            <w:lang w:eastAsia="zh-CN"/>
          </w:rPr>
          <w:t>Iturria-Medina et al., 2008</w:t>
        </w:r>
      </w:hyperlink>
      <w:r w:rsidR="00C610C3">
        <w:rPr>
          <w:rFonts w:ascii="Arial" w:hAnsi="Arial" w:cs="Arial"/>
          <w:noProof/>
          <w:lang w:eastAsia="zh-CN"/>
        </w:rPr>
        <w:t xml:space="preserve">; </w:t>
      </w:r>
      <w:hyperlink w:anchor="_ENREF_38" w:tooltip="Sporns, 2000 #17" w:history="1">
        <w:r w:rsidR="00816849">
          <w:rPr>
            <w:rFonts w:ascii="Arial" w:hAnsi="Arial" w:cs="Arial"/>
            <w:noProof/>
            <w:lang w:eastAsia="zh-CN"/>
          </w:rPr>
          <w:t>Sporns, 2000</w:t>
        </w:r>
      </w:hyperlink>
      <w:r w:rsidR="00C610C3">
        <w:rPr>
          <w:rFonts w:ascii="Arial" w:hAnsi="Arial" w:cs="Arial"/>
          <w:noProof/>
          <w:lang w:eastAsia="zh-CN"/>
        </w:rPr>
        <w:t>)</w:t>
      </w:r>
      <w:r w:rsidR="00640EE9">
        <w:rPr>
          <w:rFonts w:ascii="Arial" w:hAnsi="Arial" w:cs="Arial"/>
          <w:lang w:eastAsia="zh-CN"/>
        </w:rPr>
        <w:fldChar w:fldCharType="end"/>
      </w:r>
      <w:r w:rsidR="00E90DF3" w:rsidRPr="00044B3A">
        <w:rPr>
          <w:rFonts w:ascii="Arial" w:hAnsi="Arial" w:cs="Arial"/>
          <w:lang w:eastAsia="zh-CN"/>
        </w:rPr>
        <w:t xml:space="preserve">. </w:t>
      </w:r>
      <w:r w:rsidR="003D2204" w:rsidRPr="00044B3A">
        <w:rPr>
          <w:rFonts w:ascii="Arial" w:hAnsi="Arial" w:cs="Arial"/>
          <w:lang w:eastAsia="zh-CN"/>
        </w:rPr>
        <w:t xml:space="preserve">Such graphs are usually associated with a </w:t>
      </w:r>
      <w:r>
        <w:rPr>
          <w:rFonts w:ascii="Arial" w:hAnsi="Arial" w:cs="Arial"/>
          <w:lang w:eastAsia="zh-CN"/>
        </w:rPr>
        <w:t>restricted</w:t>
      </w:r>
      <w:r w:rsidR="003D2204" w:rsidRPr="00044B3A">
        <w:rPr>
          <w:rFonts w:ascii="Arial" w:hAnsi="Arial" w:cs="Arial"/>
          <w:lang w:eastAsia="zh-CN"/>
        </w:rPr>
        <w:t xml:space="preserve"> set of parameters that describe the weight and direction of edges</w:t>
      </w:r>
      <w:r w:rsidR="003331AF">
        <w:rPr>
          <w:rFonts w:ascii="Arial" w:hAnsi="Arial" w:cs="Arial"/>
          <w:lang w:eastAsia="zh-CN"/>
        </w:rPr>
        <w:t xml:space="preserve"> obtained by pairwise correlations</w:t>
      </w:r>
      <w:r w:rsidR="003D2204" w:rsidRPr="00044B3A">
        <w:rPr>
          <w:rFonts w:ascii="Arial" w:hAnsi="Arial" w:cs="Arial"/>
          <w:lang w:eastAsia="zh-CN"/>
        </w:rPr>
        <w:t xml:space="preserve">, therefore are incapable of characterizing </w:t>
      </w:r>
      <w:r w:rsidR="002E6C2D">
        <w:rPr>
          <w:rFonts w:ascii="Arial" w:hAnsi="Arial" w:cs="Arial"/>
          <w:lang w:eastAsia="zh-CN"/>
        </w:rPr>
        <w:t>the optimal network structure</w:t>
      </w:r>
      <w:r>
        <w:rPr>
          <w:rFonts w:ascii="Arial" w:hAnsi="Arial" w:cs="Arial"/>
          <w:lang w:eastAsia="zh-CN"/>
        </w:rPr>
        <w:t xml:space="preserve"> </w:t>
      </w:r>
      <w:r w:rsidR="002E6C2D">
        <w:rPr>
          <w:rFonts w:ascii="Arial" w:hAnsi="Arial" w:cs="Arial"/>
          <w:lang w:eastAsia="zh-CN"/>
        </w:rPr>
        <w:t>underlying</w:t>
      </w:r>
      <w:r w:rsidR="00756E75">
        <w:rPr>
          <w:rFonts w:ascii="Arial" w:hAnsi="Arial" w:cs="Arial"/>
          <w:lang w:eastAsia="zh-CN"/>
        </w:rPr>
        <w:t xml:space="preserve"> the whole population activity</w:t>
      </w:r>
      <w:r w:rsidR="003D2204" w:rsidRPr="00044B3A">
        <w:rPr>
          <w:rFonts w:ascii="Arial" w:hAnsi="Arial" w:cs="Arial"/>
          <w:lang w:eastAsia="zh-CN"/>
        </w:rPr>
        <w:t>.</w:t>
      </w:r>
      <w:r w:rsidR="003D2204">
        <w:rPr>
          <w:rFonts w:ascii="Arial" w:hAnsi="Arial" w:cs="Arial"/>
          <w:lang w:eastAsia="zh-CN"/>
        </w:rPr>
        <w:t xml:space="preserve"> </w:t>
      </w:r>
      <w:r w:rsidR="00E67F9A">
        <w:rPr>
          <w:rFonts w:ascii="Arial" w:hAnsi="Arial" w:cs="Arial"/>
          <w:lang w:eastAsia="zh-CN"/>
        </w:rPr>
        <w:t>Finally</w:t>
      </w:r>
      <w:r w:rsidR="00E90DF3" w:rsidRPr="00044B3A">
        <w:rPr>
          <w:rFonts w:ascii="Arial" w:hAnsi="Arial" w:cs="Arial"/>
          <w:lang w:eastAsia="zh-CN"/>
        </w:rPr>
        <w:t xml:space="preserve">, </w:t>
      </w:r>
      <w:r w:rsidR="00D253A4" w:rsidRPr="00044B3A">
        <w:rPr>
          <w:rFonts w:ascii="Arial" w:hAnsi="Arial" w:cs="Arial"/>
          <w:lang w:eastAsia="zh-CN"/>
        </w:rPr>
        <w:t xml:space="preserve">although a </w:t>
      </w:r>
      <w:r w:rsidR="00E90DF3" w:rsidRPr="00044B3A">
        <w:rPr>
          <w:rFonts w:ascii="Arial" w:hAnsi="Arial" w:cs="Arial"/>
          <w:lang w:eastAsia="zh-CN"/>
        </w:rPr>
        <w:t xml:space="preserve">few studies have applied graph theory </w:t>
      </w:r>
      <w:r w:rsidR="00D253A4" w:rsidRPr="00044B3A">
        <w:rPr>
          <w:rFonts w:ascii="Arial" w:hAnsi="Arial" w:cs="Arial"/>
          <w:lang w:eastAsia="zh-CN"/>
        </w:rPr>
        <w:t xml:space="preserve">to model </w:t>
      </w:r>
      <w:r w:rsidR="00E67F9A">
        <w:rPr>
          <w:rFonts w:ascii="Arial" w:hAnsi="Arial" w:cs="Arial"/>
          <w:lang w:eastAsia="zh-CN"/>
        </w:rPr>
        <w:t>network organization</w:t>
      </w:r>
      <w:r w:rsidR="00D253A4" w:rsidRPr="00044B3A">
        <w:rPr>
          <w:rFonts w:ascii="Arial" w:hAnsi="Arial" w:cs="Arial"/>
          <w:lang w:eastAsia="zh-CN"/>
        </w:rPr>
        <w:t xml:space="preserve"> in calcium imaging data </w:t>
      </w:r>
      <w:r w:rsidR="00E90DF3" w:rsidRPr="00044B3A">
        <w:rPr>
          <w:rFonts w:ascii="Arial" w:hAnsi="Arial" w:cs="Arial"/>
          <w:lang w:eastAsia="zh-CN"/>
        </w:rPr>
        <w:t>with single cell resolution</w:t>
      </w:r>
      <w:r w:rsidR="00D253A4" w:rsidRPr="00044B3A">
        <w:rPr>
          <w:rFonts w:ascii="Arial" w:hAnsi="Arial" w:cs="Arial"/>
          <w:lang w:eastAsia="zh-CN"/>
        </w:rPr>
        <w:t xml:space="preserve"> in </w:t>
      </w:r>
      <w:r w:rsidR="00E67F9A">
        <w:rPr>
          <w:rFonts w:ascii="Arial" w:hAnsi="Arial" w:cs="Arial"/>
          <w:lang w:eastAsia="zh-CN"/>
        </w:rPr>
        <w:t xml:space="preserve">cultures or brain </w:t>
      </w:r>
      <w:r w:rsidR="00D253A4" w:rsidRPr="00044B3A">
        <w:rPr>
          <w:rFonts w:ascii="Arial" w:hAnsi="Arial" w:cs="Arial"/>
          <w:lang w:eastAsia="zh-CN"/>
        </w:rPr>
        <w:t>slices</w:t>
      </w:r>
      <w:r w:rsidR="00640EE9">
        <w:rPr>
          <w:rFonts w:ascii="Arial" w:hAnsi="Arial" w:cs="Arial"/>
          <w:lang w:eastAsia="zh-CN"/>
        </w:rPr>
        <w:t xml:space="preserve"> </w:t>
      </w:r>
      <w:r w:rsidR="00640EE9">
        <w:rPr>
          <w:rFonts w:ascii="Arial" w:hAnsi="Arial" w:cs="Arial"/>
          <w:lang w:eastAsia="zh-CN"/>
        </w:rPr>
        <w:fldChar w:fldCharType="begin">
          <w:fldData xml:space="preserve">PEVuZE5vdGU+PENpdGU+PEF1dGhvcj5Cb25pZmF6aTwvQXV0aG9yPjxZZWFyPjIwMDk8L1llYXI+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</w:fldData>
        </w:fldChar>
      </w:r>
      <w:r w:rsidR="00E55471">
        <w:rPr>
          <w:rFonts w:ascii="Arial" w:hAnsi="Arial" w:cs="Arial"/>
          <w:lang w:eastAsia="zh-CN"/>
        </w:rPr>
        <w:instrText xml:space="preserve"> ADDIN EN.CITE </w:instrText>
      </w:r>
      <w:r w:rsidR="00E55471">
        <w:rPr>
          <w:rFonts w:ascii="Arial" w:hAnsi="Arial" w:cs="Arial"/>
          <w:lang w:eastAsia="zh-CN"/>
        </w:rPr>
        <w:fldChar w:fldCharType="begin">
          <w:fldData xml:space="preserve">PEVuZE5vdGU+PENpdGU+PEF1dGhvcj5Cb25pZmF6aTwvQXV0aG9yPjxZZWFyPjIwMDk8L1llYXI+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</w:fldData>
        </w:fldChar>
      </w:r>
      <w:r w:rsidR="00E55471">
        <w:rPr>
          <w:rFonts w:ascii="Arial" w:hAnsi="Arial" w:cs="Arial"/>
          <w:lang w:eastAsia="zh-CN"/>
        </w:rPr>
        <w:instrText xml:space="preserve"> ADDIN EN.CITE.DATA </w:instrText>
      </w:r>
      <w:r w:rsidR="00E55471">
        <w:rPr>
          <w:rFonts w:ascii="Arial" w:hAnsi="Arial" w:cs="Arial"/>
          <w:lang w:eastAsia="zh-CN"/>
        </w:rPr>
      </w:r>
      <w:r w:rsidR="00E55471">
        <w:rPr>
          <w:rFonts w:ascii="Arial" w:hAnsi="Arial" w:cs="Arial"/>
          <w:lang w:eastAsia="zh-CN"/>
        </w:rPr>
        <w:fldChar w:fldCharType="end"/>
      </w:r>
      <w:r w:rsidR="00640EE9">
        <w:rPr>
          <w:rFonts w:ascii="Arial" w:hAnsi="Arial" w:cs="Arial"/>
          <w:lang w:eastAsia="zh-CN"/>
        </w:rPr>
      </w:r>
      <w:r w:rsidR="00640EE9">
        <w:rPr>
          <w:rFonts w:ascii="Arial" w:hAnsi="Arial" w:cs="Arial"/>
          <w:lang w:eastAsia="zh-CN"/>
        </w:rPr>
        <w:fldChar w:fldCharType="separate"/>
      </w:r>
      <w:r w:rsidR="00E55471">
        <w:rPr>
          <w:rFonts w:ascii="Arial" w:hAnsi="Arial" w:cs="Arial"/>
          <w:noProof/>
          <w:lang w:eastAsia="zh-CN"/>
        </w:rPr>
        <w:t>(</w:t>
      </w:r>
      <w:hyperlink w:anchor="_ENREF_5" w:tooltip="Bonifazi, 2009 #69" w:history="1">
        <w:r w:rsidR="00816849">
          <w:rPr>
            <w:rFonts w:ascii="Arial" w:hAnsi="Arial" w:cs="Arial"/>
            <w:noProof/>
            <w:lang w:eastAsia="zh-CN"/>
          </w:rPr>
          <w:t>Bonifazi et al., 2009</w:t>
        </w:r>
      </w:hyperlink>
      <w:r w:rsidR="00E55471">
        <w:rPr>
          <w:rFonts w:ascii="Arial" w:hAnsi="Arial" w:cs="Arial"/>
          <w:noProof/>
          <w:lang w:eastAsia="zh-CN"/>
        </w:rPr>
        <w:t xml:space="preserve">; </w:t>
      </w:r>
      <w:hyperlink w:anchor="_ENREF_16" w:tooltip="Gururangan, 2014 #78" w:history="1">
        <w:r w:rsidR="00816849">
          <w:rPr>
            <w:rFonts w:ascii="Arial" w:hAnsi="Arial" w:cs="Arial"/>
            <w:noProof/>
            <w:lang w:eastAsia="zh-CN"/>
          </w:rPr>
          <w:t>Gururangan et al., 2014</w:t>
        </w:r>
      </w:hyperlink>
      <w:r w:rsidR="00E55471">
        <w:rPr>
          <w:rFonts w:ascii="Arial" w:hAnsi="Arial" w:cs="Arial"/>
          <w:noProof/>
          <w:lang w:eastAsia="zh-CN"/>
        </w:rPr>
        <w:t xml:space="preserve">; </w:t>
      </w:r>
      <w:hyperlink w:anchor="_ENREF_46" w:tooltip="Yatsenko, 2015 #102" w:history="1">
        <w:r w:rsidR="00816849">
          <w:rPr>
            <w:rFonts w:ascii="Arial" w:hAnsi="Arial" w:cs="Arial"/>
            <w:noProof/>
            <w:lang w:eastAsia="zh-CN"/>
          </w:rPr>
          <w:t>Yatsenko et al., 2015</w:t>
        </w:r>
      </w:hyperlink>
      <w:r w:rsidR="00E55471">
        <w:rPr>
          <w:rFonts w:ascii="Arial" w:hAnsi="Arial" w:cs="Arial"/>
          <w:noProof/>
          <w:lang w:eastAsia="zh-CN"/>
        </w:rPr>
        <w:t>)</w:t>
      </w:r>
      <w:r w:rsidR="00640EE9">
        <w:rPr>
          <w:rFonts w:ascii="Arial" w:hAnsi="Arial" w:cs="Arial"/>
          <w:lang w:eastAsia="zh-CN"/>
        </w:rPr>
        <w:fldChar w:fldCharType="end"/>
      </w:r>
      <w:r w:rsidR="00D253A4" w:rsidRPr="00044B3A">
        <w:rPr>
          <w:rFonts w:ascii="Arial" w:hAnsi="Arial" w:cs="Arial"/>
          <w:lang w:eastAsia="zh-CN"/>
        </w:rPr>
        <w:t xml:space="preserve">, </w:t>
      </w:r>
      <w:r w:rsidR="00E940C0" w:rsidRPr="00044B3A">
        <w:rPr>
          <w:rFonts w:ascii="Arial" w:hAnsi="Arial" w:cs="Arial"/>
          <w:lang w:eastAsia="zh-CN"/>
        </w:rPr>
        <w:t>it</w:t>
      </w:r>
      <w:r w:rsidR="006669AC" w:rsidRPr="00044B3A">
        <w:rPr>
          <w:rFonts w:ascii="Arial" w:hAnsi="Arial" w:cs="Arial"/>
          <w:lang w:eastAsia="zh-CN"/>
        </w:rPr>
        <w:t xml:space="preserve"> has not been applied </w:t>
      </w:r>
      <w:r w:rsidR="00E940C0" w:rsidRPr="00044B3A">
        <w:rPr>
          <w:rFonts w:ascii="Arial" w:hAnsi="Arial" w:cs="Arial"/>
          <w:lang w:eastAsia="zh-CN"/>
        </w:rPr>
        <w:t xml:space="preserve">to </w:t>
      </w:r>
      <w:r w:rsidR="000603A6">
        <w:rPr>
          <w:rFonts w:ascii="Arial" w:hAnsi="Arial" w:cs="Arial"/>
          <w:lang w:eastAsia="zh-CN"/>
        </w:rPr>
        <w:t>define the</w:t>
      </w:r>
      <w:r w:rsidR="00C67945">
        <w:rPr>
          <w:rFonts w:ascii="Arial" w:hAnsi="Arial" w:cs="Arial"/>
          <w:lang w:eastAsia="zh-CN"/>
        </w:rPr>
        <w:t xml:space="preserve"> </w:t>
      </w:r>
      <w:r w:rsidR="00B51EC7">
        <w:rPr>
          <w:rFonts w:ascii="Arial" w:hAnsi="Arial" w:cs="Arial"/>
          <w:lang w:eastAsia="zh-CN"/>
        </w:rPr>
        <w:t xml:space="preserve">optimal configuration of neuronal ensembles that allows the prediction of different visual stimuli </w:t>
      </w:r>
      <w:r w:rsidR="006669AC" w:rsidRPr="00044B3A">
        <w:rPr>
          <w:rFonts w:ascii="Arial" w:hAnsi="Arial" w:cs="Arial"/>
          <w:lang w:eastAsia="zh-CN"/>
        </w:rPr>
        <w:t>in</w:t>
      </w:r>
      <w:r w:rsidR="00DA095A" w:rsidRPr="00044B3A">
        <w:rPr>
          <w:rFonts w:ascii="Arial" w:hAnsi="Arial" w:cs="Arial"/>
          <w:lang w:eastAsia="zh-CN"/>
        </w:rPr>
        <w:t xml:space="preserve"> awake animals</w:t>
      </w:r>
      <w:r w:rsidR="00B8437E" w:rsidRPr="00044B3A">
        <w:rPr>
          <w:rFonts w:ascii="Arial" w:hAnsi="Arial" w:cs="Arial"/>
          <w:lang w:eastAsia="zh-CN"/>
        </w:rPr>
        <w:t>.</w:t>
      </w:r>
      <w:r w:rsidR="004D2980">
        <w:rPr>
          <w:rFonts w:ascii="Arial" w:hAnsi="Arial" w:cs="Arial"/>
          <w:lang w:eastAsia="zh-CN"/>
        </w:rPr>
        <w:t xml:space="preserve"> </w:t>
      </w:r>
    </w:p>
    <w:p w14:paraId="6955D7F7" w14:textId="3F4195BA" w:rsidR="000C6390" w:rsidRDefault="004D2980" w:rsidP="00534D2C">
      <w:pPr>
        <w:spacing w:line="480" w:lineRule="auto"/>
        <w:ind w:firstLine="720"/>
        <w:jc w:val="both"/>
        <w:rPr>
          <w:rFonts w:ascii="Arial" w:hAnsi="Arial" w:cs="Arial"/>
          <w:lang w:eastAsia="zh-CN"/>
        </w:rPr>
      </w:pPr>
      <w:r>
        <w:rPr>
          <w:rFonts w:ascii="Arial" w:hAnsi="Arial" w:cs="Arial"/>
          <w:lang w:eastAsia="zh-CN"/>
        </w:rPr>
        <w:t>Cortical ensembles in primary visual cortex</w:t>
      </w:r>
      <w:r w:rsidRPr="00044B3A">
        <w:rPr>
          <w:rFonts w:ascii="Arial" w:hAnsi="Arial" w:cs="Arial"/>
          <w:lang w:eastAsia="zh-CN"/>
        </w:rPr>
        <w:t xml:space="preserve"> consist of </w:t>
      </w:r>
      <w:r>
        <w:rPr>
          <w:rFonts w:ascii="Arial" w:hAnsi="Arial" w:cs="Arial"/>
          <w:lang w:eastAsia="zh-CN"/>
        </w:rPr>
        <w:t xml:space="preserve">strongly </w:t>
      </w:r>
      <w:r w:rsidRPr="00044B3A">
        <w:rPr>
          <w:rFonts w:ascii="Arial" w:hAnsi="Arial" w:cs="Arial"/>
          <w:lang w:eastAsia="zh-CN"/>
        </w:rPr>
        <w:t>interconnected neurons</w:t>
      </w:r>
      <w:r>
        <w:rPr>
          <w:rFonts w:ascii="Arial" w:hAnsi="Arial" w:cs="Arial"/>
          <w:lang w:eastAsia="zh-CN"/>
        </w:rPr>
        <w:t xml:space="preserve"> </w:t>
      </w:r>
      <w:r w:rsidR="0097132E">
        <w:rPr>
          <w:rFonts w:ascii="Arial" w:hAnsi="Arial" w:cs="Arial"/>
        </w:rPr>
        <w:fldChar w:fldCharType="begin">
          <w:fldData xml:space="preserve">PEVuZE5vdGU+PENpdGU+PEF1dGhvcj5DYXJyaWxsby1SZWlkPC9BdXRob3I+PFllYXI+MjAxNjwv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</w:fldData>
        </w:fldChar>
      </w:r>
      <w:r w:rsidR="00163D9D">
        <w:rPr>
          <w:rFonts w:ascii="Arial" w:hAnsi="Arial" w:cs="Arial"/>
        </w:rPr>
        <w:instrText xml:space="preserve"> ADDIN EN.CITE </w:instrText>
      </w:r>
      <w:r w:rsidR="00163D9D">
        <w:rPr>
          <w:rFonts w:ascii="Arial" w:hAnsi="Arial" w:cs="Arial"/>
        </w:rPr>
        <w:fldChar w:fldCharType="begin">
          <w:fldData xml:space="preserve">PEVuZE5vdGU+PENpdGU+PEF1dGhvcj5DYXJyaWxsby1SZWlkPC9BdXRob3I+PFllYXI+MjAxNjwv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</w:fldData>
        </w:fldChar>
      </w:r>
      <w:r w:rsidR="00163D9D">
        <w:rPr>
          <w:rFonts w:ascii="Arial" w:hAnsi="Arial" w:cs="Arial"/>
        </w:rPr>
        <w:instrText xml:space="preserve"> ADDIN EN.CITE.DATA </w:instrText>
      </w:r>
      <w:r w:rsidR="00163D9D">
        <w:rPr>
          <w:rFonts w:ascii="Arial" w:hAnsi="Arial" w:cs="Arial"/>
        </w:rPr>
      </w:r>
      <w:r w:rsidR="00163D9D">
        <w:rPr>
          <w:rFonts w:ascii="Arial" w:hAnsi="Arial" w:cs="Arial"/>
        </w:rPr>
        <w:fldChar w:fldCharType="end"/>
      </w:r>
      <w:r w:rsidR="0097132E">
        <w:rPr>
          <w:rFonts w:ascii="Arial" w:hAnsi="Arial" w:cs="Arial"/>
        </w:rPr>
      </w:r>
      <w:r w:rsidR="0097132E">
        <w:rPr>
          <w:rFonts w:ascii="Arial" w:hAnsi="Arial" w:cs="Arial"/>
        </w:rPr>
        <w:fldChar w:fldCharType="separate"/>
      </w:r>
      <w:r w:rsidR="00C610C3">
        <w:rPr>
          <w:rFonts w:ascii="Arial" w:hAnsi="Arial" w:cs="Arial"/>
          <w:noProof/>
        </w:rPr>
        <w:t>(</w:t>
      </w:r>
      <w:hyperlink w:anchor="_ENREF_10" w:tooltip="Carrillo-Reid, 2016 #73" w:history="1">
        <w:r w:rsidR="00816849">
          <w:rPr>
            <w:rFonts w:ascii="Arial" w:hAnsi="Arial" w:cs="Arial"/>
            <w:noProof/>
          </w:rPr>
          <w:t>Carrillo-Reid et al., 2016</w:t>
        </w:r>
      </w:hyperlink>
      <w:r w:rsidR="00C610C3">
        <w:rPr>
          <w:rFonts w:ascii="Arial" w:hAnsi="Arial" w:cs="Arial"/>
          <w:noProof/>
        </w:rPr>
        <w:t xml:space="preserve">; </w:t>
      </w:r>
      <w:hyperlink w:anchor="_ENREF_23" w:tooltip="Ko, 2011 #84" w:history="1">
        <w:r w:rsidR="00816849">
          <w:rPr>
            <w:rFonts w:ascii="Arial" w:hAnsi="Arial" w:cs="Arial"/>
            <w:noProof/>
          </w:rPr>
          <w:t>Ko et al., 2011</w:t>
        </w:r>
      </w:hyperlink>
      <w:r w:rsidR="00C610C3">
        <w:rPr>
          <w:rFonts w:ascii="Arial" w:hAnsi="Arial" w:cs="Arial"/>
          <w:noProof/>
        </w:rPr>
        <w:t>)</w:t>
      </w:r>
      <w:r w:rsidR="0097132E">
        <w:rPr>
          <w:rFonts w:ascii="Arial" w:hAnsi="Arial" w:cs="Arial"/>
        </w:rPr>
        <w:fldChar w:fldCharType="end"/>
      </w:r>
      <w:r w:rsidRPr="00044B3A">
        <w:rPr>
          <w:rFonts w:ascii="Arial" w:hAnsi="Arial" w:cs="Arial"/>
          <w:lang w:eastAsia="zh-CN"/>
        </w:rPr>
        <w:t>, forming a network structure</w:t>
      </w:r>
      <w:r>
        <w:rPr>
          <w:rFonts w:ascii="Arial" w:hAnsi="Arial" w:cs="Arial"/>
          <w:lang w:eastAsia="zh-CN"/>
        </w:rPr>
        <w:t xml:space="preserve"> that</w:t>
      </w:r>
      <w:r w:rsidRPr="00044B3A">
        <w:rPr>
          <w:rFonts w:ascii="Arial" w:hAnsi="Arial" w:cs="Arial"/>
          <w:lang w:eastAsia="zh-CN"/>
        </w:rPr>
        <w:t xml:space="preserve"> can be naturally </w:t>
      </w:r>
      <w:r w:rsidRPr="005558F1">
        <w:rPr>
          <w:rFonts w:ascii="Arial" w:hAnsi="Arial" w:cs="Arial"/>
          <w:lang w:eastAsia="zh-CN"/>
        </w:rPr>
        <w:t>modeled with graph theory, where nodes and edges are biologically meaningful</w:t>
      </w:r>
      <w:r w:rsidR="00C857A5">
        <w:rPr>
          <w:rFonts w:ascii="Arial" w:hAnsi="Arial" w:cs="Arial"/>
          <w:lang w:eastAsia="zh-CN"/>
        </w:rPr>
        <w:t>,</w:t>
      </w:r>
      <w:r w:rsidRPr="005558F1">
        <w:rPr>
          <w:rFonts w:ascii="Arial" w:hAnsi="Arial" w:cs="Arial"/>
          <w:lang w:eastAsia="zh-CN"/>
        </w:rPr>
        <w:t xml:space="preserve"> representing neurons and their connections respectively. </w:t>
      </w:r>
      <w:r w:rsidR="00131579" w:rsidRPr="005558F1">
        <w:rPr>
          <w:rFonts w:ascii="Arial" w:hAnsi="Arial" w:cs="Arial"/>
          <w:lang w:eastAsia="zh-CN"/>
        </w:rPr>
        <w:t>We demonstrate that CRFs allow</w:t>
      </w:r>
      <w:r w:rsidR="00D87153" w:rsidRPr="005558F1">
        <w:rPr>
          <w:rFonts w:ascii="Arial" w:hAnsi="Arial" w:cs="Arial"/>
          <w:lang w:eastAsia="zh-CN"/>
        </w:rPr>
        <w:t xml:space="preserve"> the identification of </w:t>
      </w:r>
      <w:r w:rsidR="0002179F" w:rsidRPr="005558F1">
        <w:rPr>
          <w:rFonts w:ascii="Arial" w:hAnsi="Arial" w:cs="Arial"/>
        </w:rPr>
        <w:t>cortical ensembles</w:t>
      </w:r>
      <w:r w:rsidR="0002179F">
        <w:rPr>
          <w:rFonts w:ascii="Arial" w:hAnsi="Arial" w:cs="Arial"/>
          <w:lang w:eastAsia="zh-CN"/>
        </w:rPr>
        <w:t xml:space="preserve"> </w:t>
      </w:r>
      <w:r w:rsidR="00D87153" w:rsidRPr="005558F1">
        <w:rPr>
          <w:rFonts w:ascii="Arial" w:hAnsi="Arial" w:cs="Arial"/>
          <w:lang w:eastAsia="zh-CN"/>
        </w:rPr>
        <w:t xml:space="preserve">associated with </w:t>
      </w:r>
      <w:r w:rsidR="00B76B64">
        <w:rPr>
          <w:rFonts w:ascii="Arial" w:hAnsi="Arial" w:cs="Arial"/>
          <w:lang w:eastAsia="zh-CN"/>
        </w:rPr>
        <w:t xml:space="preserve">different </w:t>
      </w:r>
      <w:r w:rsidR="004F4DC2" w:rsidRPr="005558F1">
        <w:rPr>
          <w:rFonts w:ascii="Arial" w:hAnsi="Arial" w:cs="Arial"/>
          <w:lang w:eastAsia="zh-CN"/>
        </w:rPr>
        <w:t>experimental</w:t>
      </w:r>
      <w:r w:rsidR="00D87153" w:rsidRPr="005558F1">
        <w:rPr>
          <w:rFonts w:ascii="Arial" w:hAnsi="Arial" w:cs="Arial"/>
          <w:lang w:eastAsia="zh-CN"/>
        </w:rPr>
        <w:t xml:space="preserve"> condition</w:t>
      </w:r>
      <w:r w:rsidR="004F4DC2" w:rsidRPr="005558F1">
        <w:rPr>
          <w:rFonts w:ascii="Arial" w:hAnsi="Arial" w:cs="Arial"/>
          <w:lang w:eastAsia="zh-CN"/>
        </w:rPr>
        <w:t>s</w:t>
      </w:r>
      <w:r w:rsidR="009205E7">
        <w:rPr>
          <w:rFonts w:ascii="Arial" w:hAnsi="Arial" w:cs="Arial"/>
          <w:lang w:eastAsia="zh-CN"/>
        </w:rPr>
        <w:t>,</w:t>
      </w:r>
      <w:r w:rsidR="00E940C0" w:rsidRPr="005558F1">
        <w:rPr>
          <w:rFonts w:ascii="Arial" w:hAnsi="Arial" w:cs="Arial"/>
          <w:lang w:eastAsia="zh-CN"/>
        </w:rPr>
        <w:t xml:space="preserve"> </w:t>
      </w:r>
      <w:r w:rsidR="005558F1" w:rsidRPr="005558F1">
        <w:rPr>
          <w:rFonts w:ascii="Arial" w:hAnsi="Arial" w:cs="Arial"/>
        </w:rPr>
        <w:t>opening</w:t>
      </w:r>
      <w:r w:rsidR="00A8736D" w:rsidRPr="005558F1">
        <w:rPr>
          <w:rFonts w:ascii="Arial" w:hAnsi="Arial" w:cs="Arial"/>
        </w:rPr>
        <w:t xml:space="preserve"> the possibility of </w:t>
      </w:r>
      <w:r w:rsidR="00B76B64">
        <w:rPr>
          <w:rFonts w:ascii="Arial" w:hAnsi="Arial" w:cs="Arial"/>
        </w:rPr>
        <w:t xml:space="preserve">targeting </w:t>
      </w:r>
      <w:r w:rsidR="001E4D70">
        <w:rPr>
          <w:rFonts w:ascii="Arial" w:hAnsi="Arial" w:cs="Arial"/>
        </w:rPr>
        <w:t>with</w:t>
      </w:r>
      <w:r w:rsidR="002E3579">
        <w:rPr>
          <w:rFonts w:ascii="Arial" w:hAnsi="Arial" w:cs="Arial"/>
        </w:rPr>
        <w:t xml:space="preserve"> single cell resolution</w:t>
      </w:r>
      <w:r w:rsidR="001E4D70">
        <w:rPr>
          <w:rFonts w:ascii="Arial" w:hAnsi="Arial" w:cs="Arial"/>
        </w:rPr>
        <w:t xml:space="preserve"> </w:t>
      </w:r>
      <w:r w:rsidR="0052708E">
        <w:rPr>
          <w:rFonts w:ascii="Arial" w:hAnsi="Arial" w:cs="Arial"/>
        </w:rPr>
        <w:t>the most significant</w:t>
      </w:r>
      <w:r w:rsidR="00B76B64">
        <w:rPr>
          <w:rFonts w:ascii="Arial" w:hAnsi="Arial" w:cs="Arial"/>
        </w:rPr>
        <w:t xml:space="preserve"> neurons from specific</w:t>
      </w:r>
      <w:r w:rsidR="00A8736D" w:rsidRPr="005558F1">
        <w:rPr>
          <w:rFonts w:ascii="Arial" w:hAnsi="Arial" w:cs="Arial"/>
        </w:rPr>
        <w:t xml:space="preserve"> </w:t>
      </w:r>
      <w:r w:rsidR="008F65AC">
        <w:rPr>
          <w:rFonts w:ascii="Arial" w:hAnsi="Arial" w:cs="Arial"/>
          <w:lang w:eastAsia="zh-CN"/>
        </w:rPr>
        <w:t>populations</w:t>
      </w:r>
      <w:r w:rsidR="0002179F" w:rsidRPr="005558F1">
        <w:rPr>
          <w:rFonts w:ascii="Arial" w:hAnsi="Arial" w:cs="Arial"/>
          <w:lang w:eastAsia="zh-CN"/>
        </w:rPr>
        <w:t xml:space="preserve"> </w:t>
      </w:r>
      <w:r w:rsidR="00A8736D" w:rsidRPr="005558F1">
        <w:rPr>
          <w:rFonts w:ascii="Arial" w:hAnsi="Arial" w:cs="Arial"/>
        </w:rPr>
        <w:t xml:space="preserve">during physiological processes. </w:t>
      </w:r>
      <w:r w:rsidR="000C6390">
        <w:rPr>
          <w:rFonts w:ascii="Arial" w:hAnsi="Arial" w:cs="Arial"/>
          <w:lang w:eastAsia="zh-CN"/>
        </w:rPr>
        <w:br w:type="page"/>
      </w:r>
    </w:p>
    <w:p w14:paraId="7ABD0579" w14:textId="77777777" w:rsidR="000E140C" w:rsidRPr="00044B3A" w:rsidRDefault="00F80040" w:rsidP="00044B3A">
      <w:pPr>
        <w:spacing w:line="480" w:lineRule="auto"/>
        <w:jc w:val="both"/>
        <w:rPr>
          <w:rFonts w:ascii="Arial" w:hAnsi="Arial" w:cs="Arial"/>
          <w:b/>
        </w:rPr>
      </w:pPr>
      <w:r w:rsidRPr="00044B3A">
        <w:rPr>
          <w:rFonts w:ascii="Arial" w:hAnsi="Arial" w:cs="Arial"/>
          <w:b/>
        </w:rPr>
        <w:lastRenderedPageBreak/>
        <w:t>Results</w:t>
      </w:r>
    </w:p>
    <w:p w14:paraId="3E951765" w14:textId="4BBCC1A1" w:rsidR="00A75312" w:rsidRPr="004459DF" w:rsidRDefault="00734575" w:rsidP="00044B3A">
      <w:pPr>
        <w:spacing w:line="480" w:lineRule="auto"/>
        <w:jc w:val="both"/>
        <w:rPr>
          <w:rFonts w:ascii="Arial" w:hAnsi="Arial" w:cs="Arial"/>
          <w:b/>
        </w:rPr>
      </w:pPr>
      <w:r>
        <w:rPr>
          <w:rFonts w:ascii="Arial" w:hAnsi="Arial" w:cs="Arial"/>
          <w:b/>
        </w:rPr>
        <w:t xml:space="preserve">Functional connectivity inference </w:t>
      </w:r>
      <w:r w:rsidR="00810872">
        <w:rPr>
          <w:rFonts w:ascii="Arial" w:hAnsi="Arial" w:cs="Arial"/>
          <w:b/>
        </w:rPr>
        <w:t>from calcium imaging population data</w:t>
      </w:r>
      <w:r>
        <w:rPr>
          <w:rFonts w:ascii="Arial" w:hAnsi="Arial" w:cs="Arial"/>
          <w:b/>
        </w:rPr>
        <w:t xml:space="preserve"> using CRFs</w:t>
      </w:r>
    </w:p>
    <w:p w14:paraId="626DB346" w14:textId="0309DA0D" w:rsidR="00A75312" w:rsidRPr="009205E7" w:rsidRDefault="00A75312" w:rsidP="00A75312">
      <w:pPr>
        <w:spacing w:line="480" w:lineRule="auto"/>
        <w:jc w:val="both"/>
        <w:rPr>
          <w:rFonts w:ascii="Arial" w:hAnsi="Arial" w:cs="Arial"/>
          <w:lang w:eastAsia="zh-CN"/>
        </w:rPr>
      </w:pPr>
      <w:r w:rsidRPr="00044B3A">
        <w:rPr>
          <w:rFonts w:ascii="Arial" w:hAnsi="Arial" w:cs="Arial"/>
          <w:lang w:eastAsia="zh-CN"/>
        </w:rPr>
        <w:t xml:space="preserve">CRFs model the conditional distribution </w:t>
      </w:r>
      <w:proofErr w:type="gramStart"/>
      <w:r w:rsidRPr="00044B3A">
        <w:rPr>
          <w:rFonts w:ascii="Arial" w:hAnsi="Arial" w:cs="Arial"/>
          <w:i/>
          <w:lang w:eastAsia="zh-CN"/>
        </w:rPr>
        <w:t>p</w:t>
      </w:r>
      <w:r w:rsidRPr="00044B3A">
        <w:rPr>
          <w:rFonts w:ascii="Arial" w:hAnsi="Arial" w:cs="Arial"/>
          <w:lang w:eastAsia="zh-CN"/>
        </w:rPr>
        <w:t>(</w:t>
      </w:r>
      <w:proofErr w:type="spellStart"/>
      <w:proofErr w:type="gramEnd"/>
      <w:r w:rsidRPr="00044B3A">
        <w:rPr>
          <w:rFonts w:ascii="Arial" w:hAnsi="Arial" w:cs="Arial"/>
          <w:b/>
          <w:lang w:eastAsia="zh-CN"/>
        </w:rPr>
        <w:t>y</w:t>
      </w:r>
      <w:r w:rsidRPr="00044B3A">
        <w:rPr>
          <w:rFonts w:ascii="Arial" w:hAnsi="Arial" w:cs="Arial"/>
          <w:lang w:eastAsia="zh-CN"/>
        </w:rPr>
        <w:t>|</w:t>
      </w:r>
      <w:r w:rsidRPr="00044B3A">
        <w:rPr>
          <w:rFonts w:ascii="Arial" w:hAnsi="Arial" w:cs="Arial"/>
          <w:b/>
          <w:lang w:eastAsia="zh-CN"/>
        </w:rPr>
        <w:t>x</w:t>
      </w:r>
      <w:proofErr w:type="spellEnd"/>
      <w:r w:rsidRPr="00044B3A">
        <w:rPr>
          <w:rFonts w:ascii="Arial" w:hAnsi="Arial" w:cs="Arial"/>
          <w:lang w:eastAsia="zh-CN"/>
        </w:rPr>
        <w:t>)</w:t>
      </w:r>
      <w:r w:rsidR="009205E7">
        <w:rPr>
          <w:rFonts w:ascii="Arial" w:hAnsi="Arial" w:cs="Arial"/>
          <w:lang w:eastAsia="zh-CN"/>
        </w:rPr>
        <w:t>,</w:t>
      </w:r>
      <w:r w:rsidRPr="00044B3A">
        <w:rPr>
          <w:rFonts w:ascii="Arial" w:hAnsi="Arial" w:cs="Arial"/>
          <w:lang w:eastAsia="zh-CN"/>
        </w:rPr>
        <w:t xml:space="preserve"> </w:t>
      </w:r>
      <w:r w:rsidR="0002536E">
        <w:rPr>
          <w:rFonts w:ascii="Arial" w:hAnsi="Arial" w:cs="Arial"/>
          <w:lang w:eastAsia="zh-CN"/>
        </w:rPr>
        <w:t xml:space="preserve">where </w:t>
      </w:r>
      <w:r w:rsidR="00B7019C">
        <w:rPr>
          <w:rFonts w:ascii="Arial" w:hAnsi="Arial" w:cs="Arial"/>
          <w:lang w:eastAsia="zh-CN"/>
        </w:rPr>
        <w:t xml:space="preserve"> </w:t>
      </w:r>
      <w:r w:rsidR="00B7019C" w:rsidRPr="00A619F7">
        <w:rPr>
          <w:rFonts w:ascii="Arial" w:hAnsi="Arial" w:cs="Arial"/>
          <w:b/>
          <w:lang w:eastAsia="zh-CN"/>
        </w:rPr>
        <w:t>x</w:t>
      </w:r>
      <w:r w:rsidRPr="00044B3A">
        <w:rPr>
          <w:rFonts w:ascii="Arial" w:hAnsi="Arial" w:cs="Arial"/>
          <w:lang w:eastAsia="zh-CN"/>
        </w:rPr>
        <w:t xml:space="preserve"> </w:t>
      </w:r>
      <w:r w:rsidR="0002536E">
        <w:rPr>
          <w:rFonts w:ascii="Arial" w:hAnsi="Arial" w:cs="Arial"/>
          <w:lang w:eastAsia="zh-CN"/>
        </w:rPr>
        <w:t xml:space="preserve">represents observations </w:t>
      </w:r>
      <w:r w:rsidR="00B7019C">
        <w:rPr>
          <w:rFonts w:ascii="Arial" w:hAnsi="Arial" w:cs="Arial"/>
          <w:lang w:eastAsia="zh-CN"/>
        </w:rPr>
        <w:t xml:space="preserve">and </w:t>
      </w:r>
      <w:r w:rsidR="00B7019C">
        <w:rPr>
          <w:rFonts w:ascii="Arial" w:hAnsi="Arial" w:cs="Arial"/>
          <w:b/>
          <w:lang w:eastAsia="zh-CN"/>
        </w:rPr>
        <w:t>y</w:t>
      </w:r>
      <w:r w:rsidR="0002536E">
        <w:rPr>
          <w:rFonts w:ascii="Arial" w:hAnsi="Arial" w:cs="Arial"/>
          <w:b/>
          <w:lang w:eastAsia="zh-CN"/>
        </w:rPr>
        <w:t xml:space="preserve"> </w:t>
      </w:r>
      <w:r w:rsidR="0002536E" w:rsidRPr="009205E7">
        <w:rPr>
          <w:rFonts w:ascii="Arial" w:hAnsi="Arial" w:cs="Arial"/>
          <w:lang w:eastAsia="zh-CN"/>
        </w:rPr>
        <w:t>represents</w:t>
      </w:r>
      <w:r w:rsidR="00B7019C" w:rsidRPr="0002536E">
        <w:rPr>
          <w:rFonts w:ascii="Arial" w:hAnsi="Arial" w:cs="Arial"/>
          <w:lang w:eastAsia="zh-CN"/>
        </w:rPr>
        <w:t xml:space="preserve"> </w:t>
      </w:r>
      <w:r w:rsidR="0002536E">
        <w:rPr>
          <w:rFonts w:ascii="Arial" w:hAnsi="Arial" w:cs="Arial"/>
          <w:lang w:eastAsia="zh-CN"/>
        </w:rPr>
        <w:t xml:space="preserve">true labels </w:t>
      </w:r>
      <w:r w:rsidRPr="00044B3A">
        <w:rPr>
          <w:rFonts w:ascii="Arial" w:hAnsi="Arial" w:cs="Arial"/>
          <w:lang w:eastAsia="zh-CN"/>
        </w:rPr>
        <w:t xml:space="preserve">associated </w:t>
      </w:r>
      <w:r w:rsidR="0002536E" w:rsidRPr="00044B3A">
        <w:rPr>
          <w:rFonts w:ascii="Arial" w:hAnsi="Arial" w:cs="Arial"/>
          <w:lang w:eastAsia="zh-CN"/>
        </w:rPr>
        <w:t>with</w:t>
      </w:r>
      <w:r w:rsidR="0002536E">
        <w:rPr>
          <w:rFonts w:ascii="Arial" w:hAnsi="Arial" w:cs="Arial"/>
          <w:lang w:eastAsia="zh-CN"/>
        </w:rPr>
        <w:t xml:space="preserve"> a</w:t>
      </w:r>
      <w:r w:rsidR="0002536E" w:rsidRPr="00044B3A">
        <w:rPr>
          <w:rFonts w:ascii="Arial" w:hAnsi="Arial" w:cs="Arial"/>
          <w:lang w:eastAsia="zh-CN"/>
        </w:rPr>
        <w:t xml:space="preserve"> </w:t>
      </w:r>
      <w:r w:rsidRPr="00044B3A">
        <w:rPr>
          <w:rFonts w:ascii="Arial" w:hAnsi="Arial" w:cs="Arial"/>
          <w:lang w:eastAsia="zh-CN"/>
        </w:rPr>
        <w:t xml:space="preserve">graphical structure. </w:t>
      </w:r>
      <w:r w:rsidR="00342C2C">
        <w:rPr>
          <w:rFonts w:ascii="Arial" w:hAnsi="Arial" w:cs="Arial"/>
          <w:lang w:eastAsia="zh-CN"/>
        </w:rPr>
        <w:t xml:space="preserve">Since no assumptions are made on </w:t>
      </w:r>
      <w:r w:rsidR="00342C2C" w:rsidRPr="00A619F7">
        <w:rPr>
          <w:rFonts w:ascii="Arial" w:hAnsi="Arial" w:cs="Arial"/>
          <w:b/>
          <w:lang w:eastAsia="zh-CN"/>
        </w:rPr>
        <w:t>x</w:t>
      </w:r>
      <w:r w:rsidR="00342C2C">
        <w:rPr>
          <w:rFonts w:ascii="Arial" w:hAnsi="Arial" w:cs="Arial"/>
          <w:lang w:eastAsia="zh-CN"/>
        </w:rPr>
        <w:t xml:space="preserve">, </w:t>
      </w:r>
      <w:r w:rsidRPr="00044B3A">
        <w:rPr>
          <w:rFonts w:ascii="Arial" w:hAnsi="Arial" w:cs="Arial"/>
          <w:lang w:eastAsia="zh-CN"/>
        </w:rPr>
        <w:t>CRFs</w:t>
      </w:r>
      <w:r w:rsidR="00342C2C">
        <w:rPr>
          <w:rFonts w:ascii="Arial" w:hAnsi="Arial" w:cs="Arial"/>
          <w:lang w:eastAsia="zh-CN"/>
        </w:rPr>
        <w:t xml:space="preserve"> can accurately describe the </w:t>
      </w:r>
      <w:r w:rsidR="0096083A">
        <w:rPr>
          <w:rFonts w:ascii="Arial" w:hAnsi="Arial" w:cs="Arial"/>
          <w:lang w:eastAsia="zh-CN"/>
        </w:rPr>
        <w:t>conditional distribution with complex dependencies in observation variables.</w:t>
      </w:r>
      <w:r w:rsidR="00342C2C">
        <w:rPr>
          <w:rFonts w:ascii="Arial" w:hAnsi="Arial" w:cs="Arial"/>
          <w:lang w:eastAsia="zh-CN"/>
        </w:rPr>
        <w:t xml:space="preserve"> Therefore, CRFs </w:t>
      </w:r>
      <w:r w:rsidRPr="00044B3A">
        <w:rPr>
          <w:rFonts w:ascii="Arial" w:hAnsi="Arial" w:cs="Arial"/>
          <w:lang w:eastAsia="zh-CN"/>
        </w:rPr>
        <w:t xml:space="preserve">have been successfully applied in diverse areas such as news </w:t>
      </w:r>
      <w:r>
        <w:rPr>
          <w:rFonts w:ascii="Arial" w:hAnsi="Arial" w:cs="Arial"/>
          <w:lang w:eastAsia="zh-CN"/>
        </w:rPr>
        <w:fldChar w:fldCharType="begin"/>
      </w:r>
      <w:r w:rsidR="00163D9D">
        <w:rPr>
          <w:rFonts w:ascii="Arial" w:hAnsi="Arial" w:cs="Arial"/>
          <w:lang w:eastAsia="zh-CN"/>
        </w:rPr>
        <w:instrText xml:space="preserve"> ADDIN EN.CITE &lt;EndNote&gt;&lt;Cite&gt;&lt;Author&gt;Peng&lt;/Author&gt;&lt;Year&gt;2011&lt;/Year&gt;&lt;RecNum&gt;25&lt;/RecNum&gt;&lt;DisplayText&gt;(Peng et al., 2011)&lt;/DisplayText&gt;&lt;record&gt;&lt;rec-number&gt;25&lt;/rec-number&gt;&lt;foreign-keys&gt;&lt;key app="EN" db-id="rdwvpe9dd2tpt4eef5uvw5rarp9tzs255zzr"&gt;25&lt;/key&gt;&lt;/foreign-keys&gt;&lt;ref-type name="Audiovisual Material"&gt;3&lt;/ref-type&gt;&lt;contributors&gt;&lt;authors&gt;&lt;author&gt;Peng, Huan-Kai&lt;/author&gt;&lt;author&gt;Zhu, Jiang&lt;/author&gt;&lt;author&gt;Piao, Dongzhen&lt;/author&gt;&lt;author&gt;Yan, Rong&lt;/author&gt;&lt;author&gt;Zhang, Ying&lt;/author&gt;&lt;/authors&gt;&lt;/contributors&gt;&lt;titles&gt;&lt;title&gt;Retweet Modeling Using Conditional Random Fields&lt;/title&gt;&lt;secondary-title&gt;2011 IEEE 11th International Conference on Data Mining Workshops&lt;/secondary-title&gt;&lt;short-title&gt;2011 IEEE 11th International Conference on Data Mi&lt;/short-title&gt;&lt;/titles&gt;&lt;pages&gt;336-343&lt;/pages&gt;&lt;keywords&gt;&lt;keyword&gt;Clustering algorithms&lt;/keyword&gt;&lt;keyword&gt;Conditional Random Fields&lt;/keyword&gt;&lt;keyword&gt;Partitioning algorithms&lt;/keyword&gt;&lt;keyword&gt;Runtime&lt;/keyword&gt;&lt;keyword&gt;Social Network&lt;/keyword&gt;&lt;keyword&gt;Switches&lt;/keyword&gt;&lt;keyword&gt;Time factors&lt;/keyword&gt;&lt;keyword&gt;Training&lt;/keyword&gt;&lt;keyword&gt;Twitter&lt;/keyword&gt;&lt;keyword&gt;conditional random fields&lt;/keyword&gt;&lt;keyword&gt;content influence&lt;/keyword&gt;&lt;keyword&gt;micro-blogging service&lt;/keyword&gt;&lt;keyword&gt;network influence&lt;/keyword&gt;&lt;keyword&gt;reblogging service&lt;/keyword&gt;&lt;keyword&gt;retweet modeling&lt;/keyword&gt;&lt;keyword&gt;secondary content promotion&lt;/keyword&gt;&lt;keyword&gt;social networking (online)&lt;/keyword&gt;&lt;keyword&gt;statistical analysis&lt;/keyword&gt;&lt;keyword&gt;temporal decay factor&lt;/keyword&gt;&lt;/keywords&gt;&lt;dates&gt;&lt;year&gt;2011&lt;/year&gt;&lt;/dates&gt;&lt;publisher&gt;IEEE&lt;/publisher&gt;&lt;isbn&gt;978-1-4673-0005-6&lt;/isbn&gt;&lt;urls&gt;&lt;/urls&gt;&lt;electronic-resource-num&gt;10.1109/ICDMW.2011.146&lt;/electronic-resource-num&gt;&lt;/record&gt;&lt;/Cite&gt;&lt;/EndNote&gt;</w:instrText>
      </w:r>
      <w:r>
        <w:rPr>
          <w:rFonts w:ascii="Arial" w:hAnsi="Arial" w:cs="Arial"/>
          <w:lang w:eastAsia="zh-CN"/>
        </w:rPr>
        <w:fldChar w:fldCharType="separate"/>
      </w:r>
      <w:r w:rsidR="00163D9D">
        <w:rPr>
          <w:rFonts w:ascii="Arial" w:hAnsi="Arial" w:cs="Arial"/>
          <w:noProof/>
          <w:lang w:eastAsia="zh-CN"/>
        </w:rPr>
        <w:t>(</w:t>
      </w:r>
      <w:hyperlink w:anchor="_ENREF_31" w:tooltip="Peng, 2011 #25" w:history="1">
        <w:r w:rsidR="00816849">
          <w:rPr>
            <w:rFonts w:ascii="Arial" w:hAnsi="Arial" w:cs="Arial"/>
            <w:noProof/>
            <w:lang w:eastAsia="zh-CN"/>
          </w:rPr>
          <w:t>Peng et al., 2011</w:t>
        </w:r>
      </w:hyperlink>
      <w:r w:rsidR="00163D9D">
        <w:rPr>
          <w:rFonts w:ascii="Arial" w:hAnsi="Arial" w:cs="Arial"/>
          <w:noProof/>
          <w:lang w:eastAsia="zh-CN"/>
        </w:rPr>
        <w:t>)</w:t>
      </w:r>
      <w:r>
        <w:rPr>
          <w:rFonts w:ascii="Arial" w:hAnsi="Arial" w:cs="Arial"/>
          <w:lang w:eastAsia="zh-CN"/>
        </w:rPr>
        <w:fldChar w:fldCharType="end"/>
      </w:r>
      <w:r w:rsidRPr="00044B3A">
        <w:rPr>
          <w:rFonts w:ascii="Arial" w:hAnsi="Arial" w:cs="Arial"/>
          <w:lang w:eastAsia="zh-CN"/>
        </w:rPr>
        <w:t>, bioinformatics</w:t>
      </w:r>
      <w:r>
        <w:rPr>
          <w:rFonts w:ascii="Arial" w:hAnsi="Arial" w:cs="Arial"/>
          <w:lang w:eastAsia="zh-CN"/>
        </w:rPr>
        <w:t xml:space="preserve"> </w:t>
      </w:r>
      <w:r>
        <w:rPr>
          <w:rFonts w:ascii="Arial" w:hAnsi="Arial" w:cs="Arial"/>
          <w:lang w:eastAsia="zh-CN"/>
        </w:rPr>
        <w:fldChar w:fldCharType="begin">
          <w:fldData xml:space="preserve">PEVuZE5vdGU+PENpdGU+PEF1dGhvcj5MaTwvQXV0aG9yPjxZZWFyPjIwMDg8L1llYXI+PFJlY051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</w:fldData>
        </w:fldChar>
      </w:r>
      <w:r>
        <w:rPr>
          <w:rFonts w:ascii="Arial" w:hAnsi="Arial" w:cs="Arial"/>
          <w:lang w:eastAsia="zh-CN"/>
        </w:rPr>
        <w:instrText xml:space="preserve"> ADDIN EN.CITE </w:instrText>
      </w:r>
      <w:r>
        <w:rPr>
          <w:rFonts w:ascii="Arial" w:hAnsi="Arial" w:cs="Arial"/>
          <w:lang w:eastAsia="zh-CN"/>
        </w:rPr>
        <w:fldChar w:fldCharType="begin">
          <w:fldData xml:space="preserve">PEVuZE5vdGU+PENpdGU+PEF1dGhvcj5MaTwvQXV0aG9yPjxZZWFyPjIwMDg8L1llYXI+PFJlY051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</w:fldData>
        </w:fldChar>
      </w:r>
      <w:r>
        <w:rPr>
          <w:rFonts w:ascii="Arial" w:hAnsi="Arial" w:cs="Arial"/>
          <w:lang w:eastAsia="zh-CN"/>
        </w:rPr>
        <w:instrText xml:space="preserve"> ADDIN EN.CITE.DATA </w:instrText>
      </w:r>
      <w:r>
        <w:rPr>
          <w:rFonts w:ascii="Arial" w:hAnsi="Arial" w:cs="Arial"/>
          <w:lang w:eastAsia="zh-CN"/>
        </w:rPr>
      </w:r>
      <w:r>
        <w:rPr>
          <w:rFonts w:ascii="Arial" w:hAnsi="Arial" w:cs="Arial"/>
          <w:lang w:eastAsia="zh-CN"/>
        </w:rPr>
        <w:fldChar w:fldCharType="end"/>
      </w:r>
      <w:r>
        <w:rPr>
          <w:rFonts w:ascii="Arial" w:hAnsi="Arial" w:cs="Arial"/>
          <w:lang w:eastAsia="zh-CN"/>
        </w:rPr>
      </w:r>
      <w:r>
        <w:rPr>
          <w:rFonts w:ascii="Arial" w:hAnsi="Arial" w:cs="Arial"/>
          <w:lang w:eastAsia="zh-CN"/>
        </w:rPr>
        <w:fldChar w:fldCharType="separate"/>
      </w:r>
      <w:r>
        <w:rPr>
          <w:rFonts w:ascii="Arial" w:hAnsi="Arial" w:cs="Arial"/>
          <w:noProof/>
          <w:lang w:eastAsia="zh-CN"/>
        </w:rPr>
        <w:t>(</w:t>
      </w:r>
      <w:hyperlink w:anchor="_ENREF_25" w:tooltip="Li, 2008 #85" w:history="1">
        <w:r w:rsidR="00816849">
          <w:rPr>
            <w:rFonts w:ascii="Arial" w:hAnsi="Arial" w:cs="Arial"/>
            <w:noProof/>
            <w:lang w:eastAsia="zh-CN"/>
          </w:rPr>
          <w:t>Li et al., 2008</w:t>
        </w:r>
      </w:hyperlink>
      <w:r>
        <w:rPr>
          <w:rFonts w:ascii="Arial" w:hAnsi="Arial" w:cs="Arial"/>
          <w:noProof/>
          <w:lang w:eastAsia="zh-CN"/>
        </w:rPr>
        <w:t xml:space="preserve">; </w:t>
      </w:r>
      <w:hyperlink w:anchor="_ENREF_26" w:tooltip="Liu, 2006 #86" w:history="1">
        <w:r w:rsidR="00816849">
          <w:rPr>
            <w:rFonts w:ascii="Arial" w:hAnsi="Arial" w:cs="Arial"/>
            <w:noProof/>
            <w:lang w:eastAsia="zh-CN"/>
          </w:rPr>
          <w:t>Liu et al., 2006</w:t>
        </w:r>
      </w:hyperlink>
      <w:r>
        <w:rPr>
          <w:rFonts w:ascii="Arial" w:hAnsi="Arial" w:cs="Arial"/>
          <w:noProof/>
          <w:lang w:eastAsia="zh-CN"/>
        </w:rPr>
        <w:t xml:space="preserve">; </w:t>
      </w:r>
      <w:hyperlink w:anchor="_ENREF_34" w:tooltip="Sato, 2005 #92" w:history="1">
        <w:r w:rsidR="00816849">
          <w:rPr>
            <w:rFonts w:ascii="Arial" w:hAnsi="Arial" w:cs="Arial"/>
            <w:noProof/>
            <w:lang w:eastAsia="zh-CN"/>
          </w:rPr>
          <w:t>Sato and Sakakibara, 2005</w:t>
        </w:r>
      </w:hyperlink>
      <w:r>
        <w:rPr>
          <w:rFonts w:ascii="Arial" w:hAnsi="Arial" w:cs="Arial"/>
          <w:noProof/>
          <w:lang w:eastAsia="zh-CN"/>
        </w:rPr>
        <w:t>)</w:t>
      </w:r>
      <w:r>
        <w:rPr>
          <w:rFonts w:ascii="Arial" w:hAnsi="Arial" w:cs="Arial"/>
          <w:lang w:eastAsia="zh-CN"/>
        </w:rPr>
        <w:fldChar w:fldCharType="end"/>
      </w:r>
      <w:r w:rsidRPr="00044B3A">
        <w:rPr>
          <w:rFonts w:ascii="Arial" w:hAnsi="Arial" w:cs="Arial"/>
          <w:lang w:eastAsia="zh-CN"/>
        </w:rPr>
        <w:t xml:space="preserve">, computer vision </w:t>
      </w:r>
      <w:r>
        <w:rPr>
          <w:rFonts w:ascii="Arial" w:hAnsi="Arial" w:cs="Arial"/>
          <w:lang w:eastAsia="zh-CN"/>
        </w:rPr>
        <w:fldChar w:fldCharType="begin">
          <w:fldData xml:space="preserve">PEVuZE5vdGU+PENpdGU+PEF1dGhvcj5IZTwvQXV0aG9yPjxZZWFyPjIwMDQ8L1llYXI+PFJlY051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==
</w:fldData>
        </w:fldChar>
      </w:r>
      <w:r w:rsidR="00163D9D">
        <w:rPr>
          <w:rFonts w:ascii="Arial" w:hAnsi="Arial" w:cs="Arial"/>
          <w:lang w:eastAsia="zh-CN"/>
        </w:rPr>
        <w:instrText xml:space="preserve"> ADDIN EN.CITE </w:instrText>
      </w:r>
      <w:r w:rsidR="00163D9D">
        <w:rPr>
          <w:rFonts w:ascii="Arial" w:hAnsi="Arial" w:cs="Arial"/>
          <w:lang w:eastAsia="zh-CN"/>
        </w:rPr>
        <w:fldChar w:fldCharType="begin">
          <w:fldData xml:space="preserve">PEVuZE5vdGU+PENpdGU+PEF1dGhvcj5IZTwvQXV0aG9yPjxZZWFyPjIwMDQ8L1llYXI+PFJlY051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==
</w:fldData>
        </w:fldChar>
      </w:r>
      <w:r w:rsidR="00163D9D">
        <w:rPr>
          <w:rFonts w:ascii="Arial" w:hAnsi="Arial" w:cs="Arial"/>
          <w:lang w:eastAsia="zh-CN"/>
        </w:rPr>
        <w:instrText xml:space="preserve"> ADDIN EN.CITE.DATA </w:instrText>
      </w:r>
      <w:r w:rsidR="00163D9D">
        <w:rPr>
          <w:rFonts w:ascii="Arial" w:hAnsi="Arial" w:cs="Arial"/>
          <w:lang w:eastAsia="zh-CN"/>
        </w:rPr>
      </w:r>
      <w:r w:rsidR="00163D9D">
        <w:rPr>
          <w:rFonts w:ascii="Arial" w:hAnsi="Arial" w:cs="Arial"/>
          <w:lang w:eastAsia="zh-CN"/>
        </w:rPr>
        <w:fldChar w:fldCharType="end"/>
      </w:r>
      <w:r>
        <w:rPr>
          <w:rFonts w:ascii="Arial" w:hAnsi="Arial" w:cs="Arial"/>
          <w:lang w:eastAsia="zh-CN"/>
        </w:rPr>
      </w:r>
      <w:r>
        <w:rPr>
          <w:rFonts w:ascii="Arial" w:hAnsi="Arial" w:cs="Arial"/>
          <w:lang w:eastAsia="zh-CN"/>
        </w:rPr>
        <w:fldChar w:fldCharType="separate"/>
      </w:r>
      <w:r>
        <w:rPr>
          <w:rFonts w:ascii="Arial" w:hAnsi="Arial" w:cs="Arial"/>
          <w:noProof/>
          <w:lang w:eastAsia="zh-CN"/>
        </w:rPr>
        <w:t>(</w:t>
      </w:r>
      <w:hyperlink w:anchor="_ENREF_18" w:tooltip="He, 2004 #30" w:history="1">
        <w:r w:rsidR="00816849">
          <w:rPr>
            <w:rFonts w:ascii="Arial" w:hAnsi="Arial" w:cs="Arial"/>
            <w:noProof/>
            <w:lang w:eastAsia="zh-CN"/>
          </w:rPr>
          <w:t>He et al., 2004</w:t>
        </w:r>
      </w:hyperlink>
      <w:r>
        <w:rPr>
          <w:rFonts w:ascii="Arial" w:hAnsi="Arial" w:cs="Arial"/>
          <w:noProof/>
          <w:lang w:eastAsia="zh-CN"/>
        </w:rPr>
        <w:t xml:space="preserve">; </w:t>
      </w:r>
      <w:hyperlink w:anchor="_ENREF_37" w:tooltip="Sminchisescu, 2006 #31" w:history="1">
        <w:r w:rsidR="00816849">
          <w:rPr>
            <w:rFonts w:ascii="Arial" w:hAnsi="Arial" w:cs="Arial"/>
            <w:noProof/>
            <w:lang w:eastAsia="zh-CN"/>
          </w:rPr>
          <w:t>Sminchisescu et al., 2006</w:t>
        </w:r>
      </w:hyperlink>
      <w:r>
        <w:rPr>
          <w:rFonts w:ascii="Arial" w:hAnsi="Arial" w:cs="Arial"/>
          <w:noProof/>
          <w:lang w:eastAsia="zh-CN"/>
        </w:rPr>
        <w:t>)</w:t>
      </w:r>
      <w:r>
        <w:rPr>
          <w:rFonts w:ascii="Arial" w:hAnsi="Arial" w:cs="Arial"/>
          <w:lang w:eastAsia="zh-CN"/>
        </w:rPr>
        <w:fldChar w:fldCharType="end"/>
      </w:r>
      <w:r w:rsidRPr="00044B3A">
        <w:rPr>
          <w:rFonts w:ascii="Arial" w:hAnsi="Arial" w:cs="Arial"/>
          <w:lang w:eastAsia="zh-CN"/>
        </w:rPr>
        <w:t xml:space="preserve"> and natural language processing</w:t>
      </w:r>
      <w:r>
        <w:rPr>
          <w:rFonts w:ascii="Arial" w:hAnsi="Arial" w:cs="Arial"/>
          <w:lang w:eastAsia="zh-CN"/>
        </w:rPr>
        <w:t xml:space="preserve"> </w:t>
      </w:r>
      <w:r>
        <w:rPr>
          <w:rFonts w:ascii="Arial" w:hAnsi="Arial" w:cs="Arial"/>
          <w:lang w:eastAsia="zh-CN"/>
        </w:rPr>
        <w:fldChar w:fldCharType="begin">
          <w:fldData xml:space="preserve">PEVuZE5vdGU+PENpdGU+PEF1dGhvcj5DaG9pPC9BdXRob3I+PFllYXI+MjAwNTwvWWVhcj48UmVj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</w:fldData>
        </w:fldChar>
      </w:r>
      <w:r w:rsidR="00163D9D">
        <w:rPr>
          <w:rFonts w:ascii="Arial" w:hAnsi="Arial" w:cs="Arial"/>
          <w:lang w:eastAsia="zh-CN"/>
        </w:rPr>
        <w:instrText xml:space="preserve"> ADDIN EN.CITE </w:instrText>
      </w:r>
      <w:r w:rsidR="00163D9D">
        <w:rPr>
          <w:rFonts w:ascii="Arial" w:hAnsi="Arial" w:cs="Arial"/>
          <w:lang w:eastAsia="zh-CN"/>
        </w:rPr>
        <w:fldChar w:fldCharType="begin">
          <w:fldData xml:space="preserve">PEVuZE5vdGU+PENpdGU+PEF1dGhvcj5DaG9pPC9BdXRob3I+PFllYXI+MjAwNTwvWWVhcj48UmVj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</w:fldData>
        </w:fldChar>
      </w:r>
      <w:r w:rsidR="00163D9D">
        <w:rPr>
          <w:rFonts w:ascii="Arial" w:hAnsi="Arial" w:cs="Arial"/>
          <w:lang w:eastAsia="zh-CN"/>
        </w:rPr>
        <w:instrText xml:space="preserve"> ADDIN EN.CITE.DATA </w:instrText>
      </w:r>
      <w:r w:rsidR="00163D9D">
        <w:rPr>
          <w:rFonts w:ascii="Arial" w:hAnsi="Arial" w:cs="Arial"/>
          <w:lang w:eastAsia="zh-CN"/>
        </w:rPr>
      </w:r>
      <w:r w:rsidR="00163D9D">
        <w:rPr>
          <w:rFonts w:ascii="Arial" w:hAnsi="Arial" w:cs="Arial"/>
          <w:lang w:eastAsia="zh-CN"/>
        </w:rPr>
        <w:fldChar w:fldCharType="end"/>
      </w:r>
      <w:r>
        <w:rPr>
          <w:rFonts w:ascii="Arial" w:hAnsi="Arial" w:cs="Arial"/>
          <w:lang w:eastAsia="zh-CN"/>
        </w:rPr>
      </w:r>
      <w:r>
        <w:rPr>
          <w:rFonts w:ascii="Arial" w:hAnsi="Arial" w:cs="Arial"/>
          <w:lang w:eastAsia="zh-CN"/>
        </w:rPr>
        <w:fldChar w:fldCharType="separate"/>
      </w:r>
      <w:r>
        <w:rPr>
          <w:rFonts w:ascii="Arial" w:hAnsi="Arial" w:cs="Arial"/>
          <w:noProof/>
          <w:lang w:eastAsia="zh-CN"/>
        </w:rPr>
        <w:t>(</w:t>
      </w:r>
      <w:hyperlink w:anchor="_ENREF_12" w:tooltip="Choi, 2005 #32" w:history="1">
        <w:r w:rsidR="00816849">
          <w:rPr>
            <w:rFonts w:ascii="Arial" w:hAnsi="Arial" w:cs="Arial"/>
            <w:noProof/>
            <w:lang w:eastAsia="zh-CN"/>
          </w:rPr>
          <w:t>Choi et al., 2005</w:t>
        </w:r>
      </w:hyperlink>
      <w:r>
        <w:rPr>
          <w:rFonts w:ascii="Arial" w:hAnsi="Arial" w:cs="Arial"/>
          <w:noProof/>
          <w:lang w:eastAsia="zh-CN"/>
        </w:rPr>
        <w:t xml:space="preserve">; </w:t>
      </w:r>
      <w:hyperlink w:anchor="_ENREF_24" w:tooltip="Lafferty, 2001 #33" w:history="1">
        <w:r w:rsidR="00816849">
          <w:rPr>
            <w:rFonts w:ascii="Arial" w:hAnsi="Arial" w:cs="Arial"/>
            <w:noProof/>
            <w:lang w:eastAsia="zh-CN"/>
          </w:rPr>
          <w:t>Lafferty et al., 2001</w:t>
        </w:r>
      </w:hyperlink>
      <w:r>
        <w:rPr>
          <w:rFonts w:ascii="Arial" w:hAnsi="Arial" w:cs="Arial"/>
          <w:noProof/>
          <w:lang w:eastAsia="zh-CN"/>
        </w:rPr>
        <w:t>)</w:t>
      </w:r>
      <w:r>
        <w:rPr>
          <w:rFonts w:ascii="Arial" w:hAnsi="Arial" w:cs="Arial"/>
          <w:lang w:eastAsia="zh-CN"/>
        </w:rPr>
        <w:fldChar w:fldCharType="end"/>
      </w:r>
      <w:r w:rsidRPr="00044B3A">
        <w:rPr>
          <w:rFonts w:ascii="Arial" w:hAnsi="Arial" w:cs="Arial"/>
          <w:lang w:eastAsia="zh-CN"/>
        </w:rPr>
        <w:t>.</w:t>
      </w:r>
    </w:p>
    <w:p w14:paraId="592A002B" w14:textId="48AB825B" w:rsidR="00492941" w:rsidRPr="00044B3A" w:rsidRDefault="000F0732" w:rsidP="004078EA">
      <w:pPr>
        <w:spacing w:line="480" w:lineRule="auto"/>
        <w:ind w:firstLine="720"/>
        <w:jc w:val="both"/>
        <w:rPr>
          <w:rFonts w:ascii="Arial" w:hAnsi="Arial" w:cs="Arial"/>
          <w:lang w:eastAsia="zh-CN"/>
        </w:rPr>
      </w:pPr>
      <w:r>
        <w:rPr>
          <w:rFonts w:ascii="Arial" w:hAnsi="Arial" w:cs="Arial"/>
          <w:lang w:eastAsia="zh-CN"/>
        </w:rPr>
        <w:t xml:space="preserve">In order </w:t>
      </w:r>
      <w:r w:rsidR="00A1324A">
        <w:rPr>
          <w:rFonts w:ascii="Arial" w:hAnsi="Arial" w:cs="Arial"/>
          <w:lang w:eastAsia="zh-CN"/>
        </w:rPr>
        <w:t xml:space="preserve">to </w:t>
      </w:r>
      <w:r w:rsidR="00F46BB9">
        <w:rPr>
          <w:rFonts w:ascii="Arial" w:hAnsi="Arial" w:cs="Arial"/>
          <w:lang w:eastAsia="zh-CN"/>
        </w:rPr>
        <w:t>construct a</w:t>
      </w:r>
      <w:r w:rsidR="0042307F" w:rsidRPr="00044B3A">
        <w:rPr>
          <w:rFonts w:ascii="Arial" w:hAnsi="Arial" w:cs="Arial"/>
        </w:rPr>
        <w:t xml:space="preserve"> </w:t>
      </w:r>
      <w:r w:rsidR="00652793">
        <w:rPr>
          <w:rFonts w:ascii="Arial" w:hAnsi="Arial" w:cs="Arial"/>
        </w:rPr>
        <w:t>structured</w:t>
      </w:r>
      <w:r w:rsidR="009C5D38">
        <w:rPr>
          <w:rFonts w:ascii="Arial" w:hAnsi="Arial" w:cs="Arial"/>
        </w:rPr>
        <w:t xml:space="preserve"> model</w:t>
      </w:r>
      <w:r w:rsidR="00F46BB9">
        <w:rPr>
          <w:rFonts w:ascii="Arial" w:hAnsi="Arial" w:cs="Arial"/>
        </w:rPr>
        <w:t xml:space="preserve"> from </w:t>
      </w:r>
      <w:r w:rsidR="00652793">
        <w:rPr>
          <w:rFonts w:ascii="Arial" w:hAnsi="Arial" w:cs="Arial"/>
        </w:rPr>
        <w:t>population activity with single cell resolution</w:t>
      </w:r>
      <w:r w:rsidR="00F46BB9">
        <w:rPr>
          <w:rFonts w:ascii="Arial" w:hAnsi="Arial" w:cs="Arial"/>
        </w:rPr>
        <w:t>,</w:t>
      </w:r>
      <w:r w:rsidR="009C5D38">
        <w:rPr>
          <w:rFonts w:ascii="Arial" w:hAnsi="Arial" w:cs="Arial"/>
        </w:rPr>
        <w:t xml:space="preserve"> we used CRFs</w:t>
      </w:r>
      <w:r w:rsidR="00BA2D29" w:rsidRPr="00044B3A">
        <w:rPr>
          <w:rFonts w:ascii="Arial" w:hAnsi="Arial" w:cs="Arial"/>
        </w:rPr>
        <w:t xml:space="preserve"> </w:t>
      </w:r>
      <w:r w:rsidR="00847B28" w:rsidRPr="00044B3A">
        <w:rPr>
          <w:rFonts w:ascii="Arial" w:hAnsi="Arial" w:cs="Arial"/>
          <w:lang w:eastAsia="zh-CN"/>
        </w:rPr>
        <w:t>represent</w:t>
      </w:r>
      <w:r w:rsidR="009C5D38">
        <w:rPr>
          <w:rFonts w:ascii="Arial" w:hAnsi="Arial" w:cs="Arial"/>
          <w:lang w:eastAsia="zh-CN"/>
        </w:rPr>
        <w:t>ing</w:t>
      </w:r>
      <w:r w:rsidR="00847B28" w:rsidRPr="00044B3A">
        <w:rPr>
          <w:rFonts w:ascii="Arial" w:hAnsi="Arial" w:cs="Arial"/>
          <w:lang w:eastAsia="zh-CN"/>
        </w:rPr>
        <w:t xml:space="preserve"> </w:t>
      </w:r>
      <w:r w:rsidR="009C5D38">
        <w:rPr>
          <w:rFonts w:ascii="Arial" w:hAnsi="Arial" w:cs="Arial"/>
          <w:lang w:eastAsia="zh-CN"/>
        </w:rPr>
        <w:t>neurons</w:t>
      </w:r>
      <w:r w:rsidR="00055F0D" w:rsidRPr="00044B3A">
        <w:rPr>
          <w:rFonts w:ascii="Arial" w:hAnsi="Arial" w:cs="Arial"/>
        </w:rPr>
        <w:t xml:space="preserve"> and their functional </w:t>
      </w:r>
      <w:r w:rsidR="009C5D38">
        <w:rPr>
          <w:rFonts w:ascii="Arial" w:hAnsi="Arial" w:cs="Arial"/>
        </w:rPr>
        <w:t>connections</w:t>
      </w:r>
      <w:r w:rsidR="00055F0D" w:rsidRPr="00044B3A">
        <w:rPr>
          <w:rFonts w:ascii="Arial" w:hAnsi="Arial" w:cs="Arial"/>
        </w:rPr>
        <w:t xml:space="preserve"> </w:t>
      </w:r>
      <w:r w:rsidR="00CE3BA8" w:rsidRPr="00044B3A">
        <w:rPr>
          <w:rFonts w:ascii="Arial" w:hAnsi="Arial" w:cs="Arial"/>
        </w:rPr>
        <w:t xml:space="preserve">as nodes and edges in </w:t>
      </w:r>
      <w:r w:rsidR="00055F0D" w:rsidRPr="00044B3A">
        <w:rPr>
          <w:rFonts w:ascii="Arial" w:hAnsi="Arial" w:cs="Arial"/>
        </w:rPr>
        <w:t>a graph</w:t>
      </w:r>
      <w:r w:rsidR="009C5D38">
        <w:rPr>
          <w:rFonts w:ascii="Arial" w:hAnsi="Arial" w:cs="Arial"/>
        </w:rPr>
        <w:t xml:space="preserve"> (</w:t>
      </w:r>
      <w:r w:rsidR="00736836">
        <w:rPr>
          <w:rFonts w:ascii="Arial" w:hAnsi="Arial" w:cs="Arial"/>
          <w:color w:val="0000FF"/>
        </w:rPr>
        <w:t>Figure 1</w:t>
      </w:r>
      <w:r w:rsidR="00F337A3" w:rsidRPr="009012A2">
        <w:rPr>
          <w:rFonts w:ascii="Arial" w:hAnsi="Arial" w:cs="Arial"/>
          <w:color w:val="0000FF"/>
        </w:rPr>
        <w:t>A</w:t>
      </w:r>
      <w:r w:rsidR="009C5D38" w:rsidRPr="009012A2">
        <w:rPr>
          <w:rFonts w:ascii="Arial" w:hAnsi="Arial" w:cs="Arial"/>
        </w:rPr>
        <w:t>)</w:t>
      </w:r>
      <w:r w:rsidR="009C5D38">
        <w:rPr>
          <w:rFonts w:ascii="Arial" w:hAnsi="Arial" w:cs="Arial"/>
        </w:rPr>
        <w:t xml:space="preserve">. </w:t>
      </w:r>
      <w:r w:rsidR="00937EAA" w:rsidRPr="00044B3A">
        <w:rPr>
          <w:rFonts w:ascii="Arial" w:hAnsi="Arial" w:cs="Arial"/>
          <w:lang w:eastAsia="zh-CN"/>
        </w:rPr>
        <w:t xml:space="preserve">To obtain the </w:t>
      </w:r>
      <w:r w:rsidR="0023312F" w:rsidRPr="00044B3A">
        <w:rPr>
          <w:rFonts w:ascii="Arial" w:hAnsi="Arial" w:cs="Arial"/>
          <w:lang w:eastAsia="zh-CN"/>
        </w:rPr>
        <w:t xml:space="preserve">probability estimation </w:t>
      </w:r>
      <w:r w:rsidR="00DE7F47">
        <w:rPr>
          <w:rFonts w:ascii="Arial" w:hAnsi="Arial" w:cs="Arial"/>
          <w:lang w:eastAsia="zh-CN"/>
        </w:rPr>
        <w:t xml:space="preserve">to observe </w:t>
      </w:r>
      <w:r w:rsidR="00085197">
        <w:rPr>
          <w:rFonts w:ascii="Arial" w:hAnsi="Arial" w:cs="Arial"/>
          <w:lang w:eastAsia="zh-CN"/>
        </w:rPr>
        <w:t xml:space="preserve">different </w:t>
      </w:r>
      <w:r w:rsidR="00DE7F47">
        <w:rPr>
          <w:rFonts w:ascii="Arial" w:hAnsi="Arial" w:cs="Arial"/>
          <w:lang w:eastAsia="zh-CN"/>
        </w:rPr>
        <w:t>network</w:t>
      </w:r>
      <w:r w:rsidR="0023312F" w:rsidRPr="00044B3A">
        <w:rPr>
          <w:rFonts w:ascii="Arial" w:hAnsi="Arial" w:cs="Arial"/>
          <w:lang w:eastAsia="zh-CN"/>
        </w:rPr>
        <w:t xml:space="preserve"> state</w:t>
      </w:r>
      <w:r w:rsidR="00DE7F47">
        <w:rPr>
          <w:rFonts w:ascii="Arial" w:hAnsi="Arial" w:cs="Arial"/>
          <w:lang w:eastAsia="zh-CN"/>
        </w:rPr>
        <w:t>s</w:t>
      </w:r>
      <w:r w:rsidR="0023312F" w:rsidRPr="00044B3A">
        <w:rPr>
          <w:rFonts w:ascii="Arial" w:hAnsi="Arial" w:cs="Arial"/>
          <w:lang w:eastAsia="zh-CN"/>
        </w:rPr>
        <w:t xml:space="preserve"> based on observed population vector</w:t>
      </w:r>
      <w:r w:rsidR="00DE7F47">
        <w:rPr>
          <w:rFonts w:ascii="Arial" w:hAnsi="Arial" w:cs="Arial"/>
          <w:lang w:eastAsia="zh-CN"/>
        </w:rPr>
        <w:t>s</w:t>
      </w:r>
      <w:r w:rsidR="00EB27E3">
        <w:rPr>
          <w:rFonts w:ascii="Arial" w:hAnsi="Arial" w:cs="Arial"/>
          <w:lang w:eastAsia="zh-CN"/>
        </w:rPr>
        <w:t xml:space="preserve"> </w:t>
      </w:r>
      <w:r w:rsidR="00EB27E3">
        <w:rPr>
          <w:rFonts w:ascii="Arial" w:hAnsi="Arial" w:cs="Arial"/>
        </w:rPr>
        <w:t>(</w:t>
      </w:r>
      <w:r w:rsidR="00EB27E3" w:rsidRPr="00B67B3F">
        <w:rPr>
          <w:rFonts w:ascii="Arial" w:hAnsi="Arial" w:cs="Arial"/>
          <w:color w:val="0000FF"/>
        </w:rPr>
        <w:t>Figure S1</w:t>
      </w:r>
      <w:r w:rsidR="00EB27E3">
        <w:rPr>
          <w:rFonts w:ascii="Arial" w:hAnsi="Arial" w:cs="Arial"/>
        </w:rPr>
        <w:t>)</w:t>
      </w:r>
      <w:r w:rsidR="0023312F" w:rsidRPr="00044B3A">
        <w:rPr>
          <w:rFonts w:ascii="Arial" w:hAnsi="Arial" w:cs="Arial"/>
          <w:lang w:eastAsia="zh-CN"/>
        </w:rPr>
        <w:t xml:space="preserve">, </w:t>
      </w:r>
      <w:r w:rsidR="000A4F84" w:rsidRPr="00044B3A">
        <w:rPr>
          <w:rFonts w:ascii="Arial" w:hAnsi="Arial" w:cs="Arial"/>
          <w:lang w:eastAsia="zh-CN"/>
        </w:rPr>
        <w:t xml:space="preserve">we </w:t>
      </w:r>
      <w:r w:rsidR="003E1197" w:rsidRPr="00044B3A">
        <w:rPr>
          <w:rFonts w:ascii="Arial" w:hAnsi="Arial" w:cs="Arial"/>
          <w:lang w:eastAsia="zh-CN"/>
        </w:rPr>
        <w:t>assume that obse</w:t>
      </w:r>
      <w:r w:rsidR="00FA7D03" w:rsidRPr="00044B3A">
        <w:rPr>
          <w:rFonts w:ascii="Arial" w:hAnsi="Arial" w:cs="Arial"/>
          <w:lang w:eastAsia="zh-CN"/>
        </w:rPr>
        <w:t xml:space="preserve">rved </w:t>
      </w:r>
      <w:r w:rsidR="00DE7F47">
        <w:rPr>
          <w:rFonts w:ascii="Arial" w:hAnsi="Arial" w:cs="Arial"/>
          <w:lang w:eastAsia="zh-CN"/>
        </w:rPr>
        <w:t>activity events</w:t>
      </w:r>
      <w:r w:rsidR="00FA7D03" w:rsidRPr="00044B3A">
        <w:rPr>
          <w:rFonts w:ascii="Arial" w:hAnsi="Arial" w:cs="Arial"/>
          <w:lang w:eastAsia="zh-CN"/>
        </w:rPr>
        <w:t xml:space="preserve"> from each neuron were</w:t>
      </w:r>
      <w:r w:rsidR="003E1197" w:rsidRPr="00044B3A">
        <w:rPr>
          <w:rFonts w:ascii="Arial" w:hAnsi="Arial" w:cs="Arial"/>
          <w:lang w:eastAsia="zh-CN"/>
        </w:rPr>
        <w:t xml:space="preserve"> generated by </w:t>
      </w:r>
      <w:r w:rsidR="00FA7D03" w:rsidRPr="00044B3A">
        <w:rPr>
          <w:rFonts w:ascii="Arial" w:hAnsi="Arial" w:cs="Arial"/>
          <w:lang w:eastAsia="zh-CN"/>
        </w:rPr>
        <w:t xml:space="preserve">nodes in a </w:t>
      </w:r>
      <w:r w:rsidR="003E1197" w:rsidRPr="00044B3A">
        <w:rPr>
          <w:rFonts w:ascii="Arial" w:hAnsi="Arial" w:cs="Arial"/>
          <w:lang w:eastAsia="zh-CN"/>
        </w:rPr>
        <w:t>graph structure</w:t>
      </w:r>
      <w:r w:rsidR="00FA7D03" w:rsidRPr="00044B3A">
        <w:rPr>
          <w:rFonts w:ascii="Arial" w:hAnsi="Arial" w:cs="Arial"/>
          <w:lang w:eastAsia="zh-CN"/>
        </w:rPr>
        <w:t>,</w:t>
      </w:r>
      <w:r w:rsidR="00185024" w:rsidRPr="00044B3A">
        <w:rPr>
          <w:rFonts w:ascii="Arial" w:hAnsi="Arial" w:cs="Arial"/>
          <w:lang w:eastAsia="zh-CN"/>
        </w:rPr>
        <w:t xml:space="preserve"> and that each node can </w:t>
      </w:r>
      <w:r w:rsidR="00DE7F47">
        <w:rPr>
          <w:rFonts w:ascii="Arial" w:hAnsi="Arial" w:cs="Arial"/>
          <w:lang w:eastAsia="zh-CN"/>
        </w:rPr>
        <w:t>have two values</w:t>
      </w:r>
      <w:r w:rsidR="0027657F" w:rsidRPr="00044B3A">
        <w:rPr>
          <w:rFonts w:ascii="Arial" w:hAnsi="Arial" w:cs="Arial"/>
          <w:lang w:eastAsia="zh-CN"/>
        </w:rPr>
        <w:t xml:space="preserve">: </w:t>
      </w:r>
      <w:r w:rsidR="00085197">
        <w:rPr>
          <w:rFonts w:ascii="Arial" w:hAnsi="Arial" w:cs="Arial"/>
          <w:lang w:eastAsia="zh-CN"/>
        </w:rPr>
        <w:t>‘0’</w:t>
      </w:r>
      <w:r w:rsidR="00FA7D03" w:rsidRPr="00044B3A">
        <w:rPr>
          <w:rFonts w:ascii="Arial" w:hAnsi="Arial" w:cs="Arial"/>
          <w:lang w:eastAsia="zh-CN"/>
        </w:rPr>
        <w:t xml:space="preserve"> correspond</w:t>
      </w:r>
      <w:r w:rsidR="00DE7F47">
        <w:rPr>
          <w:rFonts w:ascii="Arial" w:hAnsi="Arial" w:cs="Arial"/>
          <w:lang w:eastAsia="zh-CN"/>
        </w:rPr>
        <w:t>ing</w:t>
      </w:r>
      <w:r w:rsidR="00FA7D03" w:rsidRPr="00044B3A">
        <w:rPr>
          <w:rFonts w:ascii="Arial" w:hAnsi="Arial" w:cs="Arial"/>
          <w:lang w:eastAsia="zh-CN"/>
        </w:rPr>
        <w:t xml:space="preserve"> to </w:t>
      </w:r>
      <w:r w:rsidR="00B00142" w:rsidRPr="00044B3A">
        <w:rPr>
          <w:rFonts w:ascii="Arial" w:hAnsi="Arial" w:cs="Arial"/>
          <w:lang w:eastAsia="zh-CN"/>
        </w:rPr>
        <w:t>non-</w:t>
      </w:r>
      <w:r w:rsidR="00DE7F47">
        <w:rPr>
          <w:rFonts w:ascii="Arial" w:hAnsi="Arial" w:cs="Arial"/>
          <w:lang w:eastAsia="zh-CN"/>
        </w:rPr>
        <w:t>activity</w:t>
      </w:r>
      <w:r w:rsidR="00B00142" w:rsidRPr="00044B3A">
        <w:rPr>
          <w:rFonts w:ascii="Arial" w:hAnsi="Arial" w:cs="Arial"/>
          <w:lang w:eastAsia="zh-CN"/>
        </w:rPr>
        <w:t>, and</w:t>
      </w:r>
      <w:r w:rsidR="0027657F" w:rsidRPr="00044B3A">
        <w:rPr>
          <w:rFonts w:ascii="Arial" w:hAnsi="Arial" w:cs="Arial"/>
          <w:lang w:eastAsia="zh-CN"/>
        </w:rPr>
        <w:t xml:space="preserve"> an </w:t>
      </w:r>
      <w:r w:rsidR="00085197">
        <w:rPr>
          <w:rFonts w:ascii="Arial" w:hAnsi="Arial" w:cs="Arial"/>
          <w:lang w:eastAsia="zh-CN"/>
        </w:rPr>
        <w:t>‘1’</w:t>
      </w:r>
      <w:r w:rsidR="0027657F" w:rsidRPr="00044B3A">
        <w:rPr>
          <w:rFonts w:ascii="Arial" w:hAnsi="Arial" w:cs="Arial"/>
          <w:lang w:eastAsia="zh-CN"/>
        </w:rPr>
        <w:t xml:space="preserve"> </w:t>
      </w:r>
      <w:r w:rsidR="00DE7F47">
        <w:rPr>
          <w:rFonts w:ascii="Arial" w:hAnsi="Arial" w:cs="Arial"/>
          <w:lang w:eastAsia="zh-CN"/>
        </w:rPr>
        <w:t>corresponding</w:t>
      </w:r>
      <w:r w:rsidR="00FA7D03" w:rsidRPr="00044B3A">
        <w:rPr>
          <w:rFonts w:ascii="Arial" w:hAnsi="Arial" w:cs="Arial"/>
          <w:lang w:eastAsia="zh-CN"/>
        </w:rPr>
        <w:t xml:space="preserve"> to </w:t>
      </w:r>
      <w:r w:rsidR="00DE7F47">
        <w:rPr>
          <w:rFonts w:ascii="Arial" w:hAnsi="Arial" w:cs="Arial"/>
          <w:lang w:eastAsia="zh-CN"/>
        </w:rPr>
        <w:t>neuronal activity</w:t>
      </w:r>
      <w:r w:rsidR="00FA7D03" w:rsidRPr="00044B3A">
        <w:rPr>
          <w:rFonts w:ascii="Arial" w:hAnsi="Arial" w:cs="Arial"/>
          <w:lang w:eastAsia="zh-CN"/>
        </w:rPr>
        <w:t>.</w:t>
      </w:r>
      <w:r w:rsidR="00DC3C40" w:rsidRPr="00044B3A">
        <w:rPr>
          <w:rFonts w:ascii="Arial" w:hAnsi="Arial" w:cs="Arial"/>
          <w:lang w:eastAsia="zh-CN"/>
        </w:rPr>
        <w:t xml:space="preserve"> </w:t>
      </w:r>
      <w:r w:rsidR="00085197">
        <w:rPr>
          <w:rFonts w:ascii="Arial" w:hAnsi="Arial" w:cs="Arial"/>
          <w:lang w:eastAsia="zh-CN"/>
        </w:rPr>
        <w:t>In this way n</w:t>
      </w:r>
      <w:r w:rsidR="00EF002A" w:rsidRPr="00044B3A">
        <w:rPr>
          <w:rFonts w:ascii="Arial" w:hAnsi="Arial" w:cs="Arial"/>
          <w:lang w:eastAsia="zh-CN"/>
        </w:rPr>
        <w:t xml:space="preserve">odes interact with each other by connecting edges, which have four </w:t>
      </w:r>
      <w:r w:rsidR="00DE7F47">
        <w:rPr>
          <w:rFonts w:ascii="Arial" w:hAnsi="Arial" w:cs="Arial"/>
          <w:lang w:eastAsia="zh-CN"/>
        </w:rPr>
        <w:t>possible combinations</w:t>
      </w:r>
      <w:r w:rsidR="00EF002A" w:rsidRPr="00044B3A">
        <w:rPr>
          <w:rFonts w:ascii="Arial" w:hAnsi="Arial" w:cs="Arial"/>
          <w:lang w:eastAsia="zh-CN"/>
        </w:rPr>
        <w:t xml:space="preserve"> </w:t>
      </w:r>
      <w:r w:rsidR="00085197">
        <w:rPr>
          <w:rFonts w:ascii="Arial" w:hAnsi="Arial" w:cs="Arial"/>
          <w:lang w:eastAsia="zh-CN"/>
        </w:rPr>
        <w:t>‘</w:t>
      </w:r>
      <w:r w:rsidR="00EF002A" w:rsidRPr="00044B3A">
        <w:rPr>
          <w:rFonts w:ascii="Arial" w:hAnsi="Arial" w:cs="Arial"/>
          <w:lang w:eastAsia="zh-CN"/>
        </w:rPr>
        <w:t>00</w:t>
      </w:r>
      <w:r w:rsidR="00085197">
        <w:rPr>
          <w:rFonts w:ascii="Arial" w:hAnsi="Arial" w:cs="Arial"/>
          <w:lang w:eastAsia="zh-CN"/>
        </w:rPr>
        <w:t>’</w:t>
      </w:r>
      <w:r w:rsidR="00EF002A" w:rsidRPr="00044B3A">
        <w:rPr>
          <w:rFonts w:ascii="Arial" w:hAnsi="Arial" w:cs="Arial"/>
          <w:lang w:eastAsia="zh-CN"/>
        </w:rPr>
        <w:t xml:space="preserve">, </w:t>
      </w:r>
      <w:r w:rsidR="00085197">
        <w:rPr>
          <w:rFonts w:ascii="Arial" w:hAnsi="Arial" w:cs="Arial"/>
          <w:lang w:eastAsia="zh-CN"/>
        </w:rPr>
        <w:t>‘</w:t>
      </w:r>
      <w:r w:rsidR="00EF002A" w:rsidRPr="00044B3A">
        <w:rPr>
          <w:rFonts w:ascii="Arial" w:hAnsi="Arial" w:cs="Arial"/>
          <w:lang w:eastAsia="zh-CN"/>
        </w:rPr>
        <w:t>01</w:t>
      </w:r>
      <w:r w:rsidR="00085197">
        <w:rPr>
          <w:rFonts w:ascii="Arial" w:hAnsi="Arial" w:cs="Arial"/>
          <w:lang w:eastAsia="zh-CN"/>
        </w:rPr>
        <w:t>’</w:t>
      </w:r>
      <w:r w:rsidR="00EF002A" w:rsidRPr="00044B3A">
        <w:rPr>
          <w:rFonts w:ascii="Arial" w:hAnsi="Arial" w:cs="Arial"/>
          <w:lang w:eastAsia="zh-CN"/>
        </w:rPr>
        <w:t xml:space="preserve">, </w:t>
      </w:r>
      <w:r w:rsidR="00085197">
        <w:rPr>
          <w:rFonts w:ascii="Arial" w:hAnsi="Arial" w:cs="Arial"/>
          <w:lang w:eastAsia="zh-CN"/>
        </w:rPr>
        <w:t>‘</w:t>
      </w:r>
      <w:r w:rsidR="00EF002A" w:rsidRPr="00044B3A">
        <w:rPr>
          <w:rFonts w:ascii="Arial" w:hAnsi="Arial" w:cs="Arial"/>
          <w:lang w:eastAsia="zh-CN"/>
        </w:rPr>
        <w:t>10</w:t>
      </w:r>
      <w:r w:rsidR="00085197">
        <w:rPr>
          <w:rFonts w:ascii="Arial" w:hAnsi="Arial" w:cs="Arial"/>
          <w:lang w:eastAsia="zh-CN"/>
        </w:rPr>
        <w:t>’</w:t>
      </w:r>
      <w:r w:rsidR="00EF002A" w:rsidRPr="00044B3A">
        <w:rPr>
          <w:rFonts w:ascii="Arial" w:hAnsi="Arial" w:cs="Arial"/>
          <w:lang w:eastAsia="zh-CN"/>
        </w:rPr>
        <w:t xml:space="preserve">, and </w:t>
      </w:r>
      <w:r w:rsidR="00085197">
        <w:rPr>
          <w:rFonts w:ascii="Arial" w:hAnsi="Arial" w:cs="Arial"/>
          <w:lang w:eastAsia="zh-CN"/>
        </w:rPr>
        <w:t>‘</w:t>
      </w:r>
      <w:r w:rsidR="00EF002A" w:rsidRPr="00044B3A">
        <w:rPr>
          <w:rFonts w:ascii="Arial" w:hAnsi="Arial" w:cs="Arial"/>
          <w:lang w:eastAsia="zh-CN"/>
        </w:rPr>
        <w:t>11</w:t>
      </w:r>
      <w:r w:rsidR="00085197">
        <w:rPr>
          <w:rFonts w:ascii="Arial" w:hAnsi="Arial" w:cs="Arial"/>
          <w:lang w:eastAsia="zh-CN"/>
        </w:rPr>
        <w:t>’</w:t>
      </w:r>
      <w:r w:rsidR="00EF002A" w:rsidRPr="00044B3A">
        <w:rPr>
          <w:rFonts w:ascii="Arial" w:hAnsi="Arial" w:cs="Arial"/>
          <w:lang w:eastAsia="zh-CN"/>
        </w:rPr>
        <w:t xml:space="preserve">, depending on the </w:t>
      </w:r>
      <w:r w:rsidR="00DE7F47">
        <w:rPr>
          <w:rFonts w:ascii="Arial" w:hAnsi="Arial" w:cs="Arial"/>
          <w:lang w:eastAsia="zh-CN"/>
        </w:rPr>
        <w:t>values</w:t>
      </w:r>
      <w:r w:rsidR="00EF002A" w:rsidRPr="00044B3A">
        <w:rPr>
          <w:rFonts w:ascii="Arial" w:hAnsi="Arial" w:cs="Arial"/>
          <w:lang w:eastAsia="zh-CN"/>
        </w:rPr>
        <w:t xml:space="preserve"> of the two nodes on the edge. </w:t>
      </w:r>
      <w:r w:rsidR="002A7BEB" w:rsidRPr="00044B3A">
        <w:rPr>
          <w:rFonts w:ascii="Arial" w:hAnsi="Arial" w:cs="Arial"/>
          <w:lang w:eastAsia="zh-CN"/>
        </w:rPr>
        <w:t xml:space="preserve">The two </w:t>
      </w:r>
      <w:r w:rsidR="00DE7F47">
        <w:rPr>
          <w:rFonts w:ascii="Arial" w:hAnsi="Arial" w:cs="Arial"/>
          <w:lang w:eastAsia="zh-CN"/>
        </w:rPr>
        <w:t>values</w:t>
      </w:r>
      <w:r w:rsidR="002A7BEB" w:rsidRPr="00044B3A">
        <w:rPr>
          <w:rFonts w:ascii="Arial" w:hAnsi="Arial" w:cs="Arial"/>
          <w:lang w:eastAsia="zh-CN"/>
        </w:rPr>
        <w:t xml:space="preserve"> associated with nodes and the four </w:t>
      </w:r>
      <w:r w:rsidR="00DE7F47">
        <w:rPr>
          <w:rFonts w:ascii="Arial" w:hAnsi="Arial" w:cs="Arial"/>
          <w:lang w:eastAsia="zh-CN"/>
        </w:rPr>
        <w:t>values</w:t>
      </w:r>
      <w:r w:rsidR="002A7BEB" w:rsidRPr="00044B3A">
        <w:rPr>
          <w:rFonts w:ascii="Arial" w:hAnsi="Arial" w:cs="Arial"/>
          <w:lang w:eastAsia="zh-CN"/>
        </w:rPr>
        <w:t xml:space="preserve"> associated with edges are characterized by a set of parameters called node potentials</w:t>
      </w:r>
      <w:r w:rsidR="00E53AB6" w:rsidRPr="00044B3A">
        <w:rPr>
          <w:rFonts w:ascii="Arial" w:hAnsi="Arial" w:cs="Arial"/>
          <w:lang w:eastAsia="zh-CN"/>
        </w:rPr>
        <w:t xml:space="preserve"> </w:t>
      </w:r>
      <m:oMath>
        <m:sSub>
          <m:sSubPr>
            <m:ctrlPr>
              <w:rPr>
                <w:rFonts w:ascii="Cambria Math" w:hAnsi="Cambria Math" w:cs="Arial"/>
                <w:i/>
                <w:lang w:eastAsia="zh-CN"/>
              </w:rPr>
            </m:ctrlPr>
          </m:sSubPr>
          <m:e>
            <m:r>
              <w:rPr>
                <w:rFonts w:ascii="Cambria Math" w:hAnsi="Cambria Math" w:cs="Arial"/>
                <w:lang w:eastAsia="zh-CN"/>
              </w:rPr>
              <m:t>(ϕ</m:t>
            </m:r>
          </m:e>
          <m:sub>
            <m:r>
              <w:rPr>
                <w:rFonts w:ascii="Cambria Math" w:hAnsi="Cambria Math" w:cs="Arial"/>
                <w:lang w:eastAsia="zh-CN"/>
              </w:rPr>
              <m:t>0</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ϕ</m:t>
            </m:r>
          </m:e>
          <m:sub>
            <m:r>
              <w:rPr>
                <w:rFonts w:ascii="Cambria Math" w:hAnsi="Cambria Math" w:cs="Arial"/>
                <w:lang w:eastAsia="zh-CN"/>
              </w:rPr>
              <m:t>1</m:t>
            </m:r>
          </m:sub>
        </m:sSub>
        <m:r>
          <w:rPr>
            <w:rFonts w:ascii="Cambria Math" w:hAnsi="Cambria Math" w:cs="Arial"/>
            <w:lang w:eastAsia="zh-CN"/>
          </w:rPr>
          <m:t>)</m:t>
        </m:r>
      </m:oMath>
      <w:r w:rsidR="00844B2C" w:rsidRPr="00044B3A">
        <w:rPr>
          <w:rFonts w:ascii="Arial" w:hAnsi="Arial" w:cs="Arial"/>
          <w:lang w:eastAsia="zh-CN"/>
        </w:rPr>
        <w:t xml:space="preserve"> </w:t>
      </w:r>
      <w:r w:rsidR="002A7BEB" w:rsidRPr="00044B3A">
        <w:rPr>
          <w:rFonts w:ascii="Arial" w:hAnsi="Arial" w:cs="Arial"/>
          <w:lang w:eastAsia="zh-CN"/>
        </w:rPr>
        <w:t>and edge potentials</w:t>
      </w:r>
      <w:r w:rsidR="00844B2C" w:rsidRPr="00044B3A">
        <w:rPr>
          <w:rFonts w:ascii="Arial" w:hAnsi="Arial" w:cs="Arial"/>
          <w:lang w:eastAsia="zh-CN"/>
        </w:rPr>
        <w:t xml:space="preserve"> </w:t>
      </w:r>
      <m:oMath>
        <m:sSub>
          <m:sSubPr>
            <m:ctrlPr>
              <w:rPr>
                <w:rFonts w:ascii="Cambria Math" w:hAnsi="Cambria Math" w:cs="Arial"/>
                <w:i/>
                <w:lang w:eastAsia="zh-CN"/>
              </w:rPr>
            </m:ctrlPr>
          </m:sSubPr>
          <m:e>
            <m:r>
              <w:rPr>
                <w:rFonts w:ascii="Cambria Math" w:hAnsi="Cambria Math" w:cs="Arial"/>
                <w:lang w:eastAsia="zh-CN"/>
              </w:rPr>
              <m:t>(ϕ</m:t>
            </m:r>
          </m:e>
          <m:sub>
            <m:r>
              <w:rPr>
                <w:rFonts w:ascii="Cambria Math" w:hAnsi="Cambria Math" w:cs="Arial"/>
                <w:lang w:eastAsia="zh-CN"/>
              </w:rPr>
              <m:t>00</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ϕ</m:t>
            </m:r>
          </m:e>
          <m:sub>
            <m:r>
              <w:rPr>
                <w:rFonts w:ascii="Cambria Math" w:hAnsi="Cambria Math" w:cs="Arial"/>
                <w:lang w:eastAsia="zh-CN"/>
              </w:rPr>
              <m:t>01</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ϕ</m:t>
            </m:r>
          </m:e>
          <m:sub>
            <m:r>
              <w:rPr>
                <w:rFonts w:ascii="Cambria Math" w:hAnsi="Cambria Math" w:cs="Arial"/>
                <w:lang w:eastAsia="zh-CN"/>
              </w:rPr>
              <m:t>10</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ϕ</m:t>
            </m:r>
          </m:e>
          <m:sub>
            <m:r>
              <w:rPr>
                <w:rFonts w:ascii="Cambria Math" w:hAnsi="Cambria Math" w:cs="Arial"/>
                <w:lang w:eastAsia="zh-CN"/>
              </w:rPr>
              <m:t>11</m:t>
            </m:r>
          </m:sub>
        </m:sSub>
        <m:r>
          <w:rPr>
            <w:rFonts w:ascii="Cambria Math" w:hAnsi="Cambria Math" w:cs="Arial"/>
            <w:lang w:eastAsia="zh-CN"/>
          </w:rPr>
          <m:t>)</m:t>
        </m:r>
      </m:oMath>
      <w:r w:rsidR="002A7BEB" w:rsidRPr="00044B3A">
        <w:rPr>
          <w:rFonts w:ascii="Arial" w:hAnsi="Arial" w:cs="Arial"/>
          <w:lang w:eastAsia="zh-CN"/>
        </w:rPr>
        <w:t xml:space="preserve"> correspondingly</w:t>
      </w:r>
      <w:r w:rsidR="00B77F05" w:rsidRPr="00044B3A">
        <w:rPr>
          <w:rFonts w:ascii="Arial" w:hAnsi="Arial" w:cs="Arial"/>
          <w:lang w:eastAsia="zh-CN"/>
        </w:rPr>
        <w:t xml:space="preserve"> </w:t>
      </w:r>
      <w:r w:rsidR="00B77F05" w:rsidRPr="00044B3A">
        <w:rPr>
          <w:rFonts w:ascii="Arial" w:hAnsi="Arial" w:cs="Arial"/>
          <w:lang w:eastAsia="zh-CN"/>
        </w:rPr>
        <w:lastRenderedPageBreak/>
        <w:t>(</w:t>
      </w:r>
      <w:r w:rsidR="00736836">
        <w:rPr>
          <w:rFonts w:ascii="Arial" w:hAnsi="Arial" w:cs="Arial"/>
          <w:color w:val="0000FF"/>
          <w:lang w:eastAsia="zh-CN"/>
        </w:rPr>
        <w:t>Figure 1</w:t>
      </w:r>
      <w:r w:rsidR="00B77F05" w:rsidRPr="009012A2">
        <w:rPr>
          <w:rFonts w:ascii="Arial" w:hAnsi="Arial" w:cs="Arial"/>
          <w:color w:val="0000FF"/>
          <w:lang w:eastAsia="zh-CN"/>
        </w:rPr>
        <w:t>A</w:t>
      </w:r>
      <w:r w:rsidR="00B77F05" w:rsidRPr="00044B3A">
        <w:rPr>
          <w:rFonts w:ascii="Arial" w:hAnsi="Arial" w:cs="Arial"/>
          <w:lang w:eastAsia="zh-CN"/>
        </w:rPr>
        <w:t>)</w:t>
      </w:r>
      <w:r w:rsidR="002A7BEB" w:rsidRPr="00044B3A">
        <w:rPr>
          <w:rFonts w:ascii="Arial" w:hAnsi="Arial" w:cs="Arial"/>
          <w:lang w:eastAsia="zh-CN"/>
        </w:rPr>
        <w:t xml:space="preserve">. </w:t>
      </w:r>
      <w:r w:rsidR="00B10650" w:rsidRPr="00044B3A">
        <w:rPr>
          <w:rFonts w:ascii="Arial" w:hAnsi="Arial" w:cs="Arial"/>
          <w:lang w:eastAsia="zh-CN"/>
        </w:rPr>
        <w:t xml:space="preserve">These parameters reflect the likelihood of individual </w:t>
      </w:r>
      <w:r w:rsidR="00B10650">
        <w:rPr>
          <w:rFonts w:ascii="Arial" w:hAnsi="Arial" w:cs="Arial"/>
          <w:lang w:eastAsia="zh-CN"/>
        </w:rPr>
        <w:t>values</w:t>
      </w:r>
      <w:r w:rsidR="00B10650" w:rsidRPr="00044B3A">
        <w:rPr>
          <w:rFonts w:ascii="Arial" w:hAnsi="Arial" w:cs="Arial"/>
          <w:lang w:eastAsia="zh-CN"/>
        </w:rPr>
        <w:t xml:space="preserve"> on each node and edge.</w:t>
      </w:r>
      <w:r w:rsidR="00B10650">
        <w:rPr>
          <w:rFonts w:ascii="Arial" w:hAnsi="Arial" w:cs="Arial"/>
          <w:lang w:eastAsia="zh-CN"/>
        </w:rPr>
        <w:t xml:space="preserve"> </w:t>
      </w:r>
      <w:r w:rsidR="00BE5FD8">
        <w:rPr>
          <w:rFonts w:ascii="Arial" w:hAnsi="Arial" w:cs="Arial"/>
          <w:lang w:eastAsia="zh-CN"/>
        </w:rPr>
        <w:t>U</w:t>
      </w:r>
      <w:r w:rsidR="00BE5FD8" w:rsidRPr="00044B3A">
        <w:rPr>
          <w:rFonts w:ascii="Arial" w:hAnsi="Arial" w:cs="Arial"/>
          <w:lang w:eastAsia="zh-CN"/>
        </w:rPr>
        <w:t>sing part of the observation data</w:t>
      </w:r>
      <w:r w:rsidR="00F337A3">
        <w:rPr>
          <w:rFonts w:ascii="Arial" w:hAnsi="Arial" w:cs="Arial"/>
          <w:lang w:eastAsia="zh-CN"/>
        </w:rPr>
        <w:t>,</w:t>
      </w:r>
      <w:r w:rsidR="00BE5FD8" w:rsidRPr="00044B3A">
        <w:rPr>
          <w:rFonts w:ascii="Arial" w:hAnsi="Arial" w:cs="Arial"/>
          <w:lang w:eastAsia="zh-CN"/>
        </w:rPr>
        <w:t xml:space="preserve"> </w:t>
      </w:r>
      <w:r w:rsidR="00BE5FD8">
        <w:rPr>
          <w:rFonts w:ascii="Arial" w:hAnsi="Arial" w:cs="Arial"/>
          <w:lang w:eastAsia="zh-CN"/>
        </w:rPr>
        <w:t>we</w:t>
      </w:r>
      <w:r w:rsidR="00BE5FD8" w:rsidRPr="00044B3A">
        <w:rPr>
          <w:rFonts w:ascii="Arial" w:hAnsi="Arial" w:cs="Arial"/>
          <w:lang w:eastAsia="zh-CN"/>
        </w:rPr>
        <w:t xml:space="preserve"> obtained </w:t>
      </w:r>
      <w:r w:rsidR="00BE5FD8">
        <w:rPr>
          <w:rFonts w:ascii="Arial" w:hAnsi="Arial" w:cs="Arial"/>
          <w:lang w:eastAsia="zh-CN"/>
        </w:rPr>
        <w:t>the m</w:t>
      </w:r>
      <w:r w:rsidR="00570B2A" w:rsidRPr="00044B3A">
        <w:rPr>
          <w:rFonts w:ascii="Arial" w:hAnsi="Arial" w:cs="Arial"/>
          <w:lang w:eastAsia="zh-CN"/>
        </w:rPr>
        <w:t>odel parameters and</w:t>
      </w:r>
      <w:r w:rsidR="00BE5FD8">
        <w:rPr>
          <w:rFonts w:ascii="Arial" w:hAnsi="Arial" w:cs="Arial"/>
          <w:lang w:eastAsia="zh-CN"/>
        </w:rPr>
        <w:t xml:space="preserve"> performed</w:t>
      </w:r>
      <w:r w:rsidR="00570B2A" w:rsidRPr="00044B3A">
        <w:rPr>
          <w:rFonts w:ascii="Arial" w:hAnsi="Arial" w:cs="Arial"/>
          <w:lang w:eastAsia="zh-CN"/>
        </w:rPr>
        <w:t xml:space="preserve"> cross-validation on the withheld data. </w:t>
      </w:r>
      <w:r w:rsidR="00CB1150" w:rsidRPr="00044B3A">
        <w:rPr>
          <w:rFonts w:ascii="Arial" w:hAnsi="Arial" w:cs="Arial"/>
          <w:lang w:eastAsia="zh-CN"/>
        </w:rPr>
        <w:t xml:space="preserve">Therefore, the </w:t>
      </w:r>
      <w:r w:rsidR="00736836" w:rsidRPr="00044B3A">
        <w:rPr>
          <w:rFonts w:ascii="Arial" w:hAnsi="Arial" w:cs="Arial"/>
          <w:lang w:eastAsia="zh-CN"/>
        </w:rPr>
        <w:t>normalized product of the corresponding nodes and edge potentials describe</w:t>
      </w:r>
      <w:r w:rsidR="00736836">
        <w:rPr>
          <w:rFonts w:ascii="Arial" w:hAnsi="Arial" w:cs="Arial"/>
          <w:lang w:eastAsia="zh-CN"/>
        </w:rPr>
        <w:t>s</w:t>
      </w:r>
      <w:r w:rsidR="00736836" w:rsidRPr="00044B3A">
        <w:rPr>
          <w:rFonts w:ascii="Arial" w:hAnsi="Arial" w:cs="Arial"/>
          <w:lang w:eastAsia="zh-CN"/>
        </w:rPr>
        <w:t xml:space="preserve"> the likelihood of the neuronal population that has a specific activation pattern</w:t>
      </w:r>
      <w:r w:rsidR="00E05CCA" w:rsidRPr="00044B3A">
        <w:rPr>
          <w:rFonts w:ascii="Arial" w:hAnsi="Arial" w:cs="Arial"/>
          <w:lang w:eastAsia="zh-CN"/>
        </w:rPr>
        <w:t>.</w:t>
      </w:r>
    </w:p>
    <w:p w14:paraId="166B9A08" w14:textId="4E3788D9" w:rsidR="008702E4" w:rsidRDefault="00DC3C40" w:rsidP="00CD72EE">
      <w:pPr>
        <w:spacing w:line="480" w:lineRule="auto"/>
        <w:ind w:firstLine="720"/>
        <w:jc w:val="both"/>
        <w:rPr>
          <w:rFonts w:ascii="Arial" w:hAnsi="Arial" w:cs="Arial"/>
          <w:lang w:eastAsia="zh-CN"/>
        </w:rPr>
      </w:pPr>
      <w:r w:rsidRPr="00044B3A">
        <w:rPr>
          <w:rFonts w:ascii="Arial" w:hAnsi="Arial" w:cs="Arial"/>
          <w:lang w:eastAsia="zh-CN"/>
        </w:rPr>
        <w:t xml:space="preserve">To </w:t>
      </w:r>
      <w:r w:rsidR="00DD6E5D">
        <w:rPr>
          <w:rFonts w:ascii="Arial" w:hAnsi="Arial" w:cs="Arial"/>
          <w:lang w:eastAsia="zh-CN"/>
        </w:rPr>
        <w:t>integrate the information of external stimulus with the observed data</w:t>
      </w:r>
      <w:r w:rsidRPr="00044B3A">
        <w:rPr>
          <w:rFonts w:ascii="Arial" w:hAnsi="Arial" w:cs="Arial"/>
          <w:lang w:eastAsia="zh-CN"/>
        </w:rPr>
        <w:t xml:space="preserve">, we added </w:t>
      </w:r>
      <w:r w:rsidR="00FA379E">
        <w:rPr>
          <w:rFonts w:ascii="Arial" w:hAnsi="Arial" w:cs="Arial"/>
          <w:lang w:eastAsia="zh-CN"/>
        </w:rPr>
        <w:t xml:space="preserve">a </w:t>
      </w:r>
      <w:r w:rsidR="00DC7A95">
        <w:rPr>
          <w:rFonts w:ascii="Arial" w:hAnsi="Arial" w:cs="Arial"/>
          <w:lang w:eastAsia="zh-CN"/>
        </w:rPr>
        <w:t>node</w:t>
      </w:r>
      <w:r w:rsidR="00F017BB" w:rsidRPr="00044B3A">
        <w:rPr>
          <w:rFonts w:ascii="Arial" w:hAnsi="Arial" w:cs="Arial"/>
          <w:lang w:eastAsia="zh-CN"/>
        </w:rPr>
        <w:t xml:space="preserve"> for </w:t>
      </w:r>
      <w:r w:rsidR="00FA379E">
        <w:rPr>
          <w:rFonts w:ascii="Arial" w:hAnsi="Arial" w:cs="Arial"/>
          <w:lang w:eastAsia="zh-CN"/>
        </w:rPr>
        <w:t xml:space="preserve">each </w:t>
      </w:r>
      <w:r w:rsidR="00DD6E5D">
        <w:rPr>
          <w:rFonts w:ascii="Arial" w:hAnsi="Arial" w:cs="Arial"/>
          <w:lang w:eastAsia="zh-CN"/>
        </w:rPr>
        <w:t>presented</w:t>
      </w:r>
      <w:r w:rsidR="00DD6E5D" w:rsidRPr="00044B3A">
        <w:rPr>
          <w:rFonts w:ascii="Arial" w:hAnsi="Arial" w:cs="Arial"/>
          <w:lang w:eastAsia="zh-CN"/>
        </w:rPr>
        <w:t xml:space="preserve"> </w:t>
      </w:r>
      <w:r w:rsidR="00F017BB" w:rsidRPr="00044B3A">
        <w:rPr>
          <w:rFonts w:ascii="Arial" w:hAnsi="Arial" w:cs="Arial"/>
          <w:lang w:eastAsia="zh-CN"/>
        </w:rPr>
        <w:t>stimul</w:t>
      </w:r>
      <w:r w:rsidR="00FA379E">
        <w:rPr>
          <w:rFonts w:ascii="Arial" w:hAnsi="Arial" w:cs="Arial"/>
          <w:lang w:eastAsia="zh-CN"/>
        </w:rPr>
        <w:t>us</w:t>
      </w:r>
      <w:r w:rsidR="00072359" w:rsidRPr="00044B3A">
        <w:rPr>
          <w:rFonts w:ascii="Arial" w:hAnsi="Arial" w:cs="Arial"/>
          <w:lang w:eastAsia="zh-CN"/>
        </w:rPr>
        <w:t xml:space="preserve">, and set it to </w:t>
      </w:r>
      <w:r w:rsidR="00FA379E">
        <w:rPr>
          <w:rFonts w:ascii="Arial" w:hAnsi="Arial" w:cs="Arial"/>
          <w:lang w:eastAsia="zh-CN"/>
        </w:rPr>
        <w:t>‘</w:t>
      </w:r>
      <w:r w:rsidR="00072359" w:rsidRPr="00044B3A">
        <w:rPr>
          <w:rFonts w:ascii="Arial" w:hAnsi="Arial" w:cs="Arial"/>
          <w:lang w:eastAsia="zh-CN"/>
        </w:rPr>
        <w:t>1</w:t>
      </w:r>
      <w:r w:rsidR="00FA379E">
        <w:rPr>
          <w:rFonts w:ascii="Arial" w:hAnsi="Arial" w:cs="Arial"/>
          <w:lang w:eastAsia="zh-CN"/>
        </w:rPr>
        <w:t>’</w:t>
      </w:r>
      <w:r w:rsidR="00072359" w:rsidRPr="00044B3A">
        <w:rPr>
          <w:rFonts w:ascii="Arial" w:hAnsi="Arial" w:cs="Arial"/>
          <w:lang w:eastAsia="zh-CN"/>
        </w:rPr>
        <w:t xml:space="preserve"> when the corresponding</w:t>
      </w:r>
      <w:r w:rsidR="007C54B0" w:rsidRPr="00044B3A">
        <w:rPr>
          <w:rFonts w:ascii="Arial" w:hAnsi="Arial" w:cs="Arial"/>
          <w:lang w:eastAsia="zh-CN"/>
        </w:rPr>
        <w:t xml:space="preserve"> stimulus was on</w:t>
      </w:r>
      <w:r w:rsidR="0080086D">
        <w:rPr>
          <w:rFonts w:ascii="Arial" w:hAnsi="Arial" w:cs="Arial"/>
          <w:lang w:eastAsia="zh-CN"/>
        </w:rPr>
        <w:t xml:space="preserve"> and</w:t>
      </w:r>
      <w:r w:rsidR="007C54B0" w:rsidRPr="00044B3A">
        <w:rPr>
          <w:rFonts w:ascii="Arial" w:hAnsi="Arial" w:cs="Arial"/>
          <w:lang w:eastAsia="zh-CN"/>
        </w:rPr>
        <w:t xml:space="preserve"> </w:t>
      </w:r>
      <w:r w:rsidR="00FA379E">
        <w:rPr>
          <w:rFonts w:ascii="Arial" w:hAnsi="Arial" w:cs="Arial"/>
          <w:lang w:eastAsia="zh-CN"/>
        </w:rPr>
        <w:t>‘</w:t>
      </w:r>
      <w:r w:rsidR="007C54B0" w:rsidRPr="00044B3A">
        <w:rPr>
          <w:rFonts w:ascii="Arial" w:hAnsi="Arial" w:cs="Arial"/>
          <w:lang w:eastAsia="zh-CN"/>
        </w:rPr>
        <w:t>0</w:t>
      </w:r>
      <w:r w:rsidR="00FA379E">
        <w:rPr>
          <w:rFonts w:ascii="Arial" w:hAnsi="Arial" w:cs="Arial"/>
          <w:lang w:eastAsia="zh-CN"/>
        </w:rPr>
        <w:t>’</w:t>
      </w:r>
      <w:r w:rsidR="007C54B0" w:rsidRPr="00044B3A">
        <w:rPr>
          <w:rFonts w:ascii="Arial" w:hAnsi="Arial" w:cs="Arial"/>
          <w:lang w:eastAsia="zh-CN"/>
        </w:rPr>
        <w:t xml:space="preserve"> when the stimulus was off</w:t>
      </w:r>
      <w:r w:rsidR="005505A1">
        <w:rPr>
          <w:rFonts w:ascii="Arial" w:hAnsi="Arial" w:cs="Arial"/>
          <w:lang w:eastAsia="zh-CN"/>
        </w:rPr>
        <w:t xml:space="preserve"> (</w:t>
      </w:r>
      <w:r w:rsidR="005505A1" w:rsidRPr="009012A2">
        <w:rPr>
          <w:rFonts w:ascii="Arial" w:hAnsi="Arial" w:cs="Arial"/>
          <w:color w:val="0000FF"/>
          <w:lang w:eastAsia="zh-CN"/>
        </w:rPr>
        <w:t>Figure</w:t>
      </w:r>
      <w:r w:rsidR="00736836">
        <w:rPr>
          <w:rFonts w:ascii="Arial" w:hAnsi="Arial" w:cs="Arial"/>
          <w:color w:val="0000FF"/>
          <w:lang w:eastAsia="zh-CN"/>
        </w:rPr>
        <w:t>s</w:t>
      </w:r>
      <w:r w:rsidR="005505A1" w:rsidRPr="009012A2">
        <w:rPr>
          <w:rFonts w:ascii="Arial" w:hAnsi="Arial" w:cs="Arial"/>
          <w:color w:val="0000FF"/>
          <w:lang w:eastAsia="zh-CN"/>
        </w:rPr>
        <w:t xml:space="preserve"> </w:t>
      </w:r>
      <w:r w:rsidR="00736836">
        <w:rPr>
          <w:rFonts w:ascii="Arial" w:hAnsi="Arial" w:cs="Arial"/>
          <w:color w:val="0000FF"/>
          <w:lang w:eastAsia="zh-CN"/>
        </w:rPr>
        <w:t>1A and 1B</w:t>
      </w:r>
      <w:r w:rsidR="005505A1">
        <w:rPr>
          <w:rFonts w:ascii="Arial" w:hAnsi="Arial" w:cs="Arial"/>
          <w:lang w:eastAsia="zh-CN"/>
        </w:rPr>
        <w:t>)</w:t>
      </w:r>
      <w:r w:rsidR="00072359" w:rsidRPr="00044B3A">
        <w:rPr>
          <w:rFonts w:ascii="Arial" w:hAnsi="Arial" w:cs="Arial"/>
          <w:lang w:eastAsia="zh-CN"/>
        </w:rPr>
        <w:t xml:space="preserve">. </w:t>
      </w:r>
      <w:r w:rsidR="008540EB">
        <w:rPr>
          <w:rFonts w:ascii="Arial" w:hAnsi="Arial" w:cs="Arial"/>
          <w:lang w:eastAsia="zh-CN"/>
        </w:rPr>
        <w:t>The general properties of CRF model</w:t>
      </w:r>
      <w:r w:rsidR="00DE7081">
        <w:rPr>
          <w:rFonts w:ascii="Arial" w:hAnsi="Arial" w:cs="Arial"/>
          <w:lang w:eastAsia="zh-CN"/>
        </w:rPr>
        <w:t>s</w:t>
      </w:r>
      <w:r w:rsidR="008540EB">
        <w:rPr>
          <w:rFonts w:ascii="Arial" w:hAnsi="Arial" w:cs="Arial"/>
          <w:lang w:eastAsia="zh-CN"/>
        </w:rPr>
        <w:t xml:space="preserve"> obtained </w:t>
      </w:r>
      <w:r w:rsidR="006B4046">
        <w:rPr>
          <w:rFonts w:ascii="Arial" w:hAnsi="Arial" w:cs="Arial"/>
          <w:lang w:eastAsia="zh-CN"/>
        </w:rPr>
        <w:t xml:space="preserve">with </w:t>
      </w:r>
      <w:r w:rsidR="003F5F4C">
        <w:rPr>
          <w:rFonts w:ascii="Arial" w:hAnsi="Arial" w:cs="Arial"/>
          <w:lang w:eastAsia="zh-CN"/>
        </w:rPr>
        <w:t xml:space="preserve">added </w:t>
      </w:r>
      <w:r w:rsidR="00DC7A95">
        <w:rPr>
          <w:rFonts w:ascii="Arial" w:hAnsi="Arial" w:cs="Arial"/>
          <w:lang w:eastAsia="zh-CN"/>
        </w:rPr>
        <w:t>node</w:t>
      </w:r>
      <w:r w:rsidR="003F5F4C">
        <w:rPr>
          <w:rFonts w:ascii="Arial" w:hAnsi="Arial" w:cs="Arial"/>
          <w:lang w:eastAsia="zh-CN"/>
        </w:rPr>
        <w:t>s</w:t>
      </w:r>
      <w:r w:rsidR="006B4046">
        <w:rPr>
          <w:rFonts w:ascii="Arial" w:hAnsi="Arial" w:cs="Arial"/>
          <w:lang w:eastAsia="zh-CN"/>
        </w:rPr>
        <w:t xml:space="preserve"> do not significantly differ from </w:t>
      </w:r>
      <w:r w:rsidR="003F5F4C">
        <w:rPr>
          <w:rFonts w:ascii="Arial" w:hAnsi="Arial" w:cs="Arial"/>
          <w:lang w:eastAsia="zh-CN"/>
        </w:rPr>
        <w:t>CRF models obtained</w:t>
      </w:r>
      <w:r w:rsidR="006B4046">
        <w:rPr>
          <w:rFonts w:ascii="Arial" w:hAnsi="Arial" w:cs="Arial"/>
          <w:lang w:eastAsia="zh-CN"/>
        </w:rPr>
        <w:t xml:space="preserve"> without</w:t>
      </w:r>
      <w:r w:rsidR="003F5F4C">
        <w:rPr>
          <w:rFonts w:ascii="Arial" w:hAnsi="Arial" w:cs="Arial"/>
          <w:lang w:eastAsia="zh-CN"/>
        </w:rPr>
        <w:t xml:space="preserve"> added </w:t>
      </w:r>
      <w:r w:rsidR="00DC7A95">
        <w:rPr>
          <w:rFonts w:ascii="Arial" w:hAnsi="Arial" w:cs="Arial"/>
          <w:lang w:eastAsia="zh-CN"/>
        </w:rPr>
        <w:t>node</w:t>
      </w:r>
      <w:r w:rsidR="003F5F4C">
        <w:rPr>
          <w:rFonts w:ascii="Arial" w:hAnsi="Arial" w:cs="Arial"/>
          <w:lang w:eastAsia="zh-CN"/>
        </w:rPr>
        <w:t>s</w:t>
      </w:r>
      <w:r w:rsidR="006B4046">
        <w:rPr>
          <w:rFonts w:ascii="Arial" w:hAnsi="Arial" w:cs="Arial"/>
          <w:lang w:eastAsia="zh-CN"/>
        </w:rPr>
        <w:t xml:space="preserve"> (</w:t>
      </w:r>
      <w:r w:rsidR="006B4046" w:rsidRPr="00A619F7">
        <w:rPr>
          <w:rFonts w:ascii="Arial" w:hAnsi="Arial" w:cs="Arial"/>
          <w:color w:val="0000FF"/>
          <w:lang w:eastAsia="zh-CN"/>
        </w:rPr>
        <w:t>Figure S</w:t>
      </w:r>
      <w:r w:rsidR="00F12278">
        <w:rPr>
          <w:rFonts w:ascii="Arial" w:hAnsi="Arial" w:cs="Arial"/>
          <w:color w:val="0000FF"/>
          <w:lang w:eastAsia="zh-CN"/>
        </w:rPr>
        <w:t>2</w:t>
      </w:r>
      <w:r w:rsidR="006B4046">
        <w:rPr>
          <w:rFonts w:ascii="Arial" w:hAnsi="Arial" w:cs="Arial"/>
          <w:lang w:eastAsia="zh-CN"/>
        </w:rPr>
        <w:t xml:space="preserve">). </w:t>
      </w:r>
      <w:r w:rsidR="00DB6BB7">
        <w:rPr>
          <w:rFonts w:ascii="Arial" w:hAnsi="Arial" w:cs="Arial"/>
          <w:lang w:eastAsia="zh-CN"/>
        </w:rPr>
        <w:t xml:space="preserve">CRFs model the conditional probability of network states given the observations. </w:t>
      </w:r>
      <w:r w:rsidR="00172F48">
        <w:rPr>
          <w:rFonts w:ascii="Arial" w:hAnsi="Arial" w:cs="Arial"/>
          <w:lang w:eastAsia="zh-CN"/>
        </w:rPr>
        <w:t xml:space="preserve">Therefore, by treating visual stimuli as </w:t>
      </w:r>
      <w:r w:rsidR="003F5F4C">
        <w:rPr>
          <w:rFonts w:ascii="Arial" w:hAnsi="Arial" w:cs="Arial"/>
          <w:lang w:eastAsia="zh-CN"/>
        </w:rPr>
        <w:t xml:space="preserve">added </w:t>
      </w:r>
      <w:r w:rsidR="00DC7A95">
        <w:rPr>
          <w:rFonts w:ascii="Arial" w:hAnsi="Arial" w:cs="Arial"/>
          <w:lang w:eastAsia="zh-CN"/>
        </w:rPr>
        <w:t>node</w:t>
      </w:r>
      <w:r w:rsidR="003F5F4C">
        <w:rPr>
          <w:rFonts w:ascii="Arial" w:hAnsi="Arial" w:cs="Arial"/>
          <w:lang w:eastAsia="zh-CN"/>
        </w:rPr>
        <w:t xml:space="preserve">s </w:t>
      </w:r>
      <w:r w:rsidR="00172F48">
        <w:rPr>
          <w:rFonts w:ascii="Arial" w:hAnsi="Arial" w:cs="Arial"/>
          <w:lang w:eastAsia="zh-CN"/>
        </w:rPr>
        <w:t>and comparing the ou</w:t>
      </w:r>
      <w:r w:rsidR="00EE5890">
        <w:rPr>
          <w:rFonts w:ascii="Arial" w:hAnsi="Arial" w:cs="Arial"/>
          <w:lang w:eastAsia="zh-CN"/>
        </w:rPr>
        <w:t>tput likelihood of observing each</w:t>
      </w:r>
      <w:r w:rsidR="00172F48">
        <w:rPr>
          <w:rFonts w:ascii="Arial" w:hAnsi="Arial" w:cs="Arial"/>
          <w:lang w:eastAsia="zh-CN"/>
        </w:rPr>
        <w:t xml:space="preserve"> </w:t>
      </w:r>
      <w:r w:rsidR="00EE5890">
        <w:rPr>
          <w:rFonts w:ascii="Arial" w:hAnsi="Arial" w:cs="Arial"/>
          <w:lang w:eastAsia="zh-CN"/>
        </w:rPr>
        <w:t>stimulus</w:t>
      </w:r>
      <w:r w:rsidR="00172F48">
        <w:rPr>
          <w:rFonts w:ascii="Arial" w:hAnsi="Arial" w:cs="Arial"/>
          <w:lang w:eastAsia="zh-CN"/>
        </w:rPr>
        <w:t xml:space="preserve">, </w:t>
      </w:r>
      <w:r w:rsidR="00DC7BA2">
        <w:rPr>
          <w:rFonts w:ascii="Arial" w:hAnsi="Arial" w:cs="Arial"/>
          <w:lang w:eastAsia="zh-CN"/>
        </w:rPr>
        <w:t>we were</w:t>
      </w:r>
      <w:r w:rsidR="00172F48">
        <w:rPr>
          <w:rFonts w:ascii="Arial" w:hAnsi="Arial" w:cs="Arial"/>
          <w:lang w:eastAsia="zh-CN"/>
        </w:rPr>
        <w:t xml:space="preserve"> able to predict visual stimuli from observed data. </w:t>
      </w:r>
      <w:r w:rsidR="00BD1844">
        <w:rPr>
          <w:rFonts w:ascii="Arial" w:hAnsi="Arial" w:cs="Arial"/>
          <w:lang w:eastAsia="zh-CN"/>
        </w:rPr>
        <w:t xml:space="preserve">In this way, the nodes that are directly connected to the </w:t>
      </w:r>
      <w:r w:rsidR="003F5F4C">
        <w:rPr>
          <w:rFonts w:ascii="Arial" w:hAnsi="Arial" w:cs="Arial"/>
          <w:lang w:eastAsia="zh-CN"/>
        </w:rPr>
        <w:t xml:space="preserve">added </w:t>
      </w:r>
      <w:r w:rsidR="00DC7A95">
        <w:rPr>
          <w:rFonts w:ascii="Arial" w:hAnsi="Arial" w:cs="Arial"/>
          <w:lang w:eastAsia="zh-CN"/>
        </w:rPr>
        <w:t>node</w:t>
      </w:r>
      <w:r w:rsidR="003F5F4C">
        <w:rPr>
          <w:rFonts w:ascii="Arial" w:hAnsi="Arial" w:cs="Arial"/>
          <w:lang w:eastAsia="zh-CN"/>
        </w:rPr>
        <w:t>s</w:t>
      </w:r>
      <w:r w:rsidR="00BD1844">
        <w:rPr>
          <w:rFonts w:ascii="Arial" w:hAnsi="Arial" w:cs="Arial"/>
          <w:lang w:eastAsia="zh-CN"/>
        </w:rPr>
        <w:t xml:space="preserve"> represent different visual stimuli. </w:t>
      </w:r>
      <w:r w:rsidR="00CF40C3">
        <w:rPr>
          <w:rFonts w:ascii="Arial" w:hAnsi="Arial" w:cs="Arial"/>
          <w:lang w:eastAsia="zh-CN"/>
        </w:rPr>
        <w:t xml:space="preserve">For example, </w:t>
      </w:r>
      <w:r w:rsidR="00FF4ED6">
        <w:rPr>
          <w:rFonts w:ascii="Arial" w:hAnsi="Arial" w:cs="Arial"/>
          <w:lang w:eastAsia="zh-CN"/>
        </w:rPr>
        <w:t xml:space="preserve">given </w:t>
      </w:r>
      <w:r w:rsidR="00CF40C3">
        <w:rPr>
          <w:rFonts w:ascii="Arial" w:hAnsi="Arial" w:cs="Arial"/>
          <w:lang w:eastAsia="zh-CN"/>
        </w:rPr>
        <w:t xml:space="preserve">two visual stimuli (horizontal </w:t>
      </w:r>
      <w:r w:rsidR="00FF4ED6">
        <w:rPr>
          <w:rFonts w:ascii="Arial" w:hAnsi="Arial" w:cs="Arial"/>
          <w:lang w:eastAsia="zh-CN"/>
        </w:rPr>
        <w:t xml:space="preserve">or </w:t>
      </w:r>
      <w:r w:rsidR="00CF40C3">
        <w:rPr>
          <w:rFonts w:ascii="Arial" w:hAnsi="Arial" w:cs="Arial"/>
          <w:lang w:eastAsia="zh-CN"/>
        </w:rPr>
        <w:t xml:space="preserve">vertical drifting gratings), </w:t>
      </w:r>
      <w:r w:rsidR="005A2334">
        <w:rPr>
          <w:rFonts w:ascii="Arial" w:hAnsi="Arial" w:cs="Arial"/>
          <w:lang w:eastAsia="zh-CN"/>
        </w:rPr>
        <w:t xml:space="preserve">the likelihood </w:t>
      </w:r>
      <w:r w:rsidR="00FF4ED6">
        <w:rPr>
          <w:rFonts w:ascii="Arial" w:hAnsi="Arial" w:cs="Arial"/>
          <w:lang w:eastAsia="zh-CN"/>
        </w:rPr>
        <w:t>corresponding to observi</w:t>
      </w:r>
      <w:r w:rsidR="00BD1844">
        <w:rPr>
          <w:rFonts w:ascii="Arial" w:hAnsi="Arial" w:cs="Arial"/>
          <w:lang w:eastAsia="zh-CN"/>
        </w:rPr>
        <w:t>ng each stimulus is defined by</w:t>
      </w:r>
      <w:proofErr w:type="gramStart"/>
      <w:r w:rsidR="00BD1844">
        <w:rPr>
          <w:rFonts w:ascii="Arial" w:hAnsi="Arial" w:cs="Arial"/>
          <w:lang w:eastAsia="zh-CN"/>
        </w:rPr>
        <w:t>:</w:t>
      </w:r>
      <w:r w:rsidR="005A2334">
        <w:rPr>
          <w:rFonts w:ascii="Arial" w:hAnsi="Arial" w:cs="Arial"/>
          <w:lang w:eastAsia="zh-CN"/>
        </w:rPr>
        <w:t xml:space="preserve"> </w:t>
      </w:r>
      <w:proofErr w:type="gramEnd"/>
      <m:oMath>
        <m:sSub>
          <m:sSubPr>
            <m:ctrlPr>
              <w:rPr>
                <w:rFonts w:ascii="Cambria Math" w:hAnsi="Cambria Math" w:cs="Arial"/>
                <w:i/>
                <w:lang w:eastAsia="zh-CN"/>
              </w:rPr>
            </m:ctrlPr>
          </m:sSubPr>
          <m:e>
            <m:r>
              <w:rPr>
                <w:rFonts w:ascii="Cambria Math" w:hAnsi="Cambria Math" w:cs="Arial"/>
                <w:lang w:eastAsia="zh-CN"/>
              </w:rPr>
              <m:t>p</m:t>
            </m:r>
          </m:e>
          <m:sub>
            <m:r>
              <m:rPr>
                <m:sty m:val="p"/>
              </m:rPr>
              <w:rPr>
                <w:rFonts w:ascii="Cambria Math" w:hAnsi="Cambria Math" w:cs="Arial"/>
                <w:lang w:eastAsia="zh-CN"/>
              </w:rPr>
              <m:t>h</m:t>
            </m:r>
          </m:sub>
        </m:sSub>
        <m:r>
          <w:rPr>
            <w:rFonts w:ascii="Cambria Math" w:hAnsi="Cambria Math" w:cs="Arial"/>
            <w:lang w:eastAsia="zh-CN"/>
          </w:rPr>
          <m:t>= p(</m:t>
        </m:r>
        <m:sSup>
          <m:sSupPr>
            <m:ctrlPr>
              <w:rPr>
                <w:rFonts w:ascii="Cambria Math" w:hAnsi="Cambria Math" w:cs="Arial"/>
                <w:i/>
                <w:lang w:eastAsia="zh-CN"/>
              </w:rPr>
            </m:ctrlPr>
          </m:sSupPr>
          <m:e>
            <m:r>
              <w:rPr>
                <w:rFonts w:ascii="Cambria Math" w:hAnsi="Cambria Math" w:cs="Arial"/>
                <w:lang w:eastAsia="zh-CN"/>
              </w:rPr>
              <m:t>x</m:t>
            </m:r>
          </m:e>
          <m:sup>
            <m:r>
              <w:rPr>
                <w:rFonts w:ascii="Cambria Math" w:hAnsi="Cambria Math" w:cs="Arial"/>
                <w:lang w:eastAsia="zh-CN"/>
              </w:rPr>
              <m:t>m</m:t>
            </m:r>
          </m:sup>
        </m:sSup>
        <m:r>
          <w:rPr>
            <w:rFonts w:ascii="Cambria Math" w:hAnsi="Cambria Math" w:cs="Arial"/>
            <w:lang w:eastAsia="zh-CN"/>
          </w:rPr>
          <m:t>|</m:t>
        </m:r>
        <m:sSup>
          <m:sSupPr>
            <m:ctrlPr>
              <w:rPr>
                <w:rFonts w:ascii="Cambria Math" w:hAnsi="Cambria Math" w:cs="Arial"/>
                <w:i/>
                <w:lang w:eastAsia="zh-CN"/>
              </w:rPr>
            </m:ctrlPr>
          </m:sSupPr>
          <m:e>
            <m:r>
              <w:rPr>
                <w:rFonts w:ascii="Cambria Math" w:hAnsi="Cambria Math" w:cs="Arial"/>
                <w:lang w:eastAsia="zh-CN"/>
              </w:rPr>
              <m:t>y</m:t>
            </m:r>
          </m:e>
          <m:sup>
            <m:r>
              <w:rPr>
                <w:rFonts w:ascii="Cambria Math" w:hAnsi="Cambria Math" w:cs="Arial"/>
                <w:lang w:eastAsia="zh-CN"/>
              </w:rPr>
              <m:t>m</m:t>
            </m:r>
          </m:sup>
        </m:sSup>
        <m:r>
          <w:rPr>
            <w:rFonts w:ascii="Cambria Math" w:hAnsi="Cambria Math" w:cs="Arial"/>
            <w:lang w:eastAsia="zh-CN"/>
          </w:rPr>
          <m:t xml:space="preserve">, </m:t>
        </m:r>
        <m:sSub>
          <m:sSubPr>
            <m:ctrlPr>
              <w:rPr>
                <w:rFonts w:ascii="Cambria Math" w:hAnsi="Cambria Math" w:cs="Arial"/>
                <w:i/>
                <w:lang w:eastAsia="zh-CN"/>
              </w:rPr>
            </m:ctrlPr>
          </m:sSubPr>
          <m:e>
            <m:r>
              <w:rPr>
                <w:rFonts w:ascii="Cambria Math" w:hAnsi="Cambria Math" w:cs="Arial"/>
                <w:lang w:eastAsia="zh-CN"/>
              </w:rPr>
              <m:t>y</m:t>
            </m:r>
          </m:e>
          <m:sub>
            <m:r>
              <m:rPr>
                <m:sty m:val="p"/>
              </m:rPr>
              <w:rPr>
                <w:rFonts w:ascii="Cambria Math" w:hAnsi="Cambria Math" w:cs="Arial"/>
                <w:lang w:eastAsia="zh-CN"/>
              </w:rPr>
              <m:t>h</m:t>
            </m:r>
          </m:sub>
        </m:sSub>
        <m:r>
          <w:rPr>
            <w:rFonts w:ascii="Cambria Math" w:hAnsi="Cambria Math" w:cs="Arial"/>
            <w:lang w:eastAsia="zh-CN"/>
          </w:rPr>
          <m:t xml:space="preserve">=1, </m:t>
        </m:r>
        <m:sSub>
          <m:sSubPr>
            <m:ctrlPr>
              <w:rPr>
                <w:rFonts w:ascii="Cambria Math" w:hAnsi="Cambria Math" w:cs="Arial"/>
                <w:i/>
                <w:lang w:eastAsia="zh-CN"/>
              </w:rPr>
            </m:ctrlPr>
          </m:sSubPr>
          <m:e>
            <m:r>
              <w:rPr>
                <w:rFonts w:ascii="Cambria Math" w:hAnsi="Cambria Math" w:cs="Arial"/>
                <w:lang w:eastAsia="zh-CN"/>
              </w:rPr>
              <m:t>y</m:t>
            </m:r>
          </m:e>
          <m:sub>
            <m:r>
              <m:rPr>
                <m:sty m:val="p"/>
              </m:rPr>
              <w:rPr>
                <w:rFonts w:ascii="Cambria Math" w:hAnsi="Cambria Math" w:cs="Arial"/>
                <w:lang w:eastAsia="zh-CN"/>
              </w:rPr>
              <m:t>v</m:t>
            </m:r>
          </m:sub>
        </m:sSub>
        <m:r>
          <w:rPr>
            <w:rFonts w:ascii="Cambria Math" w:hAnsi="Cambria Math" w:cs="Arial"/>
            <w:lang w:eastAsia="zh-CN"/>
          </w:rPr>
          <m:t>=0)</m:t>
        </m:r>
      </m:oMath>
      <w:r w:rsidR="00F21925">
        <w:rPr>
          <w:rFonts w:ascii="Arial" w:hAnsi="Arial" w:cs="Arial"/>
          <w:lang w:eastAsia="zh-CN"/>
        </w:rPr>
        <w:t>,</w:t>
      </w:r>
      <w:r w:rsidR="00CB7600" w:rsidRPr="00CB7600">
        <w:rPr>
          <w:rFonts w:ascii="Arial" w:hAnsi="Arial" w:cs="Arial"/>
          <w:lang w:eastAsia="zh-CN"/>
        </w:rPr>
        <w:t xml:space="preserve"> </w:t>
      </w:r>
      <w:r w:rsidR="00CB7600">
        <w:rPr>
          <w:rFonts w:ascii="Arial" w:hAnsi="Arial" w:cs="Arial"/>
          <w:lang w:eastAsia="zh-CN"/>
        </w:rPr>
        <w:t xml:space="preserve">and </w:t>
      </w:r>
      <m:oMath>
        <m:sSub>
          <m:sSubPr>
            <m:ctrlPr>
              <w:rPr>
                <w:rFonts w:ascii="Cambria Math" w:hAnsi="Cambria Math" w:cs="Arial"/>
                <w:i/>
                <w:lang w:eastAsia="zh-CN"/>
              </w:rPr>
            </m:ctrlPr>
          </m:sSubPr>
          <m:e>
            <m:r>
              <w:rPr>
                <w:rFonts w:ascii="Cambria Math" w:hAnsi="Cambria Math" w:cs="Arial"/>
                <w:lang w:eastAsia="zh-CN"/>
              </w:rPr>
              <m:t>p</m:t>
            </m:r>
          </m:e>
          <m:sub>
            <m:r>
              <m:rPr>
                <m:sty m:val="p"/>
              </m:rPr>
              <w:rPr>
                <w:rFonts w:ascii="Cambria Math" w:hAnsi="Cambria Math" w:cs="Arial"/>
                <w:lang w:eastAsia="zh-CN"/>
              </w:rPr>
              <m:t>v</m:t>
            </m:r>
          </m:sub>
        </m:sSub>
        <m:r>
          <w:rPr>
            <w:rFonts w:ascii="Cambria Math" w:hAnsi="Cambria Math" w:cs="Arial"/>
            <w:lang w:eastAsia="zh-CN"/>
          </w:rPr>
          <m:t>= p(</m:t>
        </m:r>
        <m:sSup>
          <m:sSupPr>
            <m:ctrlPr>
              <w:rPr>
                <w:rFonts w:ascii="Cambria Math" w:hAnsi="Cambria Math" w:cs="Arial"/>
                <w:i/>
                <w:lang w:eastAsia="zh-CN"/>
              </w:rPr>
            </m:ctrlPr>
          </m:sSupPr>
          <m:e>
            <m:r>
              <w:rPr>
                <w:rFonts w:ascii="Cambria Math" w:hAnsi="Cambria Math" w:cs="Arial"/>
                <w:lang w:eastAsia="zh-CN"/>
              </w:rPr>
              <m:t>x</m:t>
            </m:r>
          </m:e>
          <m:sup>
            <m:r>
              <w:rPr>
                <w:rFonts w:ascii="Cambria Math" w:hAnsi="Cambria Math" w:cs="Arial"/>
                <w:lang w:eastAsia="zh-CN"/>
              </w:rPr>
              <m:t>m</m:t>
            </m:r>
          </m:sup>
        </m:sSup>
        <m:r>
          <w:rPr>
            <w:rFonts w:ascii="Cambria Math" w:hAnsi="Cambria Math" w:cs="Arial"/>
            <w:lang w:eastAsia="zh-CN"/>
          </w:rPr>
          <m:t>|</m:t>
        </m:r>
        <m:sSup>
          <m:sSupPr>
            <m:ctrlPr>
              <w:rPr>
                <w:rFonts w:ascii="Cambria Math" w:hAnsi="Cambria Math" w:cs="Arial"/>
                <w:i/>
                <w:lang w:eastAsia="zh-CN"/>
              </w:rPr>
            </m:ctrlPr>
          </m:sSupPr>
          <m:e>
            <m:r>
              <w:rPr>
                <w:rFonts w:ascii="Cambria Math" w:hAnsi="Cambria Math" w:cs="Arial"/>
                <w:lang w:eastAsia="zh-CN"/>
              </w:rPr>
              <m:t>y</m:t>
            </m:r>
          </m:e>
          <m:sup>
            <m:r>
              <w:rPr>
                <w:rFonts w:ascii="Cambria Math" w:hAnsi="Cambria Math" w:cs="Arial"/>
                <w:lang w:eastAsia="zh-CN"/>
              </w:rPr>
              <m:t>m</m:t>
            </m:r>
          </m:sup>
        </m:sSup>
        <m:r>
          <w:rPr>
            <w:rFonts w:ascii="Cambria Math" w:hAnsi="Cambria Math" w:cs="Arial"/>
            <w:lang w:eastAsia="zh-CN"/>
          </w:rPr>
          <m:t xml:space="preserve">, </m:t>
        </m:r>
        <m:sSub>
          <m:sSubPr>
            <m:ctrlPr>
              <w:rPr>
                <w:rFonts w:ascii="Cambria Math" w:hAnsi="Cambria Math" w:cs="Arial"/>
                <w:i/>
                <w:lang w:eastAsia="zh-CN"/>
              </w:rPr>
            </m:ctrlPr>
          </m:sSubPr>
          <m:e>
            <m:r>
              <w:rPr>
                <w:rFonts w:ascii="Cambria Math" w:hAnsi="Cambria Math" w:cs="Arial"/>
                <w:lang w:eastAsia="zh-CN"/>
              </w:rPr>
              <m:t>y</m:t>
            </m:r>
          </m:e>
          <m:sub>
            <m:r>
              <m:rPr>
                <m:sty m:val="p"/>
              </m:rPr>
              <w:rPr>
                <w:rFonts w:ascii="Cambria Math" w:hAnsi="Cambria Math" w:cs="Arial"/>
                <w:lang w:eastAsia="zh-CN"/>
              </w:rPr>
              <m:t>h</m:t>
            </m:r>
          </m:sub>
        </m:sSub>
        <m:r>
          <w:rPr>
            <w:rFonts w:ascii="Cambria Math" w:hAnsi="Cambria Math" w:cs="Arial"/>
            <w:lang w:eastAsia="zh-CN"/>
          </w:rPr>
          <m:t xml:space="preserve">=0, </m:t>
        </m:r>
        <m:sSub>
          <m:sSubPr>
            <m:ctrlPr>
              <w:rPr>
                <w:rFonts w:ascii="Cambria Math" w:hAnsi="Cambria Math" w:cs="Arial"/>
                <w:i/>
                <w:lang w:eastAsia="zh-CN"/>
              </w:rPr>
            </m:ctrlPr>
          </m:sSubPr>
          <m:e>
            <m:r>
              <w:rPr>
                <w:rFonts w:ascii="Cambria Math" w:hAnsi="Cambria Math" w:cs="Arial"/>
                <w:lang w:eastAsia="zh-CN"/>
              </w:rPr>
              <m:t>y</m:t>
            </m:r>
          </m:e>
          <m:sub>
            <m:r>
              <m:rPr>
                <m:sty m:val="p"/>
              </m:rPr>
              <w:rPr>
                <w:rFonts w:ascii="Cambria Math" w:hAnsi="Cambria Math" w:cs="Arial"/>
                <w:lang w:eastAsia="zh-CN"/>
              </w:rPr>
              <m:t>v</m:t>
            </m:r>
          </m:sub>
        </m:sSub>
        <m:r>
          <w:rPr>
            <w:rFonts w:ascii="Cambria Math" w:hAnsi="Cambria Math" w:cs="Arial"/>
            <w:lang w:eastAsia="zh-CN"/>
          </w:rPr>
          <m:t>=1)</m:t>
        </m:r>
      </m:oMath>
      <w:r w:rsidR="00EC4F74">
        <w:rPr>
          <w:rFonts w:ascii="Arial" w:hAnsi="Arial" w:cs="Arial"/>
          <w:lang w:eastAsia="zh-CN"/>
        </w:rPr>
        <w:t>.</w:t>
      </w:r>
      <w:r w:rsidR="009A2204">
        <w:rPr>
          <w:rFonts w:ascii="Arial" w:hAnsi="Arial" w:cs="Arial"/>
          <w:lang w:eastAsia="zh-CN"/>
        </w:rPr>
        <w:t xml:space="preserve"> T</w:t>
      </w:r>
      <w:r w:rsidR="00972F4A">
        <w:rPr>
          <w:rFonts w:ascii="Arial" w:hAnsi="Arial" w:cs="Arial"/>
          <w:lang w:eastAsia="zh-CN"/>
        </w:rPr>
        <w:t>hus, t</w:t>
      </w:r>
      <w:r w:rsidR="009A2204">
        <w:rPr>
          <w:rFonts w:ascii="Arial" w:hAnsi="Arial" w:cs="Arial"/>
          <w:lang w:eastAsia="zh-CN"/>
        </w:rPr>
        <w:t>he relative likelihood</w:t>
      </w:r>
      <w:proofErr w:type="gramStart"/>
      <w:r w:rsidR="009A2204">
        <w:rPr>
          <w:rFonts w:ascii="Arial" w:hAnsi="Arial" w:cs="Arial"/>
          <w:lang w:eastAsia="zh-CN"/>
        </w:rPr>
        <w:t xml:space="preserve">, </w:t>
      </w:r>
      <w:proofErr w:type="gramEnd"/>
      <m:oMath>
        <m:sSub>
          <m:sSubPr>
            <m:ctrlPr>
              <w:rPr>
                <w:rFonts w:ascii="Cambria Math" w:hAnsi="Cambria Math" w:cs="Arial"/>
                <w:i/>
                <w:lang w:eastAsia="zh-CN"/>
              </w:rPr>
            </m:ctrlPr>
          </m:sSubPr>
          <m:e>
            <m:r>
              <w:rPr>
                <w:rFonts w:ascii="Cambria Math" w:hAnsi="Cambria Math" w:cs="Arial"/>
                <w:lang w:eastAsia="zh-CN"/>
              </w:rPr>
              <m:t>p</m:t>
            </m:r>
          </m:e>
          <m:sub>
            <m:r>
              <m:rPr>
                <m:sty m:val="p"/>
              </m:rPr>
              <w:rPr>
                <w:rFonts w:ascii="Cambria Math" w:hAnsi="Cambria Math" w:cs="Arial"/>
                <w:lang w:eastAsia="zh-CN"/>
              </w:rPr>
              <m:t>h</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p</m:t>
            </m:r>
          </m:e>
          <m:sub>
            <m:r>
              <m:rPr>
                <m:sty m:val="p"/>
              </m:rPr>
              <w:rPr>
                <w:rFonts w:ascii="Cambria Math" w:hAnsi="Cambria Math" w:cs="Arial"/>
                <w:lang w:eastAsia="zh-CN"/>
              </w:rPr>
              <m:t>v</m:t>
            </m:r>
          </m:sub>
        </m:sSub>
      </m:oMath>
      <w:r w:rsidR="009A2204">
        <w:rPr>
          <w:rFonts w:ascii="Arial" w:hAnsi="Arial" w:cs="Arial"/>
          <w:lang w:eastAsia="zh-CN"/>
        </w:rPr>
        <w:t xml:space="preserve">, </w:t>
      </w:r>
      <w:r w:rsidR="0080086D">
        <w:rPr>
          <w:rFonts w:ascii="Arial" w:hAnsi="Arial" w:cs="Arial"/>
          <w:lang w:eastAsia="zh-CN"/>
        </w:rPr>
        <w:t>can be used to predict the</w:t>
      </w:r>
      <w:r w:rsidR="00594A55">
        <w:rPr>
          <w:rFonts w:ascii="Arial" w:hAnsi="Arial" w:cs="Arial"/>
          <w:lang w:eastAsia="zh-CN"/>
        </w:rPr>
        <w:t xml:space="preserve"> presented stimuli (</w:t>
      </w:r>
      <w:r w:rsidR="00594A55" w:rsidRPr="009012A2">
        <w:rPr>
          <w:rFonts w:ascii="Arial" w:hAnsi="Arial" w:cs="Arial"/>
          <w:color w:val="0000FF"/>
          <w:lang w:eastAsia="zh-CN"/>
        </w:rPr>
        <w:t>Figure</w:t>
      </w:r>
      <w:r w:rsidR="00972F4A">
        <w:rPr>
          <w:rFonts w:ascii="Arial" w:hAnsi="Arial" w:cs="Arial"/>
          <w:color w:val="0000FF"/>
          <w:lang w:eastAsia="zh-CN"/>
        </w:rPr>
        <w:t>s</w:t>
      </w:r>
      <w:r w:rsidR="00BD1844">
        <w:rPr>
          <w:rFonts w:ascii="Arial" w:hAnsi="Arial" w:cs="Arial"/>
          <w:color w:val="0000FF"/>
          <w:lang w:eastAsia="zh-CN"/>
        </w:rPr>
        <w:t xml:space="preserve"> 1C and 1D</w:t>
      </w:r>
      <w:r w:rsidR="00594A55">
        <w:rPr>
          <w:rFonts w:ascii="Arial" w:hAnsi="Arial" w:cs="Arial"/>
          <w:lang w:eastAsia="zh-CN"/>
        </w:rPr>
        <w:t>).</w:t>
      </w:r>
      <w:r w:rsidR="00623C45">
        <w:rPr>
          <w:rFonts w:ascii="Arial" w:hAnsi="Arial" w:cs="Arial"/>
          <w:lang w:eastAsia="zh-CN"/>
        </w:rPr>
        <w:t xml:space="preserve"> </w:t>
      </w:r>
      <w:r w:rsidR="008702E4">
        <w:rPr>
          <w:rFonts w:ascii="Arial" w:hAnsi="Arial" w:cs="Arial"/>
          <w:lang w:eastAsia="zh-CN"/>
        </w:rPr>
        <w:t>To evaluate the prediction performance, we calculated three standard measurements</w:t>
      </w:r>
      <w:r w:rsidR="005867D4">
        <w:rPr>
          <w:rFonts w:ascii="Arial" w:hAnsi="Arial" w:cs="Arial"/>
          <w:lang w:eastAsia="zh-CN"/>
        </w:rPr>
        <w:t xml:space="preserve"> from the number of true positives (TP), true negatives (TN), false positives (FP) and false negatives (FN)</w:t>
      </w:r>
      <w:r w:rsidR="008702E4">
        <w:rPr>
          <w:rFonts w:ascii="Arial" w:hAnsi="Arial" w:cs="Arial"/>
          <w:lang w:eastAsia="zh-CN"/>
        </w:rPr>
        <w:t xml:space="preserve">: accuracy, defined as (TP+TN)/(TP+TN+FP+FN); precision, defined as TP/(TP+FP); </w:t>
      </w:r>
      <w:r w:rsidR="00DC7BA2">
        <w:rPr>
          <w:rFonts w:ascii="Arial" w:hAnsi="Arial" w:cs="Arial"/>
          <w:lang w:eastAsia="zh-CN"/>
        </w:rPr>
        <w:t xml:space="preserve">and </w:t>
      </w:r>
      <w:r w:rsidR="008702E4">
        <w:rPr>
          <w:rFonts w:ascii="Arial" w:hAnsi="Arial" w:cs="Arial"/>
          <w:lang w:eastAsia="zh-CN"/>
        </w:rPr>
        <w:t xml:space="preserve">recall, defined as TP/(TP+FN). </w:t>
      </w:r>
      <w:r w:rsidR="009015CD">
        <w:rPr>
          <w:rFonts w:ascii="Arial" w:hAnsi="Arial" w:cs="Arial"/>
          <w:lang w:eastAsia="zh-CN"/>
        </w:rPr>
        <w:t xml:space="preserve">Using these </w:t>
      </w:r>
      <w:r w:rsidR="009015CD">
        <w:rPr>
          <w:rFonts w:ascii="Arial" w:hAnsi="Arial" w:cs="Arial"/>
          <w:lang w:eastAsia="zh-CN"/>
        </w:rPr>
        <w:lastRenderedPageBreak/>
        <w:t xml:space="preserve">measurements we demonstrated that CRFs are able to </w:t>
      </w:r>
      <w:r w:rsidR="00A75312">
        <w:rPr>
          <w:rFonts w:ascii="Arial" w:hAnsi="Arial" w:cs="Arial"/>
          <w:lang w:eastAsia="zh-CN"/>
        </w:rPr>
        <w:t>infer</w:t>
      </w:r>
      <w:r w:rsidR="009015CD">
        <w:rPr>
          <w:rFonts w:ascii="Arial" w:hAnsi="Arial" w:cs="Arial"/>
          <w:lang w:eastAsia="zh-CN"/>
        </w:rPr>
        <w:t xml:space="preserve"> specific features of visual stimuli as the orientation of drifting-gratings (</w:t>
      </w:r>
      <w:r w:rsidR="00BD1844">
        <w:rPr>
          <w:rFonts w:ascii="Arial" w:hAnsi="Arial" w:cs="Arial"/>
          <w:color w:val="0000FF"/>
          <w:lang w:eastAsia="zh-CN"/>
        </w:rPr>
        <w:t>Figures 1E-H</w:t>
      </w:r>
      <w:r w:rsidR="009015CD">
        <w:rPr>
          <w:rFonts w:ascii="Arial" w:hAnsi="Arial" w:cs="Arial"/>
          <w:color w:val="0000FF"/>
          <w:lang w:eastAsia="zh-CN"/>
        </w:rPr>
        <w:t xml:space="preserve">; Figure </w:t>
      </w:r>
      <w:r w:rsidR="006B4046">
        <w:rPr>
          <w:rFonts w:ascii="Arial" w:hAnsi="Arial" w:cs="Arial"/>
          <w:color w:val="0000FF"/>
          <w:lang w:eastAsia="zh-CN"/>
        </w:rPr>
        <w:t>S</w:t>
      </w:r>
      <w:r w:rsidR="009829D5">
        <w:rPr>
          <w:rFonts w:ascii="Arial" w:hAnsi="Arial" w:cs="Arial"/>
          <w:color w:val="0000FF"/>
          <w:lang w:eastAsia="zh-CN"/>
        </w:rPr>
        <w:t>3</w:t>
      </w:r>
      <w:r w:rsidR="009015CD">
        <w:rPr>
          <w:rFonts w:ascii="Arial" w:hAnsi="Arial" w:cs="Arial"/>
          <w:color w:val="0000FF"/>
          <w:lang w:eastAsia="zh-CN"/>
        </w:rPr>
        <w:t>).</w:t>
      </w:r>
      <w:r w:rsidR="009015CD">
        <w:rPr>
          <w:rFonts w:ascii="Arial" w:hAnsi="Arial" w:cs="Arial"/>
          <w:lang w:eastAsia="zh-CN"/>
        </w:rPr>
        <w:t xml:space="preserve"> </w:t>
      </w:r>
    </w:p>
    <w:p w14:paraId="19B08CFB" w14:textId="4908E398" w:rsidR="00E67A76" w:rsidRPr="00044B3A" w:rsidRDefault="000A20D8" w:rsidP="00044B3A">
      <w:pPr>
        <w:spacing w:line="480" w:lineRule="auto"/>
        <w:jc w:val="both"/>
        <w:rPr>
          <w:rFonts w:ascii="Arial" w:hAnsi="Arial" w:cs="Arial"/>
          <w:b/>
        </w:rPr>
      </w:pPr>
      <w:r>
        <w:rPr>
          <w:rFonts w:ascii="Arial" w:hAnsi="Arial" w:cs="Arial"/>
          <w:b/>
        </w:rPr>
        <w:t xml:space="preserve">Identification of </w:t>
      </w:r>
      <w:r w:rsidR="00A75312">
        <w:rPr>
          <w:rFonts w:ascii="Arial" w:hAnsi="Arial" w:cs="Arial"/>
          <w:b/>
        </w:rPr>
        <w:t>optimal cortical ensembles from CRFs</w:t>
      </w:r>
      <w:r>
        <w:rPr>
          <w:rFonts w:ascii="Arial" w:hAnsi="Arial" w:cs="Arial"/>
          <w:b/>
        </w:rPr>
        <w:t xml:space="preserve"> </w:t>
      </w:r>
    </w:p>
    <w:p w14:paraId="1C304E21" w14:textId="7956B962" w:rsidR="00D37971" w:rsidRPr="00D37971" w:rsidRDefault="00600718" w:rsidP="00317406">
      <w:pPr>
        <w:spacing w:line="480" w:lineRule="auto"/>
        <w:jc w:val="both"/>
        <w:rPr>
          <w:rFonts w:ascii="Arial" w:hAnsi="Arial" w:cs="Arial"/>
          <w:color w:val="0000FF"/>
        </w:rPr>
      </w:pPr>
      <w:r w:rsidRPr="00810872">
        <w:rPr>
          <w:rFonts w:ascii="Arial" w:hAnsi="Arial" w:cs="Arial"/>
        </w:rPr>
        <w:t xml:space="preserve">Cortical ensembles in primary visual cortex represent neuronal populations </w:t>
      </w:r>
      <w:r w:rsidR="00AE3992">
        <w:rPr>
          <w:rFonts w:ascii="Arial" w:hAnsi="Arial" w:cs="Arial"/>
        </w:rPr>
        <w:t>with modular properties</w:t>
      </w:r>
      <w:r>
        <w:rPr>
          <w:rFonts w:ascii="Arial" w:hAnsi="Arial" w:cs="Arial"/>
        </w:rPr>
        <w:t xml:space="preserve"> </w:t>
      </w:r>
      <w:r>
        <w:rPr>
          <w:rFonts w:ascii="Arial" w:hAnsi="Arial" w:cs="Arial"/>
        </w:rPr>
        <w:fldChar w:fldCharType="begin">
          <w:fldData xml:space="preserve">PEVuZE5vdGU+PENpdGU+PEF1dGhvcj5DYXJyaWxsby1SZWlkPC9BdXRob3I+PFllYXI+MjAxNTwv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=
</w:fldData>
        </w:fldChar>
      </w:r>
      <w:r w:rsidR="00163D9D">
        <w:rPr>
          <w:rFonts w:ascii="Arial" w:hAnsi="Arial" w:cs="Arial"/>
        </w:rPr>
        <w:instrText xml:space="preserve"> ADDIN EN.CITE </w:instrText>
      </w:r>
      <w:r w:rsidR="00163D9D">
        <w:rPr>
          <w:rFonts w:ascii="Arial" w:hAnsi="Arial" w:cs="Arial"/>
        </w:rPr>
        <w:fldChar w:fldCharType="begin">
          <w:fldData xml:space="preserve">PEVuZE5vdGU+PENpdGU+PEF1dGhvcj5DYXJyaWxsby1SZWlkPC9BdXRob3I+PFllYXI+MjAxNTwv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=
</w:fldData>
        </w:fldChar>
      </w:r>
      <w:r w:rsidR="00163D9D">
        <w:rPr>
          <w:rFonts w:ascii="Arial" w:hAnsi="Arial" w:cs="Arial"/>
        </w:rPr>
        <w:instrText xml:space="preserve"> ADDIN EN.CITE.DATA </w:instrText>
      </w:r>
      <w:r w:rsidR="00163D9D">
        <w:rPr>
          <w:rFonts w:ascii="Arial" w:hAnsi="Arial" w:cs="Arial"/>
        </w:rPr>
      </w:r>
      <w:r w:rsidR="00163D9D">
        <w:rPr>
          <w:rFonts w:ascii="Arial" w:hAnsi="Arial" w:cs="Arial"/>
        </w:rPr>
        <w:fldChar w:fldCharType="end"/>
      </w:r>
      <w:r>
        <w:rPr>
          <w:rFonts w:ascii="Arial" w:hAnsi="Arial" w:cs="Arial"/>
        </w:rPr>
      </w:r>
      <w:r>
        <w:rPr>
          <w:rFonts w:ascii="Arial" w:hAnsi="Arial" w:cs="Arial"/>
        </w:rPr>
        <w:fldChar w:fldCharType="separate"/>
      </w:r>
      <w:r>
        <w:rPr>
          <w:rFonts w:ascii="Arial" w:hAnsi="Arial" w:cs="Arial"/>
          <w:noProof/>
        </w:rPr>
        <w:t>(</w:t>
      </w:r>
      <w:hyperlink w:anchor="_ENREF_8" w:tooltip="Carrillo-Reid, 2015 #71" w:history="1">
        <w:r w:rsidR="00816849">
          <w:rPr>
            <w:rFonts w:ascii="Arial" w:hAnsi="Arial" w:cs="Arial"/>
            <w:noProof/>
          </w:rPr>
          <w:t>Carrillo-Reid et al., 2015a</w:t>
        </w:r>
      </w:hyperlink>
      <w:r>
        <w:rPr>
          <w:rFonts w:ascii="Arial" w:hAnsi="Arial" w:cs="Arial"/>
          <w:noProof/>
        </w:rPr>
        <w:t xml:space="preserve">; </w:t>
      </w:r>
      <w:hyperlink w:anchor="_ENREF_10" w:tooltip="Carrillo-Reid, 2016 #73" w:history="1">
        <w:r w:rsidR="00816849">
          <w:rPr>
            <w:rFonts w:ascii="Arial" w:hAnsi="Arial" w:cs="Arial"/>
            <w:noProof/>
          </w:rPr>
          <w:t>Carrillo-Reid et al., 2016</w:t>
        </w:r>
      </w:hyperlink>
      <w:r>
        <w:rPr>
          <w:rFonts w:ascii="Arial" w:hAnsi="Arial" w:cs="Arial"/>
          <w:noProof/>
        </w:rPr>
        <w:t xml:space="preserve">; </w:t>
      </w:r>
      <w:hyperlink w:anchor="_ENREF_28" w:tooltip="Miller, 2014 #88" w:history="1">
        <w:r w:rsidR="00816849">
          <w:rPr>
            <w:rFonts w:ascii="Arial" w:hAnsi="Arial" w:cs="Arial"/>
            <w:noProof/>
          </w:rPr>
          <w:t>Miller et al., 2014</w:t>
        </w:r>
      </w:hyperlink>
      <w:r>
        <w:rPr>
          <w:rFonts w:ascii="Arial" w:hAnsi="Arial" w:cs="Arial"/>
          <w:noProof/>
        </w:rPr>
        <w:t>)</w:t>
      </w:r>
      <w:r>
        <w:rPr>
          <w:rFonts w:ascii="Arial" w:hAnsi="Arial" w:cs="Arial"/>
        </w:rPr>
        <w:fldChar w:fldCharType="end"/>
      </w:r>
      <w:r>
        <w:rPr>
          <w:rFonts w:ascii="Arial" w:hAnsi="Arial" w:cs="Arial"/>
        </w:rPr>
        <w:t xml:space="preserve">. </w:t>
      </w:r>
      <w:r w:rsidR="004835BD">
        <w:rPr>
          <w:rFonts w:ascii="Arial" w:hAnsi="Arial" w:cs="Arial"/>
          <w:lang w:eastAsia="zh-CN"/>
        </w:rPr>
        <w:t>Neural</w:t>
      </w:r>
      <w:r w:rsidR="00D37971" w:rsidRPr="00044B3A">
        <w:rPr>
          <w:rFonts w:ascii="Arial" w:hAnsi="Arial" w:cs="Arial"/>
          <w:lang w:eastAsia="zh-CN"/>
        </w:rPr>
        <w:t xml:space="preserve"> network</w:t>
      </w:r>
      <w:r w:rsidR="00ED29E0">
        <w:rPr>
          <w:rFonts w:ascii="Arial" w:hAnsi="Arial" w:cs="Arial"/>
          <w:lang w:eastAsia="zh-CN"/>
        </w:rPr>
        <w:t>s</w:t>
      </w:r>
      <w:r w:rsidR="00D37971" w:rsidRPr="00044B3A">
        <w:rPr>
          <w:rFonts w:ascii="Arial" w:hAnsi="Arial" w:cs="Arial"/>
          <w:lang w:eastAsia="zh-CN"/>
        </w:rPr>
        <w:t xml:space="preserve"> show both structural and functional modularization, in both macro-scale and micro-scale</w:t>
      </w:r>
      <w:r w:rsidR="004835BD">
        <w:rPr>
          <w:rFonts w:ascii="Arial" w:hAnsi="Arial" w:cs="Arial"/>
          <w:lang w:eastAsia="zh-CN"/>
        </w:rPr>
        <w:t xml:space="preserve"> levels</w:t>
      </w:r>
      <w:r w:rsidR="00D37971">
        <w:rPr>
          <w:rFonts w:ascii="Arial" w:hAnsi="Arial" w:cs="Arial"/>
          <w:lang w:eastAsia="zh-CN"/>
        </w:rPr>
        <w:t xml:space="preserve"> </w:t>
      </w:r>
      <w:r w:rsidR="00D37971">
        <w:rPr>
          <w:rFonts w:ascii="Arial" w:hAnsi="Arial" w:cs="Arial"/>
          <w:lang w:eastAsia="zh-CN"/>
        </w:rPr>
        <w:fldChar w:fldCharType="begin">
          <w:fldData xml:space="preserve">PEVuZE5vdGU+PENpdGU+PEF1dGhvcj5BY2hhcmQ8L0F1dGhvcj48WWVhcj4yMDA2PC9ZZWFyPjxS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</w:fldData>
        </w:fldChar>
      </w:r>
      <w:r w:rsidR="00C610C3">
        <w:rPr>
          <w:rFonts w:ascii="Arial" w:hAnsi="Arial" w:cs="Arial"/>
          <w:lang w:eastAsia="zh-CN"/>
        </w:rPr>
        <w:instrText xml:space="preserve"> ADDIN EN.CITE </w:instrText>
      </w:r>
      <w:r w:rsidR="00C610C3">
        <w:rPr>
          <w:rFonts w:ascii="Arial" w:hAnsi="Arial" w:cs="Arial"/>
          <w:lang w:eastAsia="zh-CN"/>
        </w:rPr>
        <w:fldChar w:fldCharType="begin">
          <w:fldData xml:space="preserve">PEVuZE5vdGU+PENpdGU+PEF1dGhvcj5BY2hhcmQ8L0F1dGhvcj48WWVhcj4yMDA2PC9ZZWFyPjxS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</w:fldData>
        </w:fldChar>
      </w:r>
      <w:r w:rsidR="00C610C3">
        <w:rPr>
          <w:rFonts w:ascii="Arial" w:hAnsi="Arial" w:cs="Arial"/>
          <w:lang w:eastAsia="zh-CN"/>
        </w:rPr>
        <w:instrText xml:space="preserve"> ADDIN EN.CITE.DATA </w:instrText>
      </w:r>
      <w:r w:rsidR="00C610C3">
        <w:rPr>
          <w:rFonts w:ascii="Arial" w:hAnsi="Arial" w:cs="Arial"/>
          <w:lang w:eastAsia="zh-CN"/>
        </w:rPr>
      </w:r>
      <w:r w:rsidR="00C610C3">
        <w:rPr>
          <w:rFonts w:ascii="Arial" w:hAnsi="Arial" w:cs="Arial"/>
          <w:lang w:eastAsia="zh-CN"/>
        </w:rPr>
        <w:fldChar w:fldCharType="end"/>
      </w:r>
      <w:r w:rsidR="00D37971">
        <w:rPr>
          <w:rFonts w:ascii="Arial" w:hAnsi="Arial" w:cs="Arial"/>
          <w:lang w:eastAsia="zh-CN"/>
        </w:rPr>
      </w:r>
      <w:r w:rsidR="00D37971">
        <w:rPr>
          <w:rFonts w:ascii="Arial" w:hAnsi="Arial" w:cs="Arial"/>
          <w:lang w:eastAsia="zh-CN"/>
        </w:rPr>
        <w:fldChar w:fldCharType="separate"/>
      </w:r>
      <w:r w:rsidR="00C610C3">
        <w:rPr>
          <w:rFonts w:ascii="Arial" w:hAnsi="Arial" w:cs="Arial"/>
          <w:noProof/>
          <w:lang w:eastAsia="zh-CN"/>
        </w:rPr>
        <w:t>(</w:t>
      </w:r>
      <w:hyperlink w:anchor="_ENREF_2" w:tooltip="Achard, 2006 #66" w:history="1">
        <w:r w:rsidR="00816849">
          <w:rPr>
            <w:rFonts w:ascii="Arial" w:hAnsi="Arial" w:cs="Arial"/>
            <w:noProof/>
            <w:lang w:eastAsia="zh-CN"/>
          </w:rPr>
          <w:t>Achard et al., 2006</w:t>
        </w:r>
      </w:hyperlink>
      <w:r w:rsidR="00C610C3">
        <w:rPr>
          <w:rFonts w:ascii="Arial" w:hAnsi="Arial" w:cs="Arial"/>
          <w:noProof/>
          <w:lang w:eastAsia="zh-CN"/>
        </w:rPr>
        <w:t xml:space="preserve">; </w:t>
      </w:r>
      <w:hyperlink w:anchor="_ENREF_5" w:tooltip="Bonifazi, 2009 #69" w:history="1">
        <w:r w:rsidR="00816849">
          <w:rPr>
            <w:rFonts w:ascii="Arial" w:hAnsi="Arial" w:cs="Arial"/>
            <w:noProof/>
            <w:lang w:eastAsia="zh-CN"/>
          </w:rPr>
          <w:t>Bonifazi et al., 2009</w:t>
        </w:r>
      </w:hyperlink>
      <w:r w:rsidR="00C610C3">
        <w:rPr>
          <w:rFonts w:ascii="Arial" w:hAnsi="Arial" w:cs="Arial"/>
          <w:noProof/>
          <w:lang w:eastAsia="zh-CN"/>
        </w:rPr>
        <w:t xml:space="preserve">; </w:t>
      </w:r>
      <w:hyperlink w:anchor="_ENREF_17" w:tooltip="Hagmann, 2008 #79" w:history="1">
        <w:r w:rsidR="00816849">
          <w:rPr>
            <w:rFonts w:ascii="Arial" w:hAnsi="Arial" w:cs="Arial"/>
            <w:noProof/>
            <w:lang w:eastAsia="zh-CN"/>
          </w:rPr>
          <w:t>Hagmann et al., 2008</w:t>
        </w:r>
      </w:hyperlink>
      <w:r w:rsidR="00C610C3">
        <w:rPr>
          <w:rFonts w:ascii="Arial" w:hAnsi="Arial" w:cs="Arial"/>
          <w:noProof/>
          <w:lang w:eastAsia="zh-CN"/>
        </w:rPr>
        <w:t xml:space="preserve">; </w:t>
      </w:r>
      <w:hyperlink w:anchor="_ENREF_19" w:tooltip="He, 2007 #80" w:history="1">
        <w:r w:rsidR="00816849">
          <w:rPr>
            <w:rFonts w:ascii="Arial" w:hAnsi="Arial" w:cs="Arial"/>
            <w:noProof/>
            <w:lang w:eastAsia="zh-CN"/>
          </w:rPr>
          <w:t>He et al., 2007</w:t>
        </w:r>
      </w:hyperlink>
      <w:r w:rsidR="00C610C3">
        <w:rPr>
          <w:rFonts w:ascii="Arial" w:hAnsi="Arial" w:cs="Arial"/>
          <w:noProof/>
          <w:lang w:eastAsia="zh-CN"/>
        </w:rPr>
        <w:t xml:space="preserve">; </w:t>
      </w:r>
      <w:hyperlink w:anchor="_ENREF_36" w:tooltip="Shimono, 2015 #93" w:history="1">
        <w:r w:rsidR="00816849">
          <w:rPr>
            <w:rFonts w:ascii="Arial" w:hAnsi="Arial" w:cs="Arial"/>
            <w:noProof/>
            <w:lang w:eastAsia="zh-CN"/>
          </w:rPr>
          <w:t>Shimono and Beggs, 2015</w:t>
        </w:r>
      </w:hyperlink>
      <w:r w:rsidR="00C610C3">
        <w:rPr>
          <w:rFonts w:ascii="Arial" w:hAnsi="Arial" w:cs="Arial"/>
          <w:noProof/>
          <w:lang w:eastAsia="zh-CN"/>
        </w:rPr>
        <w:t xml:space="preserve">; </w:t>
      </w:r>
      <w:hyperlink w:anchor="_ENREF_39" w:tooltip="Sporns, 2007 #95" w:history="1">
        <w:r w:rsidR="00816849">
          <w:rPr>
            <w:rFonts w:ascii="Arial" w:hAnsi="Arial" w:cs="Arial"/>
            <w:noProof/>
            <w:lang w:eastAsia="zh-CN"/>
          </w:rPr>
          <w:t>Sporns et al., 2007</w:t>
        </w:r>
      </w:hyperlink>
      <w:r w:rsidR="00C610C3">
        <w:rPr>
          <w:rFonts w:ascii="Arial" w:hAnsi="Arial" w:cs="Arial"/>
          <w:noProof/>
          <w:lang w:eastAsia="zh-CN"/>
        </w:rPr>
        <w:t xml:space="preserve">; </w:t>
      </w:r>
      <w:hyperlink w:anchor="_ENREF_40" w:tooltip="Stetter, 2012 #96" w:history="1">
        <w:r w:rsidR="00816849">
          <w:rPr>
            <w:rFonts w:ascii="Arial" w:hAnsi="Arial" w:cs="Arial"/>
            <w:noProof/>
            <w:lang w:eastAsia="zh-CN"/>
          </w:rPr>
          <w:t>Stetter et al., 2012</w:t>
        </w:r>
      </w:hyperlink>
      <w:r w:rsidR="00C610C3">
        <w:rPr>
          <w:rFonts w:ascii="Arial" w:hAnsi="Arial" w:cs="Arial"/>
          <w:noProof/>
          <w:lang w:eastAsia="zh-CN"/>
        </w:rPr>
        <w:t xml:space="preserve">; </w:t>
      </w:r>
      <w:hyperlink w:anchor="_ENREF_48" w:tooltip="Zuo, 2012 #123" w:history="1">
        <w:r w:rsidR="00816849">
          <w:rPr>
            <w:rFonts w:ascii="Arial" w:hAnsi="Arial" w:cs="Arial"/>
            <w:noProof/>
            <w:lang w:eastAsia="zh-CN"/>
          </w:rPr>
          <w:t>Zuo et al., 2012</w:t>
        </w:r>
      </w:hyperlink>
      <w:r w:rsidR="00C610C3">
        <w:rPr>
          <w:rFonts w:ascii="Arial" w:hAnsi="Arial" w:cs="Arial"/>
          <w:noProof/>
          <w:lang w:eastAsia="zh-CN"/>
        </w:rPr>
        <w:t>)</w:t>
      </w:r>
      <w:r w:rsidR="00D37971">
        <w:rPr>
          <w:rFonts w:ascii="Arial" w:hAnsi="Arial" w:cs="Arial"/>
          <w:lang w:eastAsia="zh-CN"/>
        </w:rPr>
        <w:fldChar w:fldCharType="end"/>
      </w:r>
      <w:r w:rsidR="00D37971" w:rsidRPr="00044B3A">
        <w:rPr>
          <w:rFonts w:ascii="Arial" w:hAnsi="Arial" w:cs="Arial"/>
          <w:lang w:eastAsia="zh-CN"/>
        </w:rPr>
        <w:t>. Network modularization is often characterized by local structures with high inter-connectivity, where a group of neurons show</w:t>
      </w:r>
      <w:r w:rsidR="00D37971">
        <w:rPr>
          <w:rFonts w:ascii="Arial" w:hAnsi="Arial" w:cs="Arial"/>
          <w:lang w:eastAsia="zh-CN"/>
        </w:rPr>
        <w:t>s</w:t>
      </w:r>
      <w:r w:rsidR="00D37971" w:rsidRPr="00044B3A">
        <w:rPr>
          <w:rFonts w:ascii="Arial" w:hAnsi="Arial" w:cs="Arial"/>
          <w:lang w:eastAsia="zh-CN"/>
        </w:rPr>
        <w:t xml:space="preserve"> dense physical or functional connections. Such structures can be described </w:t>
      </w:r>
      <w:r w:rsidR="00ED29E0">
        <w:rPr>
          <w:rFonts w:ascii="Arial" w:hAnsi="Arial" w:cs="Arial"/>
          <w:lang w:eastAsia="zh-CN"/>
        </w:rPr>
        <w:t>by different concepts</w:t>
      </w:r>
      <w:r w:rsidR="00D37971" w:rsidRPr="00044B3A">
        <w:rPr>
          <w:rFonts w:ascii="Arial" w:hAnsi="Arial" w:cs="Arial"/>
          <w:lang w:eastAsia="zh-CN"/>
        </w:rPr>
        <w:t xml:space="preserve"> such as cliques, communities</w:t>
      </w:r>
      <w:r w:rsidR="00D37971">
        <w:rPr>
          <w:rFonts w:ascii="Arial" w:hAnsi="Arial" w:cs="Arial"/>
          <w:lang w:eastAsia="zh-CN"/>
        </w:rPr>
        <w:t xml:space="preserve"> </w:t>
      </w:r>
      <w:r w:rsidR="00D37971">
        <w:rPr>
          <w:rFonts w:ascii="Arial" w:hAnsi="Arial" w:cs="Arial"/>
          <w:lang w:eastAsia="zh-CN"/>
        </w:rPr>
        <w:fldChar w:fldCharType="begin"/>
      </w:r>
      <w:r w:rsidR="00163D9D">
        <w:rPr>
          <w:rFonts w:ascii="Arial" w:hAnsi="Arial" w:cs="Arial"/>
          <w:lang w:eastAsia="zh-CN"/>
        </w:rPr>
        <w:instrText xml:space="preserve"> ADDIN EN.CITE &lt;EndNote&gt;&lt;Cite&gt;&lt;Author&gt;Palla&lt;/Author&gt;&lt;Year&gt;2005&lt;/Year&gt;&lt;RecNum&gt;39&lt;/RecNum&gt;&lt;DisplayText&gt;(Palla et al., 2005)&lt;/DisplayText&gt;&lt;record&gt;&lt;rec-number&gt;39&lt;/rec-number&gt;&lt;foreign-keys&gt;&lt;key app="EN" db-id="rdwvpe9dd2tpt4eef5uvw5rarp9tzs255zzr"&gt;39&lt;/key&gt;&lt;/foreign-keys&gt;&lt;ref-type name="Journal Article"&gt;17&lt;/ref-type&gt;&lt;contributors&gt;&lt;authors&gt;&lt;author&gt;Palla, Gergely&lt;/author&gt;&lt;author&gt;Derényi, Imre&lt;/author&gt;&lt;author&gt;Farkas, Illés&lt;/author&gt;&lt;author&gt;Vicsek, Tamás&lt;/author&gt;&lt;/authors&gt;&lt;/contributors&gt;&lt;titles&gt;&lt;title&gt;Uncovering the overlapping community structure of complex networks in nature and society.&lt;/title&gt;&lt;secondary-title&gt;Nature&lt;/secondary-title&gt;&lt;short-title&gt;Nature&lt;/short-title&gt;&lt;/titles&gt;&lt;periodical&gt;&lt;full-title&gt;Nature&lt;/full-title&gt;&lt;abbr-1&gt;Nature&lt;/abbr-1&gt;&lt;/periodical&gt;&lt;pages&gt;814-8&lt;/pages&gt;&lt;volume&gt;435&lt;/volume&gt;&lt;keywords&gt;&lt;keyword&gt;Community Networks&lt;/keyword&gt;&lt;keyword&gt;Humans&lt;/keyword&gt;&lt;keyword&gt;Internet&lt;/keyword&gt;&lt;keyword&gt;Models, Biological&lt;/keyword&gt;&lt;keyword&gt;Nature&lt;/keyword&gt;&lt;keyword&gt;Protein Binding&lt;/keyword&gt;&lt;keyword&gt;Saccharomyces cerevisiae&lt;/keyword&gt;&lt;keyword&gt;Saccharomyces cerevisiae: metabolism&lt;/keyword&gt;&lt;/keywords&gt;&lt;dates&gt;&lt;year&gt;2005&lt;/year&gt;&lt;/dates&gt;&lt;accession-num&gt;15944704&lt;/accession-num&gt;&lt;urls&gt;&lt;/urls&gt;&lt;electronic-resource-num&gt;10.1038/nature03607&lt;/electronic-resource-num&gt;&lt;/record&gt;&lt;/Cite&gt;&lt;/EndNote&gt;</w:instrText>
      </w:r>
      <w:r w:rsidR="00D37971">
        <w:rPr>
          <w:rFonts w:ascii="Arial" w:hAnsi="Arial" w:cs="Arial"/>
          <w:lang w:eastAsia="zh-CN"/>
        </w:rPr>
        <w:fldChar w:fldCharType="separate"/>
      </w:r>
      <w:r w:rsidR="00D37971">
        <w:rPr>
          <w:rFonts w:ascii="Arial" w:hAnsi="Arial" w:cs="Arial"/>
          <w:noProof/>
          <w:lang w:eastAsia="zh-CN"/>
        </w:rPr>
        <w:t>(</w:t>
      </w:r>
      <w:hyperlink w:anchor="_ENREF_30" w:tooltip="Palla, 2005 #39" w:history="1">
        <w:r w:rsidR="00816849">
          <w:rPr>
            <w:rFonts w:ascii="Arial" w:hAnsi="Arial" w:cs="Arial"/>
            <w:noProof/>
            <w:lang w:eastAsia="zh-CN"/>
          </w:rPr>
          <w:t>Palla et al., 2005</w:t>
        </w:r>
      </w:hyperlink>
      <w:r w:rsidR="00D37971">
        <w:rPr>
          <w:rFonts w:ascii="Arial" w:hAnsi="Arial" w:cs="Arial"/>
          <w:noProof/>
          <w:lang w:eastAsia="zh-CN"/>
        </w:rPr>
        <w:t>)</w:t>
      </w:r>
      <w:r w:rsidR="00D37971">
        <w:rPr>
          <w:rFonts w:ascii="Arial" w:hAnsi="Arial" w:cs="Arial"/>
          <w:lang w:eastAsia="zh-CN"/>
        </w:rPr>
        <w:fldChar w:fldCharType="end"/>
      </w:r>
      <w:r w:rsidR="00D37971" w:rsidRPr="00044B3A">
        <w:rPr>
          <w:rFonts w:ascii="Arial" w:hAnsi="Arial" w:cs="Arial"/>
          <w:lang w:eastAsia="zh-CN"/>
        </w:rPr>
        <w:t>, hubs and modules</w:t>
      </w:r>
      <w:r w:rsidR="00D37971">
        <w:rPr>
          <w:rFonts w:ascii="Arial" w:hAnsi="Arial" w:cs="Arial"/>
          <w:lang w:eastAsia="zh-CN"/>
        </w:rPr>
        <w:t xml:space="preserve"> </w:t>
      </w:r>
      <w:r w:rsidR="00D37971">
        <w:rPr>
          <w:rFonts w:ascii="Arial" w:hAnsi="Arial" w:cs="Arial"/>
          <w:lang w:eastAsia="zh-CN"/>
        </w:rPr>
        <w:fldChar w:fldCharType="begin"/>
      </w:r>
      <w:r w:rsidR="00E55471">
        <w:rPr>
          <w:rFonts w:ascii="Arial" w:hAnsi="Arial" w:cs="Arial"/>
          <w:lang w:eastAsia="zh-CN"/>
        </w:rPr>
        <w:instrText xml:space="preserve"> ADDIN EN.CITE &lt;EndNote&gt;&lt;Cite&gt;&lt;Author&gt;Bullmore&lt;/Author&gt;&lt;Year&gt;2009&lt;/Year&gt;&lt;RecNum&gt;70&lt;/RecNum&gt;&lt;DisplayText&gt;(Bullmore and Sporns, 2009)&lt;/DisplayText&gt;&lt;record&gt;&lt;rec-number&gt;70&lt;/rec-number&gt;&lt;foreign-keys&gt;&lt;key app="EN" db-id="rdwvpe9dd2tpt4eef5uvw5rarp9tzs255zzr"&gt;70&lt;/key&gt;&lt;/foreign-keys&gt;&lt;ref-type name="Journal Article"&gt;17&lt;/ref-type&gt;&lt;contributors&gt;&lt;authors&gt;&lt;author&gt;Bullmore, E.&lt;/author&gt;&lt;author&gt;Sporns, O.&lt;/author&gt;&lt;/authors&gt;&lt;/contributors&gt;&lt;auth-address&gt;University of Cambridge, Behavioural &amp;amp; Clinical Neurosciences Institute, Department of Psychiatry, Addenbrooke&amp;apos;s Hospital, Cambridge, CB2 2QQ, UK. etb23@cam.ac.uk&lt;/auth-address&gt;&lt;titles&gt;&lt;title&gt;Complex brain networks: graph theoretical analysis of structural and functional systems&lt;/title&gt;&lt;secondary-title&gt;Nat Rev Neurosci&lt;/secondary-title&gt;&lt;alt-title&gt;Nature reviews. Neuroscience&lt;/alt-title&gt;&lt;/titles&gt;&lt;periodical&gt;&lt;full-title&gt;Nat Rev Neurosci&lt;/full-title&gt;&lt;abbr-1&gt;Nature reviews. Neuroscience&lt;/abbr-1&gt;&lt;/periodical&gt;&lt;alt-periodical&gt;&lt;full-title&gt;Nat Rev Neurosci&lt;/full-title&gt;&lt;abbr-1&gt;Nature reviews. Neuroscience&lt;/abbr-1&gt;&lt;/alt-periodical&gt;&lt;pages&gt;186-98&lt;/pages&gt;&lt;volume&gt;10&lt;/volume&gt;&lt;number&gt;3&lt;/number&gt;&lt;edition&gt;2009/02/05&lt;/edition&gt;&lt;keywords&gt;&lt;keyword&gt;Animals&lt;/keyword&gt;&lt;keyword&gt;Brain/anatomy &amp;amp; histology/*physiology&lt;/keyword&gt;&lt;keyword&gt;Brain Mapping/*methods&lt;/keyword&gt;&lt;keyword&gt;Computer Graphics/trends&lt;/keyword&gt;&lt;keyword&gt;Electroencephalography/methods&lt;/keyword&gt;&lt;keyword&gt;Humans&lt;/keyword&gt;&lt;keyword&gt;Image Processing, Computer-Assisted/*methods&lt;/keyword&gt;&lt;keyword&gt;Magnetic Resonance Imaging/methods&lt;/keyword&gt;&lt;keyword&gt;Magnetoencephalography/methods&lt;/keyword&gt;&lt;keyword&gt;Nerve Net/anatomy &amp;amp; histology/*physiology&lt;/keyword&gt;&lt;keyword&gt;*Neural Networks (Computer)&lt;/keyword&gt;&lt;/keywords&gt;&lt;dates&gt;&lt;year&gt;2009&lt;/year&gt;&lt;pub-dates&gt;&lt;date&gt;Mar&lt;/date&gt;&lt;/pub-dates&gt;&lt;/dates&gt;&lt;isbn&gt;1471-003x&lt;/isbn&gt;&lt;accession-num&gt;19190637&lt;/accession-num&gt;&lt;urls&gt;&lt;/urls&gt;&lt;electronic-resource-num&gt;10.1038/nrn2575&lt;/electronic-resource-num&gt;&lt;remote-database-provider&gt;Nlm&lt;/remote-database-provider&gt;&lt;language&gt;eng&lt;/language&gt;&lt;/record&gt;&lt;/Cite&gt;&lt;/EndNote&gt;</w:instrText>
      </w:r>
      <w:r w:rsidR="00D37971">
        <w:rPr>
          <w:rFonts w:ascii="Arial" w:hAnsi="Arial" w:cs="Arial"/>
          <w:lang w:eastAsia="zh-CN"/>
        </w:rPr>
        <w:fldChar w:fldCharType="separate"/>
      </w:r>
      <w:r w:rsidR="00E55471">
        <w:rPr>
          <w:rFonts w:ascii="Arial" w:hAnsi="Arial" w:cs="Arial"/>
          <w:noProof/>
          <w:lang w:eastAsia="zh-CN"/>
        </w:rPr>
        <w:t>(</w:t>
      </w:r>
      <w:hyperlink w:anchor="_ENREF_7" w:tooltip="Bullmore, 2009 #70" w:history="1">
        <w:r w:rsidR="00816849">
          <w:rPr>
            <w:rFonts w:ascii="Arial" w:hAnsi="Arial" w:cs="Arial"/>
            <w:noProof/>
            <w:lang w:eastAsia="zh-CN"/>
          </w:rPr>
          <w:t>Bullmore and Sporns, 2009</w:t>
        </w:r>
      </w:hyperlink>
      <w:r w:rsidR="00E55471">
        <w:rPr>
          <w:rFonts w:ascii="Arial" w:hAnsi="Arial" w:cs="Arial"/>
          <w:noProof/>
          <w:lang w:eastAsia="zh-CN"/>
        </w:rPr>
        <w:t>)</w:t>
      </w:r>
      <w:r w:rsidR="00D37971">
        <w:rPr>
          <w:rFonts w:ascii="Arial" w:hAnsi="Arial" w:cs="Arial"/>
          <w:lang w:eastAsia="zh-CN"/>
        </w:rPr>
        <w:fldChar w:fldCharType="end"/>
      </w:r>
      <w:r w:rsidR="00D37971" w:rsidRPr="00044B3A">
        <w:rPr>
          <w:rFonts w:ascii="Arial" w:hAnsi="Arial" w:cs="Arial"/>
          <w:lang w:eastAsia="zh-CN"/>
        </w:rPr>
        <w:t>.</w:t>
      </w:r>
    </w:p>
    <w:p w14:paraId="41CF9280" w14:textId="452233FB" w:rsidR="003E7070" w:rsidRDefault="007441C5" w:rsidP="00D37971">
      <w:pPr>
        <w:spacing w:line="480" w:lineRule="auto"/>
        <w:ind w:firstLine="720"/>
        <w:jc w:val="both"/>
        <w:rPr>
          <w:rFonts w:ascii="Arial" w:hAnsi="Arial" w:cs="Arial"/>
          <w:lang w:eastAsia="zh-CN"/>
        </w:rPr>
      </w:pPr>
      <w:r>
        <w:rPr>
          <w:rFonts w:ascii="Arial" w:hAnsi="Arial" w:cs="Arial"/>
          <w:lang w:eastAsia="zh-CN"/>
        </w:rPr>
        <w:t>I</w:t>
      </w:r>
      <w:r w:rsidR="00463314">
        <w:rPr>
          <w:rFonts w:ascii="Arial" w:hAnsi="Arial" w:cs="Arial"/>
          <w:lang w:eastAsia="zh-CN"/>
        </w:rPr>
        <w:t xml:space="preserve">n order to design close loop optogenetic experiments </w:t>
      </w:r>
      <w:r>
        <w:rPr>
          <w:rFonts w:ascii="Arial" w:hAnsi="Arial" w:cs="Arial"/>
          <w:lang w:eastAsia="zh-CN"/>
        </w:rPr>
        <w:t>with single cell resolution</w:t>
      </w:r>
      <w:r w:rsidR="00C50BEC">
        <w:rPr>
          <w:rFonts w:ascii="Arial" w:hAnsi="Arial" w:cs="Arial"/>
          <w:lang w:eastAsia="zh-CN"/>
        </w:rPr>
        <w:t>,</w:t>
      </w:r>
      <w:r w:rsidR="006A6683">
        <w:rPr>
          <w:rFonts w:ascii="Arial" w:hAnsi="Arial" w:cs="Arial"/>
          <w:lang w:eastAsia="zh-CN"/>
        </w:rPr>
        <w:t xml:space="preserve"> it is necessary </w:t>
      </w:r>
      <w:r w:rsidR="00892F14">
        <w:rPr>
          <w:rFonts w:ascii="Arial" w:hAnsi="Arial" w:cs="Arial"/>
          <w:lang w:eastAsia="zh-CN"/>
        </w:rPr>
        <w:t xml:space="preserve">to identify </w:t>
      </w:r>
      <w:r>
        <w:rPr>
          <w:rFonts w:ascii="Arial" w:hAnsi="Arial" w:cs="Arial"/>
          <w:lang w:eastAsia="zh-CN"/>
        </w:rPr>
        <w:t>optimal cortical ensembles</w:t>
      </w:r>
      <w:r w:rsidR="009D4A8B">
        <w:rPr>
          <w:rFonts w:ascii="Arial" w:hAnsi="Arial" w:cs="Arial"/>
          <w:lang w:eastAsia="zh-CN"/>
        </w:rPr>
        <w:t xml:space="preserve"> </w:t>
      </w:r>
      <w:r w:rsidR="006A6683">
        <w:rPr>
          <w:rFonts w:ascii="Arial" w:hAnsi="Arial" w:cs="Arial"/>
          <w:lang w:eastAsia="zh-CN"/>
        </w:rPr>
        <w:t>that can</w:t>
      </w:r>
      <w:r w:rsidR="009D4A8B">
        <w:rPr>
          <w:rFonts w:ascii="Arial" w:hAnsi="Arial" w:cs="Arial"/>
          <w:lang w:eastAsia="zh-CN"/>
        </w:rPr>
        <w:t xml:space="preserve"> efficiently</w:t>
      </w:r>
      <w:r w:rsidR="00D63D19">
        <w:rPr>
          <w:rFonts w:ascii="Arial" w:hAnsi="Arial" w:cs="Arial"/>
          <w:lang w:eastAsia="zh-CN"/>
        </w:rPr>
        <w:t xml:space="preserve"> </w:t>
      </w:r>
      <w:r w:rsidR="00347BA1">
        <w:rPr>
          <w:rFonts w:ascii="Arial" w:hAnsi="Arial" w:cs="Arial"/>
          <w:lang w:eastAsia="zh-CN"/>
        </w:rPr>
        <w:t xml:space="preserve">represent </w:t>
      </w:r>
      <w:r>
        <w:rPr>
          <w:rFonts w:ascii="Arial" w:hAnsi="Arial" w:cs="Arial"/>
          <w:lang w:eastAsia="zh-CN"/>
        </w:rPr>
        <w:t>different visual stimuli</w:t>
      </w:r>
      <w:r w:rsidR="00892F14">
        <w:rPr>
          <w:rFonts w:ascii="Arial" w:hAnsi="Arial" w:cs="Arial"/>
          <w:lang w:eastAsia="zh-CN"/>
        </w:rPr>
        <w:t xml:space="preserve">. </w:t>
      </w:r>
      <w:r w:rsidR="003E7070">
        <w:rPr>
          <w:rFonts w:ascii="Arial" w:hAnsi="Arial" w:cs="Arial"/>
          <w:lang w:eastAsia="zh-CN"/>
        </w:rPr>
        <w:t xml:space="preserve">The classifier nature of CRFs provides a convenient way of defining optimal cortical ensembles. </w:t>
      </w:r>
      <w:r w:rsidR="005F394B">
        <w:rPr>
          <w:rFonts w:ascii="Arial" w:hAnsi="Arial" w:cs="Arial"/>
          <w:lang w:eastAsia="zh-CN"/>
        </w:rPr>
        <w:t xml:space="preserve">For each neuron, we set its activity to be either </w:t>
      </w:r>
      <w:r w:rsidR="004550A4">
        <w:rPr>
          <w:rFonts w:ascii="Arial" w:hAnsi="Arial" w:cs="Arial"/>
          <w:lang w:eastAsia="zh-CN"/>
        </w:rPr>
        <w:t>‘</w:t>
      </w:r>
      <w:r w:rsidR="005F394B">
        <w:rPr>
          <w:rFonts w:ascii="Arial" w:hAnsi="Arial" w:cs="Arial"/>
          <w:lang w:eastAsia="zh-CN"/>
        </w:rPr>
        <w:t>1</w:t>
      </w:r>
      <w:r w:rsidR="004550A4">
        <w:rPr>
          <w:rFonts w:ascii="Arial" w:hAnsi="Arial" w:cs="Arial"/>
          <w:lang w:eastAsia="zh-CN"/>
        </w:rPr>
        <w:t>’</w:t>
      </w:r>
      <w:r w:rsidR="005F394B">
        <w:rPr>
          <w:rFonts w:ascii="Arial" w:hAnsi="Arial" w:cs="Arial"/>
          <w:lang w:eastAsia="zh-CN"/>
        </w:rPr>
        <w:t xml:space="preserve"> or </w:t>
      </w:r>
      <w:r w:rsidR="004550A4">
        <w:rPr>
          <w:rFonts w:ascii="Arial" w:hAnsi="Arial" w:cs="Arial"/>
          <w:lang w:eastAsia="zh-CN"/>
        </w:rPr>
        <w:t>‘</w:t>
      </w:r>
      <w:r w:rsidR="005F394B">
        <w:rPr>
          <w:rFonts w:ascii="Arial" w:hAnsi="Arial" w:cs="Arial"/>
          <w:lang w:eastAsia="zh-CN"/>
        </w:rPr>
        <w:t>0</w:t>
      </w:r>
      <w:r w:rsidR="004550A4">
        <w:rPr>
          <w:rFonts w:ascii="Arial" w:hAnsi="Arial" w:cs="Arial"/>
          <w:lang w:eastAsia="zh-CN"/>
        </w:rPr>
        <w:t>’</w:t>
      </w:r>
      <w:r w:rsidR="005F394B">
        <w:rPr>
          <w:rFonts w:ascii="Arial" w:hAnsi="Arial" w:cs="Arial"/>
          <w:lang w:eastAsia="zh-CN"/>
        </w:rPr>
        <w:t xml:space="preserve"> in all population activity vectors of the dataset, and compared the output likelihood</w:t>
      </w:r>
      <w:r w:rsidR="004550A4">
        <w:rPr>
          <w:rFonts w:ascii="Arial" w:hAnsi="Arial" w:cs="Arial"/>
          <w:lang w:eastAsia="zh-CN"/>
        </w:rPr>
        <w:t xml:space="preserve"> </w:t>
      </w:r>
      <m:oMath>
        <m:sSubSup>
          <m:sSubSupPr>
            <m:ctrlPr>
              <w:rPr>
                <w:rFonts w:ascii="Cambria Math" w:hAnsi="Cambria Math" w:cs="Arial"/>
                <w:i/>
                <w:lang w:eastAsia="zh-CN"/>
              </w:rPr>
            </m:ctrlPr>
          </m:sSubSupPr>
          <m:e>
            <m:r>
              <w:rPr>
                <w:rFonts w:ascii="Cambria Math" w:hAnsi="Cambria Math" w:cs="Arial"/>
                <w:lang w:eastAsia="zh-CN"/>
              </w:rPr>
              <m:t>p</m:t>
            </m:r>
          </m:e>
          <m:sub>
            <m:r>
              <w:rPr>
                <w:rFonts w:ascii="Cambria Math" w:hAnsi="Cambria Math" w:cs="Arial"/>
                <w:lang w:eastAsia="zh-CN"/>
              </w:rPr>
              <m:t>i,1</m:t>
            </m:r>
          </m:sub>
          <m:sup>
            <m:r>
              <w:rPr>
                <w:rFonts w:ascii="Cambria Math" w:hAnsi="Cambria Math" w:cs="Arial"/>
                <w:lang w:eastAsia="zh-CN"/>
              </w:rPr>
              <m:t>m</m:t>
            </m:r>
          </m:sup>
        </m:sSubSup>
        <m:r>
          <w:rPr>
            <w:rFonts w:ascii="Cambria Math" w:hAnsi="Cambria Math" w:cs="Arial"/>
            <w:lang w:eastAsia="zh-CN"/>
          </w:rPr>
          <m:t>-</m:t>
        </m:r>
        <m:sSubSup>
          <m:sSubSupPr>
            <m:ctrlPr>
              <w:rPr>
                <w:rFonts w:ascii="Cambria Math" w:hAnsi="Cambria Math" w:cs="Arial"/>
                <w:i/>
                <w:lang w:eastAsia="zh-CN"/>
              </w:rPr>
            </m:ctrlPr>
          </m:sSubSupPr>
          <m:e>
            <m:r>
              <w:rPr>
                <w:rFonts w:ascii="Cambria Math" w:hAnsi="Cambria Math" w:cs="Arial"/>
                <w:lang w:eastAsia="zh-CN"/>
              </w:rPr>
              <m:t>p</m:t>
            </m:r>
          </m:e>
          <m:sub>
            <m:r>
              <w:rPr>
                <w:rFonts w:ascii="Cambria Math" w:hAnsi="Cambria Math" w:cs="Arial"/>
                <w:lang w:eastAsia="zh-CN"/>
              </w:rPr>
              <m:t>i,0</m:t>
            </m:r>
          </m:sub>
          <m:sup>
            <m:r>
              <w:rPr>
                <w:rFonts w:ascii="Cambria Math" w:hAnsi="Cambria Math" w:cs="Arial"/>
                <w:lang w:eastAsia="zh-CN"/>
              </w:rPr>
              <m:t>m</m:t>
            </m:r>
          </m:sup>
        </m:sSubSup>
        <m:r>
          <w:rPr>
            <w:rFonts w:ascii="Cambria Math" w:hAnsi="Cambria Math" w:cs="Arial"/>
            <w:lang w:eastAsia="zh-CN"/>
          </w:rPr>
          <m:t>=p</m:t>
        </m:r>
        <m:d>
          <m:dPr>
            <m:ctrlPr>
              <w:rPr>
                <w:rFonts w:ascii="Cambria Math" w:hAnsi="Cambria Math" w:cs="Arial"/>
                <w:i/>
                <w:lang w:eastAsia="zh-CN"/>
              </w:rPr>
            </m:ctrlPr>
          </m:dPr>
          <m:e>
            <m:sSup>
              <m:sSupPr>
                <m:ctrlPr>
                  <w:rPr>
                    <w:rFonts w:ascii="Cambria Math" w:hAnsi="Cambria Math" w:cs="Arial"/>
                    <w:i/>
                    <w:lang w:eastAsia="zh-CN"/>
                  </w:rPr>
                </m:ctrlPr>
              </m:sSupPr>
              <m:e>
                <m:r>
                  <w:rPr>
                    <w:rFonts w:ascii="Cambria Math" w:hAnsi="Cambria Math" w:cs="Arial"/>
                    <w:lang w:eastAsia="zh-CN"/>
                  </w:rPr>
                  <m:t>y</m:t>
                </m:r>
              </m:e>
              <m:sup>
                <m:r>
                  <w:rPr>
                    <w:rFonts w:ascii="Cambria Math" w:hAnsi="Cambria Math" w:cs="Arial"/>
                    <w:lang w:eastAsia="zh-CN"/>
                  </w:rPr>
                  <m:t>m</m:t>
                </m:r>
              </m:sup>
            </m:sSup>
          </m:e>
          <m:e>
            <m:sSubSup>
              <m:sSubSupPr>
                <m:ctrlPr>
                  <w:rPr>
                    <w:rFonts w:ascii="Cambria Math" w:hAnsi="Cambria Math" w:cs="Arial"/>
                    <w:i/>
                    <w:lang w:eastAsia="zh-CN"/>
                  </w:rPr>
                </m:ctrlPr>
              </m:sSubSupPr>
              <m:e>
                <m:r>
                  <w:rPr>
                    <w:rFonts w:ascii="Cambria Math" w:hAnsi="Cambria Math" w:cs="Arial"/>
                    <w:lang w:eastAsia="zh-CN"/>
                  </w:rPr>
                  <m:t>x</m:t>
                </m:r>
              </m:e>
              <m:sub>
                <m:r>
                  <w:rPr>
                    <w:rFonts w:ascii="Cambria Math" w:hAnsi="Cambria Math" w:cs="Arial"/>
                    <w:lang w:eastAsia="zh-CN"/>
                  </w:rPr>
                  <m:t>i</m:t>
                </m:r>
              </m:sub>
              <m:sup>
                <m:r>
                  <w:rPr>
                    <w:rFonts w:ascii="Cambria Math" w:hAnsi="Cambria Math" w:cs="Arial"/>
                    <w:lang w:eastAsia="zh-CN"/>
                  </w:rPr>
                  <m:t>m</m:t>
                </m:r>
              </m:sup>
            </m:sSubSup>
            <m:r>
              <w:rPr>
                <w:rFonts w:ascii="Cambria Math" w:hAnsi="Cambria Math" w:cs="Arial"/>
                <w:lang w:eastAsia="zh-CN"/>
              </w:rPr>
              <m:t xml:space="preserve">, </m:t>
            </m:r>
            <m:sSubSup>
              <m:sSubSupPr>
                <m:ctrlPr>
                  <w:rPr>
                    <w:rFonts w:ascii="Cambria Math" w:hAnsi="Cambria Math" w:cs="Arial"/>
                    <w:i/>
                    <w:lang w:eastAsia="zh-CN"/>
                  </w:rPr>
                </m:ctrlPr>
              </m:sSubSupPr>
              <m:e>
                <m:r>
                  <w:rPr>
                    <w:rFonts w:ascii="Cambria Math" w:hAnsi="Cambria Math" w:cs="Arial"/>
                    <w:lang w:eastAsia="zh-CN"/>
                  </w:rPr>
                  <m:t>x</m:t>
                </m:r>
              </m:e>
              <m:sub>
                <m:r>
                  <w:rPr>
                    <w:rFonts w:ascii="Cambria Math" w:hAnsi="Cambria Math" w:cs="Arial"/>
                    <w:lang w:eastAsia="zh-CN"/>
                  </w:rPr>
                  <m:t>i</m:t>
                </m:r>
              </m:sub>
              <m:sup>
                <m:r>
                  <w:rPr>
                    <w:rFonts w:ascii="Cambria Math" w:hAnsi="Cambria Math" w:cs="Arial"/>
                    <w:lang w:eastAsia="zh-CN"/>
                  </w:rPr>
                  <m:t>m</m:t>
                </m:r>
              </m:sup>
            </m:sSubSup>
            <m:r>
              <w:rPr>
                <w:rFonts w:ascii="Cambria Math" w:hAnsi="Cambria Math" w:cs="Arial"/>
                <w:lang w:eastAsia="zh-CN"/>
              </w:rPr>
              <m:t>=1</m:t>
            </m:r>
          </m:e>
        </m:d>
        <m:r>
          <w:rPr>
            <w:rFonts w:ascii="Cambria Math" w:hAnsi="Cambria Math" w:cs="Arial"/>
            <w:lang w:eastAsia="zh-CN"/>
          </w:rPr>
          <m:t>-p</m:t>
        </m:r>
        <m:d>
          <m:dPr>
            <m:ctrlPr>
              <w:rPr>
                <w:rFonts w:ascii="Cambria Math" w:hAnsi="Cambria Math" w:cs="Arial"/>
                <w:i/>
                <w:lang w:eastAsia="zh-CN"/>
              </w:rPr>
            </m:ctrlPr>
          </m:dPr>
          <m:e>
            <m:sSup>
              <m:sSupPr>
                <m:ctrlPr>
                  <w:rPr>
                    <w:rFonts w:ascii="Cambria Math" w:hAnsi="Cambria Math" w:cs="Arial"/>
                    <w:i/>
                    <w:lang w:eastAsia="zh-CN"/>
                  </w:rPr>
                </m:ctrlPr>
              </m:sSupPr>
              <m:e>
                <m:r>
                  <w:rPr>
                    <w:rFonts w:ascii="Cambria Math" w:hAnsi="Cambria Math" w:cs="Arial"/>
                    <w:lang w:eastAsia="zh-CN"/>
                  </w:rPr>
                  <m:t>y</m:t>
                </m:r>
              </m:e>
              <m:sup>
                <m:r>
                  <w:rPr>
                    <w:rFonts w:ascii="Cambria Math" w:hAnsi="Cambria Math" w:cs="Arial"/>
                    <w:lang w:eastAsia="zh-CN"/>
                  </w:rPr>
                  <m:t>m</m:t>
                </m:r>
              </m:sup>
            </m:sSup>
          </m:e>
          <m:e>
            <m:sSubSup>
              <m:sSubSupPr>
                <m:ctrlPr>
                  <w:rPr>
                    <w:rFonts w:ascii="Cambria Math" w:hAnsi="Cambria Math" w:cs="Arial"/>
                    <w:i/>
                    <w:lang w:eastAsia="zh-CN"/>
                  </w:rPr>
                </m:ctrlPr>
              </m:sSubSupPr>
              <m:e>
                <m:r>
                  <w:rPr>
                    <w:rFonts w:ascii="Cambria Math" w:hAnsi="Cambria Math" w:cs="Arial"/>
                    <w:lang w:eastAsia="zh-CN"/>
                  </w:rPr>
                  <m:t>x</m:t>
                </m:r>
              </m:e>
              <m:sub>
                <m:r>
                  <w:rPr>
                    <w:rFonts w:ascii="Cambria Math" w:hAnsi="Cambria Math" w:cs="Arial"/>
                    <w:lang w:eastAsia="zh-CN"/>
                  </w:rPr>
                  <m:t>i</m:t>
                </m:r>
              </m:sub>
              <m:sup>
                <m:r>
                  <w:rPr>
                    <w:rFonts w:ascii="Cambria Math" w:hAnsi="Cambria Math" w:cs="Arial"/>
                    <w:lang w:eastAsia="zh-CN"/>
                  </w:rPr>
                  <m:t>m</m:t>
                </m:r>
              </m:sup>
            </m:sSubSup>
            <m:r>
              <w:rPr>
                <w:rFonts w:ascii="Cambria Math" w:hAnsi="Cambria Math" w:cs="Arial"/>
                <w:lang w:eastAsia="zh-CN"/>
              </w:rPr>
              <m:t xml:space="preserve">, </m:t>
            </m:r>
            <m:sSubSup>
              <m:sSubSupPr>
                <m:ctrlPr>
                  <w:rPr>
                    <w:rFonts w:ascii="Cambria Math" w:hAnsi="Cambria Math" w:cs="Arial"/>
                    <w:i/>
                    <w:lang w:eastAsia="zh-CN"/>
                  </w:rPr>
                </m:ctrlPr>
              </m:sSubSupPr>
              <m:e>
                <m:r>
                  <w:rPr>
                    <w:rFonts w:ascii="Cambria Math" w:hAnsi="Cambria Math" w:cs="Arial"/>
                    <w:lang w:eastAsia="zh-CN"/>
                  </w:rPr>
                  <m:t>x</m:t>
                </m:r>
              </m:e>
              <m:sub>
                <m:r>
                  <w:rPr>
                    <w:rFonts w:ascii="Cambria Math" w:hAnsi="Cambria Math" w:cs="Arial"/>
                    <w:lang w:eastAsia="zh-CN"/>
                  </w:rPr>
                  <m:t>i</m:t>
                </m:r>
              </m:sub>
              <m:sup>
                <m:r>
                  <w:rPr>
                    <w:rFonts w:ascii="Cambria Math" w:hAnsi="Cambria Math" w:cs="Arial"/>
                    <w:lang w:eastAsia="zh-CN"/>
                  </w:rPr>
                  <m:t>m</m:t>
                </m:r>
              </m:sup>
            </m:sSubSup>
            <m:r>
              <w:rPr>
                <w:rFonts w:ascii="Cambria Math" w:hAnsi="Cambria Math" w:cs="Arial"/>
                <w:lang w:eastAsia="zh-CN"/>
              </w:rPr>
              <m:t>=0</m:t>
            </m:r>
          </m:e>
        </m:d>
      </m:oMath>
      <w:r w:rsidR="00F10AC6">
        <w:rPr>
          <w:rFonts w:ascii="Arial" w:hAnsi="Arial" w:cs="Arial"/>
          <w:lang w:eastAsia="zh-CN"/>
        </w:rPr>
        <w:t xml:space="preserve"> </w:t>
      </w:r>
      <w:r w:rsidR="004550A4">
        <w:rPr>
          <w:rFonts w:ascii="Arial" w:hAnsi="Arial" w:cs="Arial"/>
          <w:lang w:eastAsia="zh-CN"/>
        </w:rPr>
        <w:t>with</w:t>
      </w:r>
      <w:r w:rsidR="005F394B">
        <w:rPr>
          <w:rFonts w:ascii="Arial" w:hAnsi="Arial" w:cs="Arial"/>
          <w:lang w:eastAsia="zh-CN"/>
        </w:rPr>
        <w:t xml:space="preserve"> the trained CRF models</w:t>
      </w:r>
      <w:r w:rsidR="0006468C">
        <w:rPr>
          <w:rFonts w:ascii="Arial" w:hAnsi="Arial" w:cs="Arial"/>
          <w:lang w:eastAsia="zh-CN"/>
        </w:rPr>
        <w:t xml:space="preserve"> (</w:t>
      </w:r>
      <w:r w:rsidR="0006468C" w:rsidRPr="00A619F7">
        <w:rPr>
          <w:rFonts w:ascii="Arial" w:hAnsi="Arial" w:cs="Arial"/>
          <w:color w:val="0000FF"/>
          <w:lang w:eastAsia="zh-CN"/>
        </w:rPr>
        <w:t>Figure 2A</w:t>
      </w:r>
      <w:r w:rsidR="0006468C">
        <w:rPr>
          <w:rFonts w:ascii="Arial" w:hAnsi="Arial" w:cs="Arial"/>
          <w:lang w:eastAsia="zh-CN"/>
        </w:rPr>
        <w:t>)</w:t>
      </w:r>
      <w:r w:rsidR="005F394B">
        <w:rPr>
          <w:rFonts w:ascii="Arial" w:hAnsi="Arial" w:cs="Arial"/>
          <w:lang w:eastAsia="zh-CN"/>
        </w:rPr>
        <w:t xml:space="preserve">. </w:t>
      </w:r>
      <w:r w:rsidR="0006468C">
        <w:rPr>
          <w:rFonts w:ascii="Arial" w:hAnsi="Arial" w:cs="Arial"/>
          <w:lang w:eastAsia="zh-CN"/>
        </w:rPr>
        <w:t xml:space="preserve">Then, </w:t>
      </w:r>
      <w:r w:rsidR="001421B7">
        <w:rPr>
          <w:rFonts w:ascii="Arial" w:hAnsi="Arial" w:cs="Arial"/>
          <w:lang w:eastAsia="zh-CN"/>
        </w:rPr>
        <w:t>we calculated single neuron preference by binarizing the likelihood difference</w:t>
      </w:r>
      <w:r w:rsidR="00EB2EA0">
        <w:rPr>
          <w:rFonts w:ascii="Arial" w:hAnsi="Arial" w:cs="Arial"/>
          <w:lang w:eastAsia="zh-CN"/>
        </w:rPr>
        <w:t xml:space="preserve"> (</w:t>
      </w:r>
      <w:r w:rsidR="00EB2EA0" w:rsidRPr="00A619F7">
        <w:rPr>
          <w:rFonts w:ascii="Arial" w:hAnsi="Arial" w:cs="Arial"/>
          <w:color w:val="0000FF"/>
          <w:lang w:eastAsia="zh-CN"/>
        </w:rPr>
        <w:t>Figure 2B</w:t>
      </w:r>
      <w:r w:rsidR="00EB2EA0">
        <w:rPr>
          <w:rFonts w:ascii="Arial" w:hAnsi="Arial" w:cs="Arial"/>
          <w:lang w:eastAsia="zh-CN"/>
        </w:rPr>
        <w:t>) and counting the number of predictions under each visual stimulus (</w:t>
      </w:r>
      <w:r w:rsidR="00EB2EA0" w:rsidRPr="00A619F7">
        <w:rPr>
          <w:rFonts w:ascii="Arial" w:hAnsi="Arial" w:cs="Arial"/>
          <w:color w:val="0000FF"/>
          <w:lang w:eastAsia="zh-CN"/>
        </w:rPr>
        <w:t>Figure 2C</w:t>
      </w:r>
      <w:r w:rsidR="00EB2EA0">
        <w:rPr>
          <w:rFonts w:ascii="Arial" w:hAnsi="Arial" w:cs="Arial"/>
          <w:lang w:eastAsia="zh-CN"/>
        </w:rPr>
        <w:t>).</w:t>
      </w:r>
      <w:r w:rsidR="00C61BB6">
        <w:rPr>
          <w:rFonts w:ascii="Arial" w:hAnsi="Arial" w:cs="Arial"/>
          <w:lang w:eastAsia="zh-CN"/>
        </w:rPr>
        <w:t xml:space="preserve"> </w:t>
      </w:r>
      <w:r w:rsidR="00BB4FC4">
        <w:rPr>
          <w:rFonts w:ascii="Arial" w:hAnsi="Arial" w:cs="Arial"/>
          <w:lang w:eastAsia="zh-CN"/>
        </w:rPr>
        <w:t xml:space="preserve">In this </w:t>
      </w:r>
      <w:proofErr w:type="gramStart"/>
      <w:r w:rsidR="00BB4FC4">
        <w:rPr>
          <w:rFonts w:ascii="Arial" w:hAnsi="Arial" w:cs="Arial"/>
          <w:lang w:eastAsia="zh-CN"/>
        </w:rPr>
        <w:t>way</w:t>
      </w:r>
      <w:proofErr w:type="gramEnd"/>
      <w:r w:rsidR="00BB4FC4">
        <w:rPr>
          <w:rFonts w:ascii="Arial" w:hAnsi="Arial" w:cs="Arial"/>
          <w:lang w:eastAsia="zh-CN"/>
        </w:rPr>
        <w:t xml:space="preserve"> we defined</w:t>
      </w:r>
      <w:r w:rsidR="00B441EB">
        <w:rPr>
          <w:rFonts w:ascii="Arial" w:hAnsi="Arial" w:cs="Arial"/>
          <w:lang w:eastAsia="zh-CN"/>
        </w:rPr>
        <w:t xml:space="preserve"> optimal cortical ensembles </w:t>
      </w:r>
      <w:r w:rsidR="00C50BEC">
        <w:rPr>
          <w:rFonts w:ascii="Arial" w:hAnsi="Arial" w:cs="Arial"/>
          <w:lang w:eastAsia="zh-CN"/>
        </w:rPr>
        <w:t xml:space="preserve">as </w:t>
      </w:r>
      <w:r w:rsidR="00C61BB6">
        <w:rPr>
          <w:rFonts w:ascii="Arial" w:hAnsi="Arial" w:cs="Arial"/>
          <w:lang w:eastAsia="zh-CN"/>
        </w:rPr>
        <w:t xml:space="preserve">the </w:t>
      </w:r>
      <w:r w:rsidR="00BB4FC4">
        <w:rPr>
          <w:rFonts w:ascii="Arial" w:hAnsi="Arial" w:cs="Arial"/>
          <w:lang w:eastAsia="zh-CN"/>
        </w:rPr>
        <w:t xml:space="preserve">most representative neurons </w:t>
      </w:r>
      <w:r w:rsidR="00C61BB6">
        <w:rPr>
          <w:rFonts w:ascii="Arial" w:hAnsi="Arial" w:cs="Arial"/>
          <w:lang w:eastAsia="zh-CN"/>
        </w:rPr>
        <w:lastRenderedPageBreak/>
        <w:t xml:space="preserve">that </w:t>
      </w:r>
      <w:r w:rsidR="00BB4FC4">
        <w:rPr>
          <w:rFonts w:ascii="Arial" w:hAnsi="Arial" w:cs="Arial"/>
          <w:lang w:eastAsia="zh-CN"/>
        </w:rPr>
        <w:t>can be used to identify</w:t>
      </w:r>
      <w:r w:rsidR="00C61BB6">
        <w:rPr>
          <w:rFonts w:ascii="Arial" w:hAnsi="Arial" w:cs="Arial"/>
          <w:lang w:eastAsia="zh-CN"/>
        </w:rPr>
        <w:t xml:space="preserve"> each visual stimulus (</w:t>
      </w:r>
      <w:r w:rsidR="00C61BB6" w:rsidRPr="00A619F7">
        <w:rPr>
          <w:rFonts w:ascii="Arial" w:hAnsi="Arial" w:cs="Arial"/>
          <w:color w:val="0000FF"/>
          <w:lang w:eastAsia="zh-CN"/>
        </w:rPr>
        <w:t>Figure 2C and 2</w:t>
      </w:r>
      <w:r w:rsidR="006054D3">
        <w:rPr>
          <w:rFonts w:ascii="Arial" w:hAnsi="Arial" w:cs="Arial"/>
          <w:color w:val="0000FF"/>
          <w:lang w:eastAsia="zh-CN"/>
        </w:rPr>
        <w:t>D</w:t>
      </w:r>
      <w:r w:rsidR="00C61BB6">
        <w:rPr>
          <w:rFonts w:ascii="Arial" w:hAnsi="Arial" w:cs="Arial"/>
          <w:lang w:eastAsia="zh-CN"/>
        </w:rPr>
        <w:t>).</w:t>
      </w:r>
      <w:r w:rsidR="005B0BF1">
        <w:rPr>
          <w:rFonts w:ascii="Arial" w:hAnsi="Arial" w:cs="Arial"/>
          <w:lang w:eastAsia="zh-CN"/>
        </w:rPr>
        <w:t xml:space="preserve"> Additionally, our method can be </w:t>
      </w:r>
      <w:r w:rsidR="001B1C1A">
        <w:rPr>
          <w:rFonts w:ascii="Arial" w:hAnsi="Arial" w:cs="Arial"/>
          <w:lang w:eastAsia="zh-CN"/>
        </w:rPr>
        <w:t xml:space="preserve">robustly </w:t>
      </w:r>
      <w:r w:rsidR="005B0BF1">
        <w:rPr>
          <w:rFonts w:ascii="Arial" w:hAnsi="Arial" w:cs="Arial"/>
          <w:lang w:eastAsia="zh-CN"/>
        </w:rPr>
        <w:t xml:space="preserve">extended to datasets </w:t>
      </w:r>
      <w:r w:rsidR="001B1C1A">
        <w:rPr>
          <w:rFonts w:ascii="Arial" w:hAnsi="Arial" w:cs="Arial"/>
          <w:lang w:eastAsia="zh-CN"/>
        </w:rPr>
        <w:t>with</w:t>
      </w:r>
      <w:r w:rsidR="005B0BF1">
        <w:rPr>
          <w:rFonts w:ascii="Arial" w:hAnsi="Arial" w:cs="Arial"/>
          <w:lang w:eastAsia="zh-CN"/>
        </w:rPr>
        <w:t xml:space="preserve"> more visual stimuli types </w:t>
      </w:r>
      <w:r w:rsidR="001B1C1A">
        <w:rPr>
          <w:rFonts w:ascii="Arial" w:hAnsi="Arial" w:cs="Arial"/>
          <w:lang w:eastAsia="zh-CN"/>
        </w:rPr>
        <w:t xml:space="preserve">and different experimental settings </w:t>
      </w:r>
      <w:r w:rsidR="005B0BF1">
        <w:rPr>
          <w:rFonts w:ascii="Arial" w:hAnsi="Arial" w:cs="Arial"/>
          <w:lang w:eastAsia="zh-CN"/>
        </w:rPr>
        <w:t>(e.g. Allen Brain Observatory datasets) (</w:t>
      </w:r>
      <w:r w:rsidR="005B0BF1" w:rsidRPr="00A619F7">
        <w:rPr>
          <w:rFonts w:ascii="Arial" w:hAnsi="Arial" w:cs="Arial"/>
          <w:color w:val="0000FF"/>
          <w:lang w:eastAsia="zh-CN"/>
        </w:rPr>
        <w:t>Figure S</w:t>
      </w:r>
      <w:r w:rsidR="00096176">
        <w:rPr>
          <w:rFonts w:ascii="Arial" w:hAnsi="Arial" w:cs="Arial"/>
          <w:color w:val="0000FF"/>
          <w:lang w:eastAsia="zh-CN"/>
        </w:rPr>
        <w:t>4</w:t>
      </w:r>
      <w:r w:rsidR="005B0BF1">
        <w:rPr>
          <w:rFonts w:ascii="Arial" w:hAnsi="Arial" w:cs="Arial"/>
          <w:lang w:eastAsia="zh-CN"/>
        </w:rPr>
        <w:t>).</w:t>
      </w:r>
    </w:p>
    <w:p w14:paraId="599E8AF6" w14:textId="150430C4" w:rsidR="0002764F" w:rsidRDefault="00B840B9" w:rsidP="000D66F2">
      <w:pPr>
        <w:spacing w:line="480" w:lineRule="auto"/>
        <w:ind w:firstLine="240"/>
        <w:jc w:val="both"/>
        <w:rPr>
          <w:rFonts w:ascii="Arial" w:hAnsi="Arial" w:cs="Arial"/>
        </w:rPr>
      </w:pPr>
      <w:r w:rsidRPr="00044B3A">
        <w:rPr>
          <w:rFonts w:ascii="Arial" w:hAnsi="Arial" w:cs="Arial"/>
        </w:rPr>
        <w:t xml:space="preserve">We next investigated </w:t>
      </w:r>
      <w:r w:rsidR="00E86603" w:rsidRPr="00044B3A">
        <w:rPr>
          <w:rFonts w:ascii="Arial" w:hAnsi="Arial" w:cs="Arial"/>
        </w:rPr>
        <w:t xml:space="preserve">whether </w:t>
      </w:r>
      <w:r w:rsidR="0067031C">
        <w:rPr>
          <w:rFonts w:ascii="Arial" w:hAnsi="Arial" w:cs="Arial"/>
        </w:rPr>
        <w:t xml:space="preserve">neurons from cortical ensembles identified by </w:t>
      </w:r>
      <w:r w:rsidR="0067031C" w:rsidRPr="00044B3A">
        <w:rPr>
          <w:rFonts w:ascii="Arial" w:hAnsi="Arial" w:cs="Arial"/>
        </w:rPr>
        <w:t>CRF</w:t>
      </w:r>
      <w:r w:rsidR="0067031C" w:rsidRPr="00453414">
        <w:rPr>
          <w:rFonts w:ascii="Arial" w:hAnsi="Arial" w:cs="Arial"/>
        </w:rPr>
        <w:t>s</w:t>
      </w:r>
      <w:r w:rsidR="0067031C" w:rsidRPr="00044B3A">
        <w:rPr>
          <w:rFonts w:ascii="Arial" w:hAnsi="Arial" w:cs="Arial"/>
        </w:rPr>
        <w:t xml:space="preserve"> </w:t>
      </w:r>
      <w:r w:rsidR="0067031C">
        <w:rPr>
          <w:rFonts w:ascii="Arial" w:hAnsi="Arial" w:cs="Arial"/>
        </w:rPr>
        <w:t xml:space="preserve">represent the optimal group of neurons </w:t>
      </w:r>
      <w:r w:rsidR="0067031C" w:rsidRPr="00044B3A">
        <w:rPr>
          <w:rFonts w:ascii="Arial" w:hAnsi="Arial" w:cs="Arial"/>
        </w:rPr>
        <w:t xml:space="preserve">for the </w:t>
      </w:r>
      <w:r w:rsidR="00C008BE">
        <w:rPr>
          <w:rFonts w:ascii="Arial" w:hAnsi="Arial" w:cs="Arial"/>
        </w:rPr>
        <w:t>prediction of presented visual stimuli</w:t>
      </w:r>
      <w:r w:rsidR="0067031C" w:rsidRPr="00044B3A">
        <w:rPr>
          <w:rFonts w:ascii="Arial" w:hAnsi="Arial" w:cs="Arial"/>
        </w:rPr>
        <w:t xml:space="preserve">. </w:t>
      </w:r>
      <w:r w:rsidR="00E86603" w:rsidRPr="00044B3A">
        <w:rPr>
          <w:rFonts w:ascii="Arial" w:hAnsi="Arial" w:cs="Arial"/>
        </w:rPr>
        <w:t>To</w:t>
      </w:r>
      <w:r w:rsidRPr="00044B3A">
        <w:rPr>
          <w:rFonts w:ascii="Arial" w:hAnsi="Arial" w:cs="Arial"/>
        </w:rPr>
        <w:t xml:space="preserve"> do this</w:t>
      </w:r>
      <w:r w:rsidR="00E86603" w:rsidRPr="00044B3A">
        <w:rPr>
          <w:rFonts w:ascii="Arial" w:hAnsi="Arial" w:cs="Arial"/>
        </w:rPr>
        <w:t xml:space="preserve">, </w:t>
      </w:r>
      <w:r w:rsidR="007C67C6" w:rsidRPr="00044B3A">
        <w:rPr>
          <w:rFonts w:ascii="Arial" w:hAnsi="Arial" w:cs="Arial"/>
        </w:rPr>
        <w:t xml:space="preserve">we randomly </w:t>
      </w:r>
      <w:r w:rsidR="0002764F">
        <w:rPr>
          <w:rFonts w:ascii="Arial" w:hAnsi="Arial" w:cs="Arial"/>
        </w:rPr>
        <w:t xml:space="preserve">resized identified cortical ensembles adding or removing elements from the </w:t>
      </w:r>
      <w:r w:rsidR="007A7056">
        <w:rPr>
          <w:rFonts w:ascii="Arial" w:hAnsi="Arial" w:cs="Arial"/>
        </w:rPr>
        <w:t>group</w:t>
      </w:r>
      <w:r w:rsidR="0002764F">
        <w:rPr>
          <w:rFonts w:ascii="Arial" w:hAnsi="Arial" w:cs="Arial"/>
        </w:rPr>
        <w:t xml:space="preserve"> </w:t>
      </w:r>
      <w:r w:rsidR="00155ACC" w:rsidRPr="00044B3A">
        <w:rPr>
          <w:rFonts w:ascii="Arial" w:hAnsi="Arial" w:cs="Arial"/>
        </w:rPr>
        <w:t>(</w:t>
      </w:r>
      <w:r w:rsidR="00155ACC" w:rsidRPr="009012A2">
        <w:rPr>
          <w:rFonts w:ascii="Arial" w:hAnsi="Arial" w:cs="Arial"/>
          <w:color w:val="0000FF"/>
        </w:rPr>
        <w:t>Figure</w:t>
      </w:r>
      <w:r w:rsidR="005A18DD">
        <w:rPr>
          <w:rFonts w:ascii="Arial" w:hAnsi="Arial" w:cs="Arial"/>
          <w:color w:val="0000FF"/>
        </w:rPr>
        <w:t>s</w:t>
      </w:r>
      <w:r w:rsidR="00C764A7">
        <w:rPr>
          <w:rFonts w:ascii="Arial" w:hAnsi="Arial" w:cs="Arial"/>
          <w:color w:val="0000FF"/>
        </w:rPr>
        <w:t xml:space="preserve"> 3</w:t>
      </w:r>
      <w:r w:rsidR="00155ACC" w:rsidRPr="009012A2">
        <w:rPr>
          <w:rFonts w:ascii="Arial" w:hAnsi="Arial" w:cs="Arial"/>
          <w:color w:val="0000FF"/>
        </w:rPr>
        <w:t>A</w:t>
      </w:r>
      <w:r w:rsidR="0002764F" w:rsidRPr="009012A2">
        <w:rPr>
          <w:rFonts w:ascii="Arial" w:hAnsi="Arial" w:cs="Arial"/>
          <w:color w:val="0000FF"/>
        </w:rPr>
        <w:t>-</w:t>
      </w:r>
      <w:r w:rsidR="00C764A7">
        <w:rPr>
          <w:rFonts w:ascii="Arial" w:hAnsi="Arial" w:cs="Arial"/>
          <w:color w:val="0000FF"/>
        </w:rPr>
        <w:t>3</w:t>
      </w:r>
      <w:r w:rsidR="0002764F" w:rsidRPr="009012A2">
        <w:rPr>
          <w:rFonts w:ascii="Arial" w:hAnsi="Arial" w:cs="Arial"/>
          <w:color w:val="0000FF"/>
        </w:rPr>
        <w:t>D</w:t>
      </w:r>
      <w:r w:rsidR="00155ACC" w:rsidRPr="00044B3A">
        <w:rPr>
          <w:rFonts w:ascii="Arial" w:hAnsi="Arial" w:cs="Arial"/>
        </w:rPr>
        <w:t>)</w:t>
      </w:r>
      <w:r w:rsidRPr="00044B3A">
        <w:rPr>
          <w:rFonts w:ascii="Arial" w:hAnsi="Arial" w:cs="Arial"/>
        </w:rPr>
        <w:t xml:space="preserve"> and </w:t>
      </w:r>
      <w:r w:rsidR="0017656B" w:rsidRPr="00044B3A">
        <w:rPr>
          <w:rFonts w:ascii="Arial" w:hAnsi="Arial" w:cs="Arial"/>
        </w:rPr>
        <w:t>examined the prediction performance</w:t>
      </w:r>
      <w:r w:rsidR="007C67C6" w:rsidRPr="00044B3A">
        <w:rPr>
          <w:rFonts w:ascii="Arial" w:hAnsi="Arial" w:cs="Arial"/>
        </w:rPr>
        <w:t xml:space="preserve">. </w:t>
      </w:r>
      <w:r w:rsidR="0002764F">
        <w:rPr>
          <w:rFonts w:ascii="Arial" w:hAnsi="Arial" w:cs="Arial"/>
        </w:rPr>
        <w:t>The s</w:t>
      </w:r>
      <w:r w:rsidR="00155ACC" w:rsidRPr="00044B3A">
        <w:rPr>
          <w:rFonts w:ascii="Arial" w:hAnsi="Arial" w:cs="Arial"/>
        </w:rPr>
        <w:t>imilarity between</w:t>
      </w:r>
      <w:r w:rsidR="00AD1BAB" w:rsidRPr="00044B3A">
        <w:rPr>
          <w:rFonts w:ascii="Arial" w:hAnsi="Arial" w:cs="Arial"/>
        </w:rPr>
        <w:t xml:space="preserve"> population vectors of</w:t>
      </w:r>
      <w:r w:rsidR="00155ACC" w:rsidRPr="00044B3A">
        <w:rPr>
          <w:rFonts w:ascii="Arial" w:hAnsi="Arial" w:cs="Arial"/>
        </w:rPr>
        <w:t xml:space="preserve"> resampled ensemble</w:t>
      </w:r>
      <w:r w:rsidR="0002764F">
        <w:rPr>
          <w:rFonts w:ascii="Arial" w:hAnsi="Arial" w:cs="Arial"/>
        </w:rPr>
        <w:t>s</w:t>
      </w:r>
      <w:r w:rsidR="00155ACC" w:rsidRPr="00044B3A">
        <w:rPr>
          <w:rFonts w:ascii="Arial" w:hAnsi="Arial" w:cs="Arial"/>
        </w:rPr>
        <w:t xml:space="preserve"> </w:t>
      </w:r>
      <w:r w:rsidR="0002764F">
        <w:rPr>
          <w:rFonts w:ascii="Arial" w:hAnsi="Arial" w:cs="Arial"/>
        </w:rPr>
        <w:t xml:space="preserve">has a maximum value </w:t>
      </w:r>
      <w:r w:rsidR="00155ACC" w:rsidRPr="00044B3A">
        <w:rPr>
          <w:rFonts w:ascii="Arial" w:hAnsi="Arial" w:cs="Arial"/>
        </w:rPr>
        <w:t>when ensem</w:t>
      </w:r>
      <w:r w:rsidR="0002764F">
        <w:rPr>
          <w:rFonts w:ascii="Arial" w:hAnsi="Arial" w:cs="Arial"/>
        </w:rPr>
        <w:t>ble size is unchanged (</w:t>
      </w:r>
      <w:r w:rsidR="00C764A7">
        <w:rPr>
          <w:rFonts w:ascii="Arial" w:hAnsi="Arial" w:cs="Arial"/>
          <w:color w:val="0000FF"/>
        </w:rPr>
        <w:t>Figure 3</w:t>
      </w:r>
      <w:r w:rsidR="00302AF0" w:rsidRPr="009012A2">
        <w:rPr>
          <w:rFonts w:ascii="Arial" w:hAnsi="Arial" w:cs="Arial"/>
          <w:color w:val="0000FF"/>
        </w:rPr>
        <w:t>A</w:t>
      </w:r>
      <w:r w:rsidR="00155ACC" w:rsidRPr="00044B3A">
        <w:rPr>
          <w:rFonts w:ascii="Arial" w:hAnsi="Arial" w:cs="Arial"/>
        </w:rPr>
        <w:t>)</w:t>
      </w:r>
      <w:r w:rsidR="00B93456" w:rsidRPr="00044B3A">
        <w:rPr>
          <w:rFonts w:ascii="Arial" w:hAnsi="Arial" w:cs="Arial"/>
        </w:rPr>
        <w:t xml:space="preserve">. Furthermore, </w:t>
      </w:r>
      <w:r w:rsidR="00DC6377">
        <w:rPr>
          <w:rFonts w:ascii="Arial" w:hAnsi="Arial" w:cs="Arial"/>
        </w:rPr>
        <w:t xml:space="preserve">the neurons from </w:t>
      </w:r>
      <w:r w:rsidR="00C764A7">
        <w:rPr>
          <w:rFonts w:ascii="Arial" w:hAnsi="Arial" w:cs="Arial"/>
        </w:rPr>
        <w:t xml:space="preserve">optimal </w:t>
      </w:r>
      <w:r w:rsidR="00DC6377">
        <w:rPr>
          <w:rFonts w:ascii="Arial" w:hAnsi="Arial" w:cs="Arial"/>
        </w:rPr>
        <w:t>cortical ensembles</w:t>
      </w:r>
      <w:r w:rsidR="00B93456" w:rsidRPr="00044B3A">
        <w:rPr>
          <w:rFonts w:ascii="Arial" w:hAnsi="Arial" w:cs="Arial"/>
        </w:rPr>
        <w:t xml:space="preserve"> achieve the best accuracy, precision and recall when predicting the presented visual stimuli, compared with </w:t>
      </w:r>
      <w:r w:rsidR="00302AF0">
        <w:rPr>
          <w:rFonts w:ascii="Arial" w:hAnsi="Arial" w:cs="Arial"/>
        </w:rPr>
        <w:t>resized</w:t>
      </w:r>
      <w:r w:rsidR="00B93456" w:rsidRPr="00044B3A">
        <w:rPr>
          <w:rFonts w:ascii="Arial" w:hAnsi="Arial" w:cs="Arial"/>
        </w:rPr>
        <w:t xml:space="preserve"> ensembles</w:t>
      </w:r>
      <w:r w:rsidR="00302AF0">
        <w:rPr>
          <w:rFonts w:ascii="Arial" w:hAnsi="Arial" w:cs="Arial"/>
        </w:rPr>
        <w:t xml:space="preserve"> (</w:t>
      </w:r>
      <w:r w:rsidR="00302AF0" w:rsidRPr="009012A2">
        <w:rPr>
          <w:rFonts w:ascii="Arial" w:hAnsi="Arial" w:cs="Arial"/>
          <w:color w:val="0000FF"/>
        </w:rPr>
        <w:t>Figure</w:t>
      </w:r>
      <w:r w:rsidR="005A18DD">
        <w:rPr>
          <w:rFonts w:ascii="Arial" w:hAnsi="Arial" w:cs="Arial"/>
          <w:color w:val="0000FF"/>
        </w:rPr>
        <w:t>s</w:t>
      </w:r>
      <w:r w:rsidR="00C764A7">
        <w:rPr>
          <w:rFonts w:ascii="Arial" w:hAnsi="Arial" w:cs="Arial"/>
          <w:color w:val="0000FF"/>
        </w:rPr>
        <w:t xml:space="preserve"> 3</w:t>
      </w:r>
      <w:r w:rsidR="00302AF0" w:rsidRPr="009012A2">
        <w:rPr>
          <w:rFonts w:ascii="Arial" w:hAnsi="Arial" w:cs="Arial"/>
          <w:color w:val="0000FF"/>
        </w:rPr>
        <w:t>B-</w:t>
      </w:r>
      <w:r w:rsidR="00C764A7">
        <w:rPr>
          <w:rFonts w:ascii="Arial" w:hAnsi="Arial" w:cs="Arial"/>
          <w:color w:val="0000FF"/>
        </w:rPr>
        <w:t>3</w:t>
      </w:r>
      <w:r w:rsidR="00302AF0" w:rsidRPr="009012A2">
        <w:rPr>
          <w:rFonts w:ascii="Arial" w:hAnsi="Arial" w:cs="Arial"/>
          <w:color w:val="0000FF"/>
        </w:rPr>
        <w:t>D</w:t>
      </w:r>
      <w:r w:rsidR="00670325" w:rsidRPr="00044B3A">
        <w:rPr>
          <w:rFonts w:ascii="Arial" w:hAnsi="Arial" w:cs="Arial"/>
        </w:rPr>
        <w:t>)</w:t>
      </w:r>
      <w:r w:rsidR="00B93456" w:rsidRPr="00044B3A">
        <w:rPr>
          <w:rFonts w:ascii="Arial" w:hAnsi="Arial" w:cs="Arial"/>
        </w:rPr>
        <w:t xml:space="preserve">. </w:t>
      </w:r>
    </w:p>
    <w:p w14:paraId="10F7E5FD" w14:textId="46B6F06B" w:rsidR="00D70DF1" w:rsidRDefault="005C5F09" w:rsidP="00F320C7">
      <w:pPr>
        <w:spacing w:line="480" w:lineRule="auto"/>
        <w:ind w:firstLine="240"/>
        <w:jc w:val="both"/>
        <w:rPr>
          <w:rFonts w:ascii="Arial" w:hAnsi="Arial" w:cs="Arial"/>
        </w:rPr>
      </w:pPr>
      <w:r>
        <w:rPr>
          <w:rFonts w:ascii="Arial" w:hAnsi="Arial" w:cs="Arial"/>
        </w:rPr>
        <w:t xml:space="preserve">So </w:t>
      </w:r>
      <w:proofErr w:type="gramStart"/>
      <w:r>
        <w:rPr>
          <w:rFonts w:ascii="Arial" w:hAnsi="Arial" w:cs="Arial"/>
        </w:rPr>
        <w:t>far</w:t>
      </w:r>
      <w:proofErr w:type="gramEnd"/>
      <w:r>
        <w:rPr>
          <w:rFonts w:ascii="Arial" w:hAnsi="Arial" w:cs="Arial"/>
        </w:rPr>
        <w:t xml:space="preserve"> we have shown that neurons identified by </w:t>
      </w:r>
      <w:r w:rsidR="0046299C" w:rsidRPr="00044B3A">
        <w:rPr>
          <w:rFonts w:ascii="Arial" w:hAnsi="Arial" w:cs="Arial"/>
        </w:rPr>
        <w:t>CRF</w:t>
      </w:r>
      <w:r w:rsidR="0046299C" w:rsidRPr="00453414">
        <w:rPr>
          <w:rFonts w:ascii="Arial" w:hAnsi="Arial" w:cs="Arial"/>
        </w:rPr>
        <w:t>s</w:t>
      </w:r>
      <w:r w:rsidR="0046299C" w:rsidRPr="00044B3A">
        <w:rPr>
          <w:rFonts w:ascii="Arial" w:hAnsi="Arial" w:cs="Arial"/>
        </w:rPr>
        <w:t xml:space="preserve"> </w:t>
      </w:r>
      <w:r>
        <w:rPr>
          <w:rFonts w:ascii="Arial" w:hAnsi="Arial" w:cs="Arial"/>
        </w:rPr>
        <w:t xml:space="preserve">represent the optimal population to predict </w:t>
      </w:r>
      <w:r w:rsidRPr="00044B3A">
        <w:rPr>
          <w:rFonts w:ascii="Arial" w:hAnsi="Arial" w:cs="Arial"/>
        </w:rPr>
        <w:t xml:space="preserve">external </w:t>
      </w:r>
      <w:r w:rsidR="0046299C" w:rsidRPr="00044B3A">
        <w:rPr>
          <w:rFonts w:ascii="Arial" w:hAnsi="Arial" w:cs="Arial"/>
        </w:rPr>
        <w:t xml:space="preserve">visual stimuli. This fact raises the question of whether CRF ensembles are a specific non-random subgroup. To answer this question, we randomly sampled a subset of the total neuronal population, ranging from 10% to </w:t>
      </w:r>
      <w:r w:rsidR="00332F13">
        <w:rPr>
          <w:rFonts w:ascii="Arial" w:hAnsi="Arial" w:cs="Arial"/>
        </w:rPr>
        <w:t>10</w:t>
      </w:r>
      <w:r w:rsidR="0046299C" w:rsidRPr="00044B3A">
        <w:rPr>
          <w:rFonts w:ascii="Arial" w:hAnsi="Arial" w:cs="Arial"/>
        </w:rPr>
        <w:t xml:space="preserve">0% of </w:t>
      </w:r>
      <w:r w:rsidR="00332F13">
        <w:rPr>
          <w:rFonts w:ascii="Arial" w:hAnsi="Arial" w:cs="Arial"/>
        </w:rPr>
        <w:t xml:space="preserve">the number of </w:t>
      </w:r>
      <w:r w:rsidR="00C764A7">
        <w:rPr>
          <w:rFonts w:ascii="Arial" w:hAnsi="Arial" w:cs="Arial"/>
        </w:rPr>
        <w:t>optimal</w:t>
      </w:r>
      <w:r w:rsidR="00332F13" w:rsidRPr="00044B3A">
        <w:rPr>
          <w:rFonts w:ascii="Arial" w:hAnsi="Arial" w:cs="Arial"/>
        </w:rPr>
        <w:t xml:space="preserve"> </w:t>
      </w:r>
      <w:r w:rsidR="0046299C" w:rsidRPr="00044B3A">
        <w:rPr>
          <w:rFonts w:ascii="Arial" w:hAnsi="Arial" w:cs="Arial"/>
        </w:rPr>
        <w:t xml:space="preserve">neurons. </w:t>
      </w:r>
      <w:r>
        <w:rPr>
          <w:rFonts w:ascii="Arial" w:hAnsi="Arial" w:cs="Arial"/>
        </w:rPr>
        <w:t>We observed that</w:t>
      </w:r>
      <w:r w:rsidR="008566C6">
        <w:rPr>
          <w:rFonts w:ascii="Arial" w:hAnsi="Arial" w:cs="Arial"/>
        </w:rPr>
        <w:t xml:space="preserve"> prediction performance</w:t>
      </w:r>
      <w:r>
        <w:rPr>
          <w:rFonts w:ascii="Arial" w:hAnsi="Arial" w:cs="Arial"/>
        </w:rPr>
        <w:t xml:space="preserve"> from random groups of neurons</w:t>
      </w:r>
      <w:r w:rsidR="0046299C" w:rsidRPr="00044B3A">
        <w:rPr>
          <w:rFonts w:ascii="Arial" w:hAnsi="Arial" w:cs="Arial"/>
        </w:rPr>
        <w:t xml:space="preserve"> is </w:t>
      </w:r>
      <w:r>
        <w:rPr>
          <w:rFonts w:ascii="Arial" w:hAnsi="Arial" w:cs="Arial"/>
        </w:rPr>
        <w:t>significantly</w:t>
      </w:r>
      <w:r w:rsidR="0046299C" w:rsidRPr="00044B3A">
        <w:rPr>
          <w:rFonts w:ascii="Arial" w:hAnsi="Arial" w:cs="Arial"/>
        </w:rPr>
        <w:t xml:space="preserve"> lower than </w:t>
      </w:r>
      <w:r w:rsidRPr="00044B3A">
        <w:rPr>
          <w:rFonts w:ascii="Arial" w:hAnsi="Arial" w:cs="Arial"/>
        </w:rPr>
        <w:t xml:space="preserve">CRF </w:t>
      </w:r>
      <w:r w:rsidR="008566C6">
        <w:rPr>
          <w:rFonts w:ascii="Arial" w:hAnsi="Arial" w:cs="Arial"/>
        </w:rPr>
        <w:t>ensemble performance (</w:t>
      </w:r>
      <w:r w:rsidR="008566C6" w:rsidRPr="009012A2">
        <w:rPr>
          <w:rFonts w:ascii="Arial" w:hAnsi="Arial" w:cs="Arial"/>
          <w:color w:val="0000FF"/>
        </w:rPr>
        <w:t>Figure</w:t>
      </w:r>
      <w:r w:rsidR="005A18DD">
        <w:rPr>
          <w:rFonts w:ascii="Arial" w:hAnsi="Arial" w:cs="Arial"/>
          <w:color w:val="0000FF"/>
        </w:rPr>
        <w:t>s</w:t>
      </w:r>
      <w:r w:rsidR="00C764A7">
        <w:rPr>
          <w:rFonts w:ascii="Arial" w:hAnsi="Arial" w:cs="Arial"/>
          <w:color w:val="0000FF"/>
        </w:rPr>
        <w:t xml:space="preserve"> 3</w:t>
      </w:r>
      <w:r w:rsidR="008566C6" w:rsidRPr="009012A2">
        <w:rPr>
          <w:rFonts w:ascii="Arial" w:hAnsi="Arial" w:cs="Arial"/>
          <w:color w:val="0000FF"/>
        </w:rPr>
        <w:t>E-</w:t>
      </w:r>
      <w:r w:rsidR="00C764A7">
        <w:rPr>
          <w:rFonts w:ascii="Arial" w:hAnsi="Arial" w:cs="Arial"/>
          <w:color w:val="0000FF"/>
        </w:rPr>
        <w:t>3</w:t>
      </w:r>
      <w:r w:rsidR="008566C6" w:rsidRPr="009012A2">
        <w:rPr>
          <w:rFonts w:ascii="Arial" w:hAnsi="Arial" w:cs="Arial"/>
          <w:color w:val="0000FF"/>
        </w:rPr>
        <w:t>H</w:t>
      </w:r>
      <w:r w:rsidR="0046299C" w:rsidRPr="00044B3A">
        <w:rPr>
          <w:rFonts w:ascii="Arial" w:hAnsi="Arial" w:cs="Arial"/>
        </w:rPr>
        <w:t xml:space="preserve">), indicating that </w:t>
      </w:r>
      <w:r w:rsidR="00C764A7">
        <w:rPr>
          <w:rFonts w:ascii="Arial" w:hAnsi="Arial" w:cs="Arial"/>
        </w:rPr>
        <w:t>optimal</w:t>
      </w:r>
      <w:r>
        <w:rPr>
          <w:rFonts w:ascii="Arial" w:hAnsi="Arial" w:cs="Arial"/>
        </w:rPr>
        <w:t xml:space="preserve"> </w:t>
      </w:r>
      <w:r w:rsidR="0046299C" w:rsidRPr="00044B3A">
        <w:rPr>
          <w:rFonts w:ascii="Arial" w:hAnsi="Arial" w:cs="Arial"/>
        </w:rPr>
        <w:t xml:space="preserve">ensembles are non-random </w:t>
      </w:r>
      <w:r w:rsidR="00F95089">
        <w:rPr>
          <w:rFonts w:ascii="Arial" w:hAnsi="Arial" w:cs="Arial"/>
        </w:rPr>
        <w:t>groups of neurons</w:t>
      </w:r>
      <w:r w:rsidR="0012779B">
        <w:rPr>
          <w:rFonts w:ascii="Arial" w:hAnsi="Arial" w:cs="Arial"/>
        </w:rPr>
        <w:t>.</w:t>
      </w:r>
    </w:p>
    <w:p w14:paraId="72FB4429" w14:textId="61022CF7" w:rsidR="00355B8A" w:rsidRDefault="00355B8A" w:rsidP="00B75225">
      <w:pPr>
        <w:spacing w:line="480" w:lineRule="auto"/>
        <w:jc w:val="both"/>
        <w:rPr>
          <w:rFonts w:ascii="Arial" w:hAnsi="Arial" w:cs="Arial"/>
          <w:lang w:eastAsia="zh-CN"/>
        </w:rPr>
      </w:pPr>
      <w:r>
        <w:rPr>
          <w:rFonts w:ascii="Arial" w:hAnsi="Arial" w:cs="Arial"/>
          <w:b/>
        </w:rPr>
        <w:tab/>
      </w:r>
      <w:r w:rsidR="00920317">
        <w:rPr>
          <w:rFonts w:ascii="Arial" w:hAnsi="Arial" w:cs="Arial"/>
        </w:rPr>
        <w:t>Optimal neurons from</w:t>
      </w:r>
      <w:r>
        <w:rPr>
          <w:rFonts w:ascii="Arial" w:hAnsi="Arial" w:cs="Arial"/>
        </w:rPr>
        <w:t xml:space="preserve"> cortical </w:t>
      </w:r>
      <w:r w:rsidRPr="00044B3A">
        <w:rPr>
          <w:rFonts w:ascii="Arial" w:hAnsi="Arial" w:cs="Arial"/>
        </w:rPr>
        <w:t>ensembles identified with CRF</w:t>
      </w:r>
      <w:r w:rsidRPr="00453414">
        <w:rPr>
          <w:rFonts w:ascii="Arial" w:hAnsi="Arial" w:cs="Arial"/>
        </w:rPr>
        <w:t xml:space="preserve">s </w:t>
      </w:r>
      <w:r w:rsidR="00920317">
        <w:rPr>
          <w:rFonts w:ascii="Arial" w:hAnsi="Arial" w:cs="Arial"/>
        </w:rPr>
        <w:t>have similar</w:t>
      </w:r>
      <w:r w:rsidR="00AC55A2">
        <w:rPr>
          <w:rFonts w:ascii="Arial" w:hAnsi="Arial" w:cs="Arial"/>
        </w:rPr>
        <w:t xml:space="preserve"> properties and</w:t>
      </w:r>
      <w:r w:rsidR="00920317">
        <w:rPr>
          <w:rFonts w:ascii="Arial" w:hAnsi="Arial" w:cs="Arial"/>
        </w:rPr>
        <w:t xml:space="preserve"> prediction performance to previously used dimensional reduction </w:t>
      </w:r>
      <w:r w:rsidR="00920317">
        <w:rPr>
          <w:rFonts w:ascii="Arial" w:hAnsi="Arial" w:cs="Arial"/>
        </w:rPr>
        <w:lastRenderedPageBreak/>
        <w:t>methods</w:t>
      </w:r>
      <w:r>
        <w:rPr>
          <w:rFonts w:ascii="Arial" w:hAnsi="Arial" w:cs="Arial"/>
        </w:rPr>
        <w:t xml:space="preserve"> </w:t>
      </w:r>
      <w:r>
        <w:rPr>
          <w:rFonts w:ascii="Arial" w:hAnsi="Arial" w:cs="Arial"/>
        </w:rPr>
        <w:fldChar w:fldCharType="begin">
          <w:fldData xml:space="preserve">PEVuZE5vdGU+PENpdGU+PEF1dGhvcj5DYXJyaWxsby1SZWlkPC9BdXRob3I+PFllYXI+MjAxNTwv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</w:fldData>
        </w:fldChar>
      </w:r>
      <w:r w:rsidR="00163D9D">
        <w:rPr>
          <w:rFonts w:ascii="Arial" w:hAnsi="Arial" w:cs="Arial"/>
        </w:rPr>
        <w:instrText xml:space="preserve"> ADDIN EN.CITE </w:instrText>
      </w:r>
      <w:r w:rsidR="00163D9D">
        <w:rPr>
          <w:rFonts w:ascii="Arial" w:hAnsi="Arial" w:cs="Arial"/>
        </w:rPr>
        <w:fldChar w:fldCharType="begin">
          <w:fldData xml:space="preserve">PEVuZE5vdGU+PENpdGU+PEF1dGhvcj5DYXJyaWxsby1SZWlkPC9BdXRob3I+PFllYXI+MjAxNTwv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</w:fldData>
        </w:fldChar>
      </w:r>
      <w:r w:rsidR="00163D9D">
        <w:rPr>
          <w:rFonts w:ascii="Arial" w:hAnsi="Arial" w:cs="Arial"/>
        </w:rPr>
        <w:instrText xml:space="preserve"> ADDIN EN.CITE.DATA </w:instrText>
      </w:r>
      <w:r w:rsidR="00163D9D">
        <w:rPr>
          <w:rFonts w:ascii="Arial" w:hAnsi="Arial" w:cs="Arial"/>
        </w:rPr>
      </w:r>
      <w:r w:rsidR="00163D9D">
        <w:rPr>
          <w:rFonts w:ascii="Arial" w:hAnsi="Arial" w:cs="Arial"/>
        </w:rPr>
        <w:fldChar w:fldCharType="end"/>
      </w:r>
      <w:r>
        <w:rPr>
          <w:rFonts w:ascii="Arial" w:hAnsi="Arial" w:cs="Arial"/>
        </w:rPr>
      </w:r>
      <w:r>
        <w:rPr>
          <w:rFonts w:ascii="Arial" w:hAnsi="Arial" w:cs="Arial"/>
        </w:rPr>
        <w:fldChar w:fldCharType="separate"/>
      </w:r>
      <w:r>
        <w:rPr>
          <w:rFonts w:ascii="Arial" w:hAnsi="Arial" w:cs="Arial"/>
          <w:noProof/>
        </w:rPr>
        <w:t>(</w:t>
      </w:r>
      <w:hyperlink w:anchor="_ENREF_9" w:tooltip="Carrillo-Reid, 2015 #2" w:history="1">
        <w:r w:rsidR="00816849">
          <w:rPr>
            <w:rFonts w:ascii="Arial" w:hAnsi="Arial" w:cs="Arial"/>
            <w:noProof/>
          </w:rPr>
          <w:t>Carrillo-Reid et al., 2015b</w:t>
        </w:r>
      </w:hyperlink>
      <w:r>
        <w:rPr>
          <w:rFonts w:ascii="Arial" w:hAnsi="Arial" w:cs="Arial"/>
          <w:noProof/>
        </w:rPr>
        <w:t xml:space="preserve">; </w:t>
      </w:r>
      <w:hyperlink w:anchor="_ENREF_10" w:tooltip="Carrillo-Reid, 2016 #73" w:history="1">
        <w:r w:rsidR="00816849">
          <w:rPr>
            <w:rFonts w:ascii="Arial" w:hAnsi="Arial" w:cs="Arial"/>
            <w:noProof/>
          </w:rPr>
          <w:t>Carrillo-Reid et al., 2016</w:t>
        </w:r>
      </w:hyperlink>
      <w:r>
        <w:rPr>
          <w:rFonts w:ascii="Arial" w:hAnsi="Arial" w:cs="Arial"/>
          <w:noProof/>
        </w:rPr>
        <w:t>)</w:t>
      </w:r>
      <w:r>
        <w:rPr>
          <w:rFonts w:ascii="Arial" w:hAnsi="Arial" w:cs="Arial"/>
        </w:rPr>
        <w:fldChar w:fldCharType="end"/>
      </w:r>
      <w:r>
        <w:rPr>
          <w:rFonts w:ascii="Arial" w:hAnsi="Arial" w:cs="Arial"/>
        </w:rPr>
        <w:t xml:space="preserve"> </w:t>
      </w:r>
      <w:r w:rsidR="00AC55A2">
        <w:rPr>
          <w:rFonts w:ascii="Arial" w:hAnsi="Arial" w:cs="Arial"/>
        </w:rPr>
        <w:t>for</w:t>
      </w:r>
      <w:r>
        <w:rPr>
          <w:rFonts w:ascii="Arial" w:hAnsi="Arial" w:cs="Arial"/>
        </w:rPr>
        <w:t xml:space="preserve"> ensemble identification </w:t>
      </w:r>
      <w:r w:rsidRPr="00044B3A">
        <w:rPr>
          <w:rFonts w:ascii="Arial" w:hAnsi="Arial" w:cs="Arial"/>
        </w:rPr>
        <w:t>(</w:t>
      </w:r>
      <w:r w:rsidRPr="009012A2">
        <w:rPr>
          <w:rFonts w:ascii="Arial" w:hAnsi="Arial" w:cs="Arial"/>
          <w:color w:val="0000FF"/>
        </w:rPr>
        <w:t>Figure</w:t>
      </w:r>
      <w:r>
        <w:rPr>
          <w:rFonts w:ascii="Arial" w:hAnsi="Arial" w:cs="Arial"/>
          <w:color w:val="0000FF"/>
        </w:rPr>
        <w:t xml:space="preserve"> </w:t>
      </w:r>
      <w:r w:rsidR="00920317">
        <w:rPr>
          <w:rFonts w:ascii="Arial" w:hAnsi="Arial" w:cs="Arial"/>
          <w:color w:val="0000FF"/>
        </w:rPr>
        <w:t>S</w:t>
      </w:r>
      <w:r w:rsidR="006B4046">
        <w:rPr>
          <w:rFonts w:ascii="Arial" w:hAnsi="Arial" w:cs="Arial"/>
          <w:color w:val="0000FF"/>
        </w:rPr>
        <w:t>3</w:t>
      </w:r>
      <w:r>
        <w:rPr>
          <w:rFonts w:ascii="Arial" w:hAnsi="Arial" w:cs="Arial"/>
          <w:color w:val="0000FF"/>
        </w:rPr>
        <w:t>)</w:t>
      </w:r>
      <w:r w:rsidR="00BE00D1">
        <w:rPr>
          <w:rFonts w:ascii="Arial" w:hAnsi="Arial" w:cs="Arial"/>
          <w:color w:val="0000FF"/>
        </w:rPr>
        <w:t>,</w:t>
      </w:r>
      <w:r w:rsidRPr="00044B3A">
        <w:rPr>
          <w:rFonts w:ascii="Arial" w:hAnsi="Arial" w:cs="Arial"/>
        </w:rPr>
        <w:t xml:space="preserve"> </w:t>
      </w:r>
      <w:r>
        <w:rPr>
          <w:rFonts w:ascii="Arial" w:hAnsi="Arial" w:cs="Arial"/>
        </w:rPr>
        <w:t>suggesting that few neurons can be representative of cortical ensembles.</w:t>
      </w:r>
      <w:r>
        <w:rPr>
          <w:rFonts w:ascii="Arial" w:hAnsi="Arial" w:cs="Arial"/>
          <w:color w:val="0000FF"/>
        </w:rPr>
        <w:t xml:space="preserve"> </w:t>
      </w:r>
      <w:r>
        <w:rPr>
          <w:rFonts w:ascii="Arial" w:hAnsi="Arial" w:cs="Arial"/>
        </w:rPr>
        <w:t>On the other hand</w:t>
      </w:r>
      <w:r w:rsidRPr="00044B3A">
        <w:rPr>
          <w:rFonts w:ascii="Arial" w:hAnsi="Arial" w:cs="Arial"/>
        </w:rPr>
        <w:t xml:space="preserve">, </w:t>
      </w:r>
      <w:r w:rsidR="00AC55A2">
        <w:rPr>
          <w:rFonts w:ascii="Arial" w:hAnsi="Arial" w:cs="Arial"/>
        </w:rPr>
        <w:t>optimal</w:t>
      </w:r>
      <w:r>
        <w:rPr>
          <w:rFonts w:ascii="Arial" w:hAnsi="Arial" w:cs="Arial"/>
        </w:rPr>
        <w:t xml:space="preserve"> neurons identified with CRFs are composed of a mixed population of </w:t>
      </w:r>
      <w:r w:rsidRPr="00044B3A">
        <w:rPr>
          <w:rFonts w:ascii="Arial" w:hAnsi="Arial" w:cs="Arial"/>
        </w:rPr>
        <w:t xml:space="preserve">cells </w:t>
      </w:r>
      <w:r w:rsidR="001945D0">
        <w:rPr>
          <w:rFonts w:ascii="Arial" w:hAnsi="Arial" w:cs="Arial"/>
        </w:rPr>
        <w:t xml:space="preserve">with </w:t>
      </w:r>
      <w:r w:rsidRPr="00044B3A">
        <w:rPr>
          <w:rFonts w:ascii="Arial" w:hAnsi="Arial" w:cs="Arial"/>
        </w:rPr>
        <w:t>high</w:t>
      </w:r>
      <w:r w:rsidR="001945D0">
        <w:rPr>
          <w:rFonts w:ascii="Arial" w:hAnsi="Arial" w:cs="Arial"/>
        </w:rPr>
        <w:t xml:space="preserve"> orientation selectivity index</w:t>
      </w:r>
      <w:r w:rsidRPr="00044B3A">
        <w:rPr>
          <w:rFonts w:ascii="Arial" w:hAnsi="Arial" w:cs="Arial"/>
        </w:rPr>
        <w:t xml:space="preserve"> </w:t>
      </w:r>
      <w:r w:rsidR="001945D0">
        <w:rPr>
          <w:rFonts w:ascii="Arial" w:hAnsi="Arial" w:cs="Arial"/>
        </w:rPr>
        <w:t>(</w:t>
      </w:r>
      <w:r w:rsidRPr="00044B3A">
        <w:rPr>
          <w:rFonts w:ascii="Arial" w:hAnsi="Arial" w:cs="Arial"/>
        </w:rPr>
        <w:t>OSI)</w:t>
      </w:r>
      <w:r>
        <w:rPr>
          <w:rFonts w:ascii="Arial" w:hAnsi="Arial" w:cs="Arial"/>
        </w:rPr>
        <w:t xml:space="preserve"> and cells with low orientation selectivity</w:t>
      </w:r>
      <w:r w:rsidRPr="00044B3A">
        <w:rPr>
          <w:rFonts w:ascii="Arial" w:hAnsi="Arial" w:cs="Arial"/>
        </w:rPr>
        <w:t xml:space="preserve"> </w:t>
      </w:r>
      <w:r w:rsidRPr="004F1436">
        <w:rPr>
          <w:rFonts w:ascii="Arial" w:hAnsi="Arial" w:cs="Arial"/>
        </w:rPr>
        <w:t>(</w:t>
      </w:r>
      <w:r w:rsidRPr="000D66F2">
        <w:rPr>
          <w:rFonts w:ascii="Arial" w:hAnsi="Arial" w:cs="Arial"/>
          <w:color w:val="0000FF"/>
        </w:rPr>
        <w:t xml:space="preserve">Figure </w:t>
      </w:r>
      <w:r w:rsidR="008918E2" w:rsidRPr="000D66F2">
        <w:rPr>
          <w:rFonts w:ascii="Arial" w:hAnsi="Arial" w:cs="Arial"/>
          <w:color w:val="0000FF"/>
        </w:rPr>
        <w:t>S</w:t>
      </w:r>
      <w:r w:rsidR="006B4046">
        <w:rPr>
          <w:rFonts w:ascii="Arial" w:hAnsi="Arial" w:cs="Arial"/>
          <w:color w:val="0000FF"/>
        </w:rPr>
        <w:t>3</w:t>
      </w:r>
      <w:r w:rsidRPr="004F1436">
        <w:rPr>
          <w:rFonts w:ascii="Arial" w:hAnsi="Arial" w:cs="Arial"/>
        </w:rPr>
        <w:t>) indicating that cortical ensembles are not pur</w:t>
      </w:r>
      <w:r>
        <w:rPr>
          <w:rFonts w:ascii="Arial" w:hAnsi="Arial" w:cs="Arial"/>
        </w:rPr>
        <w:t>ely orientation selective cells</w:t>
      </w:r>
      <w:r w:rsidRPr="00D30122">
        <w:rPr>
          <w:rFonts w:ascii="Arial" w:hAnsi="Arial" w:cs="Arial"/>
        </w:rPr>
        <w:t>.</w:t>
      </w:r>
      <w:r w:rsidRPr="004F1436">
        <w:rPr>
          <w:rFonts w:ascii="Arial" w:hAnsi="Arial" w:cs="Arial"/>
        </w:rPr>
        <w:t xml:space="preserve"> </w:t>
      </w:r>
      <w:r w:rsidR="00C764A7">
        <w:rPr>
          <w:rFonts w:ascii="Arial" w:hAnsi="Arial" w:cs="Arial"/>
          <w:lang w:eastAsia="zh-CN"/>
        </w:rPr>
        <w:t xml:space="preserve">Therefore, CRFs allow the identification of optimal cortical ensembles that </w:t>
      </w:r>
      <w:r w:rsidR="00C764A7" w:rsidRPr="00044B3A">
        <w:rPr>
          <w:rFonts w:ascii="Arial" w:hAnsi="Arial" w:cs="Arial"/>
          <w:lang w:eastAsia="zh-CN"/>
        </w:rPr>
        <w:t xml:space="preserve">can be considered as </w:t>
      </w:r>
      <w:r w:rsidR="00C764A7">
        <w:rPr>
          <w:rFonts w:ascii="Arial" w:hAnsi="Arial" w:cs="Arial"/>
          <w:lang w:eastAsia="zh-CN"/>
        </w:rPr>
        <w:t>the most significant elements</w:t>
      </w:r>
      <w:r w:rsidR="00C764A7" w:rsidRPr="00044B3A">
        <w:rPr>
          <w:rFonts w:ascii="Arial" w:hAnsi="Arial" w:cs="Arial"/>
          <w:lang w:eastAsia="zh-CN"/>
        </w:rPr>
        <w:t xml:space="preserve"> for </w:t>
      </w:r>
      <w:r w:rsidR="00C764A7">
        <w:rPr>
          <w:rFonts w:ascii="Arial" w:hAnsi="Arial" w:cs="Arial"/>
          <w:lang w:eastAsia="zh-CN"/>
        </w:rPr>
        <w:t xml:space="preserve">a </w:t>
      </w:r>
      <w:r w:rsidR="00C764A7" w:rsidRPr="00044B3A">
        <w:rPr>
          <w:rFonts w:ascii="Arial" w:hAnsi="Arial" w:cs="Arial"/>
          <w:lang w:eastAsia="zh-CN"/>
        </w:rPr>
        <w:t xml:space="preserve">specific </w:t>
      </w:r>
      <w:r w:rsidR="0096663D">
        <w:rPr>
          <w:rFonts w:ascii="Arial" w:hAnsi="Arial" w:cs="Arial"/>
          <w:lang w:eastAsia="zh-CN"/>
        </w:rPr>
        <w:t>experimental</w:t>
      </w:r>
      <w:r w:rsidR="00C764A7" w:rsidRPr="00044B3A">
        <w:rPr>
          <w:rFonts w:ascii="Arial" w:hAnsi="Arial" w:cs="Arial"/>
          <w:lang w:eastAsia="zh-CN"/>
        </w:rPr>
        <w:t xml:space="preserve"> condition.</w:t>
      </w:r>
    </w:p>
    <w:p w14:paraId="4D78AB50" w14:textId="63153B4C" w:rsidR="004D62B9" w:rsidRPr="004D62B9" w:rsidRDefault="00346F5D" w:rsidP="004D62B9">
      <w:pPr>
        <w:spacing w:line="480" w:lineRule="auto"/>
        <w:jc w:val="both"/>
        <w:rPr>
          <w:rFonts w:ascii="Arial" w:hAnsi="Arial" w:cs="Arial"/>
          <w:b/>
        </w:rPr>
      </w:pPr>
      <w:r>
        <w:rPr>
          <w:rFonts w:ascii="Arial" w:hAnsi="Arial" w:cs="Arial"/>
          <w:b/>
        </w:rPr>
        <w:t xml:space="preserve">CRFs </w:t>
      </w:r>
      <w:r w:rsidR="00F97617">
        <w:rPr>
          <w:rFonts w:ascii="Arial" w:hAnsi="Arial" w:cs="Arial"/>
          <w:b/>
        </w:rPr>
        <w:t xml:space="preserve">as a tool </w:t>
      </w:r>
      <w:r w:rsidR="005D5745">
        <w:rPr>
          <w:rFonts w:ascii="Arial" w:hAnsi="Arial" w:cs="Arial"/>
          <w:b/>
        </w:rPr>
        <w:t>for the targeted manipulation of cortical microcircuits</w:t>
      </w:r>
    </w:p>
    <w:p w14:paraId="61BA548A" w14:textId="10826169" w:rsidR="00B57DAE" w:rsidRDefault="00C32FCF" w:rsidP="004D62B9">
      <w:pPr>
        <w:spacing w:line="480" w:lineRule="auto"/>
        <w:jc w:val="both"/>
        <w:rPr>
          <w:rFonts w:ascii="Arial" w:hAnsi="Arial" w:cs="Arial"/>
        </w:rPr>
      </w:pPr>
      <w:r>
        <w:rPr>
          <w:rFonts w:ascii="Arial" w:hAnsi="Arial" w:cs="Arial"/>
        </w:rPr>
        <w:t xml:space="preserve">A challenging issue regarding </w:t>
      </w:r>
      <w:r w:rsidR="004D6C44">
        <w:rPr>
          <w:rFonts w:ascii="Arial" w:hAnsi="Arial" w:cs="Arial"/>
        </w:rPr>
        <w:t xml:space="preserve">the design of closed-loop </w:t>
      </w:r>
      <w:r w:rsidR="00D05F64">
        <w:rPr>
          <w:rFonts w:ascii="Arial" w:hAnsi="Arial" w:cs="Arial"/>
        </w:rPr>
        <w:t xml:space="preserve">optogenetic </w:t>
      </w:r>
      <w:r w:rsidR="004D6C44">
        <w:rPr>
          <w:rFonts w:ascii="Arial" w:hAnsi="Arial" w:cs="Arial"/>
        </w:rPr>
        <w:t>experiments to</w:t>
      </w:r>
      <w:r w:rsidR="009441CE">
        <w:rPr>
          <w:rFonts w:ascii="Arial" w:hAnsi="Arial" w:cs="Arial"/>
        </w:rPr>
        <w:t xml:space="preserve"> </w:t>
      </w:r>
      <w:r w:rsidR="004D6C44">
        <w:rPr>
          <w:rFonts w:ascii="Arial" w:hAnsi="Arial" w:cs="Arial"/>
        </w:rPr>
        <w:t xml:space="preserve">manipulate </w:t>
      </w:r>
      <w:r w:rsidR="00D05F64">
        <w:rPr>
          <w:rFonts w:ascii="Arial" w:hAnsi="Arial" w:cs="Arial"/>
        </w:rPr>
        <w:t>behavioral tasks in awake animals</w:t>
      </w:r>
      <w:r w:rsidR="004D6C44">
        <w:rPr>
          <w:rFonts w:ascii="Arial" w:hAnsi="Arial" w:cs="Arial"/>
        </w:rPr>
        <w:t xml:space="preserve"> </w:t>
      </w:r>
      <w:r>
        <w:rPr>
          <w:rFonts w:ascii="Arial" w:hAnsi="Arial" w:cs="Arial"/>
        </w:rPr>
        <w:t xml:space="preserve">is the identification of </w:t>
      </w:r>
      <w:r w:rsidR="009441CE">
        <w:rPr>
          <w:rFonts w:ascii="Arial" w:hAnsi="Arial" w:cs="Arial"/>
        </w:rPr>
        <w:t>neurons that</w:t>
      </w:r>
      <w:r>
        <w:rPr>
          <w:rFonts w:ascii="Arial" w:hAnsi="Arial" w:cs="Arial"/>
        </w:rPr>
        <w:t xml:space="preserve"> could be used to recall </w:t>
      </w:r>
      <w:r w:rsidR="004E2BF3">
        <w:rPr>
          <w:rFonts w:ascii="Arial" w:hAnsi="Arial" w:cs="Arial"/>
        </w:rPr>
        <w:t>cortical ensembles imprinted in neuronal microcircuits</w:t>
      </w:r>
      <w:r>
        <w:rPr>
          <w:rFonts w:ascii="Arial" w:hAnsi="Arial" w:cs="Arial"/>
        </w:rPr>
        <w:t xml:space="preserve">. </w:t>
      </w:r>
      <w:r w:rsidR="00F4050C">
        <w:rPr>
          <w:rFonts w:ascii="Arial" w:hAnsi="Arial" w:cs="Arial"/>
        </w:rPr>
        <w:t xml:space="preserve">It has been recently shown that the </w:t>
      </w:r>
      <w:r w:rsidR="0075368F">
        <w:rPr>
          <w:rFonts w:ascii="Arial" w:hAnsi="Arial" w:cs="Arial"/>
        </w:rPr>
        <w:t>repetitive activation of</w:t>
      </w:r>
      <w:r w:rsidR="00F4050C">
        <w:rPr>
          <w:rFonts w:ascii="Arial" w:hAnsi="Arial" w:cs="Arial"/>
        </w:rPr>
        <w:t xml:space="preserve"> an identified neuronal population</w:t>
      </w:r>
      <w:r w:rsidR="0075368F">
        <w:rPr>
          <w:rFonts w:ascii="Arial" w:hAnsi="Arial" w:cs="Arial"/>
        </w:rPr>
        <w:t xml:space="preserve"> with two-photon optogenetics</w:t>
      </w:r>
      <w:r w:rsidR="00F4050C">
        <w:rPr>
          <w:rFonts w:ascii="Arial" w:hAnsi="Arial" w:cs="Arial"/>
        </w:rPr>
        <w:t xml:space="preserve"> imprints an artificial cortical ensemble that can be recalled later on by specific members of the ensemble </w:t>
      </w:r>
      <w:r w:rsidR="00F4050C">
        <w:rPr>
          <w:rFonts w:ascii="Arial" w:hAnsi="Arial" w:cs="Arial"/>
        </w:rPr>
        <w:fldChar w:fldCharType="begin"/>
      </w:r>
      <w:r w:rsidR="00163D9D">
        <w:rPr>
          <w:rFonts w:ascii="Arial" w:hAnsi="Arial" w:cs="Arial"/>
        </w:rPr>
        <w:instrText xml:space="preserve"> ADDIN EN.CITE &lt;EndNote&gt;&lt;Cite&gt;&lt;Author&gt;Carrillo-Reid&lt;/Author&gt;&lt;Year&gt;2016&lt;/Year&gt;&lt;RecNum&gt;73&lt;/RecNum&gt;&lt;DisplayText&gt;(Carrillo-Reid et al., 2016)&lt;/DisplayText&gt;&lt;record&gt;&lt;rec-number&gt;73&lt;/rec-number&gt;&lt;foreign-keys&gt;&lt;key app="EN" db-id="rdwvpe9dd2tpt4eef5uvw5rarp9tzs255zzr"&gt;73&lt;/key&gt;&lt;/foreign-keys&gt;&lt;ref-type name="Journal Article"&gt;17&lt;/ref-type&gt;&lt;contributors&gt;&lt;authors&gt;&lt;author&gt;Carrillo-Reid, L.&lt;/author&gt;&lt;author&gt;Yang, W.&lt;/author&gt;&lt;author&gt;Bando, Y.&lt;/author&gt;&lt;author&gt;Peterka, D. S.&lt;/author&gt;&lt;author&gt;Yuste, R.&lt;/author&gt;&lt;/authors&gt;&lt;/contributors&gt;&lt;auth-address&gt;NeuroTechnology Center, Department of Biological Sciences, Columbia University, New York, NY 10027, USA. lc2998@columbia.edu.&amp;#xD;NeuroTechnology Center, Department of Biological Sciences, Columbia University, New York, NY 10027, USA.&lt;/auth-address&gt;&lt;titles&gt;&lt;title&gt;Imprinting and recalling cortical ensembles&lt;/title&gt;&lt;secondary-title&gt;Science&lt;/secondary-title&gt;&lt;alt-title&gt;Science (New York, N.Y.)&lt;/alt-title&gt;&lt;/titles&gt;&lt;periodical&gt;&lt;full-title&gt;Science&lt;/full-title&gt;&lt;/periodical&gt;&lt;alt-periodical&gt;&lt;full-title&gt;Science (New York, N.Y.)&lt;/full-title&gt;&lt;/alt-periodical&gt;&lt;pages&gt;691-4&lt;/pages&gt;&lt;volume&gt;353&lt;/volume&gt;&lt;number&gt;6300&lt;/number&gt;&lt;edition&gt;2016/08/16&lt;/edition&gt;&lt;keywords&gt;&lt;keyword&gt;Action Potentials&lt;/keyword&gt;&lt;keyword&gt;Animals&lt;/keyword&gt;&lt;keyword&gt;*Imprinting (Psychology)&lt;/keyword&gt;&lt;keyword&gt;Male&lt;/keyword&gt;&lt;keyword&gt;*Mental Recall&lt;/keyword&gt;&lt;keyword&gt;Mice&lt;/keyword&gt;&lt;keyword&gt;Mice, Inbred C57BL&lt;/keyword&gt;&lt;keyword&gt;Neuronal Plasticity&lt;/keyword&gt;&lt;keyword&gt;Neurons/physiology&lt;/keyword&gt;&lt;keyword&gt;Optogenetics&lt;/keyword&gt;&lt;keyword&gt;Photic Stimulation&lt;/keyword&gt;&lt;keyword&gt;Synapses&lt;/keyword&gt;&lt;keyword&gt;Visual Cortex/cytology/*physiology&lt;/keyword&gt;&lt;/keywords&gt;&lt;dates&gt;&lt;year&gt;2016&lt;/year&gt;&lt;pub-dates&gt;&lt;date&gt;Aug 12&lt;/date&gt;&lt;/pub-dates&gt;&lt;/dates&gt;&lt;isbn&gt;0036-8075&lt;/isbn&gt;&lt;accession-num&gt;27516599&lt;/accession-num&gt;&lt;urls&gt;&lt;/urls&gt;&lt;electronic-resource-num&gt;10.1126/science.aaf7560&lt;/electronic-resource-num&gt;&lt;remote-database-provider&gt;Nlm&lt;/remote-database-provider&gt;&lt;language&gt;eng&lt;/language&gt;&lt;/record&gt;&lt;/Cite&gt;&lt;/EndNote&gt;</w:instrText>
      </w:r>
      <w:r w:rsidR="00F4050C">
        <w:rPr>
          <w:rFonts w:ascii="Arial" w:hAnsi="Arial" w:cs="Arial"/>
        </w:rPr>
        <w:fldChar w:fldCharType="separate"/>
      </w:r>
      <w:r w:rsidR="00F4050C">
        <w:rPr>
          <w:rFonts w:ascii="Arial" w:hAnsi="Arial" w:cs="Arial"/>
          <w:noProof/>
        </w:rPr>
        <w:t>(</w:t>
      </w:r>
      <w:hyperlink w:anchor="_ENREF_10" w:tooltip="Carrillo-Reid, 2016 #73" w:history="1">
        <w:r w:rsidR="00816849">
          <w:rPr>
            <w:rFonts w:ascii="Arial" w:hAnsi="Arial" w:cs="Arial"/>
            <w:noProof/>
          </w:rPr>
          <w:t>Carrillo-Reid et al., 2016</w:t>
        </w:r>
      </w:hyperlink>
      <w:r w:rsidR="00F4050C">
        <w:rPr>
          <w:rFonts w:ascii="Arial" w:hAnsi="Arial" w:cs="Arial"/>
          <w:noProof/>
        </w:rPr>
        <w:t>)</w:t>
      </w:r>
      <w:r w:rsidR="00F4050C">
        <w:rPr>
          <w:rFonts w:ascii="Arial" w:hAnsi="Arial" w:cs="Arial"/>
        </w:rPr>
        <w:fldChar w:fldCharType="end"/>
      </w:r>
      <w:r w:rsidR="00F4050C">
        <w:rPr>
          <w:rFonts w:ascii="Arial" w:hAnsi="Arial" w:cs="Arial"/>
        </w:rPr>
        <w:t xml:space="preserve">. </w:t>
      </w:r>
    </w:p>
    <w:p w14:paraId="2950F59B" w14:textId="15D24D1A" w:rsidR="004D62B9" w:rsidRDefault="003B3AA0" w:rsidP="00A83994">
      <w:pPr>
        <w:spacing w:line="480" w:lineRule="auto"/>
        <w:ind w:firstLine="720"/>
        <w:jc w:val="both"/>
        <w:rPr>
          <w:rFonts w:ascii="Arial" w:hAnsi="Arial" w:cs="Arial"/>
        </w:rPr>
      </w:pPr>
      <w:r>
        <w:rPr>
          <w:rFonts w:ascii="Arial" w:hAnsi="Arial" w:cs="Arial"/>
        </w:rPr>
        <w:t xml:space="preserve">To investigate if </w:t>
      </w:r>
      <w:r w:rsidR="007D4059">
        <w:rPr>
          <w:rFonts w:ascii="Arial" w:hAnsi="Arial" w:cs="Arial"/>
        </w:rPr>
        <w:t>CRFs are able to i</w:t>
      </w:r>
      <w:r w:rsidR="00967AA4">
        <w:rPr>
          <w:rFonts w:ascii="Arial" w:hAnsi="Arial" w:cs="Arial"/>
        </w:rPr>
        <w:t>dentify</w:t>
      </w:r>
      <w:r w:rsidR="007D4059">
        <w:rPr>
          <w:rFonts w:ascii="Arial" w:hAnsi="Arial" w:cs="Arial"/>
        </w:rPr>
        <w:t xml:space="preserve"> </w:t>
      </w:r>
      <w:r w:rsidR="00A00F3F">
        <w:rPr>
          <w:rFonts w:ascii="Arial" w:hAnsi="Arial" w:cs="Arial"/>
        </w:rPr>
        <w:t xml:space="preserve">neurons </w:t>
      </w:r>
      <w:r w:rsidR="00967AA4">
        <w:rPr>
          <w:rFonts w:ascii="Arial" w:hAnsi="Arial" w:cs="Arial"/>
        </w:rPr>
        <w:t xml:space="preserve">with pattern completion </w:t>
      </w:r>
      <w:r w:rsidR="00A33D84">
        <w:rPr>
          <w:rFonts w:ascii="Arial" w:hAnsi="Arial" w:cs="Arial"/>
        </w:rPr>
        <w:t>capab</w:t>
      </w:r>
      <w:r w:rsidR="00967AA4">
        <w:rPr>
          <w:rFonts w:ascii="Arial" w:hAnsi="Arial" w:cs="Arial"/>
        </w:rPr>
        <w:t>ility</w:t>
      </w:r>
      <w:r w:rsidR="00BE00D1">
        <w:rPr>
          <w:rFonts w:ascii="Arial" w:hAnsi="Arial" w:cs="Arial"/>
        </w:rPr>
        <w:t xml:space="preserve">, we computed the node strength as the summation of edge potentials in all connecting edges for each node from the CRF models, and </w:t>
      </w:r>
      <w:r w:rsidR="00C05B1C">
        <w:rPr>
          <w:rFonts w:ascii="Arial" w:hAnsi="Arial" w:cs="Arial"/>
        </w:rPr>
        <w:t>defined as</w:t>
      </w:r>
      <w:r w:rsidR="00BE00D1">
        <w:rPr>
          <w:rFonts w:ascii="Arial" w:hAnsi="Arial" w:cs="Arial"/>
        </w:rPr>
        <w:t xml:space="preserve"> high-ranked neurons </w:t>
      </w:r>
      <w:r w:rsidR="00C05B1C">
        <w:rPr>
          <w:rFonts w:ascii="Arial" w:hAnsi="Arial" w:cs="Arial"/>
        </w:rPr>
        <w:t>the ones with</w:t>
      </w:r>
      <w:r w:rsidR="00BE00D1">
        <w:rPr>
          <w:rFonts w:ascii="Arial" w:hAnsi="Arial" w:cs="Arial"/>
        </w:rPr>
        <w:t xml:space="preserve"> strong node strength</w:t>
      </w:r>
      <w:r w:rsidR="00C05B1C">
        <w:rPr>
          <w:rFonts w:ascii="Arial" w:hAnsi="Arial" w:cs="Arial"/>
        </w:rPr>
        <w:t xml:space="preserve"> (</w:t>
      </w:r>
      <w:r w:rsidR="00C05B1C">
        <w:rPr>
          <w:rFonts w:ascii="Arial" w:hAnsi="Arial" w:cs="Arial"/>
          <w:color w:val="0000FF"/>
        </w:rPr>
        <w:t>Figure 4</w:t>
      </w:r>
      <w:r w:rsidR="00C05B1C" w:rsidRPr="007A49ED">
        <w:rPr>
          <w:rFonts w:ascii="Arial" w:hAnsi="Arial" w:cs="Arial"/>
          <w:color w:val="0000FF"/>
        </w:rPr>
        <w:t>A</w:t>
      </w:r>
      <w:r w:rsidR="00A33D84">
        <w:rPr>
          <w:rFonts w:ascii="Arial" w:hAnsi="Arial" w:cs="Arial"/>
        </w:rPr>
        <w:t>.</w:t>
      </w:r>
      <w:r w:rsidR="002910DC">
        <w:rPr>
          <w:rFonts w:ascii="Arial" w:hAnsi="Arial" w:cs="Arial"/>
        </w:rPr>
        <w:t xml:space="preserve"> </w:t>
      </w:r>
      <w:r w:rsidR="007A49ED">
        <w:rPr>
          <w:rFonts w:ascii="Arial" w:hAnsi="Arial" w:cs="Arial"/>
        </w:rPr>
        <w:t xml:space="preserve">Single cell </w:t>
      </w:r>
      <w:r w:rsidR="00C05B1C">
        <w:rPr>
          <w:rFonts w:ascii="Arial" w:hAnsi="Arial" w:cs="Arial"/>
        </w:rPr>
        <w:t xml:space="preserve">two-photon </w:t>
      </w:r>
      <w:r w:rsidR="007A49ED">
        <w:rPr>
          <w:rFonts w:ascii="Arial" w:hAnsi="Arial" w:cs="Arial"/>
        </w:rPr>
        <w:t xml:space="preserve">optogenetic stimulation of </w:t>
      </w:r>
      <w:r w:rsidR="00201C99">
        <w:rPr>
          <w:rFonts w:ascii="Arial" w:hAnsi="Arial" w:cs="Arial"/>
        </w:rPr>
        <w:t>high-rank</w:t>
      </w:r>
      <w:r w:rsidR="002E56FD">
        <w:rPr>
          <w:rFonts w:ascii="Arial" w:hAnsi="Arial" w:cs="Arial"/>
        </w:rPr>
        <w:t>ed</w:t>
      </w:r>
      <w:r w:rsidR="00201C99">
        <w:rPr>
          <w:rFonts w:ascii="Arial" w:hAnsi="Arial" w:cs="Arial"/>
        </w:rPr>
        <w:t xml:space="preserve"> </w:t>
      </w:r>
      <w:r w:rsidR="007A49ED">
        <w:rPr>
          <w:rFonts w:ascii="Arial" w:hAnsi="Arial" w:cs="Arial"/>
        </w:rPr>
        <w:t>neurons</w:t>
      </w:r>
      <w:r w:rsidR="00662653">
        <w:rPr>
          <w:rFonts w:ascii="Arial" w:hAnsi="Arial" w:cs="Arial"/>
        </w:rPr>
        <w:t xml:space="preserve"> </w:t>
      </w:r>
      <w:r w:rsidR="007A49ED">
        <w:rPr>
          <w:rFonts w:ascii="Arial" w:hAnsi="Arial" w:cs="Arial"/>
        </w:rPr>
        <w:t>(</w:t>
      </w:r>
      <w:r w:rsidR="007A49ED">
        <w:rPr>
          <w:rFonts w:ascii="Arial" w:hAnsi="Arial" w:cs="Arial"/>
          <w:color w:val="0000FF"/>
        </w:rPr>
        <w:t>Figures 4B and 4C</w:t>
      </w:r>
      <w:r w:rsidR="007A49ED">
        <w:rPr>
          <w:rFonts w:ascii="Arial" w:hAnsi="Arial" w:cs="Arial"/>
        </w:rPr>
        <w:t xml:space="preserve">) </w:t>
      </w:r>
      <w:r w:rsidR="00F539F6">
        <w:rPr>
          <w:rFonts w:ascii="Arial" w:hAnsi="Arial" w:cs="Arial"/>
        </w:rPr>
        <w:t>was</w:t>
      </w:r>
      <w:r w:rsidR="00662653">
        <w:rPr>
          <w:rFonts w:ascii="Arial" w:hAnsi="Arial" w:cs="Arial"/>
        </w:rPr>
        <w:t xml:space="preserve"> able to </w:t>
      </w:r>
      <w:r w:rsidR="007A49ED">
        <w:rPr>
          <w:rFonts w:ascii="Arial" w:hAnsi="Arial" w:cs="Arial"/>
        </w:rPr>
        <w:t>evoke</w:t>
      </w:r>
      <w:r w:rsidR="00F539F6">
        <w:rPr>
          <w:rFonts w:ascii="Arial" w:hAnsi="Arial" w:cs="Arial"/>
        </w:rPr>
        <w:t xml:space="preserve"> pattern completion of </w:t>
      </w:r>
      <w:r w:rsidR="00662653">
        <w:rPr>
          <w:rFonts w:ascii="Arial" w:hAnsi="Arial" w:cs="Arial"/>
        </w:rPr>
        <w:t>imprinted ensembles</w:t>
      </w:r>
      <w:r w:rsidR="001E3882">
        <w:rPr>
          <w:rFonts w:ascii="Arial" w:hAnsi="Arial" w:cs="Arial"/>
        </w:rPr>
        <w:t xml:space="preserve"> (</w:t>
      </w:r>
      <w:r w:rsidR="001E3882" w:rsidRPr="007A49ED">
        <w:rPr>
          <w:rFonts w:ascii="Arial" w:hAnsi="Arial" w:cs="Arial"/>
          <w:color w:val="0000FF"/>
        </w:rPr>
        <w:t xml:space="preserve">Figure </w:t>
      </w:r>
      <w:r w:rsidR="007A49ED">
        <w:rPr>
          <w:rFonts w:ascii="Arial" w:hAnsi="Arial" w:cs="Arial"/>
          <w:color w:val="0000FF"/>
        </w:rPr>
        <w:t>4D</w:t>
      </w:r>
      <w:r w:rsidR="001E3882">
        <w:rPr>
          <w:rFonts w:ascii="Arial" w:hAnsi="Arial" w:cs="Arial"/>
        </w:rPr>
        <w:t>)</w:t>
      </w:r>
      <w:r w:rsidR="00F539F6">
        <w:rPr>
          <w:rFonts w:ascii="Arial" w:hAnsi="Arial" w:cs="Arial"/>
        </w:rPr>
        <w:t xml:space="preserve"> whereas </w:t>
      </w:r>
      <w:r w:rsidR="002E56FD">
        <w:rPr>
          <w:rFonts w:ascii="Arial" w:hAnsi="Arial" w:cs="Arial"/>
        </w:rPr>
        <w:t xml:space="preserve">low-ranked </w:t>
      </w:r>
      <w:r w:rsidR="00F539F6">
        <w:rPr>
          <w:rFonts w:ascii="Arial" w:hAnsi="Arial" w:cs="Arial"/>
        </w:rPr>
        <w:t>neurons were unable to recall imprinted ensembles (</w:t>
      </w:r>
      <w:r w:rsidR="00F539F6" w:rsidRPr="007A49ED">
        <w:rPr>
          <w:rFonts w:ascii="Arial" w:hAnsi="Arial" w:cs="Arial"/>
          <w:color w:val="0000FF"/>
        </w:rPr>
        <w:t xml:space="preserve">Figure </w:t>
      </w:r>
      <w:r w:rsidR="007A49ED">
        <w:rPr>
          <w:rFonts w:ascii="Arial" w:hAnsi="Arial" w:cs="Arial"/>
          <w:color w:val="0000FF"/>
        </w:rPr>
        <w:t>4E</w:t>
      </w:r>
      <w:r w:rsidR="00F539F6">
        <w:rPr>
          <w:rFonts w:ascii="Arial" w:hAnsi="Arial" w:cs="Arial"/>
        </w:rPr>
        <w:t>)</w:t>
      </w:r>
      <w:r w:rsidR="004A7712">
        <w:rPr>
          <w:rFonts w:ascii="Arial" w:hAnsi="Arial" w:cs="Arial"/>
        </w:rPr>
        <w:t>,</w:t>
      </w:r>
      <w:r w:rsidR="00662653">
        <w:rPr>
          <w:rFonts w:ascii="Arial" w:hAnsi="Arial" w:cs="Arial"/>
        </w:rPr>
        <w:t xml:space="preserve"> </w:t>
      </w:r>
      <w:r w:rsidR="00662653">
        <w:rPr>
          <w:rFonts w:ascii="Arial" w:hAnsi="Arial" w:cs="Arial"/>
        </w:rPr>
        <w:lastRenderedPageBreak/>
        <w:t xml:space="preserve">demonstrating that </w:t>
      </w:r>
      <w:r w:rsidR="00DA5C7B">
        <w:rPr>
          <w:rFonts w:ascii="Arial" w:hAnsi="Arial" w:cs="Arial"/>
        </w:rPr>
        <w:t>CRFs</w:t>
      </w:r>
      <w:r w:rsidR="00662653">
        <w:rPr>
          <w:rFonts w:ascii="Arial" w:hAnsi="Arial" w:cs="Arial"/>
        </w:rPr>
        <w:t xml:space="preserve"> could be used to target </w:t>
      </w:r>
      <w:r w:rsidR="00151B41">
        <w:rPr>
          <w:rFonts w:ascii="Arial" w:hAnsi="Arial" w:cs="Arial"/>
        </w:rPr>
        <w:t>single neurons</w:t>
      </w:r>
      <w:r w:rsidR="00662653">
        <w:rPr>
          <w:rFonts w:ascii="Arial" w:hAnsi="Arial" w:cs="Arial"/>
        </w:rPr>
        <w:t xml:space="preserve"> that </w:t>
      </w:r>
      <w:r w:rsidR="00061EDD">
        <w:rPr>
          <w:rFonts w:ascii="Arial" w:hAnsi="Arial" w:cs="Arial"/>
        </w:rPr>
        <w:t>play a key role in the computational properties of cortical microcircuits</w:t>
      </w:r>
      <w:r w:rsidR="00662653">
        <w:rPr>
          <w:rFonts w:ascii="Arial" w:hAnsi="Arial" w:cs="Arial"/>
        </w:rPr>
        <w:t>.</w:t>
      </w:r>
    </w:p>
    <w:p w14:paraId="7DA58241" w14:textId="115D3273" w:rsidR="00F4050C" w:rsidRDefault="003B28D9" w:rsidP="004D62B9">
      <w:pPr>
        <w:spacing w:line="480" w:lineRule="auto"/>
        <w:jc w:val="both"/>
        <w:rPr>
          <w:rFonts w:ascii="Arial" w:hAnsi="Arial" w:cs="Arial"/>
        </w:rPr>
      </w:pPr>
      <w:r w:rsidRPr="00A83994">
        <w:rPr>
          <w:rFonts w:ascii="Arial" w:hAnsi="Arial" w:cs="Arial"/>
          <w:b/>
        </w:rPr>
        <w:t xml:space="preserve">CRFs capture changes in </w:t>
      </w:r>
      <w:r w:rsidR="00024149">
        <w:rPr>
          <w:rFonts w:ascii="Arial" w:hAnsi="Arial" w:cs="Arial"/>
          <w:b/>
        </w:rPr>
        <w:t>cortical</w:t>
      </w:r>
      <w:r w:rsidRPr="00A83994">
        <w:rPr>
          <w:rFonts w:ascii="Arial" w:hAnsi="Arial" w:cs="Arial"/>
          <w:b/>
        </w:rPr>
        <w:t xml:space="preserve"> dynamics induced by circuit reconfiguration</w:t>
      </w:r>
      <w:r w:rsidR="00F4050C" w:rsidRPr="00F4050C">
        <w:rPr>
          <w:rFonts w:ascii="Arial" w:hAnsi="Arial" w:cs="Arial"/>
        </w:rPr>
        <w:t xml:space="preserve"> </w:t>
      </w:r>
    </w:p>
    <w:p w14:paraId="52D7C107" w14:textId="6F0DE1E5" w:rsidR="005C3E30" w:rsidRDefault="005C3E30" w:rsidP="004D62B9">
      <w:pPr>
        <w:spacing w:line="480" w:lineRule="auto"/>
        <w:jc w:val="both"/>
        <w:rPr>
          <w:rFonts w:ascii="Arial" w:hAnsi="Arial" w:cs="Arial"/>
        </w:rPr>
      </w:pPr>
      <w:r>
        <w:rPr>
          <w:rFonts w:ascii="Arial" w:hAnsi="Arial" w:cs="Arial"/>
        </w:rPr>
        <w:t xml:space="preserve">To investigate if our approach can </w:t>
      </w:r>
      <w:r w:rsidR="00D76DEB">
        <w:rPr>
          <w:rFonts w:ascii="Arial" w:hAnsi="Arial" w:cs="Arial"/>
        </w:rPr>
        <w:t>describe</w:t>
      </w:r>
      <w:r>
        <w:rPr>
          <w:rFonts w:ascii="Arial" w:hAnsi="Arial" w:cs="Arial"/>
        </w:rPr>
        <w:t xml:space="preserve"> changes in functional connectivity of cortical microcircuits </w:t>
      </w:r>
      <w:r w:rsidR="000E7BDF">
        <w:rPr>
          <w:rFonts w:ascii="Arial" w:hAnsi="Arial" w:cs="Arial"/>
        </w:rPr>
        <w:t>evoked by network perturbations</w:t>
      </w:r>
      <w:r w:rsidR="00A83994">
        <w:rPr>
          <w:rFonts w:ascii="Arial" w:hAnsi="Arial" w:cs="Arial"/>
        </w:rPr>
        <w:t>,</w:t>
      </w:r>
      <w:r w:rsidR="00D76DEB">
        <w:rPr>
          <w:rFonts w:ascii="Arial" w:hAnsi="Arial" w:cs="Arial"/>
        </w:rPr>
        <w:t xml:space="preserve"> </w:t>
      </w:r>
      <w:r>
        <w:rPr>
          <w:rFonts w:ascii="Arial" w:hAnsi="Arial" w:cs="Arial"/>
        </w:rPr>
        <w:t>we compared the models generated by CRFs before and after two-photon population manipulation</w:t>
      </w:r>
      <w:r w:rsidR="00D76DEB" w:rsidRPr="00D76DEB">
        <w:rPr>
          <w:rFonts w:ascii="Arial" w:hAnsi="Arial" w:cs="Arial"/>
        </w:rPr>
        <w:t xml:space="preserve"> </w:t>
      </w:r>
      <w:r w:rsidR="00D76DEB">
        <w:rPr>
          <w:rFonts w:ascii="Arial" w:hAnsi="Arial" w:cs="Arial"/>
        </w:rPr>
        <w:t>of a given set of neurons</w:t>
      </w:r>
      <w:r w:rsidR="00DB314D">
        <w:rPr>
          <w:rFonts w:ascii="Arial" w:hAnsi="Arial" w:cs="Arial"/>
        </w:rPr>
        <w:t xml:space="preserve"> for several times</w:t>
      </w:r>
      <w:r w:rsidR="00EE3B90">
        <w:rPr>
          <w:rFonts w:ascii="Arial" w:hAnsi="Arial" w:cs="Arial"/>
        </w:rPr>
        <w:t>,</w:t>
      </w:r>
      <w:r w:rsidR="00DB314D">
        <w:rPr>
          <w:rFonts w:ascii="Arial" w:hAnsi="Arial" w:cs="Arial"/>
        </w:rPr>
        <w:t xml:space="preserve"> </w:t>
      </w:r>
      <w:r w:rsidR="00EE3B90">
        <w:rPr>
          <w:rFonts w:ascii="Arial" w:hAnsi="Arial" w:cs="Arial"/>
        </w:rPr>
        <w:t xml:space="preserve">a maneuver that build new networks </w:t>
      </w:r>
      <w:r w:rsidR="00D62FD3">
        <w:rPr>
          <w:rFonts w:ascii="Arial" w:hAnsi="Arial" w:cs="Arial"/>
        </w:rPr>
        <w:t xml:space="preserve">in the brain </w:t>
      </w:r>
      <w:r w:rsidR="00D62FD3">
        <w:rPr>
          <w:rFonts w:ascii="Arial" w:hAnsi="Arial" w:cs="Arial"/>
        </w:rPr>
        <w:fldChar w:fldCharType="begin"/>
      </w:r>
      <w:r w:rsidR="00163D9D">
        <w:rPr>
          <w:rFonts w:ascii="Arial" w:hAnsi="Arial" w:cs="Arial"/>
        </w:rPr>
        <w:instrText xml:space="preserve"> ADDIN EN.CITE &lt;EndNote&gt;&lt;Cite&gt;&lt;Author&gt;Carrillo-Reid&lt;/Author&gt;&lt;Year&gt;2016&lt;/Year&gt;&lt;RecNum&gt;73&lt;/RecNum&gt;&lt;DisplayText&gt;(Carrillo-Reid et al., 2016)&lt;/DisplayText&gt;&lt;record&gt;&lt;rec-number&gt;73&lt;/rec-number&gt;&lt;foreign-keys&gt;&lt;key app="EN" db-id="rdwvpe9dd2tpt4eef5uvw5rarp9tzs255zzr"&gt;73&lt;/key&gt;&lt;/foreign-keys&gt;&lt;ref-type name="Journal Article"&gt;17&lt;/ref-type&gt;&lt;contributors&gt;&lt;authors&gt;&lt;author&gt;Carrillo-Reid, L.&lt;/author&gt;&lt;author&gt;Yang, W.&lt;/author&gt;&lt;author&gt;Bando, Y.&lt;/author&gt;&lt;author&gt;Peterka, D. S.&lt;/author&gt;&lt;author&gt;Yuste, R.&lt;/author&gt;&lt;/authors&gt;&lt;/contributors&gt;&lt;auth-address&gt;NeuroTechnology Center, Department of Biological Sciences, Columbia University, New York, NY 10027, USA. lc2998@columbia.edu.&amp;#xD;NeuroTechnology Center, Department of Biological Sciences, Columbia University, New York, NY 10027, USA.&lt;/auth-address&gt;&lt;titles&gt;&lt;title&gt;Imprinting and recalling cortical ensembles&lt;/title&gt;&lt;secondary-title&gt;Science&lt;/secondary-title&gt;&lt;alt-title&gt;Science (New York, N.Y.)&lt;/alt-title&gt;&lt;/titles&gt;&lt;periodical&gt;&lt;full-title&gt;Science&lt;/full-title&gt;&lt;/periodical&gt;&lt;alt-periodical&gt;&lt;full-title&gt;Science (New York, N.Y.)&lt;/full-title&gt;&lt;/alt-periodical&gt;&lt;pages&gt;691-4&lt;/pages&gt;&lt;volume&gt;353&lt;/volume&gt;&lt;number&gt;6300&lt;/number&gt;&lt;edition&gt;2016/08/16&lt;/edition&gt;&lt;keywords&gt;&lt;keyword&gt;Action Potentials&lt;/keyword&gt;&lt;keyword&gt;Animals&lt;/keyword&gt;&lt;keyword&gt;*Imprinting (Psychology)&lt;/keyword&gt;&lt;keyword&gt;Male&lt;/keyword&gt;&lt;keyword&gt;*Mental Recall&lt;/keyword&gt;&lt;keyword&gt;Mice&lt;/keyword&gt;&lt;keyword&gt;Mice, Inbred C57BL&lt;/keyword&gt;&lt;keyword&gt;Neuronal Plasticity&lt;/keyword&gt;&lt;keyword&gt;Neurons/physiology&lt;/keyword&gt;&lt;keyword&gt;Optogenetics&lt;/keyword&gt;&lt;keyword&gt;Photic Stimulation&lt;/keyword&gt;&lt;keyword&gt;Synapses&lt;/keyword&gt;&lt;keyword&gt;Visual Cortex/cytology/*physiology&lt;/keyword&gt;&lt;/keywords&gt;&lt;dates&gt;&lt;year&gt;2016&lt;/year&gt;&lt;pub-dates&gt;&lt;date&gt;Aug 12&lt;/date&gt;&lt;/pub-dates&gt;&lt;/dates&gt;&lt;isbn&gt;0036-8075&lt;/isbn&gt;&lt;accession-num&gt;27516599&lt;/accession-num&gt;&lt;urls&gt;&lt;/urls&gt;&lt;electronic-resource-num&gt;10.1126/science.aaf7560&lt;/electronic-resource-num&gt;&lt;remote-database-provider&gt;Nlm&lt;/remote-database-provider&gt;&lt;language&gt;eng&lt;/language&gt;&lt;/record&gt;&lt;/Cite&gt;&lt;/EndNote&gt;</w:instrText>
      </w:r>
      <w:r w:rsidR="00D62FD3">
        <w:rPr>
          <w:rFonts w:ascii="Arial" w:hAnsi="Arial" w:cs="Arial"/>
        </w:rPr>
        <w:fldChar w:fldCharType="separate"/>
      </w:r>
      <w:r w:rsidR="00D62FD3">
        <w:rPr>
          <w:rFonts w:ascii="Arial" w:hAnsi="Arial" w:cs="Arial"/>
          <w:noProof/>
        </w:rPr>
        <w:t>(</w:t>
      </w:r>
      <w:hyperlink w:anchor="_ENREF_10" w:tooltip="Carrillo-Reid, 2016 #73" w:history="1">
        <w:r w:rsidR="00816849">
          <w:rPr>
            <w:rFonts w:ascii="Arial" w:hAnsi="Arial" w:cs="Arial"/>
            <w:noProof/>
          </w:rPr>
          <w:t>Carrillo-Reid et al., 2016</w:t>
        </w:r>
      </w:hyperlink>
      <w:r w:rsidR="00D62FD3">
        <w:rPr>
          <w:rFonts w:ascii="Arial" w:hAnsi="Arial" w:cs="Arial"/>
          <w:noProof/>
        </w:rPr>
        <w:t>)</w:t>
      </w:r>
      <w:r w:rsidR="00D62FD3">
        <w:rPr>
          <w:rFonts w:ascii="Arial" w:hAnsi="Arial" w:cs="Arial"/>
        </w:rPr>
        <w:fldChar w:fldCharType="end"/>
      </w:r>
      <w:r w:rsidRPr="00044B3A">
        <w:rPr>
          <w:rFonts w:ascii="Arial" w:hAnsi="Arial" w:cs="Arial"/>
        </w:rPr>
        <w:t>.</w:t>
      </w:r>
      <w:r>
        <w:rPr>
          <w:rFonts w:ascii="Arial" w:hAnsi="Arial" w:cs="Arial"/>
        </w:rPr>
        <w:t xml:space="preserve"> </w:t>
      </w:r>
      <w:proofErr w:type="gramStart"/>
      <w:r w:rsidR="00D62FD3">
        <w:rPr>
          <w:rFonts w:ascii="Arial" w:hAnsi="Arial" w:cs="Arial"/>
        </w:rPr>
        <w:t>Our results demonstrated the reconfiguration of the functional connectivity between cortical ensembles after a new ensemble has been imprinted in the cortex (</w:t>
      </w:r>
      <w:r w:rsidR="00D62FD3">
        <w:rPr>
          <w:rFonts w:ascii="Arial" w:hAnsi="Arial" w:cs="Arial"/>
          <w:color w:val="0000FF"/>
        </w:rPr>
        <w:t>Figure 5</w:t>
      </w:r>
      <w:r w:rsidR="00D62FD3" w:rsidRPr="007D2A8B">
        <w:rPr>
          <w:rFonts w:ascii="Arial" w:hAnsi="Arial" w:cs="Arial"/>
          <w:color w:val="0000FF"/>
        </w:rPr>
        <w:t>A</w:t>
      </w:r>
      <w:r w:rsidR="00D62FD3">
        <w:rPr>
          <w:rFonts w:ascii="Arial" w:hAnsi="Arial" w:cs="Arial"/>
        </w:rPr>
        <w:t xml:space="preserve">) </w:t>
      </w:r>
      <w:r>
        <w:rPr>
          <w:rFonts w:ascii="Arial" w:hAnsi="Arial" w:cs="Arial"/>
        </w:rPr>
        <w:t>Interestingly</w:t>
      </w:r>
      <w:r w:rsidR="00A83994">
        <w:rPr>
          <w:rFonts w:ascii="Arial" w:hAnsi="Arial" w:cs="Arial"/>
        </w:rPr>
        <w:t>,</w:t>
      </w:r>
      <w:r>
        <w:rPr>
          <w:rFonts w:ascii="Arial" w:hAnsi="Arial" w:cs="Arial"/>
        </w:rPr>
        <w:t xml:space="preserve"> the </w:t>
      </w:r>
      <w:r w:rsidR="00D76DEB">
        <w:rPr>
          <w:rFonts w:ascii="Arial" w:hAnsi="Arial" w:cs="Arial"/>
        </w:rPr>
        <w:t>general properties of</w:t>
      </w:r>
      <w:r w:rsidR="00AF5ED1">
        <w:rPr>
          <w:rFonts w:ascii="Arial" w:hAnsi="Arial" w:cs="Arial"/>
        </w:rPr>
        <w:t xml:space="preserve"> </w:t>
      </w:r>
      <w:r w:rsidR="003E6AF7">
        <w:rPr>
          <w:rFonts w:ascii="Arial" w:hAnsi="Arial" w:cs="Arial"/>
        </w:rPr>
        <w:t xml:space="preserve">CRFs </w:t>
      </w:r>
      <w:r w:rsidR="00AF5ED1">
        <w:rPr>
          <w:rFonts w:ascii="Arial" w:hAnsi="Arial" w:cs="Arial"/>
        </w:rPr>
        <w:t>model</w:t>
      </w:r>
      <w:r w:rsidR="00D76DEB">
        <w:rPr>
          <w:rFonts w:ascii="Arial" w:hAnsi="Arial" w:cs="Arial"/>
        </w:rPr>
        <w:t>s</w:t>
      </w:r>
      <w:r w:rsidR="00AF5ED1">
        <w:rPr>
          <w:rFonts w:ascii="Arial" w:hAnsi="Arial" w:cs="Arial"/>
        </w:rPr>
        <w:t xml:space="preserve"> </w:t>
      </w:r>
      <w:r w:rsidR="003E6AF7">
        <w:rPr>
          <w:rFonts w:ascii="Arial" w:hAnsi="Arial" w:cs="Arial"/>
        </w:rPr>
        <w:t xml:space="preserve">before and after population </w:t>
      </w:r>
      <w:proofErr w:type="spellStart"/>
      <w:r w:rsidR="003E6AF7">
        <w:rPr>
          <w:rFonts w:ascii="Arial" w:hAnsi="Arial" w:cs="Arial"/>
        </w:rPr>
        <w:t>photostimulation</w:t>
      </w:r>
      <w:proofErr w:type="spellEnd"/>
      <w:r w:rsidR="00D76DEB">
        <w:rPr>
          <w:rFonts w:ascii="Arial" w:hAnsi="Arial" w:cs="Arial"/>
        </w:rPr>
        <w:t xml:space="preserve"> remain</w:t>
      </w:r>
      <w:r>
        <w:rPr>
          <w:rFonts w:ascii="Arial" w:hAnsi="Arial" w:cs="Arial"/>
        </w:rPr>
        <w:t xml:space="preserve"> </w:t>
      </w:r>
      <w:r w:rsidR="00870695">
        <w:rPr>
          <w:rFonts w:ascii="Arial" w:hAnsi="Arial" w:cs="Arial"/>
        </w:rPr>
        <w:t>stable</w:t>
      </w:r>
      <w:r w:rsidR="00A83994">
        <w:rPr>
          <w:rFonts w:ascii="Arial" w:hAnsi="Arial" w:cs="Arial"/>
        </w:rPr>
        <w:t>,</w:t>
      </w:r>
      <w:r>
        <w:rPr>
          <w:rFonts w:ascii="Arial" w:hAnsi="Arial" w:cs="Arial"/>
        </w:rPr>
        <w:t xml:space="preserve"> suggesting that </w:t>
      </w:r>
      <w:r w:rsidR="00D76DEB">
        <w:rPr>
          <w:rFonts w:ascii="Arial" w:hAnsi="Arial" w:cs="Arial"/>
        </w:rPr>
        <w:t>the imprinted</w:t>
      </w:r>
      <w:r>
        <w:rPr>
          <w:rFonts w:ascii="Arial" w:hAnsi="Arial" w:cs="Arial"/>
        </w:rPr>
        <w:t xml:space="preserve"> ensemble has been added to the </w:t>
      </w:r>
      <w:r w:rsidR="00D76DEB">
        <w:rPr>
          <w:rFonts w:ascii="Arial" w:hAnsi="Arial" w:cs="Arial"/>
        </w:rPr>
        <w:t>cortical microcircuit</w:t>
      </w:r>
      <w:r>
        <w:rPr>
          <w:rFonts w:ascii="Arial" w:hAnsi="Arial" w:cs="Arial"/>
        </w:rPr>
        <w:t xml:space="preserve"> </w:t>
      </w:r>
      <w:r w:rsidR="00D76DEB">
        <w:rPr>
          <w:rFonts w:ascii="Arial" w:hAnsi="Arial" w:cs="Arial"/>
        </w:rPr>
        <w:t xml:space="preserve">but </w:t>
      </w:r>
      <w:r>
        <w:rPr>
          <w:rFonts w:ascii="Arial" w:hAnsi="Arial" w:cs="Arial"/>
        </w:rPr>
        <w:t xml:space="preserve">preserving </w:t>
      </w:r>
      <w:r w:rsidR="003E6AF7">
        <w:rPr>
          <w:rFonts w:ascii="Arial" w:hAnsi="Arial" w:cs="Arial"/>
        </w:rPr>
        <w:t xml:space="preserve">a balance with </w:t>
      </w:r>
      <w:r w:rsidR="00D76DEB">
        <w:rPr>
          <w:rFonts w:ascii="Arial" w:hAnsi="Arial" w:cs="Arial"/>
        </w:rPr>
        <w:t>the</w:t>
      </w:r>
      <w:r>
        <w:rPr>
          <w:rFonts w:ascii="Arial" w:hAnsi="Arial" w:cs="Arial"/>
        </w:rPr>
        <w:t xml:space="preserve"> overall </w:t>
      </w:r>
      <w:r w:rsidR="00D76DEB">
        <w:rPr>
          <w:rFonts w:ascii="Arial" w:hAnsi="Arial" w:cs="Arial"/>
        </w:rPr>
        <w:t xml:space="preserve">network </w:t>
      </w:r>
      <w:r w:rsidR="00A61022">
        <w:rPr>
          <w:rFonts w:ascii="Arial" w:hAnsi="Arial" w:cs="Arial"/>
        </w:rPr>
        <w:t>structure</w:t>
      </w:r>
      <w:r w:rsidR="00B4685D">
        <w:rPr>
          <w:rFonts w:ascii="Arial" w:hAnsi="Arial" w:cs="Arial"/>
        </w:rPr>
        <w:t xml:space="preserve"> (</w:t>
      </w:r>
      <w:r w:rsidR="00B4685D" w:rsidRPr="007D2A8B">
        <w:rPr>
          <w:rFonts w:ascii="Arial" w:hAnsi="Arial" w:cs="Arial"/>
          <w:color w:val="0000FF"/>
        </w:rPr>
        <w:t>Figure</w:t>
      </w:r>
      <w:r w:rsidR="00870695">
        <w:rPr>
          <w:rFonts w:ascii="Arial" w:hAnsi="Arial" w:cs="Arial"/>
          <w:color w:val="0000FF"/>
        </w:rPr>
        <w:t>s 5</w:t>
      </w:r>
      <w:r w:rsidR="00B4685D" w:rsidRPr="007D2A8B">
        <w:rPr>
          <w:rFonts w:ascii="Arial" w:hAnsi="Arial" w:cs="Arial"/>
          <w:color w:val="0000FF"/>
        </w:rPr>
        <w:t>B</w:t>
      </w:r>
      <w:r w:rsidR="00870695">
        <w:rPr>
          <w:rFonts w:ascii="Arial" w:hAnsi="Arial" w:cs="Arial"/>
          <w:color w:val="0000FF"/>
        </w:rPr>
        <w:t>-5F</w:t>
      </w:r>
      <w:r w:rsidR="00D76DEB">
        <w:rPr>
          <w:rFonts w:ascii="Arial" w:hAnsi="Arial" w:cs="Arial"/>
        </w:rPr>
        <w:t>)</w:t>
      </w:r>
      <w:r>
        <w:rPr>
          <w:rFonts w:ascii="Arial" w:hAnsi="Arial" w:cs="Arial"/>
        </w:rPr>
        <w:t>.</w:t>
      </w:r>
      <w:proofErr w:type="gramEnd"/>
    </w:p>
    <w:p w14:paraId="144B5790" w14:textId="6152A26D" w:rsidR="005757A9" w:rsidRPr="00044B3A" w:rsidRDefault="00BF52CC" w:rsidP="00AA1F38">
      <w:pPr>
        <w:spacing w:line="480" w:lineRule="auto"/>
        <w:ind w:firstLine="720"/>
        <w:jc w:val="both"/>
        <w:rPr>
          <w:rFonts w:ascii="Arial" w:hAnsi="Arial" w:cs="Arial"/>
        </w:rPr>
      </w:pPr>
      <w:r>
        <w:rPr>
          <w:rFonts w:ascii="Arial" w:hAnsi="Arial" w:cs="Arial"/>
        </w:rPr>
        <w:t xml:space="preserve">The fact that CRFs </w:t>
      </w:r>
      <w:r w:rsidR="008C5323">
        <w:rPr>
          <w:rFonts w:ascii="Arial" w:hAnsi="Arial" w:cs="Arial"/>
        </w:rPr>
        <w:t xml:space="preserve">were able to describe changes in the reconfiguration of </w:t>
      </w:r>
      <w:r w:rsidR="00C14C67">
        <w:rPr>
          <w:rFonts w:ascii="Arial" w:hAnsi="Arial" w:cs="Arial"/>
        </w:rPr>
        <w:t>cortical</w:t>
      </w:r>
      <w:r w:rsidR="008C5323">
        <w:rPr>
          <w:rFonts w:ascii="Arial" w:hAnsi="Arial" w:cs="Arial"/>
        </w:rPr>
        <w:t xml:space="preserve"> neurons demonstrates the potential of structured prediction methods to study </w:t>
      </w:r>
      <w:r w:rsidR="007A4A1D">
        <w:rPr>
          <w:rFonts w:ascii="Arial" w:hAnsi="Arial" w:cs="Arial"/>
        </w:rPr>
        <w:t>the</w:t>
      </w:r>
      <w:r w:rsidR="00B13D82">
        <w:rPr>
          <w:rFonts w:ascii="Arial" w:hAnsi="Arial" w:cs="Arial"/>
        </w:rPr>
        <w:t xml:space="preserve"> </w:t>
      </w:r>
      <w:r w:rsidR="007A4A1D">
        <w:rPr>
          <w:rFonts w:ascii="Arial" w:hAnsi="Arial" w:cs="Arial"/>
        </w:rPr>
        <w:t>modulation of neuronal microcircuits induced by</w:t>
      </w:r>
      <w:r w:rsidR="003E6AF7">
        <w:rPr>
          <w:rFonts w:ascii="Arial" w:hAnsi="Arial" w:cs="Arial"/>
        </w:rPr>
        <w:t xml:space="preserve"> external perturbations or</w:t>
      </w:r>
      <w:r w:rsidR="007A4A1D">
        <w:rPr>
          <w:rFonts w:ascii="Arial" w:hAnsi="Arial" w:cs="Arial"/>
        </w:rPr>
        <w:t xml:space="preserve"> </w:t>
      </w:r>
      <w:r w:rsidR="00963E00">
        <w:rPr>
          <w:rFonts w:ascii="Arial" w:hAnsi="Arial" w:cs="Arial"/>
        </w:rPr>
        <w:t>pathological conditions.</w:t>
      </w:r>
      <w:r w:rsidR="00716298">
        <w:rPr>
          <w:rFonts w:ascii="Arial" w:hAnsi="Arial" w:cs="Arial"/>
        </w:rPr>
        <w:br w:type="page"/>
      </w:r>
    </w:p>
    <w:p w14:paraId="4087E646" w14:textId="77777777" w:rsidR="00F80040" w:rsidRDefault="00F80040" w:rsidP="00DE4C25">
      <w:pPr>
        <w:spacing w:line="480" w:lineRule="auto"/>
        <w:jc w:val="both"/>
        <w:rPr>
          <w:rFonts w:ascii="Arial" w:hAnsi="Arial" w:cs="Arial"/>
          <w:b/>
        </w:rPr>
      </w:pPr>
      <w:r w:rsidRPr="00044B3A">
        <w:rPr>
          <w:rFonts w:ascii="Arial" w:hAnsi="Arial" w:cs="Arial"/>
          <w:b/>
        </w:rPr>
        <w:lastRenderedPageBreak/>
        <w:t>Discussion</w:t>
      </w:r>
    </w:p>
    <w:p w14:paraId="4E153AF9" w14:textId="47FEC059" w:rsidR="008679A5" w:rsidRPr="008679A5" w:rsidRDefault="00961B5D" w:rsidP="00DE4C25">
      <w:pPr>
        <w:spacing w:line="480" w:lineRule="auto"/>
        <w:jc w:val="both"/>
        <w:rPr>
          <w:rFonts w:ascii="Arial" w:hAnsi="Arial" w:cs="Arial"/>
          <w:b/>
        </w:rPr>
      </w:pPr>
      <w:r>
        <w:rPr>
          <w:rFonts w:ascii="Arial" w:hAnsi="Arial" w:cs="Arial"/>
          <w:b/>
        </w:rPr>
        <w:t xml:space="preserve">Functional </w:t>
      </w:r>
      <w:r w:rsidR="004B4344">
        <w:rPr>
          <w:rFonts w:ascii="Arial" w:hAnsi="Arial" w:cs="Arial"/>
          <w:b/>
        </w:rPr>
        <w:t xml:space="preserve">connectivity in cortical microcircuits </w:t>
      </w:r>
    </w:p>
    <w:p w14:paraId="02FFC775" w14:textId="340C4322" w:rsidR="003C5152" w:rsidRDefault="00DE4C25" w:rsidP="00C610C3">
      <w:pPr>
        <w:spacing w:line="480" w:lineRule="auto"/>
        <w:jc w:val="both"/>
        <w:rPr>
          <w:rFonts w:ascii="Arial" w:hAnsi="Arial" w:cs="Arial"/>
        </w:rPr>
      </w:pPr>
      <w:r>
        <w:rPr>
          <w:rFonts w:ascii="Arial" w:hAnsi="Arial" w:cs="Arial"/>
        </w:rPr>
        <w:t xml:space="preserve">In the past few decades, graph theory has been applied to characterize </w:t>
      </w:r>
      <w:r w:rsidR="00813ADC">
        <w:rPr>
          <w:rFonts w:ascii="Arial" w:hAnsi="Arial" w:cs="Arial"/>
        </w:rPr>
        <w:t xml:space="preserve">the </w:t>
      </w:r>
      <w:r w:rsidR="00680BBA">
        <w:rPr>
          <w:rFonts w:ascii="Arial" w:hAnsi="Arial" w:cs="Arial"/>
        </w:rPr>
        <w:t>structure and function of neuronal</w:t>
      </w:r>
      <w:r w:rsidR="00AE757C">
        <w:rPr>
          <w:rFonts w:ascii="Arial" w:hAnsi="Arial" w:cs="Arial"/>
        </w:rPr>
        <w:t xml:space="preserve"> network</w:t>
      </w:r>
      <w:r w:rsidR="00680BBA">
        <w:rPr>
          <w:rFonts w:ascii="Arial" w:hAnsi="Arial" w:cs="Arial"/>
        </w:rPr>
        <w:t xml:space="preserve">s </w:t>
      </w:r>
      <w:r w:rsidR="00680BBA">
        <w:rPr>
          <w:rFonts w:ascii="Arial" w:hAnsi="Arial" w:cs="Arial"/>
        </w:rPr>
        <w:fldChar w:fldCharType="begin">
          <w:fldData xml:space="preserve">PEVuZE5vdGU+PENpdGU+PEF1dGhvcj5adW88L0F1dGhvcj48WWVhcj4yMDEyPC9ZZWFyPjxSZWNO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</w:fldData>
        </w:fldChar>
      </w:r>
      <w:r w:rsidR="00C610C3">
        <w:rPr>
          <w:rFonts w:ascii="Arial" w:hAnsi="Arial" w:cs="Arial"/>
        </w:rPr>
        <w:instrText xml:space="preserve"> ADDIN EN.CITE </w:instrText>
      </w:r>
      <w:r w:rsidR="00C610C3">
        <w:rPr>
          <w:rFonts w:ascii="Arial" w:hAnsi="Arial" w:cs="Arial"/>
        </w:rPr>
        <w:fldChar w:fldCharType="begin">
          <w:fldData xml:space="preserve">PEVuZE5vdGU+PENpdGU+PEF1dGhvcj5adW88L0F1dGhvcj48WWVhcj4yMDEyPC9ZZWFyPjxSZWNO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</w:fldData>
        </w:fldChar>
      </w:r>
      <w:r w:rsidR="00C610C3">
        <w:rPr>
          <w:rFonts w:ascii="Arial" w:hAnsi="Arial" w:cs="Arial"/>
        </w:rPr>
        <w:instrText xml:space="preserve"> ADDIN EN.CITE.DATA </w:instrText>
      </w:r>
      <w:r w:rsidR="00C610C3">
        <w:rPr>
          <w:rFonts w:ascii="Arial" w:hAnsi="Arial" w:cs="Arial"/>
        </w:rPr>
      </w:r>
      <w:r w:rsidR="00C610C3">
        <w:rPr>
          <w:rFonts w:ascii="Arial" w:hAnsi="Arial" w:cs="Arial"/>
        </w:rPr>
        <w:fldChar w:fldCharType="end"/>
      </w:r>
      <w:r w:rsidR="00680BBA">
        <w:rPr>
          <w:rFonts w:ascii="Arial" w:hAnsi="Arial" w:cs="Arial"/>
        </w:rPr>
      </w:r>
      <w:r w:rsidR="00680BBA">
        <w:rPr>
          <w:rFonts w:ascii="Arial" w:hAnsi="Arial" w:cs="Arial"/>
        </w:rPr>
        <w:fldChar w:fldCharType="separate"/>
      </w:r>
      <w:r w:rsidR="00C610C3">
        <w:rPr>
          <w:rFonts w:ascii="Arial" w:hAnsi="Arial" w:cs="Arial"/>
          <w:noProof/>
        </w:rPr>
        <w:t>(</w:t>
      </w:r>
      <w:hyperlink w:anchor="_ENREF_1" w:tooltip="Achard, 2007 #124" w:history="1">
        <w:r w:rsidR="00816849">
          <w:rPr>
            <w:rFonts w:ascii="Arial" w:hAnsi="Arial" w:cs="Arial"/>
            <w:noProof/>
          </w:rPr>
          <w:t>Achard and Bullmore, 2007</w:t>
        </w:r>
      </w:hyperlink>
      <w:r w:rsidR="00C610C3">
        <w:rPr>
          <w:rFonts w:ascii="Arial" w:hAnsi="Arial" w:cs="Arial"/>
          <w:noProof/>
        </w:rPr>
        <w:t xml:space="preserve">; </w:t>
      </w:r>
      <w:hyperlink w:anchor="_ENREF_4" w:tooltip="Bettencourt, 2007 #68" w:history="1">
        <w:r w:rsidR="00816849">
          <w:rPr>
            <w:rFonts w:ascii="Arial" w:hAnsi="Arial" w:cs="Arial"/>
            <w:noProof/>
          </w:rPr>
          <w:t>Bettencourt et al., 2007</w:t>
        </w:r>
      </w:hyperlink>
      <w:r w:rsidR="00C610C3">
        <w:rPr>
          <w:rFonts w:ascii="Arial" w:hAnsi="Arial" w:cs="Arial"/>
          <w:noProof/>
        </w:rPr>
        <w:t xml:space="preserve">; </w:t>
      </w:r>
      <w:hyperlink w:anchor="_ENREF_11" w:tooltip="Chiang, 2016 #74" w:history="1">
        <w:r w:rsidR="00816849">
          <w:rPr>
            <w:rFonts w:ascii="Arial" w:hAnsi="Arial" w:cs="Arial"/>
            <w:noProof/>
          </w:rPr>
          <w:t>Chiang et al., 2016</w:t>
        </w:r>
      </w:hyperlink>
      <w:r w:rsidR="00C610C3">
        <w:rPr>
          <w:rFonts w:ascii="Arial" w:hAnsi="Arial" w:cs="Arial"/>
          <w:noProof/>
        </w:rPr>
        <w:t xml:space="preserve">; </w:t>
      </w:r>
      <w:hyperlink w:anchor="_ENREF_13" w:tooltip="Downes, 2012 #75" w:history="1">
        <w:r w:rsidR="00816849">
          <w:rPr>
            <w:rFonts w:ascii="Arial" w:hAnsi="Arial" w:cs="Arial"/>
            <w:noProof/>
          </w:rPr>
          <w:t>Downes et al., 2012</w:t>
        </w:r>
      </w:hyperlink>
      <w:r w:rsidR="00C610C3">
        <w:rPr>
          <w:rFonts w:ascii="Arial" w:hAnsi="Arial" w:cs="Arial"/>
          <w:noProof/>
        </w:rPr>
        <w:t xml:space="preserve">; </w:t>
      </w:r>
      <w:hyperlink w:anchor="_ENREF_15" w:tooltip="Fair, 2008 #77" w:history="1">
        <w:r w:rsidR="00816849">
          <w:rPr>
            <w:rFonts w:ascii="Arial" w:hAnsi="Arial" w:cs="Arial"/>
            <w:noProof/>
          </w:rPr>
          <w:t>Fair et al., 2008</w:t>
        </w:r>
      </w:hyperlink>
      <w:r w:rsidR="00C610C3">
        <w:rPr>
          <w:rFonts w:ascii="Arial" w:hAnsi="Arial" w:cs="Arial"/>
          <w:noProof/>
        </w:rPr>
        <w:t xml:space="preserve">; </w:t>
      </w:r>
      <w:hyperlink w:anchor="_ENREF_17" w:tooltip="Hagmann, 2008 #79" w:history="1">
        <w:r w:rsidR="00816849">
          <w:rPr>
            <w:rFonts w:ascii="Arial" w:hAnsi="Arial" w:cs="Arial"/>
            <w:noProof/>
          </w:rPr>
          <w:t>Hagmann et al., 2008</w:t>
        </w:r>
      </w:hyperlink>
      <w:r w:rsidR="00C610C3">
        <w:rPr>
          <w:rFonts w:ascii="Arial" w:hAnsi="Arial" w:cs="Arial"/>
          <w:noProof/>
        </w:rPr>
        <w:t xml:space="preserve">; </w:t>
      </w:r>
      <w:hyperlink w:anchor="_ENREF_21" w:tooltip="Iturria-Medina, 2008 #82" w:history="1">
        <w:r w:rsidR="00816849">
          <w:rPr>
            <w:rFonts w:ascii="Arial" w:hAnsi="Arial" w:cs="Arial"/>
            <w:noProof/>
          </w:rPr>
          <w:t>Iturria-Medina et al., 2008</w:t>
        </w:r>
      </w:hyperlink>
      <w:r w:rsidR="00C610C3">
        <w:rPr>
          <w:rFonts w:ascii="Arial" w:hAnsi="Arial" w:cs="Arial"/>
          <w:noProof/>
        </w:rPr>
        <w:t xml:space="preserve">; </w:t>
      </w:r>
      <w:hyperlink w:anchor="_ENREF_29" w:tooltip="Oh, 2014 #89" w:history="1">
        <w:r w:rsidR="00816849">
          <w:rPr>
            <w:rFonts w:ascii="Arial" w:hAnsi="Arial" w:cs="Arial"/>
            <w:noProof/>
          </w:rPr>
          <w:t>Oh et al., 2014</w:t>
        </w:r>
      </w:hyperlink>
      <w:r w:rsidR="00C610C3">
        <w:rPr>
          <w:rFonts w:ascii="Arial" w:hAnsi="Arial" w:cs="Arial"/>
          <w:noProof/>
        </w:rPr>
        <w:t xml:space="preserve">; </w:t>
      </w:r>
      <w:hyperlink w:anchor="_ENREF_41" w:tooltip="Supekar, 2008 #98" w:history="1">
        <w:r w:rsidR="00816849">
          <w:rPr>
            <w:rFonts w:ascii="Arial" w:hAnsi="Arial" w:cs="Arial"/>
            <w:noProof/>
          </w:rPr>
          <w:t>Supekar et al., 2008</w:t>
        </w:r>
      </w:hyperlink>
      <w:r w:rsidR="00C610C3">
        <w:rPr>
          <w:rFonts w:ascii="Arial" w:hAnsi="Arial" w:cs="Arial"/>
          <w:noProof/>
        </w:rPr>
        <w:t xml:space="preserve">; </w:t>
      </w:r>
      <w:hyperlink w:anchor="_ENREF_47" w:tooltip="Yu, 2008 #103" w:history="1">
        <w:r w:rsidR="00816849">
          <w:rPr>
            <w:rFonts w:ascii="Arial" w:hAnsi="Arial" w:cs="Arial"/>
            <w:noProof/>
          </w:rPr>
          <w:t>Yu et al., 2008</w:t>
        </w:r>
      </w:hyperlink>
      <w:r w:rsidR="00C610C3">
        <w:rPr>
          <w:rFonts w:ascii="Arial" w:hAnsi="Arial" w:cs="Arial"/>
          <w:noProof/>
        </w:rPr>
        <w:t xml:space="preserve">; </w:t>
      </w:r>
      <w:hyperlink w:anchor="_ENREF_48" w:tooltip="Zuo, 2012 #123" w:history="1">
        <w:r w:rsidR="00816849">
          <w:rPr>
            <w:rFonts w:ascii="Arial" w:hAnsi="Arial" w:cs="Arial"/>
            <w:noProof/>
          </w:rPr>
          <w:t>Zuo et al., 2012</w:t>
        </w:r>
      </w:hyperlink>
      <w:r w:rsidR="00C610C3">
        <w:rPr>
          <w:rFonts w:ascii="Arial" w:hAnsi="Arial" w:cs="Arial"/>
          <w:noProof/>
        </w:rPr>
        <w:t>)</w:t>
      </w:r>
      <w:r w:rsidR="00680BBA">
        <w:rPr>
          <w:rFonts w:ascii="Arial" w:hAnsi="Arial" w:cs="Arial"/>
        </w:rPr>
        <w:fldChar w:fldCharType="end"/>
      </w:r>
      <w:r w:rsidR="00AE757C">
        <w:rPr>
          <w:rFonts w:ascii="Arial" w:hAnsi="Arial" w:cs="Arial"/>
        </w:rPr>
        <w:t xml:space="preserve">. </w:t>
      </w:r>
      <w:r w:rsidR="00BF2E6E">
        <w:rPr>
          <w:rFonts w:ascii="Arial" w:hAnsi="Arial" w:cs="Arial"/>
        </w:rPr>
        <w:t>While most of these studies operated on functional recording</w:t>
      </w:r>
      <w:r w:rsidR="00FC1D4A">
        <w:rPr>
          <w:rFonts w:ascii="Arial" w:hAnsi="Arial" w:cs="Arial"/>
        </w:rPr>
        <w:t>s</w:t>
      </w:r>
      <w:r w:rsidR="00BF2E6E">
        <w:rPr>
          <w:rFonts w:ascii="Arial" w:hAnsi="Arial" w:cs="Arial"/>
        </w:rPr>
        <w:t xml:space="preserve"> across multiple brain regions</w:t>
      </w:r>
      <w:r w:rsidR="00680BBA">
        <w:rPr>
          <w:rFonts w:ascii="Arial" w:hAnsi="Arial" w:cs="Arial"/>
        </w:rPr>
        <w:t xml:space="preserve"> </w:t>
      </w:r>
      <w:r w:rsidR="00680BBA">
        <w:rPr>
          <w:rFonts w:ascii="Arial" w:hAnsi="Arial" w:cs="Arial"/>
        </w:rPr>
        <w:fldChar w:fldCharType="begin">
          <w:fldData xml:space="preserve">PEVuZE5vdGU+PENpdGU+PEF1dGhvcj5adW88L0F1dGhvcj48WWVhcj4yMDEyPC9ZZWFyPjxSZWNO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</w:fldData>
        </w:fldChar>
      </w:r>
      <w:r w:rsidR="00C610C3">
        <w:rPr>
          <w:rFonts w:ascii="Arial" w:hAnsi="Arial" w:cs="Arial"/>
        </w:rPr>
        <w:instrText xml:space="preserve"> ADDIN EN.CITE </w:instrText>
      </w:r>
      <w:r w:rsidR="00C610C3">
        <w:rPr>
          <w:rFonts w:ascii="Arial" w:hAnsi="Arial" w:cs="Arial"/>
        </w:rPr>
        <w:fldChar w:fldCharType="begin">
          <w:fldData xml:space="preserve">PEVuZE5vdGU+PENpdGU+PEF1dGhvcj5adW88L0F1dGhvcj48WWVhcj4yMDEyPC9ZZWFyPjxSZWNO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</w:fldData>
        </w:fldChar>
      </w:r>
      <w:r w:rsidR="00C610C3">
        <w:rPr>
          <w:rFonts w:ascii="Arial" w:hAnsi="Arial" w:cs="Arial"/>
        </w:rPr>
        <w:instrText xml:space="preserve"> ADDIN EN.CITE.DATA </w:instrText>
      </w:r>
      <w:r w:rsidR="00C610C3">
        <w:rPr>
          <w:rFonts w:ascii="Arial" w:hAnsi="Arial" w:cs="Arial"/>
        </w:rPr>
      </w:r>
      <w:r w:rsidR="00C610C3">
        <w:rPr>
          <w:rFonts w:ascii="Arial" w:hAnsi="Arial" w:cs="Arial"/>
        </w:rPr>
        <w:fldChar w:fldCharType="end"/>
      </w:r>
      <w:r w:rsidR="00680BBA">
        <w:rPr>
          <w:rFonts w:ascii="Arial" w:hAnsi="Arial" w:cs="Arial"/>
        </w:rPr>
      </w:r>
      <w:r w:rsidR="00680BBA">
        <w:rPr>
          <w:rFonts w:ascii="Arial" w:hAnsi="Arial" w:cs="Arial"/>
        </w:rPr>
        <w:fldChar w:fldCharType="separate"/>
      </w:r>
      <w:r w:rsidR="00C610C3">
        <w:rPr>
          <w:rFonts w:ascii="Arial" w:hAnsi="Arial" w:cs="Arial"/>
          <w:noProof/>
        </w:rPr>
        <w:t>(</w:t>
      </w:r>
      <w:hyperlink w:anchor="_ENREF_1" w:tooltip="Achard, 2007 #124" w:history="1">
        <w:r w:rsidR="00816849">
          <w:rPr>
            <w:rFonts w:ascii="Arial" w:hAnsi="Arial" w:cs="Arial"/>
            <w:noProof/>
          </w:rPr>
          <w:t>Achard and Bullmore, 2007</w:t>
        </w:r>
      </w:hyperlink>
      <w:r w:rsidR="00C610C3">
        <w:rPr>
          <w:rFonts w:ascii="Arial" w:hAnsi="Arial" w:cs="Arial"/>
          <w:noProof/>
        </w:rPr>
        <w:t xml:space="preserve">; </w:t>
      </w:r>
      <w:hyperlink w:anchor="_ENREF_11" w:tooltip="Chiang, 2016 #74" w:history="1">
        <w:r w:rsidR="00816849">
          <w:rPr>
            <w:rFonts w:ascii="Arial" w:hAnsi="Arial" w:cs="Arial"/>
            <w:noProof/>
          </w:rPr>
          <w:t>Chiang et al., 2016</w:t>
        </w:r>
      </w:hyperlink>
      <w:r w:rsidR="00C610C3">
        <w:rPr>
          <w:rFonts w:ascii="Arial" w:hAnsi="Arial" w:cs="Arial"/>
          <w:noProof/>
        </w:rPr>
        <w:t xml:space="preserve">; </w:t>
      </w:r>
      <w:hyperlink w:anchor="_ENREF_15" w:tooltip="Fair, 2008 #77" w:history="1">
        <w:r w:rsidR="00816849">
          <w:rPr>
            <w:rFonts w:ascii="Arial" w:hAnsi="Arial" w:cs="Arial"/>
            <w:noProof/>
          </w:rPr>
          <w:t>Fair et al., 2008</w:t>
        </w:r>
      </w:hyperlink>
      <w:r w:rsidR="00C610C3">
        <w:rPr>
          <w:rFonts w:ascii="Arial" w:hAnsi="Arial" w:cs="Arial"/>
          <w:noProof/>
        </w:rPr>
        <w:t xml:space="preserve">; </w:t>
      </w:r>
      <w:hyperlink w:anchor="_ENREF_20" w:tooltip="Hinne, 2013 #46" w:history="1">
        <w:r w:rsidR="00816849">
          <w:rPr>
            <w:rFonts w:ascii="Arial" w:hAnsi="Arial" w:cs="Arial"/>
            <w:noProof/>
          </w:rPr>
          <w:t>Hinne et al., 2013</w:t>
        </w:r>
      </w:hyperlink>
      <w:r w:rsidR="00C610C3">
        <w:rPr>
          <w:rFonts w:ascii="Arial" w:hAnsi="Arial" w:cs="Arial"/>
          <w:noProof/>
        </w:rPr>
        <w:t xml:space="preserve">; </w:t>
      </w:r>
      <w:hyperlink w:anchor="_ENREF_48" w:tooltip="Zuo, 2012 #123" w:history="1">
        <w:r w:rsidR="00816849">
          <w:rPr>
            <w:rFonts w:ascii="Arial" w:hAnsi="Arial" w:cs="Arial"/>
            <w:noProof/>
          </w:rPr>
          <w:t>Zuo et al., 2012</w:t>
        </w:r>
      </w:hyperlink>
      <w:r w:rsidR="00C610C3">
        <w:rPr>
          <w:rFonts w:ascii="Arial" w:hAnsi="Arial" w:cs="Arial"/>
          <w:noProof/>
        </w:rPr>
        <w:t>)</w:t>
      </w:r>
      <w:r w:rsidR="00680BBA">
        <w:rPr>
          <w:rFonts w:ascii="Arial" w:hAnsi="Arial" w:cs="Arial"/>
        </w:rPr>
        <w:fldChar w:fldCharType="end"/>
      </w:r>
      <w:r w:rsidR="00BF2E6E">
        <w:rPr>
          <w:rFonts w:ascii="Arial" w:hAnsi="Arial" w:cs="Arial"/>
        </w:rPr>
        <w:t xml:space="preserve">, </w:t>
      </w:r>
      <w:r w:rsidR="00866F58">
        <w:rPr>
          <w:rFonts w:ascii="Arial" w:hAnsi="Arial" w:cs="Arial"/>
        </w:rPr>
        <w:t xml:space="preserve">only a </w:t>
      </w:r>
      <w:r w:rsidR="00BF2E6E">
        <w:rPr>
          <w:rFonts w:ascii="Arial" w:hAnsi="Arial" w:cs="Arial"/>
        </w:rPr>
        <w:t>few ha</w:t>
      </w:r>
      <w:r w:rsidR="00866F58">
        <w:rPr>
          <w:rFonts w:ascii="Arial" w:hAnsi="Arial" w:cs="Arial"/>
        </w:rPr>
        <w:t>ve</w:t>
      </w:r>
      <w:r w:rsidR="00BF2E6E">
        <w:rPr>
          <w:rFonts w:ascii="Arial" w:hAnsi="Arial" w:cs="Arial"/>
        </w:rPr>
        <w:t xml:space="preserve"> focused on the </w:t>
      </w:r>
      <w:r w:rsidR="004B4344">
        <w:rPr>
          <w:rFonts w:ascii="Arial" w:hAnsi="Arial" w:cs="Arial"/>
        </w:rPr>
        <w:t xml:space="preserve">general network </w:t>
      </w:r>
      <w:r w:rsidR="00BF2E6E">
        <w:rPr>
          <w:rFonts w:ascii="Arial" w:hAnsi="Arial" w:cs="Arial"/>
        </w:rPr>
        <w:t>properties of cortical</w:t>
      </w:r>
      <w:r w:rsidR="00E62693">
        <w:rPr>
          <w:rFonts w:ascii="Arial" w:hAnsi="Arial" w:cs="Arial"/>
        </w:rPr>
        <w:t xml:space="preserve"> </w:t>
      </w:r>
      <w:r w:rsidR="004B4344">
        <w:rPr>
          <w:rFonts w:ascii="Arial" w:hAnsi="Arial" w:cs="Arial"/>
        </w:rPr>
        <w:t xml:space="preserve">circuits </w:t>
      </w:r>
      <w:r w:rsidR="00BF2E6E">
        <w:rPr>
          <w:rFonts w:ascii="Arial" w:hAnsi="Arial" w:cs="Arial"/>
        </w:rPr>
        <w:t>with recording</w:t>
      </w:r>
      <w:r w:rsidR="00034CCC">
        <w:rPr>
          <w:rFonts w:ascii="Arial" w:hAnsi="Arial" w:cs="Arial"/>
        </w:rPr>
        <w:t>s</w:t>
      </w:r>
      <w:r w:rsidR="00BF2E6E">
        <w:rPr>
          <w:rFonts w:ascii="Arial" w:hAnsi="Arial" w:cs="Arial"/>
        </w:rPr>
        <w:t xml:space="preserve"> from single neurons</w:t>
      </w:r>
      <w:r w:rsidR="00E62693">
        <w:rPr>
          <w:rFonts w:ascii="Arial" w:hAnsi="Arial" w:cs="Arial"/>
        </w:rPr>
        <w:t xml:space="preserve"> </w:t>
      </w:r>
      <w:r w:rsidR="00680BBA">
        <w:rPr>
          <w:rFonts w:ascii="Arial" w:hAnsi="Arial" w:cs="Arial"/>
        </w:rPr>
        <w:fldChar w:fldCharType="begin">
          <w:fldData xml:space="preserve">PEVuZE5vdGU+PENpdGU+PEF1dGhvcj5TYWRvdnNreTwvQXV0aG9yPjxZZWFyPjIwMTQ8L1llYXI+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=
</w:fldData>
        </w:fldChar>
      </w:r>
      <w:r w:rsidR="00C610C3">
        <w:rPr>
          <w:rFonts w:ascii="Arial" w:hAnsi="Arial" w:cs="Arial"/>
        </w:rPr>
        <w:instrText xml:space="preserve"> ADDIN EN.CITE </w:instrText>
      </w:r>
      <w:r w:rsidR="00C610C3">
        <w:rPr>
          <w:rFonts w:ascii="Arial" w:hAnsi="Arial" w:cs="Arial"/>
        </w:rPr>
        <w:fldChar w:fldCharType="begin">
          <w:fldData xml:space="preserve">PEVuZE5vdGU+PENpdGU+PEF1dGhvcj5TYWRvdnNreTwvQXV0aG9yPjxZZWFyPjIwMTQ8L1llYXI+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=
</w:fldData>
        </w:fldChar>
      </w:r>
      <w:r w:rsidR="00C610C3">
        <w:rPr>
          <w:rFonts w:ascii="Arial" w:hAnsi="Arial" w:cs="Arial"/>
        </w:rPr>
        <w:instrText xml:space="preserve"> ADDIN EN.CITE.DATA </w:instrText>
      </w:r>
      <w:r w:rsidR="00C610C3">
        <w:rPr>
          <w:rFonts w:ascii="Arial" w:hAnsi="Arial" w:cs="Arial"/>
        </w:rPr>
      </w:r>
      <w:r w:rsidR="00C610C3">
        <w:rPr>
          <w:rFonts w:ascii="Arial" w:hAnsi="Arial" w:cs="Arial"/>
        </w:rPr>
        <w:fldChar w:fldCharType="end"/>
      </w:r>
      <w:r w:rsidR="00680BBA">
        <w:rPr>
          <w:rFonts w:ascii="Arial" w:hAnsi="Arial" w:cs="Arial"/>
        </w:rPr>
      </w:r>
      <w:r w:rsidR="00680BBA">
        <w:rPr>
          <w:rFonts w:ascii="Arial" w:hAnsi="Arial" w:cs="Arial"/>
        </w:rPr>
        <w:fldChar w:fldCharType="separate"/>
      </w:r>
      <w:r w:rsidR="00C610C3">
        <w:rPr>
          <w:rFonts w:ascii="Arial" w:hAnsi="Arial" w:cs="Arial"/>
          <w:noProof/>
        </w:rPr>
        <w:t>(</w:t>
      </w:r>
      <w:hyperlink w:anchor="_ENREF_5" w:tooltip="Bonifazi, 2009 #69" w:history="1">
        <w:r w:rsidR="00816849">
          <w:rPr>
            <w:rFonts w:ascii="Arial" w:hAnsi="Arial" w:cs="Arial"/>
            <w:noProof/>
          </w:rPr>
          <w:t>Bonifazi et al., 2009</w:t>
        </w:r>
      </w:hyperlink>
      <w:r w:rsidR="00C610C3">
        <w:rPr>
          <w:rFonts w:ascii="Arial" w:hAnsi="Arial" w:cs="Arial"/>
          <w:noProof/>
        </w:rPr>
        <w:t xml:space="preserve">; </w:t>
      </w:r>
      <w:hyperlink w:anchor="_ENREF_33" w:tooltip="Sadovsky, 2014 #91" w:history="1">
        <w:r w:rsidR="00816849">
          <w:rPr>
            <w:rFonts w:ascii="Arial" w:hAnsi="Arial" w:cs="Arial"/>
            <w:noProof/>
          </w:rPr>
          <w:t>Sadovsky and MacLean, 2014</w:t>
        </w:r>
      </w:hyperlink>
      <w:r w:rsidR="00C610C3">
        <w:rPr>
          <w:rFonts w:ascii="Arial" w:hAnsi="Arial" w:cs="Arial"/>
          <w:noProof/>
        </w:rPr>
        <w:t xml:space="preserve">; </w:t>
      </w:r>
      <w:hyperlink w:anchor="_ENREF_40" w:tooltip="Stetter, 2012 #96" w:history="1">
        <w:r w:rsidR="00816849">
          <w:rPr>
            <w:rFonts w:ascii="Arial" w:hAnsi="Arial" w:cs="Arial"/>
            <w:noProof/>
          </w:rPr>
          <w:t>Stetter et al., 2012</w:t>
        </w:r>
      </w:hyperlink>
      <w:r w:rsidR="00C610C3">
        <w:rPr>
          <w:rFonts w:ascii="Arial" w:hAnsi="Arial" w:cs="Arial"/>
          <w:noProof/>
        </w:rPr>
        <w:t xml:space="preserve">; </w:t>
      </w:r>
      <w:hyperlink w:anchor="_ENREF_46" w:tooltip="Yatsenko, 2015 #102" w:history="1">
        <w:r w:rsidR="00816849">
          <w:rPr>
            <w:rFonts w:ascii="Arial" w:hAnsi="Arial" w:cs="Arial"/>
            <w:noProof/>
          </w:rPr>
          <w:t>Yatsenko et al., 2015</w:t>
        </w:r>
      </w:hyperlink>
      <w:r w:rsidR="00C610C3">
        <w:rPr>
          <w:rFonts w:ascii="Arial" w:hAnsi="Arial" w:cs="Arial"/>
          <w:noProof/>
        </w:rPr>
        <w:t>)</w:t>
      </w:r>
      <w:r w:rsidR="00680BBA">
        <w:rPr>
          <w:rFonts w:ascii="Arial" w:hAnsi="Arial" w:cs="Arial"/>
        </w:rPr>
        <w:fldChar w:fldCharType="end"/>
      </w:r>
      <w:r w:rsidR="00BF2E6E">
        <w:rPr>
          <w:rFonts w:ascii="Arial" w:hAnsi="Arial" w:cs="Arial"/>
        </w:rPr>
        <w:t>.</w:t>
      </w:r>
      <w:r w:rsidR="006F44C9">
        <w:rPr>
          <w:rFonts w:ascii="Arial" w:hAnsi="Arial" w:cs="Arial"/>
        </w:rPr>
        <w:t xml:space="preserve"> </w:t>
      </w:r>
    </w:p>
    <w:p w14:paraId="0BA7D31B" w14:textId="5978E34D" w:rsidR="00E024F5" w:rsidRDefault="00866F58" w:rsidP="008679A5">
      <w:pPr>
        <w:spacing w:line="480" w:lineRule="auto"/>
        <w:ind w:firstLine="720"/>
        <w:jc w:val="both"/>
        <w:rPr>
          <w:rFonts w:ascii="Arial" w:hAnsi="Arial" w:cs="Arial"/>
        </w:rPr>
      </w:pPr>
      <w:r>
        <w:rPr>
          <w:rFonts w:ascii="Arial" w:hAnsi="Arial" w:cs="Arial"/>
        </w:rPr>
        <w:t xml:space="preserve">The majority of methods applied </w:t>
      </w:r>
      <w:r w:rsidR="004B4344">
        <w:rPr>
          <w:rFonts w:ascii="Arial" w:hAnsi="Arial" w:cs="Arial"/>
        </w:rPr>
        <w:t>to infer the</w:t>
      </w:r>
      <w:r>
        <w:rPr>
          <w:rFonts w:ascii="Arial" w:hAnsi="Arial" w:cs="Arial"/>
        </w:rPr>
        <w:t xml:space="preserve"> functional connectivity in brain slices </w:t>
      </w:r>
      <w:r>
        <w:rPr>
          <w:rFonts w:ascii="Arial" w:hAnsi="Arial" w:cs="Arial"/>
        </w:rPr>
        <w:fldChar w:fldCharType="begin">
          <w:fldData xml:space="preserve">PEVuZE5vdGU+PENpdGU+PEF1dGhvcj5TYWRvdnNreTwvQXV0aG9yPjxZZWFyPjIwMTQ8L1llYXI+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</w:fldData>
        </w:fldChar>
      </w:r>
      <w:r w:rsidR="00C610C3">
        <w:rPr>
          <w:rFonts w:ascii="Arial" w:hAnsi="Arial" w:cs="Arial"/>
        </w:rPr>
        <w:instrText xml:space="preserve"> ADDIN EN.CITE </w:instrText>
      </w:r>
      <w:r w:rsidR="00C610C3">
        <w:rPr>
          <w:rFonts w:ascii="Arial" w:hAnsi="Arial" w:cs="Arial"/>
        </w:rPr>
        <w:fldChar w:fldCharType="begin">
          <w:fldData xml:space="preserve">PEVuZE5vdGU+PENpdGU+PEF1dGhvcj5TYWRvdnNreTwvQXV0aG9yPjxZZWFyPjIwMTQ8L1llYXI+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</w:fldData>
        </w:fldChar>
      </w:r>
      <w:r w:rsidR="00C610C3">
        <w:rPr>
          <w:rFonts w:ascii="Arial" w:hAnsi="Arial" w:cs="Arial"/>
        </w:rPr>
        <w:instrText xml:space="preserve"> ADDIN EN.CITE.DATA </w:instrText>
      </w:r>
      <w:r w:rsidR="00C610C3">
        <w:rPr>
          <w:rFonts w:ascii="Arial" w:hAnsi="Arial" w:cs="Arial"/>
        </w:rPr>
      </w:r>
      <w:r w:rsidR="00C610C3">
        <w:rPr>
          <w:rFonts w:ascii="Arial" w:hAnsi="Arial" w:cs="Arial"/>
        </w:rPr>
        <w:fldChar w:fldCharType="end"/>
      </w:r>
      <w:r>
        <w:rPr>
          <w:rFonts w:ascii="Arial" w:hAnsi="Arial" w:cs="Arial"/>
        </w:rPr>
      </w:r>
      <w:r>
        <w:rPr>
          <w:rFonts w:ascii="Arial" w:hAnsi="Arial" w:cs="Arial"/>
        </w:rPr>
        <w:fldChar w:fldCharType="separate"/>
      </w:r>
      <w:r w:rsidR="00C610C3">
        <w:rPr>
          <w:rFonts w:ascii="Arial" w:hAnsi="Arial" w:cs="Arial"/>
          <w:noProof/>
        </w:rPr>
        <w:t>(</w:t>
      </w:r>
      <w:hyperlink w:anchor="_ENREF_33" w:tooltip="Sadovsky, 2014 #91" w:history="1">
        <w:r w:rsidR="00816849">
          <w:rPr>
            <w:rFonts w:ascii="Arial" w:hAnsi="Arial" w:cs="Arial"/>
            <w:noProof/>
          </w:rPr>
          <w:t>Sadovsky and MacLean, 2014</w:t>
        </w:r>
      </w:hyperlink>
      <w:r w:rsidR="00C610C3">
        <w:rPr>
          <w:rFonts w:ascii="Arial" w:hAnsi="Arial" w:cs="Arial"/>
          <w:noProof/>
        </w:rPr>
        <w:t xml:space="preserve">; </w:t>
      </w:r>
      <w:hyperlink w:anchor="_ENREF_40" w:tooltip="Stetter, 2012 #96" w:history="1">
        <w:r w:rsidR="00816849">
          <w:rPr>
            <w:rFonts w:ascii="Arial" w:hAnsi="Arial" w:cs="Arial"/>
            <w:noProof/>
          </w:rPr>
          <w:t>Stetter et al., 2012</w:t>
        </w:r>
      </w:hyperlink>
      <w:r w:rsidR="00C610C3">
        <w:rPr>
          <w:rFonts w:ascii="Arial" w:hAnsi="Arial" w:cs="Arial"/>
          <w:noProof/>
        </w:rPr>
        <w:t>)</w:t>
      </w:r>
      <w:r>
        <w:rPr>
          <w:rFonts w:ascii="Arial" w:hAnsi="Arial" w:cs="Arial"/>
        </w:rPr>
        <w:fldChar w:fldCharType="end"/>
      </w:r>
      <w:r>
        <w:rPr>
          <w:rFonts w:ascii="Arial" w:hAnsi="Arial" w:cs="Arial"/>
        </w:rPr>
        <w:t xml:space="preserve"> or </w:t>
      </w:r>
      <w:r w:rsidRPr="00866F58">
        <w:rPr>
          <w:rFonts w:ascii="Arial" w:hAnsi="Arial" w:cs="Arial"/>
          <w:i/>
        </w:rPr>
        <w:t>in vivo</w:t>
      </w:r>
      <w:r>
        <w:rPr>
          <w:rFonts w:ascii="Arial" w:hAnsi="Arial" w:cs="Arial"/>
        </w:rPr>
        <w:t xml:space="preserve"> </w:t>
      </w:r>
      <w:r>
        <w:rPr>
          <w:rFonts w:ascii="Arial" w:hAnsi="Arial" w:cs="Arial"/>
        </w:rPr>
        <w:fldChar w:fldCharType="begin">
          <w:fldData xml:space="preserve">PEVuZE5vdGU+PENpdGU+PEF1dGhvcj5ZYXRzZW5rbzwvQXV0aG9yPjxZZWFyPjIwMTU8L1llYXI+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</w:fldData>
        </w:fldChar>
      </w:r>
      <w:r w:rsidR="004B4344">
        <w:rPr>
          <w:rFonts w:ascii="Arial" w:hAnsi="Arial" w:cs="Arial"/>
        </w:rPr>
        <w:instrText xml:space="preserve"> ADDIN EN.CITE </w:instrText>
      </w:r>
      <w:r w:rsidR="004B4344">
        <w:rPr>
          <w:rFonts w:ascii="Arial" w:hAnsi="Arial" w:cs="Arial"/>
        </w:rPr>
        <w:fldChar w:fldCharType="begin">
          <w:fldData xml:space="preserve">PEVuZE5vdGU+PENpdGU+PEF1dGhvcj5ZYXRzZW5rbzwvQXV0aG9yPjxZZWFyPjIwMTU8L1llYXI+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</w:fldData>
        </w:fldChar>
      </w:r>
      <w:r w:rsidR="004B4344">
        <w:rPr>
          <w:rFonts w:ascii="Arial" w:hAnsi="Arial" w:cs="Arial"/>
        </w:rPr>
        <w:instrText xml:space="preserve"> ADDIN EN.CITE.DATA </w:instrText>
      </w:r>
      <w:r w:rsidR="004B4344">
        <w:rPr>
          <w:rFonts w:ascii="Arial" w:hAnsi="Arial" w:cs="Arial"/>
        </w:rPr>
      </w:r>
      <w:r w:rsidR="004B4344">
        <w:rPr>
          <w:rFonts w:ascii="Arial" w:hAnsi="Arial" w:cs="Arial"/>
        </w:rPr>
        <w:fldChar w:fldCharType="end"/>
      </w:r>
      <w:r>
        <w:rPr>
          <w:rFonts w:ascii="Arial" w:hAnsi="Arial" w:cs="Arial"/>
        </w:rPr>
      </w:r>
      <w:r>
        <w:rPr>
          <w:rFonts w:ascii="Arial" w:hAnsi="Arial" w:cs="Arial"/>
        </w:rPr>
        <w:fldChar w:fldCharType="separate"/>
      </w:r>
      <w:r w:rsidR="004B4344">
        <w:rPr>
          <w:rFonts w:ascii="Arial" w:hAnsi="Arial" w:cs="Arial"/>
          <w:noProof/>
        </w:rPr>
        <w:t>(</w:t>
      </w:r>
      <w:hyperlink w:anchor="_ENREF_46" w:tooltip="Yatsenko, 2015 #102" w:history="1">
        <w:r w:rsidR="00816849">
          <w:rPr>
            <w:rFonts w:ascii="Arial" w:hAnsi="Arial" w:cs="Arial"/>
            <w:noProof/>
          </w:rPr>
          <w:t>Yatsenko et al., 2015</w:t>
        </w:r>
      </w:hyperlink>
      <w:r w:rsidR="004B4344">
        <w:rPr>
          <w:rFonts w:ascii="Arial" w:hAnsi="Arial" w:cs="Arial"/>
          <w:noProof/>
        </w:rPr>
        <w:t>)</w:t>
      </w:r>
      <w:r>
        <w:rPr>
          <w:rFonts w:ascii="Arial" w:hAnsi="Arial" w:cs="Arial"/>
        </w:rPr>
        <w:fldChar w:fldCharType="end"/>
      </w:r>
      <w:r>
        <w:rPr>
          <w:rFonts w:ascii="Arial" w:hAnsi="Arial" w:cs="Arial"/>
        </w:rPr>
        <w:t xml:space="preserve"> </w:t>
      </w:r>
      <w:r w:rsidR="00C71804">
        <w:rPr>
          <w:rFonts w:ascii="Arial" w:hAnsi="Arial" w:cs="Arial"/>
        </w:rPr>
        <w:t xml:space="preserve">operate on the correlation matrix, and aim </w:t>
      </w:r>
      <w:r w:rsidR="004B4344">
        <w:rPr>
          <w:rFonts w:ascii="Arial" w:hAnsi="Arial" w:cs="Arial"/>
        </w:rPr>
        <w:t xml:space="preserve">to </w:t>
      </w:r>
      <w:r w:rsidR="00A90C6D">
        <w:rPr>
          <w:rFonts w:ascii="Arial" w:hAnsi="Arial" w:cs="Arial"/>
        </w:rPr>
        <w:t xml:space="preserve">recover </w:t>
      </w:r>
      <w:r w:rsidR="006C0C8F">
        <w:rPr>
          <w:rFonts w:ascii="Arial" w:hAnsi="Arial" w:cs="Arial"/>
        </w:rPr>
        <w:t xml:space="preserve">the functional dependencies between observed neurons. </w:t>
      </w:r>
      <w:r w:rsidR="005751BC">
        <w:rPr>
          <w:rFonts w:ascii="Arial" w:hAnsi="Arial" w:cs="Arial"/>
        </w:rPr>
        <w:t xml:space="preserve">Such </w:t>
      </w:r>
      <w:r w:rsidR="004C1977">
        <w:rPr>
          <w:rFonts w:ascii="Arial" w:hAnsi="Arial" w:cs="Arial"/>
        </w:rPr>
        <w:t>methods</w:t>
      </w:r>
      <w:r w:rsidR="005751BC">
        <w:rPr>
          <w:rFonts w:ascii="Arial" w:hAnsi="Arial" w:cs="Arial"/>
        </w:rPr>
        <w:t xml:space="preserve"> are valuable for revealing network properties such as node degrees, clustering coefficient</w:t>
      </w:r>
      <w:r w:rsidR="00C70402">
        <w:rPr>
          <w:rFonts w:ascii="Arial" w:hAnsi="Arial" w:cs="Arial"/>
        </w:rPr>
        <w:t>s</w:t>
      </w:r>
      <w:r w:rsidR="005751BC">
        <w:rPr>
          <w:rFonts w:ascii="Arial" w:hAnsi="Arial" w:cs="Arial"/>
        </w:rPr>
        <w:t xml:space="preserve"> </w:t>
      </w:r>
      <w:r w:rsidR="00C70402">
        <w:rPr>
          <w:rFonts w:ascii="Arial" w:hAnsi="Arial" w:cs="Arial"/>
        </w:rPr>
        <w:t xml:space="preserve">or </w:t>
      </w:r>
      <w:r w:rsidR="005751BC">
        <w:rPr>
          <w:rFonts w:ascii="Arial" w:hAnsi="Arial" w:cs="Arial"/>
        </w:rPr>
        <w:t>functional hubs</w:t>
      </w:r>
      <w:r w:rsidR="00F3720D">
        <w:rPr>
          <w:rFonts w:ascii="Arial" w:hAnsi="Arial" w:cs="Arial"/>
        </w:rPr>
        <w:t>.</w:t>
      </w:r>
      <w:r w:rsidR="002C39F0">
        <w:rPr>
          <w:rFonts w:ascii="Arial" w:hAnsi="Arial" w:cs="Arial"/>
        </w:rPr>
        <w:t xml:space="preserve"> </w:t>
      </w:r>
      <w:r w:rsidR="005751BC">
        <w:rPr>
          <w:rFonts w:ascii="Arial" w:hAnsi="Arial" w:cs="Arial"/>
        </w:rPr>
        <w:t>However, these</w:t>
      </w:r>
      <w:r w:rsidR="00AB1B2C">
        <w:rPr>
          <w:rFonts w:ascii="Arial" w:hAnsi="Arial" w:cs="Arial"/>
        </w:rPr>
        <w:t xml:space="preserve"> </w:t>
      </w:r>
      <w:r w:rsidR="002C39F0">
        <w:rPr>
          <w:rFonts w:ascii="Arial" w:hAnsi="Arial" w:cs="Arial"/>
        </w:rPr>
        <w:t xml:space="preserve">methods are model-free, </w:t>
      </w:r>
      <w:r w:rsidR="00D866F5">
        <w:rPr>
          <w:rFonts w:ascii="Arial" w:hAnsi="Arial" w:cs="Arial"/>
        </w:rPr>
        <w:t xml:space="preserve">therefore are incapable of </w:t>
      </w:r>
      <w:r w:rsidR="00AB1B2C">
        <w:rPr>
          <w:rFonts w:ascii="Arial" w:hAnsi="Arial" w:cs="Arial"/>
        </w:rPr>
        <w:t xml:space="preserve">describing </w:t>
      </w:r>
      <w:r w:rsidR="00DE7B5F">
        <w:rPr>
          <w:rFonts w:ascii="Arial" w:hAnsi="Arial" w:cs="Arial"/>
        </w:rPr>
        <w:t>the</w:t>
      </w:r>
      <w:r w:rsidR="00C70402">
        <w:rPr>
          <w:rFonts w:ascii="Arial" w:hAnsi="Arial" w:cs="Arial"/>
        </w:rPr>
        <w:t xml:space="preserve"> overall network dynamics based on the </w:t>
      </w:r>
      <w:r w:rsidR="00DE7B5F">
        <w:rPr>
          <w:rFonts w:ascii="Arial" w:hAnsi="Arial" w:cs="Arial"/>
        </w:rPr>
        <w:t xml:space="preserve">probability distribution </w:t>
      </w:r>
      <w:r w:rsidR="00C70402">
        <w:rPr>
          <w:rFonts w:ascii="Arial" w:hAnsi="Arial" w:cs="Arial"/>
        </w:rPr>
        <w:t>of neuronal ensembles</w:t>
      </w:r>
      <w:r w:rsidR="00DE7B5F">
        <w:rPr>
          <w:rFonts w:ascii="Arial" w:hAnsi="Arial" w:cs="Arial"/>
        </w:rPr>
        <w:t xml:space="preserve">. </w:t>
      </w:r>
      <w:r w:rsidR="00087B30">
        <w:rPr>
          <w:rFonts w:ascii="Arial" w:hAnsi="Arial" w:cs="Arial"/>
        </w:rPr>
        <w:t xml:space="preserve">In this study, we provide a tool for modeling the functional </w:t>
      </w:r>
      <w:r w:rsidR="00C70402">
        <w:rPr>
          <w:rFonts w:ascii="Arial" w:hAnsi="Arial" w:cs="Arial"/>
        </w:rPr>
        <w:t>connectivity of</w:t>
      </w:r>
      <w:r w:rsidR="00087B30">
        <w:rPr>
          <w:rFonts w:ascii="Arial" w:hAnsi="Arial" w:cs="Arial"/>
        </w:rPr>
        <w:t xml:space="preserve"> mouse primary visual cortex </w:t>
      </w:r>
      <w:r w:rsidR="00087B30" w:rsidRPr="00087B30">
        <w:rPr>
          <w:rFonts w:ascii="Arial" w:hAnsi="Arial" w:cs="Arial"/>
          <w:i/>
        </w:rPr>
        <w:t>in vivo</w:t>
      </w:r>
      <w:r w:rsidR="000F5696">
        <w:rPr>
          <w:rFonts w:ascii="Arial" w:hAnsi="Arial" w:cs="Arial"/>
        </w:rPr>
        <w:t xml:space="preserve"> </w:t>
      </w:r>
      <w:r w:rsidR="00C70402">
        <w:rPr>
          <w:rFonts w:ascii="Arial" w:hAnsi="Arial" w:cs="Arial"/>
        </w:rPr>
        <w:t>using</w:t>
      </w:r>
      <w:r w:rsidR="005751BC">
        <w:rPr>
          <w:rFonts w:ascii="Arial" w:hAnsi="Arial" w:cs="Arial"/>
        </w:rPr>
        <w:t xml:space="preserve"> conditional random fields</w:t>
      </w:r>
      <w:r w:rsidR="00361650">
        <w:rPr>
          <w:rFonts w:ascii="Arial" w:hAnsi="Arial" w:cs="Arial"/>
        </w:rPr>
        <w:t xml:space="preserve">. </w:t>
      </w:r>
      <w:r w:rsidR="00C70402">
        <w:rPr>
          <w:rFonts w:ascii="Arial" w:hAnsi="Arial" w:cs="Arial"/>
        </w:rPr>
        <w:t>Structured prediction methods</w:t>
      </w:r>
      <w:r w:rsidR="001B0680">
        <w:rPr>
          <w:rFonts w:ascii="Arial" w:hAnsi="Arial" w:cs="Arial"/>
        </w:rPr>
        <w:t xml:space="preserve"> not only reveal the structure of the functional connections, but also provide a full distribution of </w:t>
      </w:r>
      <w:r w:rsidR="00224774">
        <w:rPr>
          <w:rFonts w:ascii="Arial" w:hAnsi="Arial" w:cs="Arial"/>
        </w:rPr>
        <w:t xml:space="preserve">the conditional </w:t>
      </w:r>
      <w:r w:rsidR="00224774">
        <w:rPr>
          <w:rFonts w:ascii="Arial" w:hAnsi="Arial" w:cs="Arial"/>
        </w:rPr>
        <w:lastRenderedPageBreak/>
        <w:t xml:space="preserve">probability </w:t>
      </w:r>
      <w:r w:rsidR="00C70402">
        <w:rPr>
          <w:rFonts w:ascii="Arial" w:hAnsi="Arial" w:cs="Arial"/>
        </w:rPr>
        <w:t xml:space="preserve">to find </w:t>
      </w:r>
      <w:r w:rsidR="001B0680">
        <w:rPr>
          <w:rFonts w:ascii="Arial" w:hAnsi="Arial" w:cs="Arial"/>
        </w:rPr>
        <w:t>network state</w:t>
      </w:r>
      <w:r w:rsidR="00C70402">
        <w:rPr>
          <w:rFonts w:ascii="Arial" w:hAnsi="Arial" w:cs="Arial"/>
        </w:rPr>
        <w:t>s</w:t>
      </w:r>
      <w:r w:rsidR="001B0680">
        <w:rPr>
          <w:rFonts w:ascii="Arial" w:hAnsi="Arial" w:cs="Arial"/>
        </w:rPr>
        <w:t xml:space="preserve"> given the </w:t>
      </w:r>
      <w:r w:rsidR="00926C70">
        <w:rPr>
          <w:rFonts w:ascii="Arial" w:hAnsi="Arial" w:cs="Arial"/>
        </w:rPr>
        <w:t>population activity</w:t>
      </w:r>
      <w:r w:rsidR="001B0680">
        <w:rPr>
          <w:rFonts w:ascii="Arial" w:hAnsi="Arial" w:cs="Arial"/>
        </w:rPr>
        <w:t xml:space="preserve">, </w:t>
      </w:r>
      <w:r w:rsidR="00224774">
        <w:rPr>
          <w:rFonts w:ascii="Arial" w:hAnsi="Arial" w:cs="Arial"/>
        </w:rPr>
        <w:t>and are capable of predicting</w:t>
      </w:r>
      <w:r w:rsidR="00C70402">
        <w:rPr>
          <w:rFonts w:ascii="Arial" w:hAnsi="Arial" w:cs="Arial"/>
        </w:rPr>
        <w:t xml:space="preserve"> specific features of sensory stimuli </w:t>
      </w:r>
      <w:r w:rsidR="00224774">
        <w:rPr>
          <w:rFonts w:ascii="Arial" w:hAnsi="Arial" w:cs="Arial"/>
        </w:rPr>
        <w:t>(</w:t>
      </w:r>
      <w:r w:rsidR="00224774" w:rsidRPr="00584C2C">
        <w:rPr>
          <w:rFonts w:ascii="Arial" w:hAnsi="Arial" w:cs="Arial"/>
          <w:color w:val="0000FF"/>
        </w:rPr>
        <w:t xml:space="preserve">Figure </w:t>
      </w:r>
      <w:r w:rsidR="008A6052">
        <w:rPr>
          <w:rFonts w:ascii="Arial" w:hAnsi="Arial" w:cs="Arial"/>
          <w:color w:val="0000FF"/>
        </w:rPr>
        <w:t>1</w:t>
      </w:r>
      <w:r w:rsidR="00224774">
        <w:rPr>
          <w:rFonts w:ascii="Arial" w:hAnsi="Arial" w:cs="Arial"/>
        </w:rPr>
        <w:t>).</w:t>
      </w:r>
    </w:p>
    <w:p w14:paraId="7D0A8B8C" w14:textId="77DAB451" w:rsidR="007A7AA8" w:rsidRPr="00E25B9F" w:rsidRDefault="00BD4D0B" w:rsidP="00DE4C25">
      <w:pPr>
        <w:spacing w:line="480" w:lineRule="auto"/>
        <w:jc w:val="both"/>
        <w:rPr>
          <w:rFonts w:ascii="Arial" w:hAnsi="Arial" w:cs="Arial"/>
          <w:b/>
        </w:rPr>
      </w:pPr>
      <w:r>
        <w:rPr>
          <w:rFonts w:ascii="Arial" w:hAnsi="Arial" w:cs="Arial"/>
          <w:b/>
        </w:rPr>
        <w:t>CRF</w:t>
      </w:r>
      <w:r w:rsidR="004B4344">
        <w:rPr>
          <w:rFonts w:ascii="Arial" w:hAnsi="Arial" w:cs="Arial"/>
          <w:b/>
        </w:rPr>
        <w:t>s</w:t>
      </w:r>
      <w:r>
        <w:rPr>
          <w:rFonts w:ascii="Arial" w:hAnsi="Arial" w:cs="Arial"/>
          <w:b/>
        </w:rPr>
        <w:t xml:space="preserve"> for </w:t>
      </w:r>
      <w:r w:rsidR="00A325F5">
        <w:rPr>
          <w:rFonts w:ascii="Arial" w:hAnsi="Arial" w:cs="Arial"/>
          <w:b/>
        </w:rPr>
        <w:t>identification of neuronal ensembles</w:t>
      </w:r>
    </w:p>
    <w:p w14:paraId="3DB819F8" w14:textId="0F71E7C0" w:rsidR="00743615" w:rsidRDefault="00762A73" w:rsidP="00890D1B">
      <w:pPr>
        <w:spacing w:line="480" w:lineRule="auto"/>
        <w:jc w:val="both"/>
        <w:rPr>
          <w:rFonts w:ascii="Arial" w:hAnsi="Arial" w:cs="Arial"/>
        </w:rPr>
      </w:pPr>
      <w:r>
        <w:rPr>
          <w:rFonts w:ascii="Arial" w:hAnsi="Arial" w:cs="Arial"/>
        </w:rPr>
        <w:t>Compared with</w:t>
      </w:r>
      <w:r w:rsidR="00A6705D">
        <w:rPr>
          <w:rFonts w:ascii="Arial" w:hAnsi="Arial" w:cs="Arial"/>
        </w:rPr>
        <w:t xml:space="preserve"> </w:t>
      </w:r>
      <w:r>
        <w:rPr>
          <w:rFonts w:ascii="Arial" w:hAnsi="Arial" w:cs="Arial"/>
        </w:rPr>
        <w:t>generative models</w:t>
      </w:r>
      <w:r w:rsidR="00877D62">
        <w:rPr>
          <w:rFonts w:ascii="Arial" w:hAnsi="Arial" w:cs="Arial"/>
        </w:rPr>
        <w:t xml:space="preserve"> that </w:t>
      </w:r>
      <w:r w:rsidR="00E13A34">
        <w:rPr>
          <w:rFonts w:ascii="Arial" w:hAnsi="Arial" w:cs="Arial"/>
        </w:rPr>
        <w:t xml:space="preserve">make assumptions on </w:t>
      </w:r>
      <w:r w:rsidR="004E491A">
        <w:rPr>
          <w:rFonts w:ascii="Arial" w:hAnsi="Arial" w:cs="Arial"/>
        </w:rPr>
        <w:t>the dependencies between</w:t>
      </w:r>
      <w:r w:rsidR="00877D62">
        <w:rPr>
          <w:rFonts w:ascii="Arial" w:hAnsi="Arial" w:cs="Arial"/>
        </w:rPr>
        <w:t xml:space="preserve"> all the </w:t>
      </w:r>
      <w:r w:rsidR="00E13A34">
        <w:rPr>
          <w:rFonts w:ascii="Arial" w:hAnsi="Arial" w:cs="Arial"/>
        </w:rPr>
        <w:t xml:space="preserve">observation </w:t>
      </w:r>
      <w:r w:rsidR="004E491A">
        <w:rPr>
          <w:rFonts w:ascii="Arial" w:hAnsi="Arial" w:cs="Arial"/>
        </w:rPr>
        <w:t>variables from the model</w:t>
      </w:r>
      <w:r w:rsidR="00C36230">
        <w:rPr>
          <w:rFonts w:ascii="Arial" w:hAnsi="Arial" w:cs="Arial"/>
        </w:rPr>
        <w:t>,</w:t>
      </w:r>
      <w:r w:rsidR="004E491A">
        <w:rPr>
          <w:rFonts w:ascii="Arial" w:hAnsi="Arial" w:cs="Arial"/>
        </w:rPr>
        <w:t xml:space="preserve"> </w:t>
      </w:r>
      <w:r w:rsidR="00877D62">
        <w:rPr>
          <w:rFonts w:ascii="Arial" w:hAnsi="Arial" w:cs="Arial"/>
        </w:rPr>
        <w:t xml:space="preserve">CRFs </w:t>
      </w:r>
      <w:r w:rsidR="004E491A">
        <w:rPr>
          <w:rFonts w:ascii="Arial" w:hAnsi="Arial" w:cs="Arial"/>
        </w:rPr>
        <w:t>only</w:t>
      </w:r>
      <w:r>
        <w:rPr>
          <w:rFonts w:ascii="Arial" w:hAnsi="Arial" w:cs="Arial"/>
        </w:rPr>
        <w:t xml:space="preserve"> </w:t>
      </w:r>
      <w:r w:rsidR="00942886">
        <w:rPr>
          <w:rFonts w:ascii="Arial" w:hAnsi="Arial" w:cs="Arial"/>
        </w:rPr>
        <w:t xml:space="preserve">model </w:t>
      </w:r>
      <w:r w:rsidR="003A7FBA">
        <w:rPr>
          <w:rFonts w:ascii="Arial" w:hAnsi="Arial" w:cs="Arial"/>
        </w:rPr>
        <w:t>the hidden system states</w:t>
      </w:r>
      <w:r w:rsidR="004E491A">
        <w:rPr>
          <w:rFonts w:ascii="Arial" w:hAnsi="Arial" w:cs="Arial"/>
        </w:rPr>
        <w:t xml:space="preserve"> dependent on </w:t>
      </w:r>
      <w:r w:rsidR="003A7FBA">
        <w:rPr>
          <w:rFonts w:ascii="Arial" w:hAnsi="Arial" w:cs="Arial"/>
        </w:rPr>
        <w:t>observed features</w:t>
      </w:r>
      <w:r w:rsidR="004E491A">
        <w:rPr>
          <w:rFonts w:ascii="Arial" w:hAnsi="Arial" w:cs="Arial"/>
        </w:rPr>
        <w:t xml:space="preserve">. </w:t>
      </w:r>
      <w:r w:rsidR="00861D57">
        <w:rPr>
          <w:rFonts w:ascii="Arial" w:hAnsi="Arial" w:cs="Arial"/>
        </w:rPr>
        <w:t xml:space="preserve">No independence assumptions are made between observed </w:t>
      </w:r>
      <w:proofErr w:type="gramStart"/>
      <w:r w:rsidR="00861D57">
        <w:rPr>
          <w:rFonts w:ascii="Arial" w:hAnsi="Arial" w:cs="Arial"/>
        </w:rPr>
        <w:t>variables,</w:t>
      </w:r>
      <w:proofErr w:type="gramEnd"/>
      <w:r w:rsidR="00861D57">
        <w:rPr>
          <w:rFonts w:ascii="Arial" w:hAnsi="Arial" w:cs="Arial"/>
        </w:rPr>
        <w:t xml:space="preserve"> therefore CRFs avoid potential errors</w:t>
      </w:r>
      <w:r w:rsidR="00E04813">
        <w:rPr>
          <w:rFonts w:ascii="Arial" w:hAnsi="Arial" w:cs="Arial"/>
        </w:rPr>
        <w:t xml:space="preserve"> under these assumptions</w:t>
      </w:r>
      <w:r w:rsidR="00861D57">
        <w:rPr>
          <w:rFonts w:ascii="Arial" w:hAnsi="Arial" w:cs="Arial"/>
        </w:rPr>
        <w:t xml:space="preserve"> introduced by </w:t>
      </w:r>
      <w:r w:rsidR="00E04813">
        <w:rPr>
          <w:rFonts w:ascii="Arial" w:hAnsi="Arial" w:cs="Arial"/>
        </w:rPr>
        <w:t xml:space="preserve">unobserved </w:t>
      </w:r>
      <w:r w:rsidR="00861D57">
        <w:rPr>
          <w:rFonts w:ascii="Arial" w:hAnsi="Arial" w:cs="Arial"/>
        </w:rPr>
        <w:t>common inputs of the neuronal population</w:t>
      </w:r>
      <w:r w:rsidR="00942886">
        <w:rPr>
          <w:rFonts w:ascii="Arial" w:hAnsi="Arial" w:cs="Arial"/>
        </w:rPr>
        <w:t xml:space="preserve">. </w:t>
      </w:r>
      <w:r w:rsidR="007B70B9">
        <w:rPr>
          <w:rFonts w:ascii="Arial" w:hAnsi="Arial" w:cs="Arial"/>
        </w:rPr>
        <w:t xml:space="preserve">Additionally, given the finite number of network states described by population activity, the conditional distribution is sufficient for making predictions, both for the population state and for identifying representative cells in each state. </w:t>
      </w:r>
      <w:r w:rsidR="00071C79">
        <w:rPr>
          <w:rFonts w:ascii="Arial" w:hAnsi="Arial" w:cs="Arial"/>
        </w:rPr>
        <w:t xml:space="preserve">One popular example of generative models for functional </w:t>
      </w:r>
      <w:r w:rsidR="00FE73DA">
        <w:rPr>
          <w:rFonts w:ascii="Arial" w:hAnsi="Arial" w:cs="Arial"/>
        </w:rPr>
        <w:t>connectivity</w:t>
      </w:r>
      <w:r w:rsidR="00071C79">
        <w:rPr>
          <w:rFonts w:ascii="Arial" w:hAnsi="Arial" w:cs="Arial"/>
        </w:rPr>
        <w:t xml:space="preserve"> is the Ising model </w:t>
      </w:r>
      <w:r w:rsidR="00AA391C">
        <w:rPr>
          <w:rFonts w:ascii="Arial" w:hAnsi="Arial" w:cs="Arial"/>
        </w:rPr>
        <w:t xml:space="preserve">or the more generalized Potts model </w:t>
      </w:r>
      <w:r w:rsidR="00D73D1D">
        <w:rPr>
          <w:rFonts w:ascii="Arial" w:hAnsi="Arial" w:cs="Arial"/>
        </w:rPr>
        <w:fldChar w:fldCharType="begin">
          <w:fldData xml:space="preserve">PEVuZE5vdGU+PENpdGU+PEF1dGhvcj5UYXZvbmk8L0F1dGhvcj48UmVjTnVtPjEyNzwvUmVjTnVt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</w:fldData>
        </w:fldChar>
      </w:r>
      <w:r w:rsidR="00D73D1D" w:rsidRPr="00D73D1D">
        <w:rPr>
          <w:rFonts w:ascii="Arial" w:hAnsi="Arial" w:cs="Arial"/>
        </w:rPr>
        <w:instrText xml:space="preserve"> ADDIN EN.CITE </w:instrText>
      </w:r>
      <w:r w:rsidR="00D73D1D" w:rsidRPr="00A619F7">
        <w:rPr>
          <w:rFonts w:ascii="Arial" w:hAnsi="Arial" w:cs="Arial"/>
        </w:rPr>
        <w:fldChar w:fldCharType="begin">
          <w:fldData xml:space="preserve">PEVuZE5vdGU+PENpdGU+PEF1dGhvcj5UYXZvbmk8L0F1dGhvcj48UmVjTnVtPjEyNzwvUmVjTnVt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</w:fldData>
        </w:fldChar>
      </w:r>
      <w:r w:rsidR="00D73D1D" w:rsidRPr="00D73D1D">
        <w:rPr>
          <w:rFonts w:ascii="Arial" w:hAnsi="Arial" w:cs="Arial"/>
        </w:rPr>
        <w:instrText xml:space="preserve"> ADDIN EN.CITE.DATA </w:instrText>
      </w:r>
      <w:r w:rsidR="00D73D1D" w:rsidRPr="00A619F7">
        <w:rPr>
          <w:rFonts w:ascii="Arial" w:hAnsi="Arial" w:cs="Arial"/>
        </w:rPr>
      </w:r>
      <w:r w:rsidR="00D73D1D" w:rsidRPr="00A619F7">
        <w:rPr>
          <w:rFonts w:ascii="Arial" w:hAnsi="Arial" w:cs="Arial"/>
        </w:rPr>
        <w:fldChar w:fldCharType="end"/>
      </w:r>
      <w:r w:rsidR="00D73D1D">
        <w:rPr>
          <w:rFonts w:ascii="Arial" w:hAnsi="Arial" w:cs="Arial"/>
        </w:rPr>
      </w:r>
      <w:r w:rsidR="00D73D1D">
        <w:rPr>
          <w:rFonts w:ascii="Arial" w:hAnsi="Arial" w:cs="Arial"/>
        </w:rPr>
        <w:fldChar w:fldCharType="separate"/>
      </w:r>
      <w:r w:rsidR="00D73D1D" w:rsidRPr="00F320C7">
        <w:rPr>
          <w:rFonts w:ascii="Arial" w:hAnsi="Arial" w:cs="Arial"/>
          <w:noProof/>
        </w:rPr>
        <w:t>(</w:t>
      </w:r>
      <w:hyperlink w:anchor="_ENREF_43" w:tooltip="Tavoni, 2016 #127" w:history="1">
        <w:r w:rsidR="00816849" w:rsidRPr="00F320C7">
          <w:rPr>
            <w:rFonts w:ascii="Arial" w:hAnsi="Arial" w:cs="Arial"/>
            <w:noProof/>
          </w:rPr>
          <w:t>Tavoni et al., 2016</w:t>
        </w:r>
      </w:hyperlink>
      <w:r w:rsidR="00D73D1D" w:rsidRPr="00F320C7">
        <w:rPr>
          <w:rFonts w:ascii="Arial" w:hAnsi="Arial" w:cs="Arial"/>
          <w:noProof/>
        </w:rPr>
        <w:t xml:space="preserve">; </w:t>
      </w:r>
      <w:hyperlink w:anchor="_ENREF_47" w:tooltip="Yu, 2008 #103" w:history="1">
        <w:r w:rsidR="00816849" w:rsidRPr="00F320C7">
          <w:rPr>
            <w:rFonts w:ascii="Arial" w:hAnsi="Arial" w:cs="Arial"/>
            <w:noProof/>
          </w:rPr>
          <w:t>Yu et al., 2008</w:t>
        </w:r>
      </w:hyperlink>
      <w:r w:rsidR="00D73D1D" w:rsidRPr="00F320C7">
        <w:rPr>
          <w:rFonts w:ascii="Arial" w:hAnsi="Arial" w:cs="Arial"/>
          <w:noProof/>
        </w:rPr>
        <w:t>)</w:t>
      </w:r>
      <w:r w:rsidR="00D73D1D">
        <w:rPr>
          <w:rFonts w:ascii="Arial" w:hAnsi="Arial" w:cs="Arial"/>
        </w:rPr>
        <w:fldChar w:fldCharType="end"/>
      </w:r>
      <w:r w:rsidR="00071C79">
        <w:rPr>
          <w:rFonts w:ascii="Arial" w:hAnsi="Arial" w:cs="Arial"/>
        </w:rPr>
        <w:t>.</w:t>
      </w:r>
      <w:r w:rsidR="00095169">
        <w:rPr>
          <w:rFonts w:ascii="Arial" w:hAnsi="Arial" w:cs="Arial"/>
        </w:rPr>
        <w:t xml:space="preserve"> The generative nature of </w:t>
      </w:r>
      <w:r w:rsidR="00AA391C">
        <w:rPr>
          <w:rFonts w:ascii="Arial" w:hAnsi="Arial" w:cs="Arial"/>
        </w:rPr>
        <w:t>these models</w:t>
      </w:r>
      <w:r w:rsidR="00095169">
        <w:rPr>
          <w:rFonts w:ascii="Arial" w:hAnsi="Arial" w:cs="Arial"/>
        </w:rPr>
        <w:t xml:space="preserve"> renders their ability to integrate complex dependencies between variables.</w:t>
      </w:r>
      <w:r w:rsidR="00071C79">
        <w:rPr>
          <w:rFonts w:ascii="Arial" w:hAnsi="Arial" w:cs="Arial"/>
        </w:rPr>
        <w:t xml:space="preserve"> </w:t>
      </w:r>
      <w:r w:rsidR="00C431E2">
        <w:rPr>
          <w:rFonts w:ascii="Arial" w:hAnsi="Arial" w:cs="Arial"/>
        </w:rPr>
        <w:t xml:space="preserve">Compared with other discriminative </w:t>
      </w:r>
      <w:r w:rsidR="008D34E3">
        <w:rPr>
          <w:rFonts w:ascii="Arial" w:hAnsi="Arial" w:cs="Arial"/>
        </w:rPr>
        <w:t xml:space="preserve">finite-state </w:t>
      </w:r>
      <w:r w:rsidR="00C431E2">
        <w:rPr>
          <w:rFonts w:ascii="Arial" w:hAnsi="Arial" w:cs="Arial"/>
        </w:rPr>
        <w:t>models such as Max</w:t>
      </w:r>
      <w:r w:rsidR="001C029D">
        <w:rPr>
          <w:rFonts w:ascii="Arial" w:hAnsi="Arial" w:cs="Arial"/>
        </w:rPr>
        <w:t>imum</w:t>
      </w:r>
      <w:r w:rsidR="00C431E2">
        <w:rPr>
          <w:rFonts w:ascii="Arial" w:hAnsi="Arial" w:cs="Arial"/>
        </w:rPr>
        <w:t xml:space="preserve"> </w:t>
      </w:r>
      <w:r w:rsidR="00433907">
        <w:rPr>
          <w:rFonts w:ascii="Arial" w:hAnsi="Arial" w:cs="Arial"/>
        </w:rPr>
        <w:t>E</w:t>
      </w:r>
      <w:r w:rsidR="00C431E2">
        <w:rPr>
          <w:rFonts w:ascii="Arial" w:hAnsi="Arial" w:cs="Arial"/>
        </w:rPr>
        <w:t xml:space="preserve">ntropy Markov </w:t>
      </w:r>
      <w:r w:rsidR="001C029D">
        <w:rPr>
          <w:rFonts w:ascii="Arial" w:hAnsi="Arial" w:cs="Arial"/>
        </w:rPr>
        <w:t>M</w:t>
      </w:r>
      <w:r w:rsidR="00C431E2">
        <w:rPr>
          <w:rFonts w:ascii="Arial" w:hAnsi="Arial" w:cs="Arial"/>
        </w:rPr>
        <w:t>odel</w:t>
      </w:r>
      <w:r w:rsidR="001C029D">
        <w:rPr>
          <w:rFonts w:ascii="Arial" w:hAnsi="Arial" w:cs="Arial"/>
        </w:rPr>
        <w:t>s</w:t>
      </w:r>
      <w:r w:rsidR="00C431E2">
        <w:rPr>
          <w:rFonts w:ascii="Arial" w:hAnsi="Arial" w:cs="Arial"/>
        </w:rPr>
        <w:t xml:space="preserve"> (MEMM),</w:t>
      </w:r>
      <w:r w:rsidR="00EC2F3F">
        <w:rPr>
          <w:rFonts w:ascii="Arial" w:hAnsi="Arial" w:cs="Arial"/>
        </w:rPr>
        <w:t xml:space="preserve"> </w:t>
      </w:r>
      <w:r w:rsidR="00CF2CAF">
        <w:rPr>
          <w:rFonts w:ascii="Arial" w:hAnsi="Arial" w:cs="Arial"/>
        </w:rPr>
        <w:t>CRF</w:t>
      </w:r>
      <w:r w:rsidR="000F04CD">
        <w:rPr>
          <w:rFonts w:ascii="Arial" w:hAnsi="Arial" w:cs="Arial"/>
        </w:rPr>
        <w:t>s</w:t>
      </w:r>
      <w:r w:rsidR="002D4ACB">
        <w:rPr>
          <w:rFonts w:ascii="Arial" w:hAnsi="Arial" w:cs="Arial"/>
        </w:rPr>
        <w:t xml:space="preserve"> </w:t>
      </w:r>
      <w:r w:rsidR="00744C72">
        <w:rPr>
          <w:rFonts w:ascii="Arial" w:hAnsi="Arial" w:cs="Arial"/>
        </w:rPr>
        <w:t xml:space="preserve">use global normalizers to overcome the local bias in MEMM induced by local normalizers, and </w:t>
      </w:r>
      <w:r w:rsidR="00756916">
        <w:rPr>
          <w:rFonts w:ascii="Arial" w:hAnsi="Arial" w:cs="Arial"/>
        </w:rPr>
        <w:t xml:space="preserve">have been shown to </w:t>
      </w:r>
      <w:r w:rsidR="002D4ACB">
        <w:rPr>
          <w:rFonts w:ascii="Arial" w:hAnsi="Arial" w:cs="Arial"/>
        </w:rPr>
        <w:t>achieve higher accuracy</w:t>
      </w:r>
      <w:r w:rsidR="00CF2CAF">
        <w:rPr>
          <w:rFonts w:ascii="Arial" w:hAnsi="Arial" w:cs="Arial"/>
        </w:rPr>
        <w:t xml:space="preserve"> </w:t>
      </w:r>
      <w:r w:rsidR="003E2209">
        <w:rPr>
          <w:rFonts w:ascii="Arial" w:hAnsi="Arial" w:cs="Arial"/>
        </w:rPr>
        <w:t xml:space="preserve">in applications such as sequence labeling </w:t>
      </w:r>
      <w:r w:rsidR="00313609">
        <w:rPr>
          <w:rFonts w:ascii="Arial" w:hAnsi="Arial" w:cs="Arial"/>
        </w:rPr>
        <w:fldChar w:fldCharType="begin"/>
      </w:r>
      <w:r w:rsidR="00163D9D">
        <w:rPr>
          <w:rFonts w:ascii="Arial" w:hAnsi="Arial" w:cs="Arial"/>
        </w:rPr>
        <w:instrText xml:space="preserve"> ADDIN EN.CITE &lt;EndNote&gt;&lt;Cite&gt;&lt;Author&gt;Lafferty&lt;/Author&gt;&lt;Year&gt;2001&lt;/Year&gt;&lt;RecNum&gt;33&lt;/RecNum&gt;&lt;DisplayText&gt;(Lafferty et al., 2001)&lt;/DisplayText&gt;&lt;record&gt;&lt;rec-number&gt;33&lt;/rec-number&gt;&lt;foreign-keys&gt;&lt;key app="EN" db-id="rdwvpe9dd2tpt4eef5uvw5rarp9tzs255zzr"&gt;33&lt;/key&gt;&lt;/foreign-keys&gt;&lt;ref-type name="Journal Article"&gt;17&lt;/ref-type&gt;&lt;contributors&gt;&lt;authors&gt;&lt;author&gt;Lafferty, John&lt;/author&gt;&lt;author&gt;McCallum, Andrew&lt;/author&gt;&lt;author&gt;Pereira, Fernando C N&lt;/author&gt;&lt;/authors&gt;&lt;/contributors&gt;&lt;titles&gt;&lt;title&gt;Conditional random fields: Probabilistic models for segmenting and labeling sequence data&lt;/title&gt;&lt;secondary-title&gt;ICML &amp;apos;01 Proceedings of the Eighteenth International Conference on Machine Learning&lt;/secondary-title&gt;&lt;/titles&gt;&lt;periodical&gt;&lt;full-title&gt;ICML &amp;apos;01 Proceedings of the Eighteenth International Conference on Machine Learning&lt;/full-title&gt;&lt;/periodical&gt;&lt;pages&gt;282-289&lt;/pages&gt;&lt;volume&gt;8&lt;/volume&gt;&lt;keywords&gt;&lt;keyword&gt;Animals&lt;/keyword&gt;&lt;keyword&gt;Antigen&lt;/keyword&gt;&lt;keyword&gt;Gene Transfer Techniques&lt;/keyword&gt;&lt;keyword&gt;Genetic Engineering&lt;/keyword&gt;&lt;keyword&gt;Genetic Engineering: methods&lt;/keyword&gt;&lt;keyword&gt;Genetic Vectors&lt;/keyword&gt;&lt;keyword&gt;Genetic Vectors: metabolism&lt;/keyword&gt;&lt;keyword&gt;Mice&lt;/keyword&gt;&lt;keyword&gt;Receptors&lt;/keyword&gt;&lt;keyword&gt;Retroviridae&lt;/keyword&gt;&lt;keyword&gt;Retroviridae: genetics&lt;/keyword&gt;&lt;keyword&gt;Stem Cells&lt;/keyword&gt;&lt;keyword&gt;Stem Cells: metabolism&lt;/keyword&gt;&lt;keyword&gt;T-Cell&lt;/keyword&gt;&lt;keyword&gt;Transgenic&lt;/keyword&gt;&lt;keyword&gt;Transgenic: genetics&lt;/keyword&gt;&lt;keyword&gt;Transgenic: metabolism&lt;/keyword&gt;&lt;keyword&gt;alpha-beta&lt;/keyword&gt;&lt;keyword&gt;alpha-beta: genetics&lt;/keyword&gt;&lt;keyword&gt;alpha-beta: metabolism&lt;/keyword&gt;&lt;/keywords&gt;&lt;dates&gt;&lt;year&gt;2001&lt;/year&gt;&lt;/dates&gt;&lt;isbn&gt;1558607781&lt;/isbn&gt;&lt;accession-num&gt;17406263&lt;/accession-num&gt;&lt;urls&gt;&lt;/urls&gt;&lt;electronic-resource-num&gt;10.1038/nprot.2006.61&lt;/electronic-resource-num&gt;&lt;/record&gt;&lt;/Cite&gt;&lt;/EndNote&gt;</w:instrText>
      </w:r>
      <w:r w:rsidR="00313609">
        <w:rPr>
          <w:rFonts w:ascii="Arial" w:hAnsi="Arial" w:cs="Arial"/>
        </w:rPr>
        <w:fldChar w:fldCharType="separate"/>
      </w:r>
      <w:r w:rsidR="00313609">
        <w:rPr>
          <w:rFonts w:ascii="Arial" w:hAnsi="Arial" w:cs="Arial"/>
          <w:noProof/>
        </w:rPr>
        <w:t>(</w:t>
      </w:r>
      <w:hyperlink w:anchor="_ENREF_24" w:tooltip="Lafferty, 2001 #33" w:history="1">
        <w:r w:rsidR="00816849">
          <w:rPr>
            <w:rFonts w:ascii="Arial" w:hAnsi="Arial" w:cs="Arial"/>
            <w:noProof/>
          </w:rPr>
          <w:t>Lafferty et al., 2001</w:t>
        </w:r>
      </w:hyperlink>
      <w:r w:rsidR="00313609">
        <w:rPr>
          <w:rFonts w:ascii="Arial" w:hAnsi="Arial" w:cs="Arial"/>
          <w:noProof/>
        </w:rPr>
        <w:t>)</w:t>
      </w:r>
      <w:r w:rsidR="00313609">
        <w:rPr>
          <w:rFonts w:ascii="Arial" w:hAnsi="Arial" w:cs="Arial"/>
        </w:rPr>
        <w:fldChar w:fldCharType="end"/>
      </w:r>
      <w:r w:rsidR="00CF2CAF">
        <w:rPr>
          <w:rFonts w:ascii="Arial" w:hAnsi="Arial" w:cs="Arial"/>
        </w:rPr>
        <w:t>.</w:t>
      </w:r>
      <w:r w:rsidR="00E14CAF">
        <w:rPr>
          <w:rFonts w:ascii="Arial" w:hAnsi="Arial" w:cs="Arial"/>
        </w:rPr>
        <w:t xml:space="preserve"> Therefore, CRFs are ideal for modeling </w:t>
      </w:r>
      <w:r w:rsidR="00417443">
        <w:rPr>
          <w:rFonts w:ascii="Arial" w:hAnsi="Arial" w:cs="Arial"/>
        </w:rPr>
        <w:t>cortical functional connectivity and for identifying optimal ensembles.</w:t>
      </w:r>
    </w:p>
    <w:p w14:paraId="04AB39E4" w14:textId="7687747C" w:rsidR="00FB48C5" w:rsidRDefault="00FB48C5" w:rsidP="00743615">
      <w:pPr>
        <w:spacing w:line="480" w:lineRule="auto"/>
        <w:jc w:val="both"/>
        <w:rPr>
          <w:rFonts w:ascii="Arial" w:hAnsi="Arial" w:cs="Arial"/>
        </w:rPr>
      </w:pPr>
      <w:r>
        <w:rPr>
          <w:rFonts w:ascii="Arial" w:hAnsi="Arial" w:cs="Arial"/>
        </w:rPr>
        <w:tab/>
      </w:r>
      <w:r w:rsidR="00FA52B8">
        <w:rPr>
          <w:rFonts w:ascii="Arial" w:hAnsi="Arial" w:cs="Arial"/>
        </w:rPr>
        <w:t>The difficulty of constructing CRF</w:t>
      </w:r>
      <w:r w:rsidR="002B1AD9">
        <w:rPr>
          <w:rFonts w:ascii="Arial" w:hAnsi="Arial" w:cs="Arial"/>
        </w:rPr>
        <w:t>s</w:t>
      </w:r>
      <w:r w:rsidR="0064034F">
        <w:rPr>
          <w:rFonts w:ascii="Arial" w:hAnsi="Arial" w:cs="Arial"/>
        </w:rPr>
        <w:t xml:space="preserve"> </w:t>
      </w:r>
      <w:r w:rsidR="00FA52B8">
        <w:rPr>
          <w:rFonts w:ascii="Arial" w:hAnsi="Arial" w:cs="Arial"/>
        </w:rPr>
        <w:t>lie</w:t>
      </w:r>
      <w:r w:rsidR="00714B1A">
        <w:rPr>
          <w:rFonts w:ascii="Arial" w:hAnsi="Arial" w:cs="Arial"/>
        </w:rPr>
        <w:t>s</w:t>
      </w:r>
      <w:r w:rsidR="00FA52B8">
        <w:rPr>
          <w:rFonts w:ascii="Arial" w:hAnsi="Arial" w:cs="Arial"/>
        </w:rPr>
        <w:t xml:space="preserve"> in the computation of global normalizer</w:t>
      </w:r>
      <w:r w:rsidR="002B1AD9">
        <w:rPr>
          <w:rFonts w:ascii="Arial" w:hAnsi="Arial" w:cs="Arial"/>
        </w:rPr>
        <w:t>s</w:t>
      </w:r>
      <w:r w:rsidR="00FA52B8">
        <w:rPr>
          <w:rFonts w:ascii="Arial" w:hAnsi="Arial" w:cs="Arial"/>
        </w:rPr>
        <w:t xml:space="preserve">. With an arbitrary graph structure, this problem is often intractable. </w:t>
      </w:r>
      <w:r w:rsidR="00EA6DD7">
        <w:rPr>
          <w:rFonts w:ascii="Arial" w:hAnsi="Arial" w:cs="Arial"/>
        </w:rPr>
        <w:lastRenderedPageBreak/>
        <w:t xml:space="preserve">Recent advances </w:t>
      </w:r>
      <w:r w:rsidR="00020E68">
        <w:rPr>
          <w:rFonts w:ascii="Arial" w:hAnsi="Arial" w:cs="Arial"/>
        </w:rPr>
        <w:t>that combines Bethe free energy approximation and Frank-Wolfe method</w:t>
      </w:r>
      <w:r w:rsidR="002B1AD9">
        <w:rPr>
          <w:rFonts w:ascii="Arial" w:hAnsi="Arial" w:cs="Arial"/>
        </w:rPr>
        <w:t>s</w:t>
      </w:r>
      <w:r w:rsidR="00EA6DD7">
        <w:rPr>
          <w:rFonts w:ascii="Arial" w:hAnsi="Arial" w:cs="Arial"/>
        </w:rPr>
        <w:t xml:space="preserve"> for inference and learning model parameters allow fast and relatively accurate construction of</w:t>
      </w:r>
      <w:r w:rsidR="001E6057">
        <w:rPr>
          <w:rFonts w:ascii="Arial" w:hAnsi="Arial" w:cs="Arial"/>
        </w:rPr>
        <w:t xml:space="preserve"> cyclic</w:t>
      </w:r>
      <w:r w:rsidR="00EA6DD7">
        <w:rPr>
          <w:rFonts w:ascii="Arial" w:hAnsi="Arial" w:cs="Arial"/>
        </w:rPr>
        <w:t xml:space="preserve"> CRF</w:t>
      </w:r>
      <w:r w:rsidR="002B1AD9">
        <w:rPr>
          <w:rFonts w:ascii="Arial" w:hAnsi="Arial" w:cs="Arial"/>
        </w:rPr>
        <w:t>s</w:t>
      </w:r>
      <w:r w:rsidR="00C36230">
        <w:rPr>
          <w:rFonts w:ascii="Arial" w:hAnsi="Arial" w:cs="Arial"/>
        </w:rPr>
        <w:t xml:space="preserve"> </w:t>
      </w:r>
      <w:r w:rsidR="00EA6DD7">
        <w:rPr>
          <w:rFonts w:ascii="Arial" w:hAnsi="Arial" w:cs="Arial"/>
        </w:rPr>
        <w:fldChar w:fldCharType="begin"/>
      </w:r>
      <w:r w:rsidR="00163D9D">
        <w:rPr>
          <w:rFonts w:ascii="Arial" w:hAnsi="Arial" w:cs="Arial"/>
        </w:rPr>
        <w:instrText xml:space="preserve"> ADDIN EN.CITE &lt;EndNote&gt;&lt;Cite&gt;&lt;Author&gt;Tang&lt;/Author&gt;&lt;Year&gt;2016&lt;/Year&gt;&lt;RecNum&gt;48&lt;/RecNum&gt;&lt;DisplayText&gt;(Tang et al., 2016)&lt;/DisplayText&gt;&lt;record&gt;&lt;rec-number&gt;48&lt;/rec-number&gt;&lt;foreign-keys&gt;&lt;key app="EN" db-id="rdwvpe9dd2tpt4eef5uvw5rarp9tzs255zzr"&gt;48&lt;/key&gt;&lt;/foreign-keys&gt;&lt;ref-type name="Journal Article"&gt;17&lt;/ref-type&gt;&lt;contributors&gt;&lt;authors&gt;&lt;author&gt;Tang, Kui&lt;/author&gt;&lt;author&gt;Ruozzi, Nicholas&lt;/author&gt;&lt;author&gt;Belanger, David&lt;/author&gt;&lt;author&gt;Jebara, Tony&lt;/author&gt;&lt;/authors&gt;&lt;/contributors&gt;&lt;titles&gt;&lt;title&gt;Bethe Learning of Graphical Models via MAP Decoding&lt;/title&gt;&lt;secondary-title&gt;Artificial Intelligence and Statistics (AISTATS)&lt;/secondary-title&gt;&lt;/titles&gt;&lt;periodical&gt;&lt;full-title&gt;Artificial Intelligence and Statistics (AISTATS)&lt;/full-title&gt;&lt;/periodical&gt;&lt;dates&gt;&lt;year&gt;2016&lt;/year&gt;&lt;/dates&gt;&lt;urls&gt;&lt;/urls&gt;&lt;/record&gt;&lt;/Cite&gt;&lt;/EndNote&gt;</w:instrText>
      </w:r>
      <w:r w:rsidR="00EA6DD7">
        <w:rPr>
          <w:rFonts w:ascii="Arial" w:hAnsi="Arial" w:cs="Arial"/>
        </w:rPr>
        <w:fldChar w:fldCharType="separate"/>
      </w:r>
      <w:r w:rsidR="00EA6DD7">
        <w:rPr>
          <w:rFonts w:ascii="Arial" w:hAnsi="Arial" w:cs="Arial"/>
          <w:noProof/>
        </w:rPr>
        <w:t>(</w:t>
      </w:r>
      <w:hyperlink w:anchor="_ENREF_42" w:tooltip="Tang, 2016 #48" w:history="1">
        <w:r w:rsidR="00816849">
          <w:rPr>
            <w:rFonts w:ascii="Arial" w:hAnsi="Arial" w:cs="Arial"/>
            <w:noProof/>
          </w:rPr>
          <w:t>Tang et al., 2016</w:t>
        </w:r>
      </w:hyperlink>
      <w:r w:rsidR="00EA6DD7">
        <w:rPr>
          <w:rFonts w:ascii="Arial" w:hAnsi="Arial" w:cs="Arial"/>
          <w:noProof/>
        </w:rPr>
        <w:t>)</w:t>
      </w:r>
      <w:r w:rsidR="00EA6DD7">
        <w:rPr>
          <w:rFonts w:ascii="Arial" w:hAnsi="Arial" w:cs="Arial"/>
        </w:rPr>
        <w:fldChar w:fldCharType="end"/>
      </w:r>
      <w:r w:rsidR="00EA6DD7">
        <w:rPr>
          <w:rFonts w:ascii="Arial" w:hAnsi="Arial" w:cs="Arial"/>
        </w:rPr>
        <w:t>.</w:t>
      </w:r>
      <w:r w:rsidR="003474E6">
        <w:rPr>
          <w:rFonts w:ascii="Arial" w:hAnsi="Arial" w:cs="Arial"/>
        </w:rPr>
        <w:t xml:space="preserve"> </w:t>
      </w:r>
      <w:proofErr w:type="gramStart"/>
      <w:r w:rsidR="002B1AD9">
        <w:rPr>
          <w:rFonts w:ascii="Arial" w:hAnsi="Arial" w:cs="Arial"/>
        </w:rPr>
        <w:t>Thus</w:t>
      </w:r>
      <w:proofErr w:type="gramEnd"/>
      <w:r w:rsidR="009C0FC2">
        <w:rPr>
          <w:rFonts w:ascii="Arial" w:hAnsi="Arial" w:cs="Arial"/>
        </w:rPr>
        <w:t xml:space="preserve"> CRF</w:t>
      </w:r>
      <w:r w:rsidR="002B1AD9">
        <w:rPr>
          <w:rFonts w:ascii="Arial" w:hAnsi="Arial" w:cs="Arial"/>
        </w:rPr>
        <w:t>s</w:t>
      </w:r>
      <w:r w:rsidR="009C0FC2">
        <w:rPr>
          <w:rFonts w:ascii="Arial" w:hAnsi="Arial" w:cs="Arial"/>
        </w:rPr>
        <w:t xml:space="preserve"> </w:t>
      </w:r>
      <w:r w:rsidR="002B1AD9">
        <w:rPr>
          <w:rFonts w:ascii="Arial" w:hAnsi="Arial" w:cs="Arial"/>
        </w:rPr>
        <w:t xml:space="preserve">can be applied to </w:t>
      </w:r>
      <w:r w:rsidR="009C0FC2">
        <w:rPr>
          <w:rFonts w:ascii="Arial" w:hAnsi="Arial" w:cs="Arial"/>
        </w:rPr>
        <w:t>datasets with hundreds of interconnected neurons.</w:t>
      </w:r>
      <w:r w:rsidR="006F4BE2">
        <w:rPr>
          <w:rFonts w:ascii="Arial" w:hAnsi="Arial" w:cs="Arial"/>
        </w:rPr>
        <w:t xml:space="preserve"> </w:t>
      </w:r>
      <w:r w:rsidR="00096176">
        <w:rPr>
          <w:rFonts w:ascii="Arial" w:hAnsi="Arial" w:cs="Arial"/>
        </w:rPr>
        <w:t>However, a main constraint</w:t>
      </w:r>
      <w:r w:rsidR="006F4BE2">
        <w:rPr>
          <w:rFonts w:ascii="Arial" w:hAnsi="Arial" w:cs="Arial"/>
        </w:rPr>
        <w:t xml:space="preserve"> for applying CRF</w:t>
      </w:r>
      <w:r w:rsidR="002B1AD9">
        <w:rPr>
          <w:rFonts w:ascii="Arial" w:hAnsi="Arial" w:cs="Arial"/>
        </w:rPr>
        <w:t>s</w:t>
      </w:r>
      <w:r w:rsidR="006F4BE2">
        <w:rPr>
          <w:rFonts w:ascii="Arial" w:hAnsi="Arial" w:cs="Arial"/>
        </w:rPr>
        <w:t xml:space="preserve"> </w:t>
      </w:r>
      <w:r w:rsidR="00096176">
        <w:rPr>
          <w:rFonts w:ascii="Arial" w:hAnsi="Arial" w:cs="Arial"/>
        </w:rPr>
        <w:t>is the number of</w:t>
      </w:r>
      <w:r w:rsidR="00E53DE7">
        <w:rPr>
          <w:rFonts w:ascii="Arial" w:hAnsi="Arial" w:cs="Arial"/>
        </w:rPr>
        <w:t xml:space="preserve"> </w:t>
      </w:r>
      <w:r w:rsidR="002B1AD9">
        <w:rPr>
          <w:rFonts w:ascii="Arial" w:hAnsi="Arial" w:cs="Arial"/>
        </w:rPr>
        <w:t xml:space="preserve">samples </w:t>
      </w:r>
      <w:r w:rsidR="00096176">
        <w:rPr>
          <w:rFonts w:ascii="Arial" w:hAnsi="Arial" w:cs="Arial"/>
        </w:rPr>
        <w:t>in the</w:t>
      </w:r>
      <w:r w:rsidR="00E53DE7">
        <w:rPr>
          <w:rFonts w:ascii="Arial" w:hAnsi="Arial" w:cs="Arial"/>
        </w:rPr>
        <w:t xml:space="preserve"> training data</w:t>
      </w:r>
      <w:r w:rsidR="00096176">
        <w:rPr>
          <w:rFonts w:ascii="Arial" w:hAnsi="Arial" w:cs="Arial"/>
        </w:rPr>
        <w:t>set.</w:t>
      </w:r>
      <w:r w:rsidR="00E53DE7">
        <w:rPr>
          <w:rFonts w:ascii="Arial" w:hAnsi="Arial" w:cs="Arial"/>
        </w:rPr>
        <w:t xml:space="preserve"> </w:t>
      </w:r>
    </w:p>
    <w:p w14:paraId="26D5ED6A" w14:textId="462889CE" w:rsidR="006F4BE2" w:rsidRDefault="006F4BE2" w:rsidP="00743615">
      <w:pPr>
        <w:spacing w:line="480" w:lineRule="auto"/>
        <w:jc w:val="both"/>
        <w:rPr>
          <w:rFonts w:ascii="Arial" w:hAnsi="Arial" w:cs="Arial"/>
        </w:rPr>
      </w:pPr>
      <w:r>
        <w:rPr>
          <w:rFonts w:ascii="Arial" w:hAnsi="Arial" w:cs="Arial"/>
        </w:rPr>
        <w:tab/>
        <w:t xml:space="preserve">Compared with the </w:t>
      </w:r>
      <w:r w:rsidR="00D6639A">
        <w:rPr>
          <w:rFonts w:ascii="Arial" w:hAnsi="Arial" w:cs="Arial"/>
        </w:rPr>
        <w:t xml:space="preserve">previously used descriptive </w:t>
      </w:r>
      <w:r>
        <w:rPr>
          <w:rFonts w:ascii="Arial" w:hAnsi="Arial" w:cs="Arial"/>
        </w:rPr>
        <w:t>method</w:t>
      </w:r>
      <w:r w:rsidR="00D6639A">
        <w:rPr>
          <w:rFonts w:ascii="Arial" w:hAnsi="Arial" w:cs="Arial"/>
        </w:rPr>
        <w:t xml:space="preserve">s for neuronal ensemble identification </w:t>
      </w:r>
      <w:r w:rsidR="00D6639A">
        <w:rPr>
          <w:rFonts w:ascii="Arial" w:hAnsi="Arial" w:cs="Arial"/>
        </w:rPr>
        <w:fldChar w:fldCharType="begin"/>
      </w:r>
      <w:r w:rsidR="00C610C3">
        <w:rPr>
          <w:rFonts w:ascii="Arial" w:hAnsi="Arial" w:cs="Arial"/>
        </w:rPr>
        <w:instrText xml:space="preserve"> ADDIN EN.CITE &lt;EndNote&gt;&lt;Cite&gt;&lt;Author&gt;Carrillo-Reid&lt;/Author&gt;&lt;Year&gt;2015&lt;/Year&gt;&lt;RecNum&gt;2&lt;/RecNum&gt;&lt;DisplayText&gt;(Carrillo-Reid et al., 2015b)&lt;/DisplayText&gt;&lt;record&gt;&lt;rec-number&gt;2&lt;/rec-number&gt;&lt;foreign-keys&gt;&lt;key app="EN" db-id="zfxetf2e195w5me2axpvw59ue22extspaaf2" timestamp="1473690353"&gt;2&lt;/key&gt;&lt;/foreign-keys&gt;&lt;ref-type name="Journal Article"&gt;17&lt;/ref-type&gt;&lt;contributors&gt;&lt;authors&gt;&lt;author&gt;Carrillo-Reid, Luis&lt;/author&gt;&lt;author&gt;Miller, Jae-Eun Kang&lt;/author&gt;&lt;author&gt;Hamm, Jordan P&lt;/author&gt;&lt;author&gt;Jackson, Jesse&lt;/author&gt;&lt;author&gt;Yuste, Rafael&lt;/author&gt;&lt;/authors&gt;&lt;/contributors&gt;&lt;titles&gt;&lt;title&gt;Endogenous sequential cortical activity evoked by visual stimuli.&lt;/title&gt;&lt;secondary-title&gt;The Journal of neuroscience : the official journal of the Society for Neuroscience&lt;/secondary-title&gt;&lt;/titles&gt;&lt;periodical&gt;&lt;full-title&gt;The Journal of neuroscience : the official journal of the Society for Neuroscience&lt;/full-title&gt;&lt;/periodical&gt;&lt;pages&gt;8813-28&lt;/pages&gt;&lt;volume&gt;35&lt;/volume&gt;&lt;keywords&gt;&lt;keyword&gt;graph theory&lt;/keyword&gt;&lt;keyword&gt;in vivo calcium imaging&lt;/keyword&gt;&lt;keyword&gt;multidimensional population vectors&lt;/keyword&gt;&lt;keyword&gt;neuronal ensembles&lt;/keyword&gt;&lt;keyword&gt;primary visual cortex&lt;/keyword&gt;&lt;keyword&gt;two-photon microscopy&lt;/keyword&gt;&lt;/keywords&gt;&lt;dates&gt;&lt;year&gt;2015&lt;/year&gt;&lt;/dates&gt;&lt;publisher&gt;Society for Neuroscience&lt;/publisher&gt;&lt;accession-num&gt;26063915&lt;/accession-num&gt;&lt;urls&gt;&lt;/urls&gt;&lt;electronic-resource-num&gt;10.1523/JNEUROSCI.5214-14.2015&lt;/electronic-resource-num&gt;&lt;/record&gt;&lt;/Cite&gt;&lt;/EndNote&gt;</w:instrText>
      </w:r>
      <w:r w:rsidR="00D6639A">
        <w:rPr>
          <w:rFonts w:ascii="Arial" w:hAnsi="Arial" w:cs="Arial"/>
        </w:rPr>
        <w:fldChar w:fldCharType="separate"/>
      </w:r>
      <w:r w:rsidR="00C610C3">
        <w:rPr>
          <w:rFonts w:ascii="Arial" w:hAnsi="Arial" w:cs="Arial"/>
          <w:noProof/>
        </w:rPr>
        <w:t>(</w:t>
      </w:r>
      <w:hyperlink w:anchor="_ENREF_9" w:tooltip="Carrillo-Reid, 2015 #2" w:history="1">
        <w:r w:rsidR="00816849">
          <w:rPr>
            <w:rFonts w:ascii="Arial" w:hAnsi="Arial" w:cs="Arial"/>
            <w:noProof/>
          </w:rPr>
          <w:t>Carrillo-Reid et al., 2015b</w:t>
        </w:r>
      </w:hyperlink>
      <w:r w:rsidR="00C610C3">
        <w:rPr>
          <w:rFonts w:ascii="Arial" w:hAnsi="Arial" w:cs="Arial"/>
          <w:noProof/>
        </w:rPr>
        <w:t>)</w:t>
      </w:r>
      <w:r w:rsidR="00D6639A">
        <w:rPr>
          <w:rFonts w:ascii="Arial" w:hAnsi="Arial" w:cs="Arial"/>
        </w:rPr>
        <w:fldChar w:fldCharType="end"/>
      </w:r>
      <w:r>
        <w:rPr>
          <w:rFonts w:ascii="Arial" w:hAnsi="Arial" w:cs="Arial"/>
        </w:rPr>
        <w:t xml:space="preserve">, our approach </w:t>
      </w:r>
      <w:r w:rsidR="00D6639A">
        <w:rPr>
          <w:rFonts w:ascii="Arial" w:hAnsi="Arial" w:cs="Arial"/>
        </w:rPr>
        <w:t xml:space="preserve">modestly </w:t>
      </w:r>
      <w:r>
        <w:rPr>
          <w:rFonts w:ascii="Arial" w:hAnsi="Arial" w:cs="Arial"/>
        </w:rPr>
        <w:t>improved prediction accuracy</w:t>
      </w:r>
      <w:r w:rsidR="009D6541">
        <w:rPr>
          <w:rFonts w:ascii="Arial" w:hAnsi="Arial" w:cs="Arial"/>
        </w:rPr>
        <w:t xml:space="preserve"> (</w:t>
      </w:r>
      <w:r w:rsidR="009D6541" w:rsidRPr="00A619F7">
        <w:rPr>
          <w:rFonts w:ascii="Arial" w:hAnsi="Arial" w:cs="Arial"/>
          <w:color w:val="0000FF"/>
        </w:rPr>
        <w:t>Figure S</w:t>
      </w:r>
      <w:r w:rsidR="000A6FF8">
        <w:rPr>
          <w:rFonts w:ascii="Arial" w:hAnsi="Arial" w:cs="Arial"/>
          <w:color w:val="0000FF"/>
        </w:rPr>
        <w:t>3</w:t>
      </w:r>
      <w:r w:rsidR="009D6541">
        <w:rPr>
          <w:rFonts w:ascii="Arial" w:hAnsi="Arial" w:cs="Arial"/>
        </w:rPr>
        <w:t>)</w:t>
      </w:r>
      <w:r>
        <w:rPr>
          <w:rFonts w:ascii="Arial" w:hAnsi="Arial" w:cs="Arial"/>
        </w:rPr>
        <w:t>.</w:t>
      </w:r>
      <w:r w:rsidR="00E53DE7">
        <w:rPr>
          <w:rFonts w:ascii="Arial" w:hAnsi="Arial" w:cs="Arial"/>
        </w:rPr>
        <w:t xml:space="preserve"> </w:t>
      </w:r>
      <w:r w:rsidR="00C25DAF">
        <w:rPr>
          <w:rFonts w:ascii="Arial" w:hAnsi="Arial" w:cs="Arial"/>
        </w:rPr>
        <w:t xml:space="preserve">One reason could be </w:t>
      </w:r>
      <w:r w:rsidR="004D2F78">
        <w:rPr>
          <w:rFonts w:ascii="Arial" w:hAnsi="Arial" w:cs="Arial"/>
        </w:rPr>
        <w:t xml:space="preserve">that the current </w:t>
      </w:r>
      <w:r w:rsidR="0024348C">
        <w:rPr>
          <w:rFonts w:ascii="Arial" w:hAnsi="Arial" w:cs="Arial"/>
        </w:rPr>
        <w:t xml:space="preserve">CRF </w:t>
      </w:r>
      <w:r w:rsidR="00B678BF">
        <w:rPr>
          <w:rFonts w:ascii="Arial" w:hAnsi="Arial" w:cs="Arial"/>
        </w:rPr>
        <w:t xml:space="preserve">learning </w:t>
      </w:r>
      <w:r w:rsidR="004D2F78">
        <w:rPr>
          <w:rFonts w:ascii="Arial" w:hAnsi="Arial" w:cs="Arial"/>
        </w:rPr>
        <w:t>algorithm</w:t>
      </w:r>
      <w:r w:rsidR="00750105">
        <w:rPr>
          <w:rFonts w:ascii="Arial" w:hAnsi="Arial" w:cs="Arial"/>
        </w:rPr>
        <w:t xml:space="preserve"> </w:t>
      </w:r>
      <w:r w:rsidR="00E205AD">
        <w:rPr>
          <w:rFonts w:ascii="Arial" w:hAnsi="Arial" w:cs="Arial"/>
        </w:rPr>
        <w:t>executes</w:t>
      </w:r>
      <w:r w:rsidR="00750105">
        <w:rPr>
          <w:rFonts w:ascii="Arial" w:hAnsi="Arial" w:cs="Arial"/>
        </w:rPr>
        <w:t xml:space="preserve"> </w:t>
      </w:r>
      <w:r w:rsidR="00B678BF">
        <w:rPr>
          <w:rFonts w:ascii="Arial" w:hAnsi="Arial" w:cs="Arial"/>
        </w:rPr>
        <w:t xml:space="preserve">separately the </w:t>
      </w:r>
      <w:r w:rsidR="00750105">
        <w:rPr>
          <w:rFonts w:ascii="Arial" w:hAnsi="Arial" w:cs="Arial"/>
        </w:rPr>
        <w:t xml:space="preserve">structure learning </w:t>
      </w:r>
      <w:r w:rsidR="00714B1A">
        <w:rPr>
          <w:rFonts w:ascii="Arial" w:hAnsi="Arial" w:cs="Arial"/>
        </w:rPr>
        <w:t xml:space="preserve">and </w:t>
      </w:r>
      <w:r w:rsidR="00750105">
        <w:rPr>
          <w:rFonts w:ascii="Arial" w:hAnsi="Arial" w:cs="Arial"/>
        </w:rPr>
        <w:t>parameter learning step</w:t>
      </w:r>
      <w:r w:rsidR="00B678BF">
        <w:rPr>
          <w:rFonts w:ascii="Arial" w:hAnsi="Arial" w:cs="Arial"/>
        </w:rPr>
        <w:t>s.</w:t>
      </w:r>
      <w:r w:rsidR="00750105">
        <w:rPr>
          <w:rFonts w:ascii="Arial" w:hAnsi="Arial" w:cs="Arial"/>
        </w:rPr>
        <w:t xml:space="preserve"> </w:t>
      </w:r>
      <w:r w:rsidR="00E9069B">
        <w:rPr>
          <w:rFonts w:ascii="Arial" w:hAnsi="Arial" w:cs="Arial"/>
        </w:rPr>
        <w:t>Therefore, the learned graphical structure</w:t>
      </w:r>
      <w:r w:rsidR="00E205AD">
        <w:rPr>
          <w:rFonts w:ascii="Arial" w:hAnsi="Arial" w:cs="Arial"/>
        </w:rPr>
        <w:t xml:space="preserve"> and parameters may not be the globally best matching ones.</w:t>
      </w:r>
      <w:r w:rsidR="00E9069B">
        <w:rPr>
          <w:rFonts w:ascii="Arial" w:hAnsi="Arial" w:cs="Arial"/>
        </w:rPr>
        <w:t xml:space="preserve"> </w:t>
      </w:r>
      <w:r w:rsidR="00B678BF">
        <w:rPr>
          <w:rFonts w:ascii="Arial" w:hAnsi="Arial" w:cs="Arial"/>
        </w:rPr>
        <w:t>However, i</w:t>
      </w:r>
      <w:r w:rsidR="00E9069B">
        <w:rPr>
          <w:rFonts w:ascii="Arial" w:hAnsi="Arial" w:cs="Arial"/>
        </w:rPr>
        <w:t xml:space="preserve">t is still computational unrealistic to </w:t>
      </w:r>
      <w:r w:rsidR="00B5391E">
        <w:rPr>
          <w:rFonts w:ascii="Arial" w:hAnsi="Arial" w:cs="Arial"/>
        </w:rPr>
        <w:t>explore all possible structure</w:t>
      </w:r>
      <w:r w:rsidR="00714B1A">
        <w:rPr>
          <w:rFonts w:ascii="Arial" w:hAnsi="Arial" w:cs="Arial"/>
        </w:rPr>
        <w:t>s</w:t>
      </w:r>
      <w:r w:rsidR="00B5391E">
        <w:rPr>
          <w:rFonts w:ascii="Arial" w:hAnsi="Arial" w:cs="Arial"/>
        </w:rPr>
        <w:t xml:space="preserve"> and parameter combinations. Additionally, approximations in parameter inference </w:t>
      </w:r>
      <w:r w:rsidR="00996D81">
        <w:rPr>
          <w:rFonts w:ascii="Arial" w:hAnsi="Arial" w:cs="Arial"/>
        </w:rPr>
        <w:t xml:space="preserve">also does not guarantee global optimal. </w:t>
      </w:r>
    </w:p>
    <w:p w14:paraId="28076070" w14:textId="12B544D3" w:rsidR="006C60DB" w:rsidRDefault="006C60DB" w:rsidP="00252CB8">
      <w:pPr>
        <w:spacing w:line="480" w:lineRule="auto"/>
        <w:ind w:firstLine="720"/>
        <w:jc w:val="both"/>
        <w:rPr>
          <w:rFonts w:ascii="Arial" w:hAnsi="Arial" w:cs="Arial"/>
        </w:rPr>
      </w:pPr>
      <w:r>
        <w:rPr>
          <w:rFonts w:ascii="Arial" w:hAnsi="Arial" w:cs="Arial"/>
        </w:rPr>
        <w:t>The overall activity of multiple cells at a given time window can be understood as a multidimensional array of population vectors where vectors pointing to a similar space can be considered as a group</w:t>
      </w:r>
      <w:r w:rsidR="0068240B">
        <w:rPr>
          <w:rFonts w:ascii="Arial" w:hAnsi="Arial" w:cs="Arial"/>
        </w:rPr>
        <w:t xml:space="preserve"> (</w:t>
      </w:r>
      <w:r w:rsidR="0068240B" w:rsidRPr="00A619F7">
        <w:rPr>
          <w:rFonts w:ascii="Arial" w:hAnsi="Arial" w:cs="Arial"/>
          <w:color w:val="0000FF"/>
        </w:rPr>
        <w:t>Figure S1</w:t>
      </w:r>
      <w:r w:rsidR="0068240B">
        <w:rPr>
          <w:rFonts w:ascii="Arial" w:hAnsi="Arial" w:cs="Arial"/>
        </w:rPr>
        <w:t>)</w:t>
      </w:r>
      <w:r>
        <w:rPr>
          <w:rFonts w:ascii="Arial" w:hAnsi="Arial" w:cs="Arial"/>
        </w:rPr>
        <w:t>. We previously showed that population vectors defining a group (i.e. a cortical ensemble)</w:t>
      </w:r>
      <w:r w:rsidRPr="00044B3A">
        <w:rPr>
          <w:rFonts w:ascii="Arial" w:hAnsi="Arial" w:cs="Arial"/>
        </w:rPr>
        <w:t xml:space="preserve"> </w:t>
      </w:r>
      <w:proofErr w:type="gramStart"/>
      <w:r>
        <w:rPr>
          <w:rFonts w:ascii="Arial" w:hAnsi="Arial" w:cs="Arial"/>
        </w:rPr>
        <w:t>can</w:t>
      </w:r>
      <w:proofErr w:type="gramEnd"/>
      <w:r>
        <w:rPr>
          <w:rFonts w:ascii="Arial" w:hAnsi="Arial" w:cs="Arial"/>
        </w:rPr>
        <w:t xml:space="preserve"> be</w:t>
      </w:r>
      <w:r w:rsidRPr="00044B3A">
        <w:rPr>
          <w:rFonts w:ascii="Arial" w:hAnsi="Arial" w:cs="Arial"/>
        </w:rPr>
        <w:t xml:space="preserve"> </w:t>
      </w:r>
      <w:r>
        <w:rPr>
          <w:rFonts w:ascii="Arial" w:hAnsi="Arial" w:cs="Arial"/>
        </w:rPr>
        <w:t>extracted from multidimensional arrays</w:t>
      </w:r>
      <w:r w:rsidRPr="00044B3A">
        <w:rPr>
          <w:rFonts w:ascii="Arial" w:hAnsi="Arial" w:cs="Arial"/>
        </w:rPr>
        <w:t xml:space="preserve"> performing singular value decomposition (SVD)</w:t>
      </w:r>
      <w:r>
        <w:rPr>
          <w:rFonts w:ascii="Arial" w:hAnsi="Arial" w:cs="Arial"/>
        </w:rPr>
        <w:t xml:space="preserve"> </w:t>
      </w:r>
      <w:r>
        <w:rPr>
          <w:rFonts w:ascii="Arial" w:hAnsi="Arial" w:cs="Arial"/>
        </w:rPr>
        <w:fldChar w:fldCharType="begin">
          <w:fldData xml:space="preserve">PEVuZE5vdGU+PENpdGU+PEF1dGhvcj5DYXJyaWxsby1SZWlkPC9BdXRob3I+PFllYXI+MjAxNTwv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</w:fldData>
        </w:fldChar>
      </w:r>
      <w:r w:rsidR="00163D9D">
        <w:rPr>
          <w:rFonts w:ascii="Arial" w:hAnsi="Arial" w:cs="Arial"/>
        </w:rPr>
        <w:instrText xml:space="preserve"> ADDIN EN.CITE </w:instrText>
      </w:r>
      <w:r w:rsidR="00163D9D">
        <w:rPr>
          <w:rFonts w:ascii="Arial" w:hAnsi="Arial" w:cs="Arial"/>
        </w:rPr>
        <w:fldChar w:fldCharType="begin">
          <w:fldData xml:space="preserve">PEVuZE5vdGU+PENpdGU+PEF1dGhvcj5DYXJyaWxsby1SZWlkPC9BdXRob3I+PFllYXI+MjAxNTwv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</w:fldData>
        </w:fldChar>
      </w:r>
      <w:r w:rsidR="00163D9D">
        <w:rPr>
          <w:rFonts w:ascii="Arial" w:hAnsi="Arial" w:cs="Arial"/>
        </w:rPr>
        <w:instrText xml:space="preserve"> ADDIN EN.CITE.DATA </w:instrText>
      </w:r>
      <w:r w:rsidR="00163D9D">
        <w:rPr>
          <w:rFonts w:ascii="Arial" w:hAnsi="Arial" w:cs="Arial"/>
        </w:rPr>
      </w:r>
      <w:r w:rsidR="00163D9D">
        <w:rPr>
          <w:rFonts w:ascii="Arial" w:hAnsi="Arial" w:cs="Arial"/>
        </w:rPr>
        <w:fldChar w:fldCharType="end"/>
      </w:r>
      <w:r>
        <w:rPr>
          <w:rFonts w:ascii="Arial" w:hAnsi="Arial" w:cs="Arial"/>
        </w:rPr>
      </w:r>
      <w:r>
        <w:rPr>
          <w:rFonts w:ascii="Arial" w:hAnsi="Arial" w:cs="Arial"/>
        </w:rPr>
        <w:fldChar w:fldCharType="separate"/>
      </w:r>
      <w:r>
        <w:rPr>
          <w:rFonts w:ascii="Arial" w:hAnsi="Arial" w:cs="Arial"/>
          <w:noProof/>
        </w:rPr>
        <w:t>(</w:t>
      </w:r>
      <w:hyperlink w:anchor="_ENREF_8" w:tooltip="Carrillo-Reid, 2015 #71" w:history="1">
        <w:r w:rsidR="00816849">
          <w:rPr>
            <w:rFonts w:ascii="Arial" w:hAnsi="Arial" w:cs="Arial"/>
            <w:noProof/>
          </w:rPr>
          <w:t>Carrillo-Reid et al., 2015a</w:t>
        </w:r>
      </w:hyperlink>
      <w:r>
        <w:rPr>
          <w:rFonts w:ascii="Arial" w:hAnsi="Arial" w:cs="Arial"/>
          <w:noProof/>
        </w:rPr>
        <w:t>)</w:t>
      </w:r>
      <w:r>
        <w:rPr>
          <w:rFonts w:ascii="Arial" w:hAnsi="Arial" w:cs="Arial"/>
        </w:rPr>
        <w:fldChar w:fldCharType="end"/>
      </w:r>
      <w:r w:rsidRPr="00044B3A">
        <w:rPr>
          <w:rFonts w:ascii="Arial" w:hAnsi="Arial" w:cs="Arial"/>
        </w:rPr>
        <w:t xml:space="preserve">. </w:t>
      </w:r>
      <w:r>
        <w:rPr>
          <w:rFonts w:ascii="Arial" w:hAnsi="Arial" w:cs="Arial"/>
        </w:rPr>
        <w:t xml:space="preserve">Even though SVD can identify cortical ensembles reliably, it lacks from a structured model that allows </w:t>
      </w:r>
      <w:r>
        <w:rPr>
          <w:rFonts w:ascii="Arial" w:hAnsi="Arial" w:cs="Arial"/>
        </w:rPr>
        <w:lastRenderedPageBreak/>
        <w:t xml:space="preserve">the systematic study of changes in functional connectivity during different experimental conditions. </w:t>
      </w:r>
    </w:p>
    <w:p w14:paraId="385A1214" w14:textId="4DEF748A" w:rsidR="00FE469B" w:rsidRDefault="00842AEB" w:rsidP="00DE4C25">
      <w:pPr>
        <w:spacing w:line="480" w:lineRule="auto"/>
        <w:jc w:val="both"/>
        <w:rPr>
          <w:rFonts w:ascii="Arial" w:hAnsi="Arial" w:cs="Arial"/>
          <w:b/>
        </w:rPr>
      </w:pPr>
      <w:r>
        <w:rPr>
          <w:rFonts w:ascii="Arial" w:hAnsi="Arial" w:cs="Arial"/>
          <w:b/>
        </w:rPr>
        <w:t xml:space="preserve">Physiological </w:t>
      </w:r>
      <w:r w:rsidR="006D17D9">
        <w:rPr>
          <w:rFonts w:ascii="Arial" w:hAnsi="Arial" w:cs="Arial"/>
          <w:b/>
        </w:rPr>
        <w:t>significance</w:t>
      </w:r>
      <w:r>
        <w:rPr>
          <w:rFonts w:ascii="Arial" w:hAnsi="Arial" w:cs="Arial"/>
          <w:b/>
        </w:rPr>
        <w:t xml:space="preserve"> of </w:t>
      </w:r>
      <w:r w:rsidR="00683059">
        <w:rPr>
          <w:rFonts w:ascii="Arial" w:hAnsi="Arial" w:cs="Arial"/>
          <w:b/>
        </w:rPr>
        <w:t>single cell</w:t>
      </w:r>
      <w:r w:rsidR="005664E7">
        <w:rPr>
          <w:rFonts w:ascii="Arial" w:hAnsi="Arial" w:cs="Arial"/>
          <w:b/>
        </w:rPr>
        <w:t xml:space="preserve"> targeting with</w:t>
      </w:r>
      <w:r w:rsidR="00683059">
        <w:rPr>
          <w:rFonts w:ascii="Arial" w:hAnsi="Arial" w:cs="Arial"/>
          <w:b/>
        </w:rPr>
        <w:t xml:space="preserve"> </w:t>
      </w:r>
      <w:r>
        <w:rPr>
          <w:rFonts w:ascii="Arial" w:hAnsi="Arial" w:cs="Arial"/>
          <w:b/>
        </w:rPr>
        <w:t>optogenetic stimulation</w:t>
      </w:r>
    </w:p>
    <w:p w14:paraId="422DD1F4" w14:textId="631322EE" w:rsidR="00683059" w:rsidRDefault="00683059" w:rsidP="00DE4C25">
      <w:pPr>
        <w:spacing w:line="480" w:lineRule="auto"/>
        <w:jc w:val="both"/>
        <w:rPr>
          <w:rFonts w:ascii="Arial" w:hAnsi="Arial" w:cs="Arial"/>
        </w:rPr>
      </w:pPr>
      <w:r>
        <w:rPr>
          <w:rFonts w:ascii="Arial" w:hAnsi="Arial" w:cs="Arial"/>
        </w:rPr>
        <w:t xml:space="preserve">Electrical stimulation of visual cortex has been used for decades as an attempt to provide useful visual sensations to patients that have lost the functionality of their eyes </w:t>
      </w:r>
      <w:r>
        <w:rPr>
          <w:rFonts w:ascii="Arial" w:hAnsi="Arial" w:cs="Arial"/>
        </w:rPr>
        <w:fldChar w:fldCharType="begin"/>
      </w:r>
      <w:r>
        <w:rPr>
          <w:rFonts w:ascii="Arial" w:hAnsi="Arial" w:cs="Arial"/>
        </w:rPr>
        <w:instrText xml:space="preserve"> ADDIN EN.CITE &lt;EndNote&gt;&lt;Cite&gt;&lt;Author&gt;Brindley&lt;/Author&gt;&lt;Year&gt;1968&lt;/Year&gt;&lt;RecNum&gt;153&lt;/RecNum&gt;&lt;DisplayText&gt;(Brindley and Lewin, 1968)&lt;/DisplayText&gt;&lt;record&gt;&lt;rec-number&gt;153&lt;/rec-number&gt;&lt;foreign-keys&gt;&lt;key app="EN" db-id="x5dttrx9if00enevttxpax2t5frds059spza" timestamp="1426291963"&gt;153&lt;/key&gt;&lt;/foreign-keys&gt;&lt;ref-type name="Journal Article"&gt;17&lt;/ref-type&gt;&lt;contributors&gt;&lt;authors&gt;&lt;author&gt;Brindley, G. S.&lt;/author&gt;&lt;author&gt;Lewin, W. S.&lt;/author&gt;&lt;/authors&gt;&lt;/contributors&gt;&lt;titles&gt;&lt;title&gt;The sensations produced by electrical stimulation of the visual cortex&lt;/title&gt;&lt;secondary-title&gt;J Physiol&lt;/secondary-title&gt;&lt;alt-title&gt;The Journal of physiology&lt;/alt-title&gt;&lt;/titles&gt;&lt;periodical&gt;&lt;full-title&gt;J Physiol&lt;/full-title&gt;&lt;/periodical&gt;&lt;pages&gt;479-93&lt;/pages&gt;&lt;volume&gt;196&lt;/volume&gt;&lt;number&gt;2&lt;/number&gt;&lt;keywords&gt;&lt;keyword&gt;Accommodation, Ocular&lt;/keyword&gt;&lt;keyword&gt;Brain Mapping&lt;/keyword&gt;&lt;keyword&gt;Cerebral Cortex/*physiology&lt;/keyword&gt;&lt;keyword&gt;*Electric Stimulation&lt;/keyword&gt;&lt;keyword&gt;Eye Movements/physiology&lt;/keyword&gt;&lt;keyword&gt;Flicker Fusion&lt;/keyword&gt;&lt;keyword&gt;Humans&lt;/keyword&gt;&lt;keyword&gt;Luminescent Measurements&lt;/keyword&gt;&lt;keyword&gt;Male&lt;/keyword&gt;&lt;keyword&gt;Methods&lt;/keyword&gt;&lt;keyword&gt;Middle Aged&lt;/keyword&gt;&lt;keyword&gt;Prostheses and Implants&lt;/keyword&gt;&lt;keyword&gt;Radio Waves&lt;/keyword&gt;&lt;keyword&gt;Stereotaxic Techniques&lt;/keyword&gt;&lt;keyword&gt;Vision, Ocular/*physiology&lt;/keyword&gt;&lt;keyword&gt;Visual Cortex/physiology&lt;/keyword&gt;&lt;keyword&gt;Visual Fields/physiology&lt;/keyword&gt;&lt;/keywords&gt;&lt;dates&gt;&lt;year&gt;1968&lt;/year&gt;&lt;pub-dates&gt;&lt;date&gt;May&lt;/date&gt;&lt;/pub-dates&gt;&lt;/dates&gt;&lt;isbn&gt;0022-3751 (Print)&amp;#xD;0022-3751 (Linking)&lt;/isbn&gt;&lt;accession-num&gt;4871047&lt;/accession-num&gt;&lt;urls&gt;&lt;related-urls&gt;&lt;url&gt;http://www.ncbi.nlm.nih.gov/pubmed/4871047&lt;/url&gt;&lt;/related-urls&gt;&lt;/urls&gt;&lt;custom2&gt;1351724&lt;/custom2&gt;&lt;/record&gt;&lt;/Cite&gt;&lt;/EndNote&gt;</w:instrText>
      </w:r>
      <w:r>
        <w:rPr>
          <w:rFonts w:ascii="Arial" w:hAnsi="Arial" w:cs="Arial"/>
        </w:rPr>
        <w:fldChar w:fldCharType="separate"/>
      </w:r>
      <w:r>
        <w:rPr>
          <w:rFonts w:ascii="Arial" w:hAnsi="Arial" w:cs="Arial"/>
          <w:noProof/>
        </w:rPr>
        <w:t>(</w:t>
      </w:r>
      <w:hyperlink w:anchor="_ENREF_6" w:tooltip="Brindley, 1968 #153" w:history="1">
        <w:r w:rsidR="00816849">
          <w:rPr>
            <w:rFonts w:ascii="Arial" w:hAnsi="Arial" w:cs="Arial"/>
            <w:noProof/>
          </w:rPr>
          <w:t>Brindley and Lewin, 1968</w:t>
        </w:r>
      </w:hyperlink>
      <w:r>
        <w:rPr>
          <w:rFonts w:ascii="Arial" w:hAnsi="Arial" w:cs="Arial"/>
          <w:noProof/>
        </w:rPr>
        <w:t>)</w:t>
      </w:r>
      <w:r>
        <w:rPr>
          <w:rFonts w:ascii="Arial" w:hAnsi="Arial" w:cs="Arial"/>
        </w:rPr>
        <w:fldChar w:fldCharType="end"/>
      </w:r>
      <w:r>
        <w:rPr>
          <w:rFonts w:ascii="Arial" w:hAnsi="Arial" w:cs="Arial"/>
        </w:rPr>
        <w:t xml:space="preserve">. The sensations produced by electrical stimulation of the visual cortex were termed </w:t>
      </w:r>
      <w:proofErr w:type="spellStart"/>
      <w:r>
        <w:rPr>
          <w:rFonts w:ascii="Arial" w:hAnsi="Arial" w:cs="Arial"/>
        </w:rPr>
        <w:t>phosphenes</w:t>
      </w:r>
      <w:proofErr w:type="spellEnd"/>
      <w:r>
        <w:rPr>
          <w:rFonts w:ascii="Arial" w:hAnsi="Arial" w:cs="Arial"/>
        </w:rPr>
        <w:t xml:space="preserve"> since they represented bright spots. A challenging issue regarding prostheses is the training of patients using devices with a large number of electrodes </w:t>
      </w:r>
      <w:r>
        <w:rPr>
          <w:rFonts w:ascii="Arial" w:hAnsi="Arial" w:cs="Arial"/>
        </w:rPr>
        <w:fldChar w:fldCharType="begin"/>
      </w:r>
      <w:r>
        <w:rPr>
          <w:rFonts w:ascii="Arial" w:hAnsi="Arial" w:cs="Arial"/>
        </w:rPr>
        <w:instrText xml:space="preserve"> ADDIN EN.CITE &lt;EndNote&gt;&lt;Cite&gt;&lt;Author&gt;Shepherd&lt;/Author&gt;&lt;Year&gt;2013&lt;/Year&gt;&lt;RecNum&gt;165&lt;/RecNum&gt;&lt;DisplayText&gt;(Shepherd et al., 2013)&lt;/DisplayText&gt;&lt;record&gt;&lt;rec-number&gt;165&lt;/rec-number&gt;&lt;foreign-keys&gt;&lt;key app="EN" db-id="x5dttrx9if00enevttxpax2t5frds059spza" timestamp="1426534781"&gt;165&lt;/key&gt;&lt;/foreign-keys&gt;&lt;ref-type name="Journal Article"&gt;17&lt;/ref-type&gt;&lt;contributors&gt;&lt;authors&gt;&lt;author&gt;Shepherd, R. K.&lt;/author&gt;&lt;author&gt;Shivdasani, M. N.&lt;/author&gt;&lt;author&gt;Nayagam, D. A.&lt;/author&gt;&lt;author&gt;Williams, C. E.&lt;/author&gt;&lt;author&gt;Blamey, P. J.&lt;/author&gt;&lt;/authors&gt;&lt;/contributors&gt;&lt;auth-address&gt;Bionics Institute, 384-388 Albert St East Melbourne, 3002, Victoria, Australia; Medical Bionics Department, University of Melbourne, 384-388 Albert St East Melbourne, 3002, Victoria, Australia. Electronic address: rshepherd@bionicsinstitute.org.&lt;/auth-address&gt;&lt;titles&gt;&lt;title&gt;Visual prostheses for the blind&lt;/title&gt;&lt;secondary-title&gt;Trends Biotechnol&lt;/secondary-title&gt;&lt;alt-title&gt;Trends in biotechnology&lt;/alt-title&gt;&lt;/titles&gt;&lt;periodical&gt;&lt;full-title&gt;Trends Biotechnol&lt;/full-title&gt;&lt;abbr-1&gt;Trends in biotechnology&lt;/abbr-1&gt;&lt;/periodical&gt;&lt;alt-periodical&gt;&lt;full-title&gt;Trends Biotechnol&lt;/full-title&gt;&lt;abbr-1&gt;Trends in biotechnology&lt;/abbr-1&gt;&lt;/alt-periodical&gt;&lt;pages&gt;562-71&lt;/pages&gt;&lt;volume&gt;31&lt;/volume&gt;&lt;number&gt;10&lt;/number&gt;&lt;keywords&gt;&lt;keyword&gt;Humans&lt;/keyword&gt;&lt;keyword&gt;*Visual Prosthesis&lt;/keyword&gt;&lt;keyword&gt;Visually Impaired Persons/*rehabilitation&lt;/keyword&gt;&lt;/keywords&gt;&lt;dates&gt;&lt;year&gt;2013&lt;/year&gt;&lt;pub-dates&gt;&lt;date&gt;Oct&lt;/date&gt;&lt;/pub-dates&gt;&lt;/dates&gt;&lt;isbn&gt;1879-3096 (Electronic)&amp;#xD;0167-7799 (Linking)&lt;/isbn&gt;&lt;accession-num&gt;23953722&lt;/accession-num&gt;&lt;urls&gt;&lt;related-urls&gt;&lt;url&gt;http://www.ncbi.nlm.nih.gov/pubmed/23953722&lt;/url&gt;&lt;/related-urls&gt;&lt;/urls&gt;&lt;electronic-resource-num&gt;10.1016/j.tibtech.2013.07.001&lt;/electronic-resource-num&gt;&lt;/record&gt;&lt;/Cite&gt;&lt;/EndNote&gt;</w:instrText>
      </w:r>
      <w:r>
        <w:rPr>
          <w:rFonts w:ascii="Arial" w:hAnsi="Arial" w:cs="Arial"/>
        </w:rPr>
        <w:fldChar w:fldCharType="separate"/>
      </w:r>
      <w:r>
        <w:rPr>
          <w:rFonts w:ascii="Arial" w:hAnsi="Arial" w:cs="Arial"/>
          <w:noProof/>
        </w:rPr>
        <w:t>(</w:t>
      </w:r>
      <w:hyperlink w:anchor="_ENREF_35" w:tooltip="Shepherd, 2013 #165" w:history="1">
        <w:r w:rsidR="00816849">
          <w:rPr>
            <w:rFonts w:ascii="Arial" w:hAnsi="Arial" w:cs="Arial"/>
            <w:noProof/>
          </w:rPr>
          <w:t>Shepherd et al., 2013</w:t>
        </w:r>
      </w:hyperlink>
      <w:r>
        <w:rPr>
          <w:rFonts w:ascii="Arial" w:hAnsi="Arial" w:cs="Arial"/>
          <w:noProof/>
        </w:rPr>
        <w:t>)</w:t>
      </w:r>
      <w:r>
        <w:rPr>
          <w:rFonts w:ascii="Arial" w:hAnsi="Arial" w:cs="Arial"/>
        </w:rPr>
        <w:fldChar w:fldCharType="end"/>
      </w:r>
      <w:r w:rsidR="00473B5B">
        <w:rPr>
          <w:rFonts w:ascii="Arial" w:hAnsi="Arial" w:cs="Arial"/>
        </w:rPr>
        <w:t>.</w:t>
      </w:r>
      <w:r>
        <w:rPr>
          <w:rFonts w:ascii="Arial" w:hAnsi="Arial" w:cs="Arial"/>
        </w:rPr>
        <w:t xml:space="preserve"> </w:t>
      </w:r>
      <w:r w:rsidR="00473B5B">
        <w:rPr>
          <w:rFonts w:ascii="Arial" w:hAnsi="Arial" w:cs="Arial"/>
        </w:rPr>
        <w:t xml:space="preserve">Our </w:t>
      </w:r>
      <w:r w:rsidR="00743628">
        <w:rPr>
          <w:rFonts w:ascii="Arial" w:hAnsi="Arial" w:cs="Arial"/>
        </w:rPr>
        <w:t>results</w:t>
      </w:r>
      <w:r>
        <w:rPr>
          <w:rFonts w:ascii="Arial" w:hAnsi="Arial" w:cs="Arial"/>
        </w:rPr>
        <w:t xml:space="preserve"> suggest that after a given network have been </w:t>
      </w:r>
      <w:proofErr w:type="gramStart"/>
      <w:r>
        <w:rPr>
          <w:rFonts w:ascii="Arial" w:hAnsi="Arial" w:cs="Arial"/>
        </w:rPr>
        <w:t>trained</w:t>
      </w:r>
      <w:r w:rsidR="00D17A41">
        <w:rPr>
          <w:rFonts w:ascii="Arial" w:hAnsi="Arial" w:cs="Arial"/>
        </w:rPr>
        <w:t>,</w:t>
      </w:r>
      <w:proofErr w:type="gramEnd"/>
      <w:r>
        <w:rPr>
          <w:rFonts w:ascii="Arial" w:hAnsi="Arial" w:cs="Arial"/>
        </w:rPr>
        <w:t xml:space="preserve"> the identification of </w:t>
      </w:r>
      <w:r w:rsidR="00743628">
        <w:rPr>
          <w:rFonts w:ascii="Arial" w:hAnsi="Arial" w:cs="Arial"/>
        </w:rPr>
        <w:t>neurons</w:t>
      </w:r>
      <w:r w:rsidR="003C2C58">
        <w:rPr>
          <w:rFonts w:ascii="Arial" w:hAnsi="Arial" w:cs="Arial"/>
        </w:rPr>
        <w:t xml:space="preserve"> with pattern completion capability</w:t>
      </w:r>
      <w:r>
        <w:rPr>
          <w:rFonts w:ascii="Arial" w:hAnsi="Arial" w:cs="Arial"/>
        </w:rPr>
        <w:t xml:space="preserve"> could be used to reduc</w:t>
      </w:r>
      <w:r w:rsidR="003C2C58">
        <w:rPr>
          <w:rFonts w:ascii="Arial" w:hAnsi="Arial" w:cs="Arial"/>
        </w:rPr>
        <w:t>e</w:t>
      </w:r>
      <w:r>
        <w:rPr>
          <w:rFonts w:ascii="Arial" w:hAnsi="Arial" w:cs="Arial"/>
        </w:rPr>
        <w:t xml:space="preserve"> the number of active points that require stimulation. The </w:t>
      </w:r>
      <w:r w:rsidR="00743628">
        <w:rPr>
          <w:rFonts w:ascii="Arial" w:hAnsi="Arial" w:cs="Arial"/>
        </w:rPr>
        <w:t xml:space="preserve">further </w:t>
      </w:r>
      <w:r>
        <w:rPr>
          <w:rFonts w:ascii="Arial" w:hAnsi="Arial" w:cs="Arial"/>
        </w:rPr>
        <w:t xml:space="preserve">development of network models based on population activity that can predict a given set of features embedded in visual stimuli will be crucial </w:t>
      </w:r>
      <w:r w:rsidR="00743628">
        <w:rPr>
          <w:rFonts w:ascii="Arial" w:hAnsi="Arial" w:cs="Arial"/>
        </w:rPr>
        <w:t>for the</w:t>
      </w:r>
      <w:r>
        <w:rPr>
          <w:rFonts w:ascii="Arial" w:hAnsi="Arial" w:cs="Arial"/>
        </w:rPr>
        <w:t xml:space="preserve"> </w:t>
      </w:r>
      <w:r w:rsidR="00714B1A">
        <w:rPr>
          <w:rFonts w:ascii="Arial" w:hAnsi="Arial" w:cs="Arial"/>
        </w:rPr>
        <w:t>fine manipulation</w:t>
      </w:r>
      <w:r w:rsidR="00743628">
        <w:rPr>
          <w:rFonts w:ascii="Arial" w:hAnsi="Arial" w:cs="Arial"/>
        </w:rPr>
        <w:t xml:space="preserve"> of</w:t>
      </w:r>
      <w:r>
        <w:rPr>
          <w:rFonts w:ascii="Arial" w:hAnsi="Arial" w:cs="Arial"/>
        </w:rPr>
        <w:t xml:space="preserve"> </w:t>
      </w:r>
      <w:r w:rsidR="00743628">
        <w:rPr>
          <w:rFonts w:ascii="Arial" w:hAnsi="Arial" w:cs="Arial"/>
        </w:rPr>
        <w:t>cortical ensembles</w:t>
      </w:r>
      <w:r>
        <w:rPr>
          <w:rFonts w:ascii="Arial" w:hAnsi="Arial" w:cs="Arial"/>
        </w:rPr>
        <w:t xml:space="preserve">. </w:t>
      </w:r>
    </w:p>
    <w:p w14:paraId="3AEB1807" w14:textId="3914C0A8" w:rsidR="00F33C83" w:rsidRDefault="00292AB8" w:rsidP="00C36230">
      <w:pPr>
        <w:spacing w:line="480" w:lineRule="auto"/>
        <w:ind w:firstLine="720"/>
        <w:jc w:val="both"/>
        <w:rPr>
          <w:rFonts w:ascii="Arial" w:hAnsi="Arial" w:cs="Arial"/>
        </w:rPr>
      </w:pPr>
      <w:r>
        <w:rPr>
          <w:rFonts w:ascii="Arial" w:hAnsi="Arial" w:cs="Arial"/>
        </w:rPr>
        <w:t xml:space="preserve">It has been </w:t>
      </w:r>
      <w:r w:rsidR="00E17D33">
        <w:rPr>
          <w:rFonts w:ascii="Arial" w:hAnsi="Arial" w:cs="Arial"/>
        </w:rPr>
        <w:t xml:space="preserve">shown that </w:t>
      </w:r>
      <w:r w:rsidR="00CF0DEE">
        <w:rPr>
          <w:rFonts w:ascii="Arial" w:hAnsi="Arial" w:cs="Arial"/>
        </w:rPr>
        <w:t xml:space="preserve">the connectivity of </w:t>
      </w:r>
      <w:r w:rsidR="00E17D33">
        <w:rPr>
          <w:rFonts w:ascii="Arial" w:hAnsi="Arial" w:cs="Arial"/>
        </w:rPr>
        <w:t>diverse systems described by graphs with complex topologies</w:t>
      </w:r>
      <w:r>
        <w:rPr>
          <w:rFonts w:ascii="Arial" w:hAnsi="Arial" w:cs="Arial"/>
        </w:rPr>
        <w:t xml:space="preserve"> follow a scale-free power-law distribution</w:t>
      </w:r>
      <w:r w:rsidR="001420F9">
        <w:rPr>
          <w:rFonts w:ascii="Arial" w:hAnsi="Arial" w:cs="Arial"/>
        </w:rPr>
        <w:t xml:space="preserve"> </w:t>
      </w:r>
      <w:r w:rsidR="001420F9">
        <w:rPr>
          <w:rFonts w:ascii="Arial" w:hAnsi="Arial" w:cs="Arial"/>
        </w:rPr>
        <w:fldChar w:fldCharType="begin"/>
      </w:r>
      <w:r w:rsidR="00C33253">
        <w:rPr>
          <w:rFonts w:ascii="Arial" w:hAnsi="Arial" w:cs="Arial"/>
        </w:rPr>
        <w:instrText xml:space="preserve"> ADDIN EN.CITE &lt;EndNote&gt;&lt;Cite&gt;&lt;Author&gt;Barabasi&lt;/Author&gt;&lt;Year&gt;1999&lt;/Year&gt;&lt;RecNum&gt;125&lt;/RecNum&gt;&lt;DisplayText&gt;(Barabasi and Albert, 1999)&lt;/DisplayText&gt;&lt;record&gt;&lt;rec-number&gt;125&lt;/rec-number&gt;&lt;foreign-keys&gt;&lt;key app="EN" db-id="rdwvpe9dd2tpt4eef5uvw5rarp9tzs255zzr"&gt;125&lt;/key&gt;&lt;/foreign-keys&gt;&lt;ref-type name="Journal Article"&gt;17&lt;/ref-type&gt;&lt;contributors&gt;&lt;authors&gt;&lt;author&gt;Barabasi, A. L.&lt;/author&gt;&lt;author&gt;Albert, R.&lt;/author&gt;&lt;/authors&gt;&lt;/contributors&gt;&lt;auth-address&gt;Department of Physics, University of Notre Dame, Notre Dame, IN 46556, USA.&lt;/auth-address&gt;&lt;titles&gt;&lt;title&gt;Emergence of scaling in random networks&lt;/title&gt;&lt;secondary-title&gt;Science&lt;/secondary-title&gt;&lt;alt-title&gt;Science (New York, N.Y.)&lt;/alt-title&gt;&lt;/titles&gt;&lt;periodical&gt;&lt;full-title&gt;Science&lt;/full-title&gt;&lt;/periodical&gt;&lt;alt-periodical&gt;&lt;full-title&gt;Science (New York, N.Y.)&lt;/full-title&gt;&lt;/alt-periodical&gt;&lt;pages&gt;509-12&lt;/pages&gt;&lt;volume&gt;286&lt;/volume&gt;&lt;number&gt;5439&lt;/number&gt;&lt;edition&gt;1999/10/16&lt;/edition&gt;&lt;dates&gt;&lt;year&gt;1999&lt;/year&gt;&lt;pub-dates&gt;&lt;date&gt;Oct 15&lt;/date&gt;&lt;/pub-dates&gt;&lt;/dates&gt;&lt;isbn&gt;0036-8075&lt;/isbn&gt;&lt;accession-num&gt;10521342&lt;/accession-num&gt;&lt;urls&gt;&lt;/urls&gt;&lt;remote-database-provider&gt;Nlm&lt;/remote-database-provider&gt;&lt;language&gt;Eng&lt;/language&gt;&lt;/record&gt;&lt;/Cite&gt;&lt;/EndNote&gt;</w:instrText>
      </w:r>
      <w:r w:rsidR="001420F9">
        <w:rPr>
          <w:rFonts w:ascii="Arial" w:hAnsi="Arial" w:cs="Arial"/>
        </w:rPr>
        <w:fldChar w:fldCharType="separate"/>
      </w:r>
      <w:r w:rsidR="00C33253">
        <w:rPr>
          <w:rFonts w:ascii="Arial" w:hAnsi="Arial" w:cs="Arial"/>
          <w:noProof/>
        </w:rPr>
        <w:t>(</w:t>
      </w:r>
      <w:hyperlink w:anchor="_ENREF_3" w:tooltip="Barabasi, 1999 #125" w:history="1">
        <w:r w:rsidR="00816849">
          <w:rPr>
            <w:rFonts w:ascii="Arial" w:hAnsi="Arial" w:cs="Arial"/>
            <w:noProof/>
          </w:rPr>
          <w:t>Barabasi and Albert, 1999</w:t>
        </w:r>
      </w:hyperlink>
      <w:r w:rsidR="00C33253">
        <w:rPr>
          <w:rFonts w:ascii="Arial" w:hAnsi="Arial" w:cs="Arial"/>
          <w:noProof/>
        </w:rPr>
        <w:t>)</w:t>
      </w:r>
      <w:r w:rsidR="001420F9">
        <w:rPr>
          <w:rFonts w:ascii="Arial" w:hAnsi="Arial" w:cs="Arial"/>
        </w:rPr>
        <w:fldChar w:fldCharType="end"/>
      </w:r>
      <w:r>
        <w:rPr>
          <w:rFonts w:ascii="Arial" w:hAnsi="Arial" w:cs="Arial"/>
        </w:rPr>
        <w:t xml:space="preserve">. </w:t>
      </w:r>
      <w:r w:rsidR="00E17D33">
        <w:rPr>
          <w:rFonts w:ascii="Arial" w:hAnsi="Arial" w:cs="Arial"/>
        </w:rPr>
        <w:t>S</w:t>
      </w:r>
      <w:r w:rsidR="00DB7232">
        <w:rPr>
          <w:rFonts w:ascii="Arial" w:hAnsi="Arial" w:cs="Arial"/>
        </w:rPr>
        <w:t>cale-free networks</w:t>
      </w:r>
      <w:r w:rsidR="00E17D33">
        <w:rPr>
          <w:rFonts w:ascii="Arial" w:hAnsi="Arial" w:cs="Arial"/>
        </w:rPr>
        <w:t xml:space="preserve"> are characterized by the existence of</w:t>
      </w:r>
      <w:r w:rsidR="00DB7232">
        <w:rPr>
          <w:rFonts w:ascii="Arial" w:hAnsi="Arial" w:cs="Arial"/>
        </w:rPr>
        <w:t xml:space="preserve"> </w:t>
      </w:r>
      <w:r w:rsidR="00F33C83">
        <w:rPr>
          <w:rFonts w:ascii="Arial" w:hAnsi="Arial" w:cs="Arial"/>
        </w:rPr>
        <w:t>a small subset of nodes with high connectivity</w:t>
      </w:r>
      <w:r w:rsidR="00C36230">
        <w:rPr>
          <w:rFonts w:ascii="Arial" w:hAnsi="Arial" w:cs="Arial"/>
        </w:rPr>
        <w:t xml:space="preserve"> </w:t>
      </w:r>
      <w:r w:rsidR="00C36230">
        <w:rPr>
          <w:rFonts w:ascii="Arial" w:hAnsi="Arial" w:cs="Arial"/>
        </w:rPr>
        <w:fldChar w:fldCharType="begin">
          <w:fldData xml:space="preserve">PEVuZE5vdGU+PENpdGU+PEF1dGhvcj5DYXJyaWxsby1SZWlkPC9BdXRob3I+PFllYXI+MjAxNTwv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</w:fldData>
        </w:fldChar>
      </w:r>
      <w:r w:rsidR="00163D9D">
        <w:rPr>
          <w:rFonts w:ascii="Arial" w:hAnsi="Arial" w:cs="Arial"/>
        </w:rPr>
        <w:instrText xml:space="preserve"> ADDIN EN.CITE </w:instrText>
      </w:r>
      <w:r w:rsidR="00163D9D">
        <w:rPr>
          <w:rFonts w:ascii="Arial" w:hAnsi="Arial" w:cs="Arial"/>
        </w:rPr>
        <w:fldChar w:fldCharType="begin">
          <w:fldData xml:space="preserve">PEVuZE5vdGU+PENpdGU+PEF1dGhvcj5DYXJyaWxsby1SZWlkPC9BdXRob3I+PFllYXI+MjAxNTwv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</w:fldData>
        </w:fldChar>
      </w:r>
      <w:r w:rsidR="00163D9D">
        <w:rPr>
          <w:rFonts w:ascii="Arial" w:hAnsi="Arial" w:cs="Arial"/>
        </w:rPr>
        <w:instrText xml:space="preserve"> ADDIN EN.CITE.DATA </w:instrText>
      </w:r>
      <w:r w:rsidR="00163D9D">
        <w:rPr>
          <w:rFonts w:ascii="Arial" w:hAnsi="Arial" w:cs="Arial"/>
        </w:rPr>
      </w:r>
      <w:r w:rsidR="00163D9D">
        <w:rPr>
          <w:rFonts w:ascii="Arial" w:hAnsi="Arial" w:cs="Arial"/>
        </w:rPr>
        <w:fldChar w:fldCharType="end"/>
      </w:r>
      <w:r w:rsidR="00C36230">
        <w:rPr>
          <w:rFonts w:ascii="Arial" w:hAnsi="Arial" w:cs="Arial"/>
        </w:rPr>
      </w:r>
      <w:r w:rsidR="00C36230">
        <w:rPr>
          <w:rFonts w:ascii="Arial" w:hAnsi="Arial" w:cs="Arial"/>
        </w:rPr>
        <w:fldChar w:fldCharType="separate"/>
      </w:r>
      <w:r w:rsidR="00C36230">
        <w:rPr>
          <w:rFonts w:ascii="Arial" w:hAnsi="Arial" w:cs="Arial"/>
          <w:noProof/>
        </w:rPr>
        <w:t>(</w:t>
      </w:r>
      <w:hyperlink w:anchor="_ENREF_8" w:tooltip="Carrillo-Reid, 2015 #71" w:history="1">
        <w:r w:rsidR="00816849">
          <w:rPr>
            <w:rFonts w:ascii="Arial" w:hAnsi="Arial" w:cs="Arial"/>
            <w:noProof/>
          </w:rPr>
          <w:t>Carrillo-Reid et al., 2015a</w:t>
        </w:r>
      </w:hyperlink>
      <w:r w:rsidR="00C36230">
        <w:rPr>
          <w:rFonts w:ascii="Arial" w:hAnsi="Arial" w:cs="Arial"/>
          <w:noProof/>
        </w:rPr>
        <w:t>)</w:t>
      </w:r>
      <w:r w:rsidR="00C36230">
        <w:rPr>
          <w:rFonts w:ascii="Arial" w:hAnsi="Arial" w:cs="Arial"/>
        </w:rPr>
        <w:fldChar w:fldCharType="end"/>
      </w:r>
      <w:r w:rsidR="00E17D33">
        <w:rPr>
          <w:rFonts w:ascii="Arial" w:hAnsi="Arial" w:cs="Arial"/>
        </w:rPr>
        <w:t>.</w:t>
      </w:r>
      <w:r w:rsidR="00F33C83">
        <w:rPr>
          <w:rFonts w:ascii="Arial" w:hAnsi="Arial" w:cs="Arial"/>
        </w:rPr>
        <w:t xml:space="preserve"> </w:t>
      </w:r>
      <w:r w:rsidR="005F3422">
        <w:rPr>
          <w:rFonts w:ascii="Arial" w:hAnsi="Arial" w:cs="Arial"/>
        </w:rPr>
        <w:t xml:space="preserve">Similarly, </w:t>
      </w:r>
      <w:r w:rsidR="00E17D33">
        <w:rPr>
          <w:rFonts w:ascii="Arial" w:hAnsi="Arial" w:cs="Arial"/>
        </w:rPr>
        <w:t>cortical ensembles described by CRFs</w:t>
      </w:r>
      <w:r w:rsidR="005F3422">
        <w:rPr>
          <w:rFonts w:ascii="Arial" w:hAnsi="Arial" w:cs="Arial"/>
        </w:rPr>
        <w:t xml:space="preserve"> </w:t>
      </w:r>
      <w:r w:rsidR="00E17D33">
        <w:rPr>
          <w:rFonts w:ascii="Arial" w:hAnsi="Arial" w:cs="Arial"/>
        </w:rPr>
        <w:t xml:space="preserve">could </w:t>
      </w:r>
      <w:r w:rsidR="005F3422">
        <w:rPr>
          <w:rFonts w:ascii="Arial" w:hAnsi="Arial" w:cs="Arial"/>
        </w:rPr>
        <w:t>be</w:t>
      </w:r>
      <w:r w:rsidR="00363AF1">
        <w:rPr>
          <w:rFonts w:ascii="Arial" w:hAnsi="Arial" w:cs="Arial"/>
        </w:rPr>
        <w:t xml:space="preserve"> characterized by </w:t>
      </w:r>
      <w:r w:rsidR="005F3422">
        <w:rPr>
          <w:rFonts w:ascii="Arial" w:hAnsi="Arial" w:cs="Arial"/>
        </w:rPr>
        <w:t xml:space="preserve">a subset of </w:t>
      </w:r>
      <w:r w:rsidR="00363AF1">
        <w:rPr>
          <w:rFonts w:ascii="Arial" w:hAnsi="Arial" w:cs="Arial"/>
        </w:rPr>
        <w:t xml:space="preserve">neurons with strong synaptic connections. </w:t>
      </w:r>
      <w:r w:rsidR="00E17D33">
        <w:rPr>
          <w:rFonts w:ascii="Arial" w:hAnsi="Arial" w:cs="Arial"/>
        </w:rPr>
        <w:t>T</w:t>
      </w:r>
      <w:r w:rsidR="005F3422">
        <w:rPr>
          <w:rFonts w:ascii="Arial" w:hAnsi="Arial" w:cs="Arial"/>
        </w:rPr>
        <w:t xml:space="preserve">he existence of </w:t>
      </w:r>
      <w:r w:rsidR="00B541DC">
        <w:rPr>
          <w:rFonts w:ascii="Arial" w:hAnsi="Arial" w:cs="Arial"/>
        </w:rPr>
        <w:t>neurons</w:t>
      </w:r>
      <w:r w:rsidR="00E17D33">
        <w:rPr>
          <w:rFonts w:ascii="Arial" w:hAnsi="Arial" w:cs="Arial"/>
        </w:rPr>
        <w:t xml:space="preserve"> </w:t>
      </w:r>
      <w:r w:rsidR="003C2C58">
        <w:rPr>
          <w:rFonts w:ascii="Arial" w:hAnsi="Arial" w:cs="Arial"/>
        </w:rPr>
        <w:t xml:space="preserve">with pattern completion capability </w:t>
      </w:r>
      <w:r w:rsidR="00E17D33">
        <w:rPr>
          <w:rFonts w:ascii="Arial" w:hAnsi="Arial" w:cs="Arial"/>
        </w:rPr>
        <w:t xml:space="preserve">has been suggested in previous </w:t>
      </w:r>
      <w:r w:rsidR="00E17D33">
        <w:rPr>
          <w:rFonts w:ascii="Arial" w:hAnsi="Arial" w:cs="Arial"/>
        </w:rPr>
        <w:lastRenderedPageBreak/>
        <w:t>studies where</w:t>
      </w:r>
      <w:r w:rsidR="009565F5">
        <w:rPr>
          <w:rFonts w:ascii="Arial" w:hAnsi="Arial" w:cs="Arial"/>
        </w:rPr>
        <w:t xml:space="preserve"> </w:t>
      </w:r>
      <w:r w:rsidR="00E17D33">
        <w:rPr>
          <w:rFonts w:ascii="Arial" w:hAnsi="Arial" w:cs="Arial"/>
        </w:rPr>
        <w:t>perturbing the activity of single neurons w</w:t>
      </w:r>
      <w:r w:rsidR="00B541DC">
        <w:rPr>
          <w:rFonts w:ascii="Arial" w:hAnsi="Arial" w:cs="Arial"/>
        </w:rPr>
        <w:t>as able to</w:t>
      </w:r>
      <w:r w:rsidR="00E17D33">
        <w:rPr>
          <w:rFonts w:ascii="Arial" w:hAnsi="Arial" w:cs="Arial"/>
        </w:rPr>
        <w:t xml:space="preserve"> change the overall network dynamics </w:t>
      </w:r>
      <w:r w:rsidR="009565F5">
        <w:rPr>
          <w:rFonts w:ascii="Arial" w:hAnsi="Arial" w:cs="Arial"/>
        </w:rPr>
        <w:fldChar w:fldCharType="begin">
          <w:fldData xml:space="preserve">PEVuZE5vdGU+PENpdGU+PEF1dGhvcj5Cb25pZmF6aTwvQXV0aG9yPjxZZWFyPjIwMDk8L1llYXI+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==
</w:fldData>
        </w:fldChar>
      </w:r>
      <w:r w:rsidR="00163D9D">
        <w:rPr>
          <w:rFonts w:ascii="Arial" w:hAnsi="Arial" w:cs="Arial"/>
        </w:rPr>
        <w:instrText xml:space="preserve"> ADDIN EN.CITE </w:instrText>
      </w:r>
      <w:r w:rsidR="00163D9D">
        <w:rPr>
          <w:rFonts w:ascii="Arial" w:hAnsi="Arial" w:cs="Arial"/>
        </w:rPr>
        <w:fldChar w:fldCharType="begin">
          <w:fldData xml:space="preserve">PEVuZE5vdGU+PENpdGU+PEF1dGhvcj5Cb25pZmF6aTwvQXV0aG9yPjxZZWFyPjIwMDk8L1llYXI+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==
</w:fldData>
        </w:fldChar>
      </w:r>
      <w:r w:rsidR="00163D9D">
        <w:rPr>
          <w:rFonts w:ascii="Arial" w:hAnsi="Arial" w:cs="Arial"/>
        </w:rPr>
        <w:instrText xml:space="preserve"> ADDIN EN.CITE.DATA </w:instrText>
      </w:r>
      <w:r w:rsidR="00163D9D">
        <w:rPr>
          <w:rFonts w:ascii="Arial" w:hAnsi="Arial" w:cs="Arial"/>
        </w:rPr>
      </w:r>
      <w:r w:rsidR="00163D9D">
        <w:rPr>
          <w:rFonts w:ascii="Arial" w:hAnsi="Arial" w:cs="Arial"/>
        </w:rPr>
        <w:fldChar w:fldCharType="end"/>
      </w:r>
      <w:r w:rsidR="009565F5">
        <w:rPr>
          <w:rFonts w:ascii="Arial" w:hAnsi="Arial" w:cs="Arial"/>
        </w:rPr>
      </w:r>
      <w:r w:rsidR="009565F5">
        <w:rPr>
          <w:rFonts w:ascii="Arial" w:hAnsi="Arial" w:cs="Arial"/>
        </w:rPr>
        <w:fldChar w:fldCharType="separate"/>
      </w:r>
      <w:r w:rsidR="00C610C3">
        <w:rPr>
          <w:rFonts w:ascii="Arial" w:hAnsi="Arial" w:cs="Arial"/>
          <w:noProof/>
        </w:rPr>
        <w:t>(</w:t>
      </w:r>
      <w:hyperlink w:anchor="_ENREF_5" w:tooltip="Bonifazi, 2009 #69" w:history="1">
        <w:r w:rsidR="00816849">
          <w:rPr>
            <w:rFonts w:ascii="Arial" w:hAnsi="Arial" w:cs="Arial"/>
            <w:noProof/>
          </w:rPr>
          <w:t>Bonifazi et al., 2009</w:t>
        </w:r>
      </w:hyperlink>
      <w:r w:rsidR="00C610C3">
        <w:rPr>
          <w:rFonts w:ascii="Arial" w:hAnsi="Arial" w:cs="Arial"/>
          <w:noProof/>
        </w:rPr>
        <w:t xml:space="preserve">; </w:t>
      </w:r>
      <w:hyperlink w:anchor="_ENREF_10" w:tooltip="Carrillo-Reid, 2016 #73" w:history="1">
        <w:r w:rsidR="00816849">
          <w:rPr>
            <w:rFonts w:ascii="Arial" w:hAnsi="Arial" w:cs="Arial"/>
            <w:noProof/>
          </w:rPr>
          <w:t>Carrillo-Reid et al., 2016</w:t>
        </w:r>
      </w:hyperlink>
      <w:r w:rsidR="00C610C3">
        <w:rPr>
          <w:rFonts w:ascii="Arial" w:hAnsi="Arial" w:cs="Arial"/>
          <w:noProof/>
        </w:rPr>
        <w:t xml:space="preserve">; </w:t>
      </w:r>
      <w:hyperlink w:anchor="_ENREF_17" w:tooltip="Hagmann, 2008 #79" w:history="1">
        <w:r w:rsidR="00816849">
          <w:rPr>
            <w:rFonts w:ascii="Arial" w:hAnsi="Arial" w:cs="Arial"/>
            <w:noProof/>
          </w:rPr>
          <w:t>Hagmann et al., 2008</w:t>
        </w:r>
      </w:hyperlink>
      <w:r w:rsidR="00C610C3">
        <w:rPr>
          <w:rFonts w:ascii="Arial" w:hAnsi="Arial" w:cs="Arial"/>
          <w:noProof/>
        </w:rPr>
        <w:t>)</w:t>
      </w:r>
      <w:r w:rsidR="009565F5">
        <w:rPr>
          <w:rFonts w:ascii="Arial" w:hAnsi="Arial" w:cs="Arial"/>
        </w:rPr>
        <w:fldChar w:fldCharType="end"/>
      </w:r>
      <w:r w:rsidR="008536F2">
        <w:rPr>
          <w:rFonts w:ascii="Arial" w:hAnsi="Arial" w:cs="Arial"/>
        </w:rPr>
        <w:t>.</w:t>
      </w:r>
      <w:r w:rsidR="00AA7450">
        <w:rPr>
          <w:rFonts w:ascii="Arial" w:hAnsi="Arial" w:cs="Arial"/>
        </w:rPr>
        <w:t xml:space="preserve"> </w:t>
      </w:r>
    </w:p>
    <w:p w14:paraId="251F4BDE" w14:textId="61FFB866" w:rsidR="00C8710C" w:rsidRPr="00902319" w:rsidRDefault="003D496E" w:rsidP="00902319">
      <w:pPr>
        <w:spacing w:line="480" w:lineRule="auto"/>
        <w:jc w:val="both"/>
        <w:rPr>
          <w:rFonts w:ascii="Arial" w:hAnsi="Arial" w:cs="Arial"/>
        </w:rPr>
      </w:pPr>
      <w:r>
        <w:rPr>
          <w:rFonts w:ascii="Arial" w:hAnsi="Arial" w:cs="Arial"/>
        </w:rPr>
        <w:tab/>
      </w:r>
      <w:r w:rsidR="00DD1E27">
        <w:rPr>
          <w:rFonts w:ascii="Arial" w:hAnsi="Arial" w:cs="Arial"/>
        </w:rPr>
        <w:t>Our approach demonstrated the importance of single cell optogenetic manipulation in the design of closed loop experiments t</w:t>
      </w:r>
      <w:r w:rsidR="00AA7450">
        <w:rPr>
          <w:rFonts w:ascii="Arial" w:hAnsi="Arial" w:cs="Arial"/>
        </w:rPr>
        <w:t xml:space="preserve">o investigate the role of </w:t>
      </w:r>
      <w:r w:rsidR="003C2C58">
        <w:rPr>
          <w:rFonts w:ascii="Arial" w:hAnsi="Arial" w:cs="Arial"/>
        </w:rPr>
        <w:t xml:space="preserve">a specific subpopulation of </w:t>
      </w:r>
      <w:r w:rsidR="00AA7450">
        <w:rPr>
          <w:rFonts w:ascii="Arial" w:hAnsi="Arial" w:cs="Arial"/>
        </w:rPr>
        <w:t xml:space="preserve">neurons in a </w:t>
      </w:r>
      <w:r w:rsidR="00621547">
        <w:rPr>
          <w:rFonts w:ascii="Arial" w:hAnsi="Arial" w:cs="Arial"/>
        </w:rPr>
        <w:t>given cortical microcircuit</w:t>
      </w:r>
      <w:r w:rsidR="00BF2A03" w:rsidRPr="00BF2A03">
        <w:rPr>
          <w:rFonts w:ascii="Arial" w:hAnsi="Arial" w:cs="Arial"/>
        </w:rPr>
        <w:t xml:space="preserve"> </w:t>
      </w:r>
      <w:r w:rsidR="00BF2A03">
        <w:rPr>
          <w:rFonts w:ascii="Arial" w:hAnsi="Arial" w:cs="Arial"/>
        </w:rPr>
        <w:t>during</w:t>
      </w:r>
      <w:r w:rsidR="00DD1E27">
        <w:rPr>
          <w:rFonts w:ascii="Arial" w:hAnsi="Arial" w:cs="Arial"/>
        </w:rPr>
        <w:t xml:space="preserve"> different</w:t>
      </w:r>
      <w:r w:rsidR="00BF2A03">
        <w:rPr>
          <w:rFonts w:ascii="Arial" w:hAnsi="Arial" w:cs="Arial"/>
        </w:rPr>
        <w:t xml:space="preserve"> behavioral events.</w:t>
      </w:r>
    </w:p>
    <w:p w14:paraId="28E60142" w14:textId="1ACB1BB8" w:rsidR="00F13BD8" w:rsidRPr="00044B3A" w:rsidRDefault="00F13BD8" w:rsidP="00F13BD8">
      <w:pPr>
        <w:rPr>
          <w:rFonts w:ascii="Arial" w:hAnsi="Arial" w:cs="Arial"/>
          <w:b/>
        </w:rPr>
      </w:pPr>
      <w:r>
        <w:rPr>
          <w:rFonts w:ascii="Arial" w:hAnsi="Arial" w:cs="Arial"/>
          <w:b/>
        </w:rPr>
        <w:br w:type="page"/>
      </w:r>
    </w:p>
    <w:p w14:paraId="6F195DB8" w14:textId="329D7FD3" w:rsidR="00C91165" w:rsidRPr="00901701" w:rsidRDefault="00901701" w:rsidP="00044B3A">
      <w:pPr>
        <w:spacing w:line="480" w:lineRule="auto"/>
        <w:jc w:val="both"/>
        <w:rPr>
          <w:rFonts w:ascii="Arial" w:hAnsi="Arial" w:cs="Arial"/>
          <w:b/>
        </w:rPr>
      </w:pPr>
      <w:r>
        <w:rPr>
          <w:rFonts w:ascii="Arial" w:hAnsi="Arial" w:cs="Arial"/>
          <w:b/>
        </w:rPr>
        <w:lastRenderedPageBreak/>
        <w:t>Figure legends</w:t>
      </w:r>
    </w:p>
    <w:p w14:paraId="72BC7682" w14:textId="728DF8A4" w:rsidR="00887429" w:rsidRPr="009012A2" w:rsidRDefault="00887429" w:rsidP="00901701">
      <w:pPr>
        <w:spacing w:line="480" w:lineRule="auto"/>
        <w:jc w:val="both"/>
        <w:rPr>
          <w:rFonts w:ascii="Arial" w:hAnsi="Arial" w:cs="Arial"/>
          <w:b/>
        </w:rPr>
      </w:pPr>
      <w:r w:rsidRPr="009012A2">
        <w:rPr>
          <w:rFonts w:ascii="Arial" w:hAnsi="Arial" w:cs="Arial"/>
          <w:b/>
        </w:rPr>
        <w:t xml:space="preserve">Figure </w:t>
      </w:r>
      <w:r w:rsidR="00CA3E32">
        <w:rPr>
          <w:rFonts w:ascii="Arial" w:hAnsi="Arial" w:cs="Arial"/>
          <w:b/>
        </w:rPr>
        <w:t>1</w:t>
      </w:r>
      <w:r w:rsidRPr="009012A2">
        <w:rPr>
          <w:rFonts w:ascii="Arial" w:hAnsi="Arial" w:cs="Arial"/>
          <w:b/>
        </w:rPr>
        <w:t xml:space="preserve">. </w:t>
      </w:r>
      <w:r w:rsidR="00092754" w:rsidRPr="009012A2">
        <w:rPr>
          <w:rFonts w:ascii="Arial" w:hAnsi="Arial" w:cs="Arial"/>
          <w:b/>
        </w:rPr>
        <w:t>Classification</w:t>
      </w:r>
      <w:r w:rsidR="00092754">
        <w:rPr>
          <w:rFonts w:ascii="Arial" w:hAnsi="Arial" w:cs="Arial"/>
          <w:b/>
        </w:rPr>
        <w:t xml:space="preserve"> of </w:t>
      </w:r>
      <w:r w:rsidRPr="009012A2">
        <w:rPr>
          <w:rFonts w:ascii="Arial" w:hAnsi="Arial" w:cs="Arial"/>
          <w:b/>
        </w:rPr>
        <w:t>visual stimul</w:t>
      </w:r>
      <w:r w:rsidR="00092754">
        <w:rPr>
          <w:rFonts w:ascii="Arial" w:hAnsi="Arial" w:cs="Arial"/>
          <w:b/>
        </w:rPr>
        <w:t>i using CRFs</w:t>
      </w:r>
    </w:p>
    <w:p w14:paraId="26862E0D" w14:textId="73F35A49" w:rsidR="00887429" w:rsidRPr="009012A2" w:rsidRDefault="00887429" w:rsidP="0077375E">
      <w:pPr>
        <w:spacing w:line="480" w:lineRule="auto"/>
        <w:jc w:val="both"/>
        <w:rPr>
          <w:rFonts w:ascii="Arial" w:hAnsi="Arial" w:cs="Arial"/>
        </w:rPr>
      </w:pPr>
      <w:r w:rsidRPr="000F4E1F">
        <w:rPr>
          <w:rFonts w:ascii="Arial" w:hAnsi="Arial" w:cs="Arial"/>
        </w:rPr>
        <w:t xml:space="preserve">(A) </w:t>
      </w:r>
      <w:r w:rsidR="0072233D">
        <w:rPr>
          <w:rFonts w:ascii="Arial" w:hAnsi="Arial" w:cs="Arial"/>
        </w:rPr>
        <w:t>Schematic representation of CRFs</w:t>
      </w:r>
      <w:r w:rsidR="000A625A">
        <w:rPr>
          <w:rFonts w:ascii="Arial" w:hAnsi="Arial" w:cs="Arial"/>
        </w:rPr>
        <w:t xml:space="preserve">. </w:t>
      </w:r>
      <w:r w:rsidR="00CA3E32">
        <w:rPr>
          <w:rFonts w:ascii="Arial" w:hAnsi="Arial" w:cs="Arial"/>
        </w:rPr>
        <w:t xml:space="preserve">Circles represent </w:t>
      </w:r>
      <w:r w:rsidR="000A625A">
        <w:rPr>
          <w:rFonts w:ascii="Arial" w:hAnsi="Arial" w:cs="Arial"/>
        </w:rPr>
        <w:t>neurons</w:t>
      </w:r>
      <w:r w:rsidR="00CA3E32">
        <w:rPr>
          <w:rFonts w:ascii="Arial" w:hAnsi="Arial" w:cs="Arial"/>
        </w:rPr>
        <w:t xml:space="preserve">. Squares represent </w:t>
      </w:r>
      <w:r w:rsidR="000A625A">
        <w:rPr>
          <w:rFonts w:ascii="Arial" w:hAnsi="Arial" w:cs="Arial"/>
        </w:rPr>
        <w:t>added nodes depicting visual stimuli</w:t>
      </w:r>
      <w:r w:rsidR="00CA3E32">
        <w:rPr>
          <w:rFonts w:ascii="Arial" w:hAnsi="Arial" w:cs="Arial"/>
        </w:rPr>
        <w:t xml:space="preserve">. </w:t>
      </w:r>
      <w:r w:rsidRPr="000F4E1F">
        <w:rPr>
          <w:rFonts w:ascii="Arial" w:hAnsi="Arial" w:cs="Arial"/>
        </w:rPr>
        <w:t xml:space="preserve">Shaded nodes (x) represent observed </w:t>
      </w:r>
      <w:r w:rsidR="00EF4B60">
        <w:rPr>
          <w:rFonts w:ascii="Arial" w:hAnsi="Arial" w:cs="Arial"/>
        </w:rPr>
        <w:t>data</w:t>
      </w:r>
      <w:r w:rsidRPr="000F4E1F">
        <w:rPr>
          <w:rFonts w:ascii="Arial" w:hAnsi="Arial" w:cs="Arial"/>
        </w:rPr>
        <w:t xml:space="preserve">. </w:t>
      </w:r>
      <w:proofErr w:type="gramStart"/>
      <w:r w:rsidRPr="000F4E1F">
        <w:rPr>
          <w:rFonts w:ascii="Arial" w:hAnsi="Arial" w:cs="Arial"/>
        </w:rPr>
        <w:t>White nodes (y) represent true states of the neurons, and are connected by edges that indicate their mutual dependencies</w:t>
      </w:r>
      <w:proofErr w:type="gramEnd"/>
      <w:r w:rsidRPr="000F4E1F">
        <w:rPr>
          <w:rFonts w:ascii="Arial" w:hAnsi="Arial" w:cs="Arial"/>
        </w:rPr>
        <w:t>; node potentials are defined over the two possible states of each node, and edge potentials are defined over the four possible states of each existing edge, depending on the state of the two nodes it connects. The probability distribution of the network over all possible states can therefore be factor</w:t>
      </w:r>
      <w:r w:rsidR="008B6608">
        <w:rPr>
          <w:rFonts w:ascii="Arial" w:hAnsi="Arial" w:cs="Arial"/>
        </w:rPr>
        <w:t>iz</w:t>
      </w:r>
      <w:r w:rsidR="00582120">
        <w:rPr>
          <w:rFonts w:ascii="Arial" w:hAnsi="Arial" w:cs="Arial"/>
        </w:rPr>
        <w:t>e</w:t>
      </w:r>
      <w:r w:rsidRPr="000F4E1F">
        <w:rPr>
          <w:rFonts w:ascii="Arial" w:hAnsi="Arial" w:cs="Arial"/>
        </w:rPr>
        <w:t>d using the node and edge potentials.</w:t>
      </w:r>
      <w:r w:rsidR="0009407A">
        <w:rPr>
          <w:rFonts w:ascii="Arial" w:hAnsi="Arial" w:cs="Arial"/>
        </w:rPr>
        <w:t xml:space="preserve"> (B) </w:t>
      </w:r>
      <w:r w:rsidR="00CA3E32">
        <w:rPr>
          <w:rFonts w:ascii="Arial" w:hAnsi="Arial" w:cs="Arial"/>
        </w:rPr>
        <w:t>Example of a CRF graph constructed from real data</w:t>
      </w:r>
      <w:r w:rsidR="002076FD">
        <w:rPr>
          <w:rFonts w:ascii="Arial" w:hAnsi="Arial" w:cs="Arial"/>
        </w:rPr>
        <w:t xml:space="preserve">. </w:t>
      </w:r>
      <w:r w:rsidR="00947A7E">
        <w:rPr>
          <w:rFonts w:ascii="Arial" w:hAnsi="Arial" w:cs="Arial"/>
        </w:rPr>
        <w:t xml:space="preserve">In this case, </w:t>
      </w:r>
      <w:r w:rsidR="000A625A">
        <w:rPr>
          <w:rFonts w:ascii="Arial" w:hAnsi="Arial" w:cs="Arial"/>
        </w:rPr>
        <w:t>added</w:t>
      </w:r>
      <w:r w:rsidR="00947A7E">
        <w:rPr>
          <w:rFonts w:ascii="Arial" w:hAnsi="Arial" w:cs="Arial"/>
        </w:rPr>
        <w:t xml:space="preserve"> nodes (squares) </w:t>
      </w:r>
      <w:r w:rsidR="000A625A">
        <w:rPr>
          <w:rFonts w:ascii="Arial" w:hAnsi="Arial" w:cs="Arial"/>
        </w:rPr>
        <w:t>represent</w:t>
      </w:r>
      <w:r w:rsidR="00947A7E">
        <w:rPr>
          <w:rFonts w:ascii="Arial" w:hAnsi="Arial" w:cs="Arial"/>
        </w:rPr>
        <w:t xml:space="preserve"> horizontal (red) and vertical (blue) </w:t>
      </w:r>
      <w:r w:rsidR="000A625A">
        <w:rPr>
          <w:rFonts w:ascii="Arial" w:hAnsi="Arial" w:cs="Arial"/>
        </w:rPr>
        <w:t>drifting-gratings</w:t>
      </w:r>
      <w:r w:rsidR="00947A7E">
        <w:rPr>
          <w:rFonts w:ascii="Arial" w:hAnsi="Arial" w:cs="Arial"/>
        </w:rPr>
        <w:t xml:space="preserve">. </w:t>
      </w:r>
      <w:r w:rsidR="000A625A">
        <w:rPr>
          <w:rFonts w:ascii="Arial" w:hAnsi="Arial" w:cs="Arial"/>
        </w:rPr>
        <w:t>First</w:t>
      </w:r>
      <w:r w:rsidR="008B6608">
        <w:rPr>
          <w:rFonts w:ascii="Arial" w:hAnsi="Arial" w:cs="Arial"/>
        </w:rPr>
        <w:t>-</w:t>
      </w:r>
      <w:r w:rsidR="000A625A">
        <w:rPr>
          <w:rFonts w:ascii="Arial" w:hAnsi="Arial" w:cs="Arial"/>
        </w:rPr>
        <w:t xml:space="preserve"> and second</w:t>
      </w:r>
      <w:r w:rsidR="008B6608">
        <w:rPr>
          <w:rFonts w:ascii="Arial" w:hAnsi="Arial" w:cs="Arial"/>
        </w:rPr>
        <w:t>-</w:t>
      </w:r>
      <w:r w:rsidR="000A625A">
        <w:rPr>
          <w:rFonts w:ascii="Arial" w:hAnsi="Arial" w:cs="Arial"/>
        </w:rPr>
        <w:t xml:space="preserve">degree connections with added nodes </w:t>
      </w:r>
      <w:r w:rsidR="00F01A5C">
        <w:rPr>
          <w:rFonts w:ascii="Arial" w:hAnsi="Arial" w:cs="Arial"/>
        </w:rPr>
        <w:t>are highlighted</w:t>
      </w:r>
      <w:r w:rsidR="00F01A5C" w:rsidDel="00F01A5C">
        <w:rPr>
          <w:rFonts w:ascii="Arial" w:hAnsi="Arial" w:cs="Arial"/>
        </w:rPr>
        <w:t xml:space="preserve"> </w:t>
      </w:r>
      <w:r w:rsidR="0027469C">
        <w:rPr>
          <w:rFonts w:ascii="Arial" w:hAnsi="Arial" w:cs="Arial"/>
        </w:rPr>
        <w:t xml:space="preserve">in the corresponding color. </w:t>
      </w:r>
      <w:r w:rsidR="00384CFE">
        <w:rPr>
          <w:rFonts w:ascii="Arial" w:hAnsi="Arial" w:cs="Arial"/>
        </w:rPr>
        <w:t>Scale bar</w:t>
      </w:r>
      <w:r w:rsidR="00EF4B60">
        <w:rPr>
          <w:rFonts w:ascii="Arial" w:hAnsi="Arial" w:cs="Arial"/>
        </w:rPr>
        <w:t>:</w:t>
      </w:r>
      <w:r w:rsidR="00384CFE">
        <w:rPr>
          <w:rFonts w:ascii="Arial" w:hAnsi="Arial" w:cs="Arial"/>
        </w:rPr>
        <w:t xml:space="preserve"> 50μm. </w:t>
      </w:r>
      <w:r w:rsidR="0027469C">
        <w:rPr>
          <w:rFonts w:ascii="Arial" w:hAnsi="Arial" w:cs="Arial"/>
        </w:rPr>
        <w:t xml:space="preserve">(C) </w:t>
      </w:r>
      <w:r w:rsidR="00C171C7">
        <w:rPr>
          <w:rFonts w:ascii="Arial" w:hAnsi="Arial" w:cs="Arial"/>
        </w:rPr>
        <w:t>R</w:t>
      </w:r>
      <w:r w:rsidR="00347F84">
        <w:rPr>
          <w:rFonts w:ascii="Arial" w:hAnsi="Arial" w:cs="Arial"/>
        </w:rPr>
        <w:t>elative likelihood calculated by CRF</w:t>
      </w:r>
      <w:r w:rsidR="004372BD">
        <w:rPr>
          <w:rFonts w:ascii="Arial" w:hAnsi="Arial" w:cs="Arial"/>
        </w:rPr>
        <w:t>s</w:t>
      </w:r>
      <w:r w:rsidR="00347F84">
        <w:rPr>
          <w:rFonts w:ascii="Arial" w:hAnsi="Arial" w:cs="Arial"/>
        </w:rPr>
        <w:t>.</w:t>
      </w:r>
      <w:r w:rsidR="00003253">
        <w:rPr>
          <w:rFonts w:ascii="Arial" w:hAnsi="Arial" w:cs="Arial"/>
        </w:rPr>
        <w:t xml:space="preserve"> </w:t>
      </w:r>
      <w:r w:rsidR="003C6AA7">
        <w:rPr>
          <w:rFonts w:ascii="Arial" w:hAnsi="Arial" w:cs="Arial"/>
        </w:rPr>
        <w:t xml:space="preserve">Gray region represents 3 </w:t>
      </w:r>
      <w:r w:rsidR="00C171C7">
        <w:rPr>
          <w:rFonts w:ascii="Arial" w:hAnsi="Arial" w:cs="Arial"/>
        </w:rPr>
        <w:t>S.D</w:t>
      </w:r>
      <w:r w:rsidR="003C6AA7">
        <w:rPr>
          <w:rFonts w:ascii="Arial" w:hAnsi="Arial" w:cs="Arial"/>
        </w:rPr>
        <w:t xml:space="preserve">. </w:t>
      </w:r>
      <w:r w:rsidR="00C171C7">
        <w:rPr>
          <w:rFonts w:ascii="Arial" w:hAnsi="Arial" w:cs="Arial"/>
        </w:rPr>
        <w:t>Colored</w:t>
      </w:r>
      <w:r w:rsidR="00003253" w:rsidRPr="000F4E1F">
        <w:rPr>
          <w:rFonts w:ascii="Arial" w:hAnsi="Arial" w:cs="Arial"/>
        </w:rPr>
        <w:t xml:space="preserve"> stripes indicate </w:t>
      </w:r>
      <w:r w:rsidR="00C171C7">
        <w:rPr>
          <w:rFonts w:ascii="Arial" w:hAnsi="Arial" w:cs="Arial"/>
        </w:rPr>
        <w:t>visual</w:t>
      </w:r>
      <w:r w:rsidR="00003253" w:rsidRPr="000F4E1F">
        <w:rPr>
          <w:rFonts w:ascii="Arial" w:hAnsi="Arial" w:cs="Arial"/>
        </w:rPr>
        <w:t xml:space="preserve"> stimuli.</w:t>
      </w:r>
      <w:r w:rsidR="003C6AA7">
        <w:rPr>
          <w:rFonts w:ascii="Arial" w:hAnsi="Arial" w:cs="Arial"/>
        </w:rPr>
        <w:t xml:space="preserve"> </w:t>
      </w:r>
      <w:r w:rsidR="004878CB">
        <w:rPr>
          <w:rFonts w:ascii="Arial" w:hAnsi="Arial" w:cs="Arial"/>
        </w:rPr>
        <w:t>Scale bar</w:t>
      </w:r>
      <w:r w:rsidR="00EF4B60">
        <w:rPr>
          <w:rFonts w:ascii="Arial" w:hAnsi="Arial" w:cs="Arial"/>
        </w:rPr>
        <w:t>:</w:t>
      </w:r>
      <w:r w:rsidR="004878CB">
        <w:rPr>
          <w:rFonts w:ascii="Arial" w:hAnsi="Arial" w:cs="Arial"/>
        </w:rPr>
        <w:t xml:space="preserve"> 200 frames. </w:t>
      </w:r>
      <w:r w:rsidR="005E33B3">
        <w:rPr>
          <w:rFonts w:ascii="Arial" w:hAnsi="Arial" w:cs="Arial"/>
        </w:rPr>
        <w:t>(</w:t>
      </w:r>
      <w:r w:rsidR="003C6AA7">
        <w:rPr>
          <w:rFonts w:ascii="Arial" w:hAnsi="Arial" w:cs="Arial"/>
        </w:rPr>
        <w:t>D</w:t>
      </w:r>
      <w:r w:rsidR="005E33B3">
        <w:rPr>
          <w:rFonts w:ascii="Arial" w:hAnsi="Arial" w:cs="Arial"/>
        </w:rPr>
        <w:t xml:space="preserve">) </w:t>
      </w:r>
      <w:r w:rsidR="00D874AD">
        <w:rPr>
          <w:rFonts w:ascii="Arial" w:hAnsi="Arial" w:cs="Arial"/>
        </w:rPr>
        <w:t xml:space="preserve">Temporal course of ensemble classification </w:t>
      </w:r>
      <w:r w:rsidR="00C171C7">
        <w:rPr>
          <w:rFonts w:ascii="Arial" w:hAnsi="Arial" w:cs="Arial"/>
        </w:rPr>
        <w:t xml:space="preserve">for </w:t>
      </w:r>
      <w:r w:rsidR="005E33B3">
        <w:rPr>
          <w:rFonts w:ascii="Arial" w:hAnsi="Arial" w:cs="Arial"/>
        </w:rPr>
        <w:t>horizontal</w:t>
      </w:r>
      <w:r w:rsidR="00C171C7">
        <w:rPr>
          <w:rFonts w:ascii="Arial" w:hAnsi="Arial" w:cs="Arial"/>
        </w:rPr>
        <w:t xml:space="preserve"> (top) and </w:t>
      </w:r>
      <w:r w:rsidR="005E33B3">
        <w:rPr>
          <w:rFonts w:ascii="Arial" w:hAnsi="Arial" w:cs="Arial"/>
        </w:rPr>
        <w:t>vertical</w:t>
      </w:r>
      <w:r w:rsidR="00C171C7">
        <w:rPr>
          <w:rFonts w:ascii="Arial" w:hAnsi="Arial" w:cs="Arial"/>
        </w:rPr>
        <w:t xml:space="preserve"> (bottom)</w:t>
      </w:r>
      <w:r w:rsidR="005E33B3">
        <w:rPr>
          <w:rFonts w:ascii="Arial" w:hAnsi="Arial" w:cs="Arial"/>
        </w:rPr>
        <w:t xml:space="preserve"> </w:t>
      </w:r>
      <w:r w:rsidR="00C171C7">
        <w:rPr>
          <w:rFonts w:ascii="Arial" w:hAnsi="Arial" w:cs="Arial"/>
        </w:rPr>
        <w:t>drifting-gratings</w:t>
      </w:r>
      <w:r w:rsidR="00945EAF">
        <w:rPr>
          <w:rFonts w:ascii="Arial" w:hAnsi="Arial" w:cs="Arial"/>
        </w:rPr>
        <w:t>.</w:t>
      </w:r>
      <w:r w:rsidR="00C515C2">
        <w:rPr>
          <w:rFonts w:ascii="Arial" w:hAnsi="Arial" w:cs="Arial"/>
        </w:rPr>
        <w:t xml:space="preserve"> </w:t>
      </w:r>
      <w:r w:rsidR="004878CB">
        <w:rPr>
          <w:rFonts w:ascii="Arial" w:hAnsi="Arial" w:cs="Arial"/>
        </w:rPr>
        <w:t>Scale bar</w:t>
      </w:r>
      <w:r w:rsidR="00EF4B60">
        <w:rPr>
          <w:rFonts w:ascii="Arial" w:hAnsi="Arial" w:cs="Arial"/>
        </w:rPr>
        <w:t>:</w:t>
      </w:r>
      <w:r w:rsidR="004878CB">
        <w:rPr>
          <w:rFonts w:ascii="Arial" w:hAnsi="Arial" w:cs="Arial"/>
        </w:rPr>
        <w:t xml:space="preserve"> 10 seconds. </w:t>
      </w:r>
      <w:r w:rsidR="00853D48">
        <w:rPr>
          <w:rFonts w:ascii="Arial" w:hAnsi="Arial" w:cs="Arial"/>
        </w:rPr>
        <w:t xml:space="preserve">(E) </w:t>
      </w:r>
      <w:r w:rsidR="00420FC4">
        <w:rPr>
          <w:rFonts w:ascii="Arial" w:hAnsi="Arial" w:cs="Arial"/>
        </w:rPr>
        <w:t>Mean likelihood difference during horizontal and vertical visual stimulus</w:t>
      </w:r>
      <w:r w:rsidR="00C171C7">
        <w:rPr>
          <w:rFonts w:ascii="Arial" w:hAnsi="Arial" w:cs="Arial"/>
        </w:rPr>
        <w:t xml:space="preserve">. </w:t>
      </w:r>
      <w:r w:rsidR="00C515C2">
        <w:rPr>
          <w:rFonts w:ascii="Arial" w:hAnsi="Arial" w:cs="Arial"/>
        </w:rPr>
        <w:t>(</w:t>
      </w:r>
      <w:r w:rsidR="00C265BF">
        <w:rPr>
          <w:rFonts w:ascii="Arial" w:hAnsi="Arial" w:cs="Arial"/>
        </w:rPr>
        <w:t>F</w:t>
      </w:r>
      <w:r w:rsidR="00C515C2">
        <w:rPr>
          <w:rFonts w:ascii="Arial" w:hAnsi="Arial" w:cs="Arial"/>
        </w:rPr>
        <w:t>) Accuracy</w:t>
      </w:r>
      <w:r w:rsidR="00C171C7">
        <w:rPr>
          <w:rFonts w:ascii="Arial" w:hAnsi="Arial" w:cs="Arial"/>
        </w:rPr>
        <w:t>,</w:t>
      </w:r>
      <w:r w:rsidR="00C515C2">
        <w:rPr>
          <w:rFonts w:ascii="Arial" w:hAnsi="Arial" w:cs="Arial"/>
        </w:rPr>
        <w:t xml:space="preserve"> (</w:t>
      </w:r>
      <w:r w:rsidR="00C171C7">
        <w:rPr>
          <w:rFonts w:ascii="Arial" w:hAnsi="Arial" w:cs="Arial"/>
        </w:rPr>
        <w:t>G</w:t>
      </w:r>
      <w:r w:rsidR="00C515C2">
        <w:rPr>
          <w:rFonts w:ascii="Arial" w:hAnsi="Arial" w:cs="Arial"/>
        </w:rPr>
        <w:t>) precision and</w:t>
      </w:r>
      <w:r w:rsidR="00C171C7">
        <w:rPr>
          <w:rFonts w:ascii="Arial" w:hAnsi="Arial" w:cs="Arial"/>
        </w:rPr>
        <w:t xml:space="preserve"> (H) </w:t>
      </w:r>
      <w:r w:rsidR="00C515C2">
        <w:rPr>
          <w:rFonts w:ascii="Arial" w:hAnsi="Arial" w:cs="Arial"/>
        </w:rPr>
        <w:t xml:space="preserve">recall </w:t>
      </w:r>
      <w:r w:rsidR="00D874AD">
        <w:rPr>
          <w:rFonts w:ascii="Arial" w:hAnsi="Arial" w:cs="Arial"/>
        </w:rPr>
        <w:t xml:space="preserve">for </w:t>
      </w:r>
      <w:r w:rsidR="00C171C7">
        <w:rPr>
          <w:rFonts w:ascii="Arial" w:hAnsi="Arial" w:cs="Arial"/>
        </w:rPr>
        <w:t>vertical and horizontal drifting-gratings</w:t>
      </w:r>
      <w:r w:rsidR="00C515C2">
        <w:rPr>
          <w:rFonts w:ascii="Arial" w:hAnsi="Arial" w:cs="Arial"/>
        </w:rPr>
        <w:t>.</w:t>
      </w:r>
      <w:r w:rsidR="00BC178A">
        <w:rPr>
          <w:rFonts w:ascii="Arial" w:hAnsi="Arial" w:cs="Arial"/>
        </w:rPr>
        <w:t xml:space="preserve"> </w:t>
      </w:r>
      <w:r w:rsidR="00096176">
        <w:rPr>
          <w:rFonts w:ascii="Arial" w:hAnsi="Arial" w:cs="Arial"/>
        </w:rPr>
        <w:t>Related to Figures S1-S3</w:t>
      </w:r>
      <w:r w:rsidR="00C5456D">
        <w:rPr>
          <w:rFonts w:ascii="Arial" w:hAnsi="Arial" w:cs="Arial"/>
        </w:rPr>
        <w:t>.</w:t>
      </w:r>
    </w:p>
    <w:p w14:paraId="0E912EC8" w14:textId="77777777" w:rsidR="00887429" w:rsidRPr="000F4E1F" w:rsidRDefault="00887429" w:rsidP="00901701">
      <w:pPr>
        <w:spacing w:line="480" w:lineRule="auto"/>
        <w:jc w:val="both"/>
        <w:rPr>
          <w:rFonts w:ascii="Arial" w:hAnsi="Arial" w:cs="Arial"/>
        </w:rPr>
      </w:pPr>
    </w:p>
    <w:p w14:paraId="62905239" w14:textId="03592E7E" w:rsidR="00901701" w:rsidRPr="000F4E1F" w:rsidRDefault="00901701" w:rsidP="00901701">
      <w:pPr>
        <w:spacing w:line="480" w:lineRule="auto"/>
        <w:jc w:val="both"/>
        <w:rPr>
          <w:rFonts w:ascii="Arial" w:hAnsi="Arial" w:cs="Arial"/>
          <w:b/>
        </w:rPr>
      </w:pPr>
      <w:r w:rsidRPr="000F4E1F">
        <w:rPr>
          <w:rFonts w:ascii="Arial" w:hAnsi="Arial" w:cs="Arial"/>
          <w:b/>
        </w:rPr>
        <w:t xml:space="preserve">Figure </w:t>
      </w:r>
      <w:r w:rsidR="00493C45">
        <w:rPr>
          <w:rFonts w:ascii="Arial" w:hAnsi="Arial" w:cs="Arial"/>
          <w:b/>
        </w:rPr>
        <w:t>2</w:t>
      </w:r>
      <w:r w:rsidRPr="000F4E1F">
        <w:rPr>
          <w:rFonts w:ascii="Arial" w:hAnsi="Arial" w:cs="Arial"/>
          <w:b/>
        </w:rPr>
        <w:t xml:space="preserve">. </w:t>
      </w:r>
      <w:r w:rsidR="008F3EE7">
        <w:rPr>
          <w:rFonts w:ascii="Arial" w:hAnsi="Arial" w:cs="Arial"/>
          <w:b/>
        </w:rPr>
        <w:t>Identification of</w:t>
      </w:r>
      <w:r w:rsidR="00493C45">
        <w:rPr>
          <w:rFonts w:ascii="Arial" w:hAnsi="Arial" w:cs="Arial"/>
          <w:b/>
        </w:rPr>
        <w:t xml:space="preserve"> cortical ensembles with CRFs</w:t>
      </w:r>
    </w:p>
    <w:p w14:paraId="4BA64E13" w14:textId="59F005AD" w:rsidR="00334791" w:rsidRDefault="00901701">
      <w:pPr>
        <w:spacing w:line="480" w:lineRule="auto"/>
        <w:jc w:val="both"/>
        <w:rPr>
          <w:rFonts w:ascii="Arial" w:hAnsi="Arial" w:cs="Arial"/>
        </w:rPr>
      </w:pPr>
      <w:r w:rsidRPr="000F4E1F">
        <w:rPr>
          <w:rFonts w:ascii="Arial" w:hAnsi="Arial" w:cs="Arial"/>
        </w:rPr>
        <w:lastRenderedPageBreak/>
        <w:t xml:space="preserve">(A) </w:t>
      </w:r>
      <w:r w:rsidR="001B5424">
        <w:rPr>
          <w:rFonts w:ascii="Arial" w:hAnsi="Arial" w:cs="Arial"/>
        </w:rPr>
        <w:t xml:space="preserve">Schematic </w:t>
      </w:r>
      <w:r w:rsidR="000D6BE3">
        <w:rPr>
          <w:rFonts w:ascii="Arial" w:hAnsi="Arial" w:cs="Arial"/>
        </w:rPr>
        <w:t xml:space="preserve">representation </w:t>
      </w:r>
      <w:r w:rsidR="001B5424">
        <w:rPr>
          <w:rFonts w:ascii="Arial" w:hAnsi="Arial" w:cs="Arial"/>
        </w:rPr>
        <w:t xml:space="preserve">of </w:t>
      </w:r>
      <w:r w:rsidR="000D6BE3">
        <w:rPr>
          <w:rFonts w:ascii="Arial" w:hAnsi="Arial" w:cs="Arial"/>
        </w:rPr>
        <w:t>ensemble identification from CRF models</w:t>
      </w:r>
      <w:r w:rsidR="005648E6">
        <w:rPr>
          <w:rFonts w:ascii="Arial" w:hAnsi="Arial" w:cs="Arial"/>
        </w:rPr>
        <w:t xml:space="preserve">. </w:t>
      </w:r>
      <w:r w:rsidR="000D6BE3">
        <w:rPr>
          <w:rFonts w:ascii="Arial" w:hAnsi="Arial" w:cs="Arial"/>
        </w:rPr>
        <w:t>The activity of the</w:t>
      </w:r>
      <w:r w:rsidR="005648E6">
        <w:rPr>
          <w:rFonts w:ascii="Arial" w:hAnsi="Arial" w:cs="Arial"/>
        </w:rPr>
        <w:t xml:space="preserve"> </w:t>
      </w:r>
      <w:proofErr w:type="spellStart"/>
      <w:r w:rsidR="005648E6">
        <w:rPr>
          <w:rFonts w:ascii="Arial" w:hAnsi="Arial" w:cs="Arial"/>
        </w:rPr>
        <w:t>i</w:t>
      </w:r>
      <w:r w:rsidR="005648E6" w:rsidRPr="00A619F7">
        <w:rPr>
          <w:rFonts w:ascii="Arial" w:hAnsi="Arial" w:cs="Arial"/>
          <w:vertAlign w:val="superscript"/>
        </w:rPr>
        <w:t>th</w:t>
      </w:r>
      <w:proofErr w:type="spellEnd"/>
      <w:r w:rsidR="005648E6">
        <w:rPr>
          <w:rFonts w:ascii="Arial" w:hAnsi="Arial" w:cs="Arial"/>
        </w:rPr>
        <w:t xml:space="preserve"> neuron</w:t>
      </w:r>
      <w:r w:rsidR="00604591">
        <w:rPr>
          <w:rFonts w:ascii="Arial" w:hAnsi="Arial" w:cs="Arial"/>
        </w:rPr>
        <w:t xml:space="preserve"> is set to ‘1’ </w:t>
      </w:r>
      <w:r w:rsidR="000D6BE3">
        <w:rPr>
          <w:rFonts w:ascii="Arial" w:hAnsi="Arial" w:cs="Arial"/>
        </w:rPr>
        <w:t xml:space="preserve">or </w:t>
      </w:r>
      <w:r w:rsidR="00604591">
        <w:rPr>
          <w:rFonts w:ascii="Arial" w:hAnsi="Arial" w:cs="Arial"/>
        </w:rPr>
        <w:t xml:space="preserve">‘0’ at each frame, </w:t>
      </w:r>
      <w:r w:rsidR="00F33BC9">
        <w:rPr>
          <w:rFonts w:ascii="Arial" w:hAnsi="Arial" w:cs="Arial"/>
        </w:rPr>
        <w:t>and the likelihood p</w:t>
      </w:r>
      <w:r w:rsidR="00F33BC9" w:rsidRPr="00A619F7">
        <w:rPr>
          <w:rFonts w:ascii="Arial" w:hAnsi="Arial" w:cs="Arial"/>
          <w:vertAlign w:val="superscript"/>
        </w:rPr>
        <w:t>m</w:t>
      </w:r>
      <w:r w:rsidR="00F33BC9" w:rsidRPr="00A619F7">
        <w:rPr>
          <w:rFonts w:ascii="Arial" w:hAnsi="Arial" w:cs="Arial"/>
          <w:vertAlign w:val="subscript"/>
        </w:rPr>
        <w:t>i</w:t>
      </w:r>
      <w:proofErr w:type="gramStart"/>
      <w:r w:rsidR="00F33BC9" w:rsidRPr="00A619F7">
        <w:rPr>
          <w:rFonts w:ascii="Arial" w:hAnsi="Arial" w:cs="Arial"/>
          <w:vertAlign w:val="subscript"/>
        </w:rPr>
        <w:t>,1</w:t>
      </w:r>
      <w:proofErr w:type="gramEnd"/>
      <w:r w:rsidR="00F33BC9">
        <w:rPr>
          <w:rFonts w:ascii="Arial" w:hAnsi="Arial" w:cs="Arial"/>
          <w:vertAlign w:val="subscript"/>
        </w:rPr>
        <w:t xml:space="preserve"> and </w:t>
      </w:r>
      <w:r w:rsidR="00F33BC9">
        <w:rPr>
          <w:rFonts w:ascii="Arial" w:hAnsi="Arial" w:cs="Arial"/>
        </w:rPr>
        <w:t>p</w:t>
      </w:r>
      <w:r w:rsidR="00F33BC9" w:rsidRPr="00B67B3F">
        <w:rPr>
          <w:rFonts w:ascii="Arial" w:hAnsi="Arial" w:cs="Arial"/>
          <w:vertAlign w:val="superscript"/>
        </w:rPr>
        <w:t>m</w:t>
      </w:r>
      <w:r w:rsidR="00F33BC9" w:rsidRPr="00B67B3F">
        <w:rPr>
          <w:rFonts w:ascii="Arial" w:hAnsi="Arial" w:cs="Arial"/>
          <w:vertAlign w:val="subscript"/>
        </w:rPr>
        <w:t>i,</w:t>
      </w:r>
      <w:r w:rsidR="00F33BC9">
        <w:rPr>
          <w:rFonts w:ascii="Arial" w:hAnsi="Arial" w:cs="Arial"/>
          <w:vertAlign w:val="subscript"/>
        </w:rPr>
        <w:t>0</w:t>
      </w:r>
      <w:r w:rsidR="00F33BC9">
        <w:rPr>
          <w:rFonts w:ascii="Arial" w:hAnsi="Arial" w:cs="Arial"/>
        </w:rPr>
        <w:t xml:space="preserve"> of modified population vectors is calculated</w:t>
      </w:r>
      <w:r w:rsidR="00530A6D">
        <w:rPr>
          <w:rFonts w:ascii="Arial" w:hAnsi="Arial" w:cs="Arial"/>
        </w:rPr>
        <w:t xml:space="preserve">. (B) An example of likelihood difference </w:t>
      </w:r>
      <w:r w:rsidR="00B80D3B">
        <w:rPr>
          <w:rFonts w:ascii="Arial" w:hAnsi="Arial" w:cs="Arial"/>
        </w:rPr>
        <w:t xml:space="preserve">(bottom panel) and predictions (top panel) </w:t>
      </w:r>
      <w:r w:rsidR="000D6BE3">
        <w:rPr>
          <w:rFonts w:ascii="Arial" w:hAnsi="Arial" w:cs="Arial"/>
        </w:rPr>
        <w:t>for</w:t>
      </w:r>
      <w:r w:rsidR="00530A6D">
        <w:rPr>
          <w:rFonts w:ascii="Arial" w:hAnsi="Arial" w:cs="Arial"/>
        </w:rPr>
        <w:t xml:space="preserve"> high activity frames from a neuron</w:t>
      </w:r>
      <w:r w:rsidR="000D6BE3">
        <w:rPr>
          <w:rFonts w:ascii="Arial" w:hAnsi="Arial" w:cs="Arial"/>
        </w:rPr>
        <w:t xml:space="preserve"> belonging to a cortical ensemble representing horizontal drifting-gratings (red)</w:t>
      </w:r>
      <w:r w:rsidR="00530A6D">
        <w:rPr>
          <w:rFonts w:ascii="Arial" w:hAnsi="Arial" w:cs="Arial"/>
        </w:rPr>
        <w:t>.</w:t>
      </w:r>
      <w:r w:rsidR="00BB3FC5">
        <w:rPr>
          <w:rFonts w:ascii="Arial" w:hAnsi="Arial" w:cs="Arial"/>
        </w:rPr>
        <w:t xml:space="preserve"> (C)</w:t>
      </w:r>
      <w:r w:rsidR="003929D4">
        <w:rPr>
          <w:rFonts w:ascii="Arial" w:hAnsi="Arial" w:cs="Arial"/>
        </w:rPr>
        <w:t xml:space="preserve"> Prediction ratio of </w:t>
      </w:r>
      <w:r w:rsidR="00F82EE0">
        <w:rPr>
          <w:rFonts w:ascii="Arial" w:hAnsi="Arial" w:cs="Arial"/>
        </w:rPr>
        <w:t>n</w:t>
      </w:r>
      <w:r w:rsidR="009C67B1">
        <w:rPr>
          <w:rFonts w:ascii="Arial" w:hAnsi="Arial" w:cs="Arial"/>
        </w:rPr>
        <w:t xml:space="preserve">eurons belonging to optimal cortical ensembles for horizontal (red) and vertical (blue) </w:t>
      </w:r>
      <w:r w:rsidR="00F82EE0">
        <w:rPr>
          <w:rFonts w:ascii="Arial" w:hAnsi="Arial" w:cs="Arial"/>
        </w:rPr>
        <w:t>drifting-gratings are represented by colors</w:t>
      </w:r>
      <w:r w:rsidR="009B25CC">
        <w:rPr>
          <w:rFonts w:ascii="Arial" w:hAnsi="Arial" w:cs="Arial"/>
        </w:rPr>
        <w:t xml:space="preserve">. </w:t>
      </w:r>
      <w:r w:rsidR="00C83AB0">
        <w:rPr>
          <w:rFonts w:ascii="Arial" w:hAnsi="Arial" w:cs="Arial"/>
        </w:rPr>
        <w:t xml:space="preserve">(D) </w:t>
      </w:r>
      <w:r w:rsidR="00F82EE0">
        <w:rPr>
          <w:rFonts w:ascii="Arial" w:hAnsi="Arial" w:cs="Arial"/>
        </w:rPr>
        <w:t>Spatial map of optimal cortical ensembles from CRFs for horizontal (red) and vertical (blue) drifting-gratings</w:t>
      </w:r>
      <w:r w:rsidR="00C83AB0">
        <w:rPr>
          <w:rFonts w:ascii="Arial" w:hAnsi="Arial" w:cs="Arial"/>
        </w:rPr>
        <w:t>.</w:t>
      </w:r>
      <w:r w:rsidR="000B2DC3">
        <w:rPr>
          <w:rFonts w:ascii="Arial" w:hAnsi="Arial" w:cs="Arial"/>
        </w:rPr>
        <w:t xml:space="preserve"> Scale bar</w:t>
      </w:r>
      <w:r w:rsidR="00C5456D">
        <w:rPr>
          <w:rFonts w:ascii="Arial" w:hAnsi="Arial" w:cs="Arial"/>
        </w:rPr>
        <w:t>:</w:t>
      </w:r>
      <w:r w:rsidR="000B2DC3">
        <w:rPr>
          <w:rFonts w:ascii="Arial" w:hAnsi="Arial" w:cs="Arial"/>
        </w:rPr>
        <w:t xml:space="preserve"> 50μm.</w:t>
      </w:r>
      <w:r w:rsidR="00096176">
        <w:rPr>
          <w:rFonts w:ascii="Arial" w:hAnsi="Arial" w:cs="Arial"/>
        </w:rPr>
        <w:t xml:space="preserve"> Related to Figure S4</w:t>
      </w:r>
      <w:r w:rsidR="00C5456D">
        <w:rPr>
          <w:rFonts w:ascii="Arial" w:hAnsi="Arial" w:cs="Arial"/>
        </w:rPr>
        <w:t>.</w:t>
      </w:r>
    </w:p>
    <w:p w14:paraId="468F2340" w14:textId="77777777" w:rsidR="00742C20" w:rsidRPr="009012A2" w:rsidRDefault="00742C20" w:rsidP="00474792">
      <w:pPr>
        <w:spacing w:line="480" w:lineRule="auto"/>
        <w:jc w:val="both"/>
        <w:rPr>
          <w:rFonts w:ascii="Arial" w:hAnsi="Arial" w:cs="Arial"/>
        </w:rPr>
      </w:pPr>
    </w:p>
    <w:p w14:paraId="2E25D911" w14:textId="10322693" w:rsidR="00901701" w:rsidRPr="000F4E1F" w:rsidRDefault="00901701" w:rsidP="00901701">
      <w:pPr>
        <w:spacing w:line="480" w:lineRule="auto"/>
        <w:jc w:val="both"/>
        <w:rPr>
          <w:rFonts w:ascii="Arial" w:hAnsi="Arial" w:cs="Arial"/>
          <w:b/>
        </w:rPr>
      </w:pPr>
      <w:r w:rsidRPr="000F4E1F">
        <w:rPr>
          <w:rFonts w:ascii="Arial" w:hAnsi="Arial" w:cs="Arial"/>
          <w:b/>
        </w:rPr>
        <w:t xml:space="preserve">Figure </w:t>
      </w:r>
      <w:r w:rsidR="001C712A">
        <w:rPr>
          <w:rFonts w:ascii="Arial" w:hAnsi="Arial" w:cs="Arial"/>
          <w:b/>
        </w:rPr>
        <w:t>3</w:t>
      </w:r>
      <w:r w:rsidRPr="000F4E1F">
        <w:rPr>
          <w:rFonts w:ascii="Arial" w:hAnsi="Arial" w:cs="Arial"/>
          <w:b/>
        </w:rPr>
        <w:t xml:space="preserve">. </w:t>
      </w:r>
      <w:r w:rsidR="005222D9">
        <w:rPr>
          <w:rFonts w:ascii="Arial" w:hAnsi="Arial" w:cs="Arial"/>
          <w:b/>
        </w:rPr>
        <w:t>CRF c</w:t>
      </w:r>
      <w:r w:rsidR="00ED7F20">
        <w:rPr>
          <w:rFonts w:ascii="Arial" w:hAnsi="Arial" w:cs="Arial"/>
          <w:b/>
        </w:rPr>
        <w:t xml:space="preserve">ortical ensembles are optimal for </w:t>
      </w:r>
      <w:r w:rsidR="009308FE">
        <w:rPr>
          <w:rFonts w:ascii="Arial" w:hAnsi="Arial" w:cs="Arial"/>
          <w:b/>
        </w:rPr>
        <w:t>visual stimuli</w:t>
      </w:r>
      <w:r w:rsidR="00926025">
        <w:rPr>
          <w:rFonts w:ascii="Arial" w:hAnsi="Arial" w:cs="Arial"/>
          <w:b/>
        </w:rPr>
        <w:t xml:space="preserve"> identification</w:t>
      </w:r>
    </w:p>
    <w:p w14:paraId="0D46A35A" w14:textId="56E61B02" w:rsidR="00182CA1" w:rsidRDefault="00901701" w:rsidP="00901701">
      <w:pPr>
        <w:spacing w:line="480" w:lineRule="auto"/>
        <w:jc w:val="both"/>
        <w:rPr>
          <w:rFonts w:ascii="Arial" w:hAnsi="Arial" w:cs="Arial"/>
        </w:rPr>
      </w:pPr>
      <w:r w:rsidRPr="000F4E1F">
        <w:rPr>
          <w:rFonts w:ascii="Arial" w:hAnsi="Arial" w:cs="Arial"/>
        </w:rPr>
        <w:t xml:space="preserve">(A) </w:t>
      </w:r>
      <w:r w:rsidR="00987106">
        <w:rPr>
          <w:rFonts w:ascii="Arial" w:hAnsi="Arial" w:cs="Arial"/>
        </w:rPr>
        <w:t>C</w:t>
      </w:r>
      <w:r w:rsidRPr="000F4E1F">
        <w:rPr>
          <w:rFonts w:ascii="Arial" w:hAnsi="Arial" w:cs="Arial"/>
        </w:rPr>
        <w:t xml:space="preserve">osine similarity </w:t>
      </w:r>
      <w:r w:rsidR="00987106">
        <w:rPr>
          <w:rFonts w:ascii="Arial" w:hAnsi="Arial" w:cs="Arial"/>
        </w:rPr>
        <w:t xml:space="preserve">between population vectors representing </w:t>
      </w:r>
      <w:r w:rsidR="00182CA1">
        <w:rPr>
          <w:rFonts w:ascii="Arial" w:hAnsi="Arial" w:cs="Arial"/>
        </w:rPr>
        <w:t xml:space="preserve">optimal cortical ensembles identified with CRFs for </w:t>
      </w:r>
      <w:r w:rsidR="00987106">
        <w:rPr>
          <w:rFonts w:ascii="Arial" w:hAnsi="Arial" w:cs="Arial"/>
        </w:rPr>
        <w:t>a given visual stimuli</w:t>
      </w:r>
      <w:r w:rsidR="00182CA1">
        <w:rPr>
          <w:rFonts w:ascii="Arial" w:hAnsi="Arial" w:cs="Arial"/>
        </w:rPr>
        <w:t>. Each optimal cortical ensemble was</w:t>
      </w:r>
      <w:r w:rsidR="00987106">
        <w:rPr>
          <w:rFonts w:ascii="Arial" w:hAnsi="Arial" w:cs="Arial"/>
        </w:rPr>
        <w:t xml:space="preserve"> </w:t>
      </w:r>
      <w:r w:rsidRPr="000F4E1F">
        <w:rPr>
          <w:rFonts w:ascii="Arial" w:hAnsi="Arial" w:cs="Arial"/>
        </w:rPr>
        <w:t xml:space="preserve">randomly down-sampled or up-sampled </w:t>
      </w:r>
      <w:r w:rsidR="00987106">
        <w:rPr>
          <w:rFonts w:ascii="Arial" w:hAnsi="Arial" w:cs="Arial"/>
        </w:rPr>
        <w:t>(</w:t>
      </w:r>
      <w:r w:rsidR="00E3088A">
        <w:rPr>
          <w:rFonts w:ascii="Arial" w:hAnsi="Arial" w:cs="Arial"/>
        </w:rPr>
        <w:t>orange</w:t>
      </w:r>
      <w:r w:rsidR="00987106">
        <w:rPr>
          <w:rFonts w:ascii="Arial" w:hAnsi="Arial" w:cs="Arial"/>
        </w:rPr>
        <w:t xml:space="preserve">). </w:t>
      </w:r>
      <w:r w:rsidR="00182CA1">
        <w:rPr>
          <w:rFonts w:ascii="Arial" w:hAnsi="Arial" w:cs="Arial"/>
        </w:rPr>
        <w:t>T</w:t>
      </w:r>
      <w:r w:rsidR="00987106">
        <w:rPr>
          <w:rFonts w:ascii="Arial" w:hAnsi="Arial" w:cs="Arial"/>
        </w:rPr>
        <w:t xml:space="preserve">he cosine similarity of population vectors </w:t>
      </w:r>
      <w:r w:rsidR="00182CA1">
        <w:rPr>
          <w:rFonts w:ascii="Arial" w:hAnsi="Arial" w:cs="Arial"/>
        </w:rPr>
        <w:t xml:space="preserve">belonging to </w:t>
      </w:r>
      <w:r w:rsidR="00987106">
        <w:rPr>
          <w:rFonts w:ascii="Arial" w:hAnsi="Arial" w:cs="Arial"/>
        </w:rPr>
        <w:t>different visual stimuli</w:t>
      </w:r>
      <w:r w:rsidR="00182CA1">
        <w:rPr>
          <w:rFonts w:ascii="Arial" w:hAnsi="Arial" w:cs="Arial"/>
        </w:rPr>
        <w:t xml:space="preserve"> is shown in gray</w:t>
      </w:r>
      <w:r w:rsidRPr="000F4E1F">
        <w:rPr>
          <w:rFonts w:ascii="Arial" w:hAnsi="Arial" w:cs="Arial"/>
        </w:rPr>
        <w:t xml:space="preserve">. </w:t>
      </w:r>
      <w:r w:rsidR="00987106">
        <w:rPr>
          <w:rFonts w:ascii="Arial" w:hAnsi="Arial" w:cs="Arial"/>
        </w:rPr>
        <w:t>(B</w:t>
      </w:r>
      <w:r w:rsidR="00987106" w:rsidRPr="000F4E1F">
        <w:rPr>
          <w:rFonts w:ascii="Arial" w:hAnsi="Arial" w:cs="Arial"/>
        </w:rPr>
        <w:t>)</w:t>
      </w:r>
      <w:r w:rsidR="00987106" w:rsidRPr="000F4E1F" w:rsidDel="00987106">
        <w:rPr>
          <w:rFonts w:ascii="Arial" w:hAnsi="Arial" w:cs="Arial"/>
        </w:rPr>
        <w:t xml:space="preserve"> </w:t>
      </w:r>
      <w:r w:rsidRPr="000F4E1F">
        <w:rPr>
          <w:rFonts w:ascii="Arial" w:hAnsi="Arial" w:cs="Arial"/>
        </w:rPr>
        <w:t xml:space="preserve">Accuracy, </w:t>
      </w:r>
      <w:r w:rsidR="00987106">
        <w:rPr>
          <w:rFonts w:ascii="Arial" w:hAnsi="Arial" w:cs="Arial"/>
        </w:rPr>
        <w:t>(C</w:t>
      </w:r>
      <w:r w:rsidR="00987106" w:rsidRPr="000F4E1F">
        <w:rPr>
          <w:rFonts w:ascii="Arial" w:hAnsi="Arial" w:cs="Arial"/>
        </w:rPr>
        <w:t>)</w:t>
      </w:r>
      <w:r w:rsidR="00987106">
        <w:rPr>
          <w:rFonts w:ascii="Arial" w:hAnsi="Arial" w:cs="Arial"/>
        </w:rPr>
        <w:t xml:space="preserve"> </w:t>
      </w:r>
      <w:r w:rsidRPr="000F4E1F">
        <w:rPr>
          <w:rFonts w:ascii="Arial" w:hAnsi="Arial" w:cs="Arial"/>
        </w:rPr>
        <w:t>precision and</w:t>
      </w:r>
      <w:r w:rsidR="00987106">
        <w:rPr>
          <w:rFonts w:ascii="Arial" w:hAnsi="Arial" w:cs="Arial"/>
        </w:rPr>
        <w:t xml:space="preserve"> (D</w:t>
      </w:r>
      <w:r w:rsidR="00987106" w:rsidRPr="000F4E1F">
        <w:rPr>
          <w:rFonts w:ascii="Arial" w:hAnsi="Arial" w:cs="Arial"/>
        </w:rPr>
        <w:t xml:space="preserve">) </w:t>
      </w:r>
      <w:r w:rsidRPr="000F4E1F">
        <w:rPr>
          <w:rFonts w:ascii="Arial" w:hAnsi="Arial" w:cs="Arial"/>
        </w:rPr>
        <w:t>recall of predictions from randomly down-sampled or up-sampled</w:t>
      </w:r>
      <w:r w:rsidR="00182CA1">
        <w:rPr>
          <w:rFonts w:ascii="Arial" w:hAnsi="Arial" w:cs="Arial"/>
        </w:rPr>
        <w:t xml:space="preserve"> optimal cortical</w:t>
      </w:r>
      <w:r w:rsidRPr="000F4E1F">
        <w:rPr>
          <w:rFonts w:ascii="Arial" w:hAnsi="Arial" w:cs="Arial"/>
        </w:rPr>
        <w:t xml:space="preserve"> ensembl</w:t>
      </w:r>
      <w:r w:rsidR="00182CA1">
        <w:rPr>
          <w:rFonts w:ascii="Arial" w:hAnsi="Arial" w:cs="Arial"/>
        </w:rPr>
        <w:t>es.</w:t>
      </w:r>
      <w:r w:rsidRPr="000F4E1F">
        <w:rPr>
          <w:rFonts w:ascii="Arial" w:hAnsi="Arial" w:cs="Arial"/>
        </w:rPr>
        <w:t xml:space="preserve"> (</w:t>
      </w:r>
      <w:r w:rsidR="00987106">
        <w:rPr>
          <w:rFonts w:ascii="Arial" w:hAnsi="Arial" w:cs="Arial"/>
        </w:rPr>
        <w:t>E</w:t>
      </w:r>
      <w:r w:rsidRPr="000F4E1F">
        <w:rPr>
          <w:rFonts w:ascii="Arial" w:hAnsi="Arial" w:cs="Arial"/>
        </w:rPr>
        <w:t xml:space="preserve">) </w:t>
      </w:r>
      <w:r w:rsidR="00987106">
        <w:rPr>
          <w:rFonts w:ascii="Arial" w:hAnsi="Arial" w:cs="Arial"/>
        </w:rPr>
        <w:t>C</w:t>
      </w:r>
      <w:r w:rsidRPr="000F4E1F">
        <w:rPr>
          <w:rFonts w:ascii="Arial" w:hAnsi="Arial" w:cs="Arial"/>
        </w:rPr>
        <w:t>osine similarity</w:t>
      </w:r>
      <w:r w:rsidR="00987106">
        <w:rPr>
          <w:rFonts w:ascii="Arial" w:hAnsi="Arial" w:cs="Arial"/>
        </w:rPr>
        <w:t xml:space="preserve"> between population vectors</w:t>
      </w:r>
      <w:r w:rsidRPr="000F4E1F">
        <w:rPr>
          <w:rFonts w:ascii="Arial" w:hAnsi="Arial" w:cs="Arial"/>
        </w:rPr>
        <w:t xml:space="preserve"> of randomly sampled cells. </w:t>
      </w:r>
      <w:r w:rsidR="00987106" w:rsidRPr="000F4E1F">
        <w:rPr>
          <w:rFonts w:ascii="Arial" w:hAnsi="Arial" w:cs="Arial"/>
        </w:rPr>
        <w:t>(</w:t>
      </w:r>
      <w:r w:rsidR="00987106">
        <w:rPr>
          <w:rFonts w:ascii="Arial" w:hAnsi="Arial" w:cs="Arial"/>
        </w:rPr>
        <w:t>F</w:t>
      </w:r>
      <w:r w:rsidR="00987106" w:rsidRPr="000F4E1F">
        <w:rPr>
          <w:rFonts w:ascii="Arial" w:hAnsi="Arial" w:cs="Arial"/>
        </w:rPr>
        <w:t>)</w:t>
      </w:r>
      <w:r w:rsidR="00987106" w:rsidRPr="000F4E1F" w:rsidDel="00987106">
        <w:rPr>
          <w:rFonts w:ascii="Arial" w:hAnsi="Arial" w:cs="Arial"/>
        </w:rPr>
        <w:t xml:space="preserve"> </w:t>
      </w:r>
      <w:r w:rsidRPr="000F4E1F">
        <w:rPr>
          <w:rFonts w:ascii="Arial" w:hAnsi="Arial" w:cs="Arial"/>
        </w:rPr>
        <w:t xml:space="preserve">Accuracy, </w:t>
      </w:r>
      <w:r w:rsidR="00987106" w:rsidRPr="000F4E1F">
        <w:rPr>
          <w:rFonts w:ascii="Arial" w:hAnsi="Arial" w:cs="Arial"/>
        </w:rPr>
        <w:t>(</w:t>
      </w:r>
      <w:r w:rsidR="00987106">
        <w:rPr>
          <w:rFonts w:ascii="Arial" w:hAnsi="Arial" w:cs="Arial"/>
        </w:rPr>
        <w:t>G</w:t>
      </w:r>
      <w:r w:rsidR="00987106" w:rsidRPr="000F4E1F">
        <w:rPr>
          <w:rFonts w:ascii="Arial" w:hAnsi="Arial" w:cs="Arial"/>
        </w:rPr>
        <w:t xml:space="preserve">) </w:t>
      </w:r>
      <w:r w:rsidRPr="000F4E1F">
        <w:rPr>
          <w:rFonts w:ascii="Arial" w:hAnsi="Arial" w:cs="Arial"/>
        </w:rPr>
        <w:t>precision and</w:t>
      </w:r>
      <w:r w:rsidR="00987106">
        <w:rPr>
          <w:rFonts w:ascii="Arial" w:hAnsi="Arial" w:cs="Arial"/>
        </w:rPr>
        <w:t xml:space="preserve"> (H</w:t>
      </w:r>
      <w:r w:rsidR="00987106" w:rsidRPr="000F4E1F">
        <w:rPr>
          <w:rFonts w:ascii="Arial" w:hAnsi="Arial" w:cs="Arial"/>
        </w:rPr>
        <w:t xml:space="preserve">) </w:t>
      </w:r>
      <w:r w:rsidRPr="000F4E1F">
        <w:rPr>
          <w:rFonts w:ascii="Arial" w:hAnsi="Arial" w:cs="Arial"/>
        </w:rPr>
        <w:t xml:space="preserve">recall of predictions from randomly </w:t>
      </w:r>
      <w:r w:rsidR="00987106">
        <w:rPr>
          <w:rFonts w:ascii="Arial" w:hAnsi="Arial" w:cs="Arial"/>
        </w:rPr>
        <w:t>chosen</w:t>
      </w:r>
      <w:r w:rsidRPr="000F4E1F">
        <w:rPr>
          <w:rFonts w:ascii="Arial" w:hAnsi="Arial" w:cs="Arial"/>
        </w:rPr>
        <w:t xml:space="preserve"> ensemble</w:t>
      </w:r>
      <w:r w:rsidR="00182CA1">
        <w:rPr>
          <w:rFonts w:ascii="Arial" w:hAnsi="Arial" w:cs="Arial"/>
        </w:rPr>
        <w:t xml:space="preserve">s. </w:t>
      </w:r>
      <w:r w:rsidR="0028111E">
        <w:rPr>
          <w:rFonts w:ascii="Arial" w:hAnsi="Arial" w:cs="Arial"/>
        </w:rPr>
        <w:t>Related to Figure S3.</w:t>
      </w:r>
    </w:p>
    <w:p w14:paraId="679A4E16" w14:textId="77777777" w:rsidR="00242A92" w:rsidRDefault="00242A92" w:rsidP="00901701">
      <w:pPr>
        <w:spacing w:line="480" w:lineRule="auto"/>
        <w:jc w:val="both"/>
        <w:rPr>
          <w:rFonts w:ascii="Arial" w:hAnsi="Arial" w:cs="Arial"/>
        </w:rPr>
      </w:pPr>
    </w:p>
    <w:p w14:paraId="29971FF2" w14:textId="3963F305" w:rsidR="00065C7A" w:rsidRPr="000F4E1F" w:rsidRDefault="00065C7A" w:rsidP="00065C7A">
      <w:pPr>
        <w:spacing w:line="480" w:lineRule="auto"/>
        <w:jc w:val="both"/>
        <w:rPr>
          <w:rFonts w:ascii="Arial" w:hAnsi="Arial" w:cs="Arial"/>
          <w:b/>
        </w:rPr>
      </w:pPr>
      <w:r>
        <w:rPr>
          <w:rFonts w:ascii="Arial" w:hAnsi="Arial" w:cs="Arial"/>
          <w:b/>
        </w:rPr>
        <w:lastRenderedPageBreak/>
        <w:t xml:space="preserve">Figure </w:t>
      </w:r>
      <w:r w:rsidR="00EA7297">
        <w:rPr>
          <w:rFonts w:ascii="Arial" w:hAnsi="Arial" w:cs="Arial"/>
          <w:b/>
        </w:rPr>
        <w:t>4</w:t>
      </w:r>
      <w:r w:rsidRPr="000F4E1F">
        <w:rPr>
          <w:rFonts w:ascii="Arial" w:hAnsi="Arial" w:cs="Arial"/>
          <w:b/>
        </w:rPr>
        <w:t xml:space="preserve">. </w:t>
      </w:r>
      <w:r w:rsidR="0075791F">
        <w:rPr>
          <w:rFonts w:ascii="Arial" w:hAnsi="Arial" w:cs="Arial"/>
          <w:b/>
        </w:rPr>
        <w:t>High-ranked</w:t>
      </w:r>
      <w:r>
        <w:rPr>
          <w:rFonts w:ascii="Arial" w:hAnsi="Arial" w:cs="Arial"/>
          <w:b/>
        </w:rPr>
        <w:t xml:space="preserve"> neurons</w:t>
      </w:r>
      <w:r w:rsidR="0075791F">
        <w:rPr>
          <w:rFonts w:ascii="Arial" w:hAnsi="Arial" w:cs="Arial"/>
          <w:b/>
        </w:rPr>
        <w:t xml:space="preserve"> from CRF models</w:t>
      </w:r>
      <w:r>
        <w:rPr>
          <w:rFonts w:ascii="Arial" w:hAnsi="Arial" w:cs="Arial"/>
          <w:b/>
        </w:rPr>
        <w:t xml:space="preserve"> </w:t>
      </w:r>
      <w:r w:rsidR="00242A92">
        <w:rPr>
          <w:rFonts w:ascii="Arial" w:hAnsi="Arial" w:cs="Arial"/>
          <w:b/>
        </w:rPr>
        <w:t xml:space="preserve">have pattern completion </w:t>
      </w:r>
      <w:r w:rsidR="0075791F">
        <w:rPr>
          <w:rFonts w:ascii="Arial" w:hAnsi="Arial" w:cs="Arial"/>
          <w:b/>
        </w:rPr>
        <w:t xml:space="preserve">capability </w:t>
      </w:r>
    </w:p>
    <w:p w14:paraId="22A4918E" w14:textId="706A5B20" w:rsidR="00242A92" w:rsidRDefault="00BA63D9">
      <w:pPr>
        <w:spacing w:line="480" w:lineRule="auto"/>
        <w:jc w:val="both"/>
        <w:rPr>
          <w:rFonts w:ascii="Arial" w:hAnsi="Arial" w:cs="Arial"/>
        </w:rPr>
      </w:pPr>
      <w:r>
        <w:rPr>
          <w:rFonts w:ascii="Arial" w:hAnsi="Arial" w:cs="Arial"/>
        </w:rPr>
        <w:t xml:space="preserve">(A) </w:t>
      </w:r>
      <w:r w:rsidR="00186772">
        <w:rPr>
          <w:rFonts w:ascii="Arial" w:hAnsi="Arial" w:cs="Arial"/>
        </w:rPr>
        <w:t xml:space="preserve">Schematic representation of </w:t>
      </w:r>
      <w:r w:rsidR="00D84AC3">
        <w:rPr>
          <w:rFonts w:ascii="Arial" w:hAnsi="Arial" w:cs="Arial"/>
        </w:rPr>
        <w:t>high-</w:t>
      </w:r>
      <w:r w:rsidR="00186772">
        <w:rPr>
          <w:rFonts w:ascii="Arial" w:hAnsi="Arial" w:cs="Arial"/>
        </w:rPr>
        <w:t>ranked</w:t>
      </w:r>
      <w:r w:rsidR="00D84AC3">
        <w:rPr>
          <w:rFonts w:ascii="Arial" w:hAnsi="Arial" w:cs="Arial"/>
        </w:rPr>
        <w:t xml:space="preserve"> neurons</w:t>
      </w:r>
      <w:r w:rsidR="00186772">
        <w:rPr>
          <w:rFonts w:ascii="Arial" w:hAnsi="Arial" w:cs="Arial"/>
        </w:rPr>
        <w:t xml:space="preserve"> from CRF models</w:t>
      </w:r>
      <w:r w:rsidR="00D84AC3">
        <w:rPr>
          <w:rFonts w:ascii="Arial" w:hAnsi="Arial" w:cs="Arial"/>
        </w:rPr>
        <w:t>.</w:t>
      </w:r>
      <w:r w:rsidR="00186772">
        <w:rPr>
          <w:rFonts w:ascii="Arial" w:hAnsi="Arial" w:cs="Arial"/>
        </w:rPr>
        <w:t xml:space="preserve"> High-ranked neurons are nodes where the </w:t>
      </w:r>
      <w:r w:rsidR="00533A89">
        <w:rPr>
          <w:rFonts w:ascii="Arial" w:hAnsi="Arial" w:cs="Arial"/>
        </w:rPr>
        <w:t>node strength</w:t>
      </w:r>
      <w:r w:rsidR="00186772">
        <w:rPr>
          <w:rFonts w:ascii="Arial" w:hAnsi="Arial" w:cs="Arial"/>
        </w:rPr>
        <w:t xml:space="preserve"> is maximal.</w:t>
      </w:r>
      <w:r w:rsidR="00D84AC3">
        <w:rPr>
          <w:rFonts w:ascii="Arial" w:hAnsi="Arial" w:cs="Arial"/>
        </w:rPr>
        <w:t xml:space="preserve"> (B) CRF graph</w:t>
      </w:r>
      <w:r w:rsidR="00441D18">
        <w:rPr>
          <w:rFonts w:ascii="Arial" w:hAnsi="Arial" w:cs="Arial"/>
        </w:rPr>
        <w:t>ical model from simultaneous two-photon imaging and two-photon optogenetic single cell stimulation. Squares depict added nodes representing 10 stimulation trials of different neurons.</w:t>
      </w:r>
      <w:r w:rsidR="00242A92">
        <w:rPr>
          <w:rFonts w:ascii="Arial" w:hAnsi="Arial" w:cs="Arial"/>
        </w:rPr>
        <w:t xml:space="preserve"> </w:t>
      </w:r>
      <w:r w:rsidR="00441D18">
        <w:rPr>
          <w:rFonts w:ascii="Arial" w:hAnsi="Arial" w:cs="Arial"/>
        </w:rPr>
        <w:t>High-ranked neurons are highlighted in red.</w:t>
      </w:r>
      <w:r w:rsidR="00D84AC3">
        <w:rPr>
          <w:rFonts w:ascii="Arial" w:hAnsi="Arial" w:cs="Arial"/>
        </w:rPr>
        <w:t xml:space="preserve"> </w:t>
      </w:r>
      <w:r w:rsidR="00291AB2">
        <w:rPr>
          <w:rFonts w:ascii="Arial" w:hAnsi="Arial" w:cs="Arial"/>
        </w:rPr>
        <w:t>Edge</w:t>
      </w:r>
      <w:r w:rsidR="00441D18">
        <w:rPr>
          <w:rFonts w:ascii="Arial" w:hAnsi="Arial" w:cs="Arial"/>
        </w:rPr>
        <w:t xml:space="preserve"> </w:t>
      </w:r>
      <w:r w:rsidR="009E5D7E">
        <w:rPr>
          <w:rFonts w:ascii="Arial" w:hAnsi="Arial" w:cs="Arial"/>
        </w:rPr>
        <w:t>color</w:t>
      </w:r>
      <w:r w:rsidR="00441D18">
        <w:rPr>
          <w:rFonts w:ascii="Arial" w:hAnsi="Arial" w:cs="Arial"/>
        </w:rPr>
        <w:t xml:space="preserve"> tone </w:t>
      </w:r>
      <w:r w:rsidR="00291AB2">
        <w:rPr>
          <w:rFonts w:ascii="Arial" w:hAnsi="Arial" w:cs="Arial"/>
        </w:rPr>
        <w:t xml:space="preserve">represents the strength </w:t>
      </w:r>
      <w:proofErr w:type="gramStart"/>
      <w:r w:rsidR="00291AB2">
        <w:rPr>
          <w:rFonts w:ascii="Arial" w:hAnsi="Arial" w:cs="Arial"/>
        </w:rPr>
        <w:t xml:space="preserve">of </w:t>
      </w:r>
      <w:proofErr w:type="gramEnd"/>
      <m:oMath>
        <m:sSub>
          <m:sSubPr>
            <m:ctrlPr>
              <w:rPr>
                <w:rFonts w:ascii="Cambria Math" w:hAnsi="Cambria Math" w:cs="Arial"/>
                <w:i/>
              </w:rPr>
            </m:ctrlPr>
          </m:sSubPr>
          <m:e>
            <m:r>
              <w:rPr>
                <w:rFonts w:ascii="Cambria Math" w:hAnsi="Cambria Math" w:cs="Arial"/>
              </w:rPr>
              <m:t>ϕ</m:t>
            </m:r>
          </m:e>
          <m:sub>
            <m:r>
              <w:rPr>
                <w:rFonts w:ascii="Cambria Math" w:hAnsi="Cambria Math" w:cs="Arial"/>
              </w:rPr>
              <m:t>11</m:t>
            </m:r>
          </m:sub>
        </m:sSub>
      </m:oMath>
      <w:r w:rsidR="00291AB2">
        <w:rPr>
          <w:rFonts w:ascii="Arial" w:hAnsi="Arial" w:cs="Arial"/>
        </w:rPr>
        <w:t>; node color represents the rank of cells.</w:t>
      </w:r>
      <w:r w:rsidR="008653A3">
        <w:rPr>
          <w:rFonts w:ascii="Arial" w:hAnsi="Arial" w:cs="Arial"/>
        </w:rPr>
        <w:t xml:space="preserve"> Scale bar</w:t>
      </w:r>
      <w:r w:rsidR="009E5D7E">
        <w:rPr>
          <w:rFonts w:ascii="Arial" w:hAnsi="Arial" w:cs="Arial"/>
        </w:rPr>
        <w:t>:</w:t>
      </w:r>
      <w:r w:rsidR="008653A3">
        <w:rPr>
          <w:rFonts w:ascii="Arial" w:hAnsi="Arial" w:cs="Arial"/>
        </w:rPr>
        <w:t xml:space="preserve"> 50μm.</w:t>
      </w:r>
      <w:r w:rsidR="00291AB2">
        <w:rPr>
          <w:rFonts w:ascii="Arial" w:hAnsi="Arial" w:cs="Arial"/>
        </w:rPr>
        <w:t xml:space="preserve"> </w:t>
      </w:r>
      <w:r w:rsidR="00D84AC3">
        <w:rPr>
          <w:rFonts w:ascii="Arial" w:hAnsi="Arial" w:cs="Arial"/>
        </w:rPr>
        <w:t xml:space="preserve">(C) </w:t>
      </w:r>
      <w:r w:rsidR="00CF7B5A">
        <w:rPr>
          <w:rFonts w:ascii="Arial" w:hAnsi="Arial" w:cs="Arial"/>
        </w:rPr>
        <w:t>Node strength</w:t>
      </w:r>
      <w:r w:rsidR="004E671B">
        <w:rPr>
          <w:rFonts w:ascii="Arial" w:hAnsi="Arial" w:cs="Arial"/>
        </w:rPr>
        <w:t xml:space="preserve"> distribution of the </w:t>
      </w:r>
      <w:r w:rsidR="00441D18">
        <w:rPr>
          <w:rFonts w:ascii="Arial" w:hAnsi="Arial" w:cs="Arial"/>
        </w:rPr>
        <w:t xml:space="preserve">whole </w:t>
      </w:r>
      <w:r w:rsidR="004E671B">
        <w:rPr>
          <w:rFonts w:ascii="Arial" w:hAnsi="Arial" w:cs="Arial"/>
        </w:rPr>
        <w:t>population. (D)</w:t>
      </w:r>
      <w:r w:rsidR="00242A92">
        <w:rPr>
          <w:rFonts w:ascii="Arial" w:hAnsi="Arial" w:cs="Arial"/>
        </w:rPr>
        <w:t xml:space="preserve"> Two-photon optogenetic </w:t>
      </w:r>
      <w:r w:rsidR="00B43916">
        <w:rPr>
          <w:rFonts w:ascii="Arial" w:hAnsi="Arial" w:cs="Arial"/>
        </w:rPr>
        <w:t>single cell stimulation of targeted high-ranked</w:t>
      </w:r>
      <w:r w:rsidR="00242A92">
        <w:rPr>
          <w:rFonts w:ascii="Arial" w:hAnsi="Arial" w:cs="Arial"/>
        </w:rPr>
        <w:t xml:space="preserve"> neurons </w:t>
      </w:r>
      <w:r w:rsidR="00B43916">
        <w:rPr>
          <w:rFonts w:ascii="Arial" w:hAnsi="Arial" w:cs="Arial"/>
        </w:rPr>
        <w:t xml:space="preserve">was </w:t>
      </w:r>
      <w:r w:rsidR="00242A92">
        <w:rPr>
          <w:rFonts w:ascii="Arial" w:hAnsi="Arial" w:cs="Arial"/>
        </w:rPr>
        <w:t xml:space="preserve">able to recall imprinted ensembles </w:t>
      </w:r>
      <w:r w:rsidR="00B43916">
        <w:rPr>
          <w:rFonts w:ascii="Arial" w:hAnsi="Arial" w:cs="Arial"/>
        </w:rPr>
        <w:t>demonstrating pattern completion capability</w:t>
      </w:r>
      <w:r w:rsidR="00242A92">
        <w:rPr>
          <w:rFonts w:ascii="Arial" w:hAnsi="Arial" w:cs="Arial"/>
        </w:rPr>
        <w:t>. (</w:t>
      </w:r>
      <w:r w:rsidR="004E671B">
        <w:rPr>
          <w:rFonts w:ascii="Arial" w:hAnsi="Arial" w:cs="Arial"/>
        </w:rPr>
        <w:t>E</w:t>
      </w:r>
      <w:r w:rsidR="00242A92">
        <w:rPr>
          <w:rFonts w:ascii="Arial" w:hAnsi="Arial" w:cs="Arial"/>
        </w:rPr>
        <w:t xml:space="preserve">) </w:t>
      </w:r>
      <w:r w:rsidR="00B43916">
        <w:rPr>
          <w:rFonts w:ascii="Arial" w:hAnsi="Arial" w:cs="Arial"/>
        </w:rPr>
        <w:t xml:space="preserve">Single cell optogenetic stimulation of </w:t>
      </w:r>
      <w:r w:rsidR="00242A92">
        <w:rPr>
          <w:rFonts w:ascii="Arial" w:hAnsi="Arial" w:cs="Arial"/>
        </w:rPr>
        <w:t>low</w:t>
      </w:r>
      <w:r w:rsidR="00B43916">
        <w:rPr>
          <w:rFonts w:ascii="Arial" w:hAnsi="Arial" w:cs="Arial"/>
        </w:rPr>
        <w:t>-ranked neurons was</w:t>
      </w:r>
      <w:r w:rsidR="00242A92">
        <w:rPr>
          <w:rFonts w:ascii="Arial" w:hAnsi="Arial" w:cs="Arial"/>
        </w:rPr>
        <w:t xml:space="preserve"> not able to induce pattern completion </w:t>
      </w:r>
      <w:r w:rsidR="00211309">
        <w:rPr>
          <w:rFonts w:ascii="Arial" w:hAnsi="Arial" w:cs="Arial"/>
        </w:rPr>
        <w:t>of imprinted ensembles</w:t>
      </w:r>
      <w:r w:rsidR="00242A92">
        <w:rPr>
          <w:rFonts w:ascii="Arial" w:hAnsi="Arial" w:cs="Arial"/>
        </w:rPr>
        <w:t>.</w:t>
      </w:r>
      <w:r w:rsidR="003426EA">
        <w:rPr>
          <w:rFonts w:ascii="Arial" w:hAnsi="Arial" w:cs="Arial"/>
        </w:rPr>
        <w:t xml:space="preserve"> Scale bar</w:t>
      </w:r>
      <w:r w:rsidR="009E5D7E">
        <w:rPr>
          <w:rFonts w:ascii="Arial" w:hAnsi="Arial" w:cs="Arial"/>
        </w:rPr>
        <w:t>:</w:t>
      </w:r>
      <w:r w:rsidR="003426EA">
        <w:rPr>
          <w:rFonts w:ascii="Arial" w:hAnsi="Arial" w:cs="Arial"/>
        </w:rPr>
        <w:t xml:space="preserve"> 50μm.</w:t>
      </w:r>
    </w:p>
    <w:p w14:paraId="59554817" w14:textId="77777777" w:rsidR="00242A92" w:rsidRDefault="00242A92" w:rsidP="000D66F2">
      <w:pPr>
        <w:spacing w:line="480" w:lineRule="auto"/>
        <w:jc w:val="both"/>
        <w:rPr>
          <w:rFonts w:ascii="Arial" w:hAnsi="Arial" w:cs="Arial"/>
        </w:rPr>
      </w:pPr>
    </w:p>
    <w:p w14:paraId="2632511B" w14:textId="5FDDA035" w:rsidR="00242A92" w:rsidRPr="000F4E1F" w:rsidRDefault="00242A92" w:rsidP="00242A92">
      <w:pPr>
        <w:spacing w:line="480" w:lineRule="auto"/>
        <w:jc w:val="both"/>
        <w:rPr>
          <w:rFonts w:ascii="Arial" w:hAnsi="Arial" w:cs="Arial"/>
          <w:b/>
        </w:rPr>
      </w:pPr>
      <w:r>
        <w:rPr>
          <w:rFonts w:ascii="Arial" w:hAnsi="Arial" w:cs="Arial"/>
          <w:b/>
        </w:rPr>
        <w:t xml:space="preserve">Figure </w:t>
      </w:r>
      <w:r w:rsidR="00EA7297">
        <w:rPr>
          <w:rFonts w:ascii="Arial" w:hAnsi="Arial" w:cs="Arial"/>
          <w:b/>
        </w:rPr>
        <w:t>5</w:t>
      </w:r>
      <w:r w:rsidRPr="000F4E1F">
        <w:rPr>
          <w:rFonts w:ascii="Arial" w:hAnsi="Arial" w:cs="Arial"/>
          <w:b/>
        </w:rPr>
        <w:t xml:space="preserve">. </w:t>
      </w:r>
      <w:r w:rsidR="00711B24">
        <w:rPr>
          <w:rFonts w:ascii="Arial" w:hAnsi="Arial" w:cs="Arial"/>
          <w:b/>
        </w:rPr>
        <w:t>R</w:t>
      </w:r>
      <w:r w:rsidR="008624F4">
        <w:rPr>
          <w:rFonts w:ascii="Arial" w:hAnsi="Arial" w:cs="Arial"/>
          <w:b/>
        </w:rPr>
        <w:t>econfiguration</w:t>
      </w:r>
      <w:r w:rsidR="00711B24">
        <w:rPr>
          <w:rFonts w:ascii="Arial" w:hAnsi="Arial" w:cs="Arial"/>
          <w:b/>
        </w:rPr>
        <w:t xml:space="preserve"> of cortical microcircuits induced by two-photon optogenetic </w:t>
      </w:r>
      <w:r w:rsidR="00A3772C">
        <w:rPr>
          <w:rFonts w:ascii="Arial" w:hAnsi="Arial" w:cs="Arial"/>
          <w:b/>
        </w:rPr>
        <w:t>population manipulation</w:t>
      </w:r>
    </w:p>
    <w:p w14:paraId="05DE8CBD" w14:textId="557C0716" w:rsidR="00086019" w:rsidRDefault="00242A92" w:rsidP="000D66F2">
      <w:pPr>
        <w:spacing w:line="480" w:lineRule="auto"/>
        <w:jc w:val="both"/>
        <w:rPr>
          <w:rFonts w:ascii="Arial" w:hAnsi="Arial" w:cs="Arial"/>
        </w:rPr>
      </w:pPr>
      <w:r w:rsidRPr="000F4E1F">
        <w:rPr>
          <w:rFonts w:ascii="Arial" w:hAnsi="Arial" w:cs="Arial"/>
        </w:rPr>
        <w:t xml:space="preserve">(A) </w:t>
      </w:r>
      <w:r>
        <w:rPr>
          <w:rFonts w:ascii="Arial" w:hAnsi="Arial" w:cs="Arial"/>
        </w:rPr>
        <w:t>CRF graph</w:t>
      </w:r>
      <w:r w:rsidR="00062976">
        <w:rPr>
          <w:rFonts w:ascii="Arial" w:hAnsi="Arial" w:cs="Arial"/>
        </w:rPr>
        <w:t>ical models</w:t>
      </w:r>
      <w:r w:rsidR="007D127F">
        <w:rPr>
          <w:rFonts w:ascii="Arial" w:hAnsi="Arial" w:cs="Arial"/>
        </w:rPr>
        <w:t xml:space="preserve"> </w:t>
      </w:r>
      <w:r w:rsidR="006245D8">
        <w:rPr>
          <w:rFonts w:ascii="Arial" w:hAnsi="Arial" w:cs="Arial"/>
        </w:rPr>
        <w:t xml:space="preserve">from simultaneous two-photon imaging and two-photon optogenetic single cell stimulation of a high-ranked neuron with pattern completion capability </w:t>
      </w:r>
      <w:r w:rsidR="007D127F">
        <w:rPr>
          <w:rFonts w:ascii="Arial" w:hAnsi="Arial" w:cs="Arial"/>
        </w:rPr>
        <w:t xml:space="preserve">before (left) and after (right) </w:t>
      </w:r>
      <w:r w:rsidR="002A5E2C">
        <w:rPr>
          <w:rFonts w:ascii="Arial" w:hAnsi="Arial" w:cs="Arial"/>
        </w:rPr>
        <w:t xml:space="preserve">two-photon optogenetic </w:t>
      </w:r>
      <w:r w:rsidR="007D127F">
        <w:rPr>
          <w:rFonts w:ascii="Arial" w:hAnsi="Arial" w:cs="Arial"/>
        </w:rPr>
        <w:t xml:space="preserve">population </w:t>
      </w:r>
      <w:r w:rsidR="00D61C08">
        <w:rPr>
          <w:rFonts w:ascii="Arial" w:hAnsi="Arial" w:cs="Arial"/>
        </w:rPr>
        <w:t>imprinting</w:t>
      </w:r>
      <w:r w:rsidR="007D127F">
        <w:rPr>
          <w:rFonts w:ascii="Arial" w:hAnsi="Arial" w:cs="Arial"/>
        </w:rPr>
        <w:t xml:space="preserve">. </w:t>
      </w:r>
      <w:r w:rsidR="00D61C08">
        <w:rPr>
          <w:rFonts w:ascii="Arial" w:hAnsi="Arial" w:cs="Arial"/>
        </w:rPr>
        <w:t>Square on bottom left represents added node for single cell stimulation</w:t>
      </w:r>
      <w:r w:rsidR="001E3C25">
        <w:rPr>
          <w:rFonts w:ascii="Arial" w:hAnsi="Arial" w:cs="Arial"/>
        </w:rPr>
        <w:t xml:space="preserve"> </w:t>
      </w:r>
      <w:r w:rsidR="009E5D7E">
        <w:rPr>
          <w:rFonts w:ascii="Arial" w:hAnsi="Arial" w:cs="Arial"/>
        </w:rPr>
        <w:t>(</w:t>
      </w:r>
      <w:r w:rsidR="001E3C25">
        <w:rPr>
          <w:rFonts w:ascii="Arial" w:hAnsi="Arial" w:cs="Arial"/>
        </w:rPr>
        <w:t>10 trials</w:t>
      </w:r>
      <w:r w:rsidR="009E5D7E">
        <w:rPr>
          <w:rFonts w:ascii="Arial" w:hAnsi="Arial" w:cs="Arial"/>
        </w:rPr>
        <w:t>)</w:t>
      </w:r>
      <w:r w:rsidR="00D61C08">
        <w:rPr>
          <w:rFonts w:ascii="Arial" w:hAnsi="Arial" w:cs="Arial"/>
        </w:rPr>
        <w:t xml:space="preserve">. </w:t>
      </w:r>
      <w:r w:rsidR="0059799C">
        <w:rPr>
          <w:rFonts w:ascii="Arial" w:hAnsi="Arial" w:cs="Arial"/>
        </w:rPr>
        <w:t xml:space="preserve">Edge color </w:t>
      </w:r>
      <w:r w:rsidR="00D61C08">
        <w:rPr>
          <w:rFonts w:ascii="Arial" w:hAnsi="Arial" w:cs="Arial"/>
        </w:rPr>
        <w:t xml:space="preserve">tone </w:t>
      </w:r>
      <w:r w:rsidR="0059799C">
        <w:rPr>
          <w:rFonts w:ascii="Arial" w:hAnsi="Arial" w:cs="Arial"/>
        </w:rPr>
        <w:t xml:space="preserve">represents the strength </w:t>
      </w:r>
      <w:proofErr w:type="gramStart"/>
      <w:r w:rsidR="0059799C">
        <w:rPr>
          <w:rFonts w:ascii="Arial" w:hAnsi="Arial" w:cs="Arial"/>
        </w:rPr>
        <w:t xml:space="preserve">of </w:t>
      </w:r>
      <w:proofErr w:type="gramEnd"/>
      <m:oMath>
        <m:sSub>
          <m:sSubPr>
            <m:ctrlPr>
              <w:rPr>
                <w:rFonts w:ascii="Cambria Math" w:hAnsi="Cambria Math" w:cs="Arial"/>
                <w:i/>
              </w:rPr>
            </m:ctrlPr>
          </m:sSubPr>
          <m:e>
            <m:r>
              <w:rPr>
                <w:rFonts w:ascii="Cambria Math" w:hAnsi="Cambria Math" w:cs="Arial"/>
              </w:rPr>
              <m:t>ϕ</m:t>
            </m:r>
          </m:e>
          <m:sub>
            <m:r>
              <w:rPr>
                <w:rFonts w:ascii="Cambria Math" w:hAnsi="Cambria Math" w:cs="Arial"/>
              </w:rPr>
              <m:t>11</m:t>
            </m:r>
          </m:sub>
        </m:sSub>
      </m:oMath>
      <w:r w:rsidR="0059799C">
        <w:rPr>
          <w:rFonts w:ascii="Arial" w:hAnsi="Arial" w:cs="Arial"/>
        </w:rPr>
        <w:t xml:space="preserve">; node color represents the </w:t>
      </w:r>
      <w:r w:rsidR="00320F4A">
        <w:rPr>
          <w:rFonts w:ascii="Arial" w:hAnsi="Arial" w:cs="Arial"/>
        </w:rPr>
        <w:t>node strength</w:t>
      </w:r>
      <w:r w:rsidR="0059799C">
        <w:rPr>
          <w:rFonts w:ascii="Arial" w:hAnsi="Arial" w:cs="Arial"/>
        </w:rPr>
        <w:t xml:space="preserve">. </w:t>
      </w:r>
      <w:r w:rsidR="00FD08F9">
        <w:rPr>
          <w:rFonts w:ascii="Arial" w:hAnsi="Arial" w:cs="Arial"/>
        </w:rPr>
        <w:t>Node size represents</w:t>
      </w:r>
      <w:r w:rsidR="00554F69">
        <w:rPr>
          <w:rFonts w:ascii="Arial" w:hAnsi="Arial" w:cs="Arial"/>
        </w:rPr>
        <w:t xml:space="preserve"> the</w:t>
      </w:r>
      <w:r w:rsidR="00FD08F9">
        <w:rPr>
          <w:rFonts w:ascii="Arial" w:hAnsi="Arial" w:cs="Arial"/>
        </w:rPr>
        <w:t xml:space="preserve"> node degree. </w:t>
      </w:r>
      <w:r w:rsidR="002E3A31">
        <w:rPr>
          <w:rFonts w:ascii="Arial" w:hAnsi="Arial" w:cs="Arial"/>
        </w:rPr>
        <w:t>Scale bar</w:t>
      </w:r>
      <w:r w:rsidR="009E5D7E">
        <w:rPr>
          <w:rFonts w:ascii="Arial" w:hAnsi="Arial" w:cs="Arial"/>
        </w:rPr>
        <w:t>:</w:t>
      </w:r>
      <w:r w:rsidR="002E3A31">
        <w:rPr>
          <w:rFonts w:ascii="Arial" w:hAnsi="Arial" w:cs="Arial"/>
        </w:rPr>
        <w:t xml:space="preserve"> 50μm. </w:t>
      </w:r>
      <w:r w:rsidR="007D127F">
        <w:rPr>
          <w:rFonts w:ascii="Arial" w:hAnsi="Arial" w:cs="Arial"/>
        </w:rPr>
        <w:t xml:space="preserve">(B) </w:t>
      </w:r>
      <w:r w:rsidR="00347EA8">
        <w:rPr>
          <w:rFonts w:ascii="Arial" w:hAnsi="Arial" w:cs="Arial"/>
        </w:rPr>
        <w:t xml:space="preserve">Graph </w:t>
      </w:r>
      <w:r w:rsidR="00D61C08">
        <w:rPr>
          <w:rFonts w:ascii="Arial" w:hAnsi="Arial" w:cs="Arial"/>
        </w:rPr>
        <w:t>density</w:t>
      </w:r>
      <w:r w:rsidR="00347EA8">
        <w:rPr>
          <w:rFonts w:ascii="Arial" w:hAnsi="Arial" w:cs="Arial"/>
        </w:rPr>
        <w:t xml:space="preserve">, (C) </w:t>
      </w:r>
      <w:r w:rsidR="009F06F5">
        <w:rPr>
          <w:rFonts w:ascii="Arial" w:hAnsi="Arial" w:cs="Arial"/>
        </w:rPr>
        <w:t>node strength</w:t>
      </w:r>
      <w:r w:rsidR="00347EA8">
        <w:rPr>
          <w:rFonts w:ascii="Arial" w:hAnsi="Arial" w:cs="Arial"/>
        </w:rPr>
        <w:t xml:space="preserve">, (D) node degree, (E) clustering </w:t>
      </w:r>
      <w:r w:rsidR="00347EA8">
        <w:rPr>
          <w:rFonts w:ascii="Arial" w:hAnsi="Arial" w:cs="Arial"/>
        </w:rPr>
        <w:lastRenderedPageBreak/>
        <w:t xml:space="preserve">coefficient and (F) centrality </w:t>
      </w:r>
      <w:r w:rsidR="00D61C08">
        <w:rPr>
          <w:rFonts w:ascii="Arial" w:hAnsi="Arial" w:cs="Arial"/>
        </w:rPr>
        <w:t xml:space="preserve">values before and after imprinting protocol </w:t>
      </w:r>
      <w:r w:rsidR="00347EA8">
        <w:rPr>
          <w:rFonts w:ascii="Arial" w:hAnsi="Arial" w:cs="Arial"/>
        </w:rPr>
        <w:t>remain</w:t>
      </w:r>
      <w:r w:rsidR="00D61C08">
        <w:rPr>
          <w:rFonts w:ascii="Arial" w:hAnsi="Arial" w:cs="Arial"/>
        </w:rPr>
        <w:t>ed</w:t>
      </w:r>
      <w:r w:rsidR="00347EA8">
        <w:rPr>
          <w:rFonts w:ascii="Arial" w:hAnsi="Arial" w:cs="Arial"/>
        </w:rPr>
        <w:t xml:space="preserve"> stable</w:t>
      </w:r>
      <w:r w:rsidR="001E3C25">
        <w:rPr>
          <w:rFonts w:ascii="Arial" w:hAnsi="Arial" w:cs="Arial"/>
        </w:rPr>
        <w:t xml:space="preserve"> indicating that the imprinted ensemble reconfigured the network structure preserving the global network properties</w:t>
      </w:r>
      <w:r w:rsidR="002E3A31">
        <w:rPr>
          <w:rFonts w:ascii="Arial" w:hAnsi="Arial" w:cs="Arial"/>
        </w:rPr>
        <w:t xml:space="preserve"> (n = 74 neurons; paired </w:t>
      </w:r>
      <w:r w:rsidR="002E3A31" w:rsidRPr="00B75225">
        <w:rPr>
          <w:rFonts w:ascii="Arial" w:hAnsi="Arial" w:cs="Arial"/>
          <w:i/>
        </w:rPr>
        <w:t>t</w:t>
      </w:r>
      <w:r w:rsidR="002E3A31">
        <w:rPr>
          <w:rFonts w:ascii="Arial" w:hAnsi="Arial" w:cs="Arial"/>
        </w:rPr>
        <w:t xml:space="preserve">-test; </w:t>
      </w:r>
      <w:proofErr w:type="spellStart"/>
      <w:r w:rsidR="002E3A31">
        <w:rPr>
          <w:rFonts w:ascii="Arial" w:hAnsi="Arial" w:cs="Arial"/>
        </w:rPr>
        <w:t>n.s</w:t>
      </w:r>
      <w:proofErr w:type="spellEnd"/>
      <w:r w:rsidR="002E3A31">
        <w:rPr>
          <w:rFonts w:ascii="Arial" w:hAnsi="Arial" w:cs="Arial"/>
        </w:rPr>
        <w:t>. p&gt;0.05)</w:t>
      </w:r>
      <w:r w:rsidR="00347EA8">
        <w:rPr>
          <w:rFonts w:ascii="Arial" w:hAnsi="Arial" w:cs="Arial"/>
        </w:rPr>
        <w:t>.</w:t>
      </w:r>
    </w:p>
    <w:p w14:paraId="3B2D571A" w14:textId="02685367" w:rsidR="00C91165" w:rsidRPr="00044B3A" w:rsidRDefault="00065C7A" w:rsidP="000D66F2">
      <w:pPr>
        <w:spacing w:line="480" w:lineRule="auto"/>
        <w:jc w:val="both"/>
        <w:rPr>
          <w:rFonts w:ascii="Arial" w:hAnsi="Arial" w:cs="Arial"/>
        </w:rPr>
      </w:pPr>
      <w:r>
        <w:rPr>
          <w:rFonts w:ascii="Arial" w:hAnsi="Arial" w:cs="Arial"/>
        </w:rPr>
        <w:t xml:space="preserve"> </w:t>
      </w:r>
      <w:r w:rsidR="00901701">
        <w:rPr>
          <w:rFonts w:ascii="Arial" w:hAnsi="Arial" w:cs="Arial"/>
        </w:rPr>
        <w:br w:type="page"/>
      </w:r>
    </w:p>
    <w:p w14:paraId="16EECC31" w14:textId="77777777" w:rsidR="00F13BD8" w:rsidRPr="00044B3A" w:rsidRDefault="00F13BD8" w:rsidP="00093C8A">
      <w:pPr>
        <w:widowControl w:val="0"/>
        <w:autoSpaceDE w:val="0"/>
        <w:autoSpaceDN w:val="0"/>
        <w:adjustRightInd w:val="0"/>
        <w:spacing w:line="480" w:lineRule="auto"/>
        <w:ind w:left="480" w:hanging="480"/>
        <w:jc w:val="both"/>
        <w:rPr>
          <w:rFonts w:ascii="Arial" w:hAnsi="Arial" w:cs="Arial"/>
          <w:b/>
        </w:rPr>
      </w:pPr>
      <w:r w:rsidRPr="00044B3A">
        <w:rPr>
          <w:rFonts w:ascii="Arial" w:hAnsi="Arial" w:cs="Arial"/>
          <w:b/>
        </w:rPr>
        <w:lastRenderedPageBreak/>
        <w:t>Experimental Procedures</w:t>
      </w:r>
    </w:p>
    <w:p w14:paraId="481F28CD" w14:textId="6AF05CB9" w:rsidR="003E53D5" w:rsidRDefault="003E53D5" w:rsidP="009B0FC8">
      <w:pPr>
        <w:spacing w:line="480" w:lineRule="auto"/>
        <w:jc w:val="both"/>
        <w:rPr>
          <w:rFonts w:ascii="Arial" w:hAnsi="Arial" w:cs="Arial"/>
          <w:b/>
          <w:i/>
        </w:rPr>
      </w:pPr>
      <w:r>
        <w:rPr>
          <w:rFonts w:ascii="Arial" w:hAnsi="Arial" w:cs="Arial"/>
          <w:b/>
          <w:i/>
        </w:rPr>
        <w:t>Datasets</w:t>
      </w:r>
    </w:p>
    <w:p w14:paraId="6E6D1CA2" w14:textId="07DFA37E" w:rsidR="003E53D5" w:rsidRDefault="00BB2583" w:rsidP="009B0FC8">
      <w:pPr>
        <w:spacing w:line="480" w:lineRule="auto"/>
        <w:jc w:val="both"/>
        <w:rPr>
          <w:rFonts w:ascii="Arial" w:hAnsi="Arial" w:cs="Arial"/>
        </w:rPr>
      </w:pPr>
      <w:r>
        <w:rPr>
          <w:rFonts w:ascii="Arial" w:hAnsi="Arial" w:cs="Arial"/>
        </w:rPr>
        <w:t>The a</w:t>
      </w:r>
      <w:r w:rsidR="00CB4EDE">
        <w:rPr>
          <w:rFonts w:ascii="Arial" w:hAnsi="Arial" w:cs="Arial"/>
        </w:rPr>
        <w:t>nalysis of s</w:t>
      </w:r>
      <w:r w:rsidR="0080073D">
        <w:rPr>
          <w:rFonts w:ascii="Arial" w:hAnsi="Arial" w:cs="Arial"/>
        </w:rPr>
        <w:t xml:space="preserve">imultaneous two-photon imaging and two-photon optogenetic stimulation data </w:t>
      </w:r>
      <w:r w:rsidR="00CB4EDE">
        <w:rPr>
          <w:rFonts w:ascii="Arial" w:hAnsi="Arial" w:cs="Arial"/>
        </w:rPr>
        <w:t xml:space="preserve">was performed from experiments </w:t>
      </w:r>
      <w:r>
        <w:rPr>
          <w:rFonts w:ascii="Arial" w:hAnsi="Arial" w:cs="Arial"/>
        </w:rPr>
        <w:t>previously</w:t>
      </w:r>
      <w:r w:rsidR="00CB4EDE">
        <w:rPr>
          <w:rFonts w:ascii="Arial" w:hAnsi="Arial" w:cs="Arial"/>
        </w:rPr>
        <w:t xml:space="preserve"> published </w:t>
      </w:r>
      <w:r w:rsidR="00644543">
        <w:rPr>
          <w:rFonts w:ascii="Arial" w:hAnsi="Arial" w:cs="Arial"/>
        </w:rPr>
        <w:fldChar w:fldCharType="begin"/>
      </w:r>
      <w:r w:rsidR="00644543">
        <w:rPr>
          <w:rFonts w:ascii="Arial" w:hAnsi="Arial" w:cs="Arial"/>
        </w:rPr>
        <w:instrText xml:space="preserve"> ADDIN EN.CITE &lt;EndNote&gt;&lt;Cite&gt;&lt;Author&gt;Carrillo-Reid&lt;/Author&gt;&lt;Year&gt;2016&lt;/Year&gt;&lt;RecNum&gt;73&lt;/RecNum&gt;&lt;DisplayText&gt;(Carrillo-Reid et al., 2016)&lt;/DisplayText&gt;&lt;record&gt;&lt;rec-number&gt;73&lt;/rec-number&gt;&lt;foreign-keys&gt;&lt;key app="EN" db-id="rdwvpe9dd2tpt4eef5uvw5rarp9tzs255zzr"&gt;73&lt;/key&gt;&lt;/foreign-keys&gt;&lt;ref-type name="Journal Article"&gt;17&lt;/ref-type&gt;&lt;contributors&gt;&lt;authors&gt;&lt;author&gt;Carrillo-Reid, L.&lt;/author&gt;&lt;author&gt;Yang, W.&lt;/author&gt;&lt;author&gt;Bando, Y.&lt;/author&gt;&lt;author&gt;Peterka, D. S.&lt;/author&gt;&lt;author&gt;Yuste, R.&lt;/author&gt;&lt;/authors&gt;&lt;/contributors&gt;&lt;auth-address&gt;NeuroTechnology Center, Department of Biological Sciences, Columbia University, New York, NY 10027, USA. lc2998@columbia.edu.&amp;#xD;NeuroTechnology Center, Department of Biological Sciences, Columbia University, New York, NY 10027, USA.&lt;/auth-address&gt;&lt;titles&gt;&lt;title&gt;Imprinting and recalling cortical ensembles&lt;/title&gt;&lt;secondary-title&gt;Science&lt;/secondary-title&gt;&lt;alt-title&gt;Science (New York, N.Y.)&lt;/alt-title&gt;&lt;/titles&gt;&lt;periodical&gt;&lt;full-title&gt;Science&lt;/full-title&gt;&lt;/periodical&gt;&lt;alt-periodical&gt;&lt;full-title&gt;Science (New York, N.Y.)&lt;/full-title&gt;&lt;/alt-periodical&gt;&lt;pages&gt;691-4&lt;/pages&gt;&lt;volume&gt;353&lt;/volume&gt;&lt;number&gt;6300&lt;/number&gt;&lt;edition&gt;2016/08/16&lt;/edition&gt;&lt;keywords&gt;&lt;keyword&gt;Action Potentials&lt;/keyword&gt;&lt;keyword&gt;Animals&lt;/keyword&gt;&lt;keyword&gt;*Imprinting (Psychology)&lt;/keyword&gt;&lt;keyword&gt;Male&lt;/keyword&gt;&lt;keyword&gt;*Mental Recall&lt;/keyword&gt;&lt;keyword&gt;Mice&lt;/keyword&gt;&lt;keyword&gt;Mice, Inbred C57BL&lt;/keyword&gt;&lt;keyword&gt;Neuronal Plasticity&lt;/keyword&gt;&lt;keyword&gt;Neurons/physiology&lt;/keyword&gt;&lt;keyword&gt;Optogenetics&lt;/keyword&gt;&lt;keyword&gt;Photic Stimulation&lt;/keyword&gt;&lt;keyword&gt;Synapses&lt;/keyword&gt;&lt;keyword&gt;Visual Cortex/cytology/*physiology&lt;/keyword&gt;&lt;/keywords&gt;&lt;dates&gt;&lt;year&gt;2016&lt;/year&gt;&lt;pub-dates&gt;&lt;date&gt;Aug 12&lt;/date&gt;&lt;/pub-dates&gt;&lt;/dates&gt;&lt;isbn&gt;0036-8075&lt;/isbn&gt;&lt;accession-num&gt;27516599&lt;/accession-num&gt;&lt;urls&gt;&lt;/urls&gt;&lt;electronic-resource-num&gt;10.1126/science.aaf7560&lt;/electronic-resource-num&gt;&lt;remote-database-provider&gt;Nlm&lt;/remote-database-provider&gt;&lt;language&gt;eng&lt;/language&gt;&lt;/record&gt;&lt;/Cite&gt;&lt;/EndNote&gt;</w:instrText>
      </w:r>
      <w:r w:rsidR="00644543">
        <w:rPr>
          <w:rFonts w:ascii="Arial" w:hAnsi="Arial" w:cs="Arial"/>
        </w:rPr>
        <w:fldChar w:fldCharType="separate"/>
      </w:r>
      <w:r w:rsidR="00644543">
        <w:rPr>
          <w:rFonts w:ascii="Arial" w:hAnsi="Arial" w:cs="Arial"/>
          <w:noProof/>
        </w:rPr>
        <w:t>(</w:t>
      </w:r>
      <w:hyperlink w:anchor="_ENREF_10" w:tooltip="Carrillo-Reid, 2016 #73" w:history="1">
        <w:r w:rsidR="00816849">
          <w:rPr>
            <w:rFonts w:ascii="Arial" w:hAnsi="Arial" w:cs="Arial"/>
            <w:noProof/>
          </w:rPr>
          <w:t>Carrillo-Reid et al., 2016</w:t>
        </w:r>
      </w:hyperlink>
      <w:r w:rsidR="00644543">
        <w:rPr>
          <w:rFonts w:ascii="Arial" w:hAnsi="Arial" w:cs="Arial"/>
          <w:noProof/>
        </w:rPr>
        <w:t>)</w:t>
      </w:r>
      <w:r w:rsidR="00644543">
        <w:rPr>
          <w:rFonts w:ascii="Arial" w:hAnsi="Arial" w:cs="Arial"/>
        </w:rPr>
        <w:fldChar w:fldCharType="end"/>
      </w:r>
      <w:r w:rsidR="00644543">
        <w:rPr>
          <w:rFonts w:ascii="Arial" w:hAnsi="Arial" w:cs="Arial"/>
        </w:rPr>
        <w:t xml:space="preserve">. </w:t>
      </w:r>
    </w:p>
    <w:p w14:paraId="45BCEC5F" w14:textId="25E1A815" w:rsidR="00F909DD" w:rsidRPr="00B75225" w:rsidRDefault="00E128EA" w:rsidP="00F901A2">
      <w:pPr>
        <w:spacing w:line="480" w:lineRule="auto"/>
        <w:ind w:firstLine="720"/>
        <w:jc w:val="both"/>
        <w:rPr>
          <w:rFonts w:ascii="Arial" w:hAnsi="Arial" w:cs="Arial"/>
        </w:rPr>
      </w:pPr>
      <w:r>
        <w:rPr>
          <w:rFonts w:ascii="Arial" w:hAnsi="Arial" w:cs="Arial"/>
        </w:rPr>
        <w:t>W</w:t>
      </w:r>
      <w:r w:rsidR="00F909DD">
        <w:rPr>
          <w:rFonts w:ascii="Arial" w:hAnsi="Arial" w:cs="Arial"/>
        </w:rPr>
        <w:t>e also used a publicly available dataset from the Allen Brain Observatory (</w:t>
      </w:r>
      <w:hyperlink r:id="rId8" w:history="1">
        <w:r w:rsidR="00F909DD" w:rsidRPr="0099296E">
          <w:rPr>
            <w:rStyle w:val="Hyperlink"/>
            <w:rFonts w:ascii="Arial" w:hAnsi="Arial" w:cs="Arial"/>
          </w:rPr>
          <w:t>http://observatory.brain-map.org/visualcoding</w:t>
        </w:r>
      </w:hyperlink>
      <w:r w:rsidR="00F909DD">
        <w:rPr>
          <w:rFonts w:ascii="Arial" w:hAnsi="Arial" w:cs="Arial"/>
        </w:rPr>
        <w:t>) along with the SDK for extracting related information (</w:t>
      </w:r>
      <w:hyperlink r:id="rId9" w:history="1">
        <w:r w:rsidR="00F909DD" w:rsidRPr="0099296E">
          <w:rPr>
            <w:rStyle w:val="Hyperlink"/>
            <w:rFonts w:ascii="Arial" w:hAnsi="Arial" w:cs="Arial"/>
          </w:rPr>
          <w:t>http://alleninstitute.github.io/AllenSDK/</w:t>
        </w:r>
      </w:hyperlink>
      <w:r w:rsidR="00F909DD">
        <w:rPr>
          <w:rFonts w:ascii="Arial" w:hAnsi="Arial" w:cs="Arial"/>
        </w:rPr>
        <w:t>) by Allen Institute of Brain Science.</w:t>
      </w:r>
      <w:r w:rsidR="008B7C56">
        <w:rPr>
          <w:rFonts w:ascii="Arial" w:hAnsi="Arial" w:cs="Arial"/>
        </w:rPr>
        <w:t xml:space="preserve"> </w:t>
      </w:r>
      <w:r w:rsidR="007D422D">
        <w:rPr>
          <w:rFonts w:ascii="Arial" w:hAnsi="Arial" w:cs="Arial"/>
        </w:rPr>
        <w:t>The</w:t>
      </w:r>
      <w:r w:rsidR="008B7C56">
        <w:rPr>
          <w:rFonts w:ascii="Arial" w:hAnsi="Arial" w:cs="Arial"/>
        </w:rPr>
        <w:t xml:space="preserve"> experiment</w:t>
      </w:r>
      <w:r w:rsidR="007D422D">
        <w:rPr>
          <w:rFonts w:ascii="Arial" w:hAnsi="Arial" w:cs="Arial"/>
        </w:rPr>
        <w:t>s</w:t>
      </w:r>
      <w:r w:rsidR="008B7C56">
        <w:rPr>
          <w:rFonts w:ascii="Arial" w:hAnsi="Arial" w:cs="Arial"/>
        </w:rPr>
        <w:t xml:space="preserve"> IDs are</w:t>
      </w:r>
      <w:r w:rsidR="007D422D">
        <w:rPr>
          <w:rFonts w:ascii="Arial" w:hAnsi="Arial" w:cs="Arial"/>
        </w:rPr>
        <w:t>:</w:t>
      </w:r>
      <w:r w:rsidR="008B7C56">
        <w:rPr>
          <w:rFonts w:ascii="Arial" w:hAnsi="Arial" w:cs="Arial"/>
        </w:rPr>
        <w:t xml:space="preserve"> 511507650, 511509529, 511510650, 511510670, 511510718, and 511510855.</w:t>
      </w:r>
      <w:r w:rsidR="00DA6AB1">
        <w:rPr>
          <w:rFonts w:ascii="Arial" w:hAnsi="Arial" w:cs="Arial"/>
        </w:rPr>
        <w:t xml:space="preserve"> </w:t>
      </w:r>
    </w:p>
    <w:p w14:paraId="036DA55D" w14:textId="6ACFD69E" w:rsidR="00963966" w:rsidRPr="006F3A89" w:rsidRDefault="00F13BD8" w:rsidP="009B0FC8">
      <w:pPr>
        <w:spacing w:line="480" w:lineRule="auto"/>
        <w:jc w:val="both"/>
        <w:rPr>
          <w:rFonts w:ascii="Arial" w:hAnsi="Arial" w:cs="Arial"/>
          <w:b/>
          <w:i/>
        </w:rPr>
      </w:pPr>
      <w:r w:rsidRPr="00044B3A">
        <w:rPr>
          <w:rFonts w:ascii="Arial" w:hAnsi="Arial" w:cs="Arial"/>
          <w:b/>
          <w:i/>
        </w:rPr>
        <w:t>Conditional Random Fields</w:t>
      </w:r>
    </w:p>
    <w:p w14:paraId="7134D142" w14:textId="6129718D" w:rsidR="00F13BD8" w:rsidRPr="00044B3A" w:rsidRDefault="00F13BD8" w:rsidP="00F901A2">
      <w:pPr>
        <w:spacing w:line="480" w:lineRule="auto"/>
        <w:jc w:val="both"/>
        <w:rPr>
          <w:rFonts w:ascii="Arial" w:hAnsi="Arial" w:cs="Arial"/>
        </w:rPr>
      </w:pPr>
      <w:r w:rsidRPr="00044B3A">
        <w:rPr>
          <w:rFonts w:ascii="Arial" w:hAnsi="Arial" w:cs="Arial"/>
        </w:rPr>
        <w:t xml:space="preserve">We construct a conditional random field (CRF) </w:t>
      </w:r>
      <w:r w:rsidR="00816849">
        <w:rPr>
          <w:rFonts w:ascii="Arial" w:hAnsi="Arial" w:cs="Arial"/>
        </w:rPr>
        <w:t xml:space="preserve">as previously published </w:t>
      </w:r>
      <w:r w:rsidR="00816849">
        <w:rPr>
          <w:rFonts w:ascii="Arial" w:hAnsi="Arial" w:cs="Arial"/>
        </w:rPr>
        <w:fldChar w:fldCharType="begin"/>
      </w:r>
      <w:r w:rsidR="00816849">
        <w:rPr>
          <w:rFonts w:ascii="Arial" w:hAnsi="Arial" w:cs="Arial"/>
        </w:rPr>
        <w:instrText xml:space="preserve"> ADDIN EN.CITE &lt;EndNote&gt;&lt;Cite&gt;&lt;Author&gt;Tang&lt;/Author&gt;&lt;Year&gt;2016&lt;/Year&gt;&lt;RecNum&gt;48&lt;/RecNum&gt;&lt;DisplayText&gt;(Tang et al., 2016)&lt;/DisplayText&gt;&lt;record&gt;&lt;rec-number&gt;48&lt;/rec-number&gt;&lt;foreign-keys&gt;&lt;key app="EN" db-id="rdwvpe9dd2tpt4eef5uvw5rarp9tzs255zzr"&gt;48&lt;/key&gt;&lt;/foreign-keys&gt;&lt;ref-type name="Journal Article"&gt;17&lt;/ref-type&gt;&lt;contributors&gt;&lt;authors&gt;&lt;author&gt;Tang, Kui&lt;/author&gt;&lt;author&gt;Ruozzi, Nicholas&lt;/author&gt;&lt;author&gt;Belanger, David&lt;/author&gt;&lt;author&gt;Jebara, Tony&lt;/author&gt;&lt;/authors&gt;&lt;/contributors&gt;&lt;titles&gt;&lt;title&gt;Bethe Learning of Graphical Models via MAP Decoding&lt;/title&gt;&lt;secondary-title&gt;Artificial Intelligence and Statistics (AISTATS)&lt;/secondary-title&gt;&lt;/titles&gt;&lt;periodical&gt;&lt;full-title&gt;Artificial Intelligence and Statistics (AISTATS)&lt;/full-title&gt;&lt;/periodical&gt;&lt;dates&gt;&lt;year&gt;2016&lt;/year&gt;&lt;/dates&gt;&lt;urls&gt;&lt;/urls&gt;&lt;/record&gt;&lt;/Cite&gt;&lt;/EndNote&gt;</w:instrText>
      </w:r>
      <w:r w:rsidR="00816849">
        <w:rPr>
          <w:rFonts w:ascii="Arial" w:hAnsi="Arial" w:cs="Arial"/>
        </w:rPr>
        <w:fldChar w:fldCharType="separate"/>
      </w:r>
      <w:r w:rsidR="00816849">
        <w:rPr>
          <w:rFonts w:ascii="Arial" w:hAnsi="Arial" w:cs="Arial"/>
          <w:noProof/>
        </w:rPr>
        <w:t>(</w:t>
      </w:r>
      <w:hyperlink w:anchor="_ENREF_42" w:tooltip="Tang, 2016 #48" w:history="1">
        <w:r w:rsidR="00816849">
          <w:rPr>
            <w:rFonts w:ascii="Arial" w:hAnsi="Arial" w:cs="Arial"/>
            <w:noProof/>
          </w:rPr>
          <w:t>Tang et al., 2016</w:t>
        </w:r>
      </w:hyperlink>
      <w:r w:rsidR="00816849">
        <w:rPr>
          <w:rFonts w:ascii="Arial" w:hAnsi="Arial" w:cs="Arial"/>
          <w:noProof/>
        </w:rPr>
        <w:t>)</w:t>
      </w:r>
      <w:r w:rsidR="00816849">
        <w:rPr>
          <w:rFonts w:ascii="Arial" w:hAnsi="Arial" w:cs="Arial"/>
        </w:rPr>
        <w:fldChar w:fldCharType="end"/>
      </w:r>
      <w:r w:rsidR="00816849">
        <w:rPr>
          <w:rFonts w:ascii="Arial" w:hAnsi="Arial" w:cs="Arial"/>
        </w:rPr>
        <w:t xml:space="preserve">, using </w:t>
      </w:r>
      <w:r w:rsidR="00EE1BBE">
        <w:rPr>
          <w:rFonts w:ascii="Arial" w:hAnsi="Arial" w:cs="Arial"/>
        </w:rPr>
        <w:t>feature vector</w:t>
      </w:r>
      <w:r w:rsidRPr="00044B3A">
        <w:rPr>
          <w:rFonts w:ascii="Arial" w:hAnsi="Arial" w:cs="Arial"/>
        </w:rPr>
        <w:t xml:space="preserve"> </w:t>
      </w:r>
      <m:oMath>
        <m:r>
          <m:rPr>
            <m:sty m:val="bi"/>
          </m:rPr>
          <w:rPr>
            <w:rFonts w:ascii="Cambria Math" w:eastAsia="MS Mincho" w:hAnsi="Cambria Math" w:cs="Arial"/>
          </w:rPr>
          <m:t>x</m:t>
        </m:r>
        <m:r>
          <w:rPr>
            <w:rFonts w:ascii="Cambria Math" w:eastAsia="MS Mincho" w:hAnsi="Cambria Math" w:cs="Arial"/>
          </w:rPr>
          <m:t>=</m:t>
        </m:r>
        <m:d>
          <m:dPr>
            <m:begChr m:val="["/>
            <m:endChr m:val="]"/>
            <m:ctrlPr>
              <w:rPr>
                <w:rFonts w:ascii="Cambria Math" w:eastAsia="MS Mincho" w:hAnsi="Cambria Math" w:cs="Arial"/>
                <w:i/>
              </w:rPr>
            </m:ctrlPr>
          </m:dPr>
          <m:e>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1</m:t>
                </m:r>
              </m:sup>
            </m:sSup>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r>
              <w:rPr>
                <w:rFonts w:ascii="Cambria Math" w:eastAsia="MS Mincho" w:hAnsi="Cambria Math" w:cs="Arial"/>
              </w:rPr>
              <m:t xml:space="preserve">,…, </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M</m:t>
                </m:r>
              </m:sup>
            </m:sSup>
          </m:e>
        </m:d>
        <m:r>
          <w:rPr>
            <w:rFonts w:ascii="Cambria Math" w:eastAsia="MS Mincho" w:hAnsi="Cambria Math" w:cs="Arial"/>
          </w:rPr>
          <m:t xml:space="preserve">, </m:t>
        </m:r>
      </m:oMath>
      <w:r w:rsidRPr="00044B3A">
        <w:rPr>
          <w:rFonts w:ascii="Arial" w:hAnsi="Arial" w:cs="Arial"/>
        </w:rPr>
        <w:t xml:space="preserve">where </w:t>
      </w:r>
      <m:oMath>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m:rPr>
            <m:scr m:val="script"/>
          </m:rPr>
          <w:rPr>
            <w:rFonts w:ascii="Cambria Math" w:hAnsi="Cambria Math" w:cs="Arial"/>
          </w:rPr>
          <m:t>∈X</m:t>
        </m:r>
      </m:oMath>
      <w:r w:rsidRPr="00044B3A">
        <w:rPr>
          <w:rFonts w:ascii="Arial" w:hAnsi="Arial" w:cs="Arial"/>
        </w:rPr>
        <w:t xml:space="preserve">, and the target </w:t>
      </w:r>
      <w:r w:rsidR="00EE1BBE">
        <w:rPr>
          <w:rFonts w:ascii="Arial" w:hAnsi="Arial" w:cs="Arial"/>
        </w:rPr>
        <w:t>binary population activity vector</w:t>
      </w:r>
      <w:r w:rsidRPr="00044B3A">
        <w:rPr>
          <w:rFonts w:ascii="Arial" w:hAnsi="Arial" w:cs="Arial"/>
        </w:rPr>
        <w:t xml:space="preserve"> </w:t>
      </w:r>
      <m:oMath>
        <m:r>
          <m:rPr>
            <m:sty m:val="bi"/>
          </m:rPr>
          <w:rPr>
            <w:rFonts w:ascii="Cambria Math" w:hAnsi="Cambria Math" w:cs="Arial"/>
          </w:rPr>
          <m:t>y</m:t>
        </m:r>
        <m:r>
          <w:rPr>
            <w:rFonts w:ascii="Cambria Math" w:hAnsi="Cambria Math" w:cs="Arial"/>
          </w:rPr>
          <m:t>=[</m:t>
        </m:r>
        <m:sSup>
          <m:sSupPr>
            <m:ctrlPr>
              <w:rPr>
                <w:rFonts w:ascii="Cambria Math" w:hAnsi="Cambria Math" w:cs="Arial"/>
                <w:i/>
              </w:rPr>
            </m:ctrlPr>
          </m:sSupPr>
          <m:e>
            <m:r>
              <w:rPr>
                <w:rFonts w:ascii="Cambria Math" w:hAnsi="Cambria Math" w:cs="Arial"/>
              </w:rPr>
              <m:t>y</m:t>
            </m:r>
          </m:e>
          <m:sup>
            <m:r>
              <w:rPr>
                <w:rFonts w:ascii="Cambria Math" w:hAnsi="Cambria Math" w:cs="Arial"/>
              </w:rPr>
              <m:t>1</m:t>
            </m:r>
          </m:sup>
        </m:sSup>
        <m:r>
          <w:rPr>
            <w:rFonts w:ascii="Cambria Math" w:hAnsi="Cambria Math" w:cs="Arial"/>
          </w:rPr>
          <m:t>,</m:t>
        </m:r>
        <m:sSup>
          <m:sSupPr>
            <m:ctrlPr>
              <w:rPr>
                <w:rFonts w:ascii="Cambria Math" w:hAnsi="Cambria Math" w:cs="Arial"/>
                <w:i/>
              </w:rPr>
            </m:ctrlPr>
          </m:sSupPr>
          <m:e>
            <m:r>
              <w:rPr>
                <w:rFonts w:ascii="Cambria Math" w:hAnsi="Cambria Math" w:cs="Arial"/>
              </w:rPr>
              <m:t>y</m:t>
            </m:r>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r>
          <w:rPr>
            <w:rFonts w:ascii="Cambria Math" w:hAnsi="Cambria Math" w:cs="Arial"/>
          </w:rPr>
          <m:t>]</m:t>
        </m:r>
      </m:oMath>
      <w:r w:rsidRPr="00044B3A">
        <w:rPr>
          <w:rFonts w:ascii="Arial" w:hAnsi="Arial" w:cs="Arial"/>
        </w:rPr>
        <w:t xml:space="preserve">, where </w:t>
      </w:r>
      <m:oMath>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r>
          <m:rPr>
            <m:scr m:val="script"/>
          </m:rPr>
          <w:rPr>
            <w:rFonts w:ascii="Cambria Math" w:hAnsi="Cambria Math" w:cs="Arial"/>
          </w:rPr>
          <m:t>∈Y</m:t>
        </m:r>
      </m:oMath>
      <w:r w:rsidRPr="00044B3A">
        <w:rPr>
          <w:rFonts w:ascii="Arial" w:hAnsi="Arial" w:cs="Arial"/>
        </w:rPr>
        <w:t xml:space="preserve">, for </w:t>
      </w:r>
      <m:oMath>
        <m:r>
          <w:rPr>
            <w:rFonts w:ascii="Cambria Math" w:hAnsi="Cambria Math" w:cs="Arial"/>
          </w:rPr>
          <m:t>M</m:t>
        </m:r>
      </m:oMath>
      <w:r w:rsidRPr="00044B3A">
        <w:rPr>
          <w:rFonts w:ascii="Arial" w:hAnsi="Arial" w:cs="Arial"/>
        </w:rPr>
        <w:t xml:space="preserve"> samples (time points). For each sample, the conditional probability can be expressed as:</w:t>
      </w:r>
    </w:p>
    <w:p w14:paraId="124CC8B7" w14:textId="37450A27" w:rsidR="00F13BD8" w:rsidRPr="00044B3A" w:rsidRDefault="00F13BD8" w:rsidP="00F13BD8">
      <w:pPr>
        <w:spacing w:line="480" w:lineRule="auto"/>
        <w:ind w:firstLine="240"/>
        <w:jc w:val="both"/>
        <w:rPr>
          <w:rFonts w:ascii="Arial" w:hAnsi="Arial" w:cs="Arial"/>
        </w:rPr>
      </w:pPr>
      <m:oMathPara>
        <m:oMath>
          <m:r>
            <w:rPr>
              <w:rFonts w:ascii="Cambria Math" w:hAnsi="Cambria Math" w:cs="Arial"/>
            </w:rPr>
            <m:t>p</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e>
            <m:e>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;θ</m:t>
              </m:r>
            </m:e>
          </m:d>
          <m:r>
            <w:rPr>
              <w:rFonts w:ascii="Cambria Math" w:hAnsi="Cambria Math" w:cs="Arial"/>
            </w:rPr>
            <m:t xml:space="preserve">= </m:t>
          </m:r>
          <m:f>
            <m:fPr>
              <m:ctrlPr>
                <w:rPr>
                  <w:rFonts w:ascii="Cambria Math" w:hAnsi="Cambria Math" w:cs="Arial"/>
                  <w:i/>
                </w:rPr>
              </m:ctrlPr>
            </m:fPr>
            <m:num>
              <w:bookmarkStart w:id="0" w:name="OLE_LINK9"/>
              <m:r>
                <m:rPr>
                  <m:sty m:val="p"/>
                </m:rPr>
                <w:rPr>
                  <w:rFonts w:ascii="Cambria Math" w:hAnsi="Cambria Math" w:cs="Arial"/>
                </w:rPr>
                <m:t>exp⁡</m:t>
              </m:r>
              <m:r>
                <w:rPr>
                  <w:rFonts w:ascii="Cambria Math" w:hAnsi="Cambria Math" w:cs="Arial"/>
                </w:rPr>
                <m:t>(</m:t>
              </m:r>
              <m:d>
                <m:dPr>
                  <m:begChr m:val="〈"/>
                  <m:endChr m:val="〉"/>
                  <m:ctrlPr>
                    <w:rPr>
                      <w:rFonts w:ascii="Cambria Math" w:hAnsi="Cambria Math" w:cs="Arial"/>
                      <w:i/>
                    </w:rPr>
                  </m:ctrlPr>
                </m:dPr>
                <m:e>
                  <m:r>
                    <w:rPr>
                      <w:rFonts w:ascii="Cambria Math" w:hAnsi="Cambria Math" w:cs="Arial"/>
                    </w:rPr>
                    <m:t>ϕ</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e>
                  </m:d>
                  <m:r>
                    <w:rPr>
                      <w:rFonts w:ascii="Cambria Math" w:hAnsi="Cambria Math" w:cs="Arial"/>
                    </w:rPr>
                    <m:t>,θ</m:t>
                  </m:r>
                </m:e>
              </m:d>
              <m:r>
                <w:rPr>
                  <w:rFonts w:ascii="Cambria Math" w:hAnsi="Cambria Math" w:cs="Arial"/>
                </w:rPr>
                <m:t>)</m:t>
              </m:r>
              <w:bookmarkEnd w:id="0"/>
            </m:num>
            <m:den>
              <m:r>
                <w:rPr>
                  <w:rFonts w:ascii="Cambria Math" w:hAnsi="Cambria Math" w:cs="Arial"/>
                </w:rPr>
                <m:t>Z(</m:t>
              </m:r>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;θ)</m:t>
              </m:r>
            </m:den>
          </m:f>
        </m:oMath>
      </m:oMathPara>
    </w:p>
    <w:p w14:paraId="26BCD226" w14:textId="523740E3" w:rsidR="00F13BD8" w:rsidRPr="00044B3A" w:rsidRDefault="00B81A8F" w:rsidP="00F13BD8">
      <w:pPr>
        <w:spacing w:line="480" w:lineRule="auto"/>
        <w:jc w:val="both"/>
        <w:rPr>
          <w:rFonts w:ascii="Arial" w:hAnsi="Arial" w:cs="Arial"/>
        </w:rPr>
      </w:pPr>
      <w:proofErr w:type="gramStart"/>
      <w:r>
        <w:rPr>
          <w:rFonts w:ascii="Arial" w:hAnsi="Arial" w:cs="Arial"/>
        </w:rPr>
        <w:t>where</w:t>
      </w:r>
      <w:proofErr w:type="gramEnd"/>
      <w:r>
        <w:rPr>
          <w:rFonts w:ascii="Arial" w:hAnsi="Arial" w:cs="Arial"/>
        </w:rPr>
        <w:t xml:space="preserve"> </w:t>
      </w:r>
      <m:oMath>
        <m:r>
          <w:rPr>
            <w:rFonts w:ascii="Cambria Math" w:hAnsi="Cambria Math" w:cs="Arial"/>
          </w:rPr>
          <m:t>ϕ</m:t>
        </m:r>
      </m:oMath>
      <w:r>
        <w:rPr>
          <w:rFonts w:ascii="Arial" w:hAnsi="Arial" w:cs="Arial"/>
        </w:rPr>
        <w:t xml:space="preserve"> is </w:t>
      </w:r>
      <w:r w:rsidR="00F13BD8" w:rsidRPr="00044B3A">
        <w:rPr>
          <w:rFonts w:ascii="Arial" w:hAnsi="Arial" w:cs="Arial"/>
        </w:rPr>
        <w:t xml:space="preserve">a vector of sufficient statistics of the distribution, </w:t>
      </w:r>
      <m:oMath>
        <m:r>
          <w:rPr>
            <w:rFonts w:ascii="Cambria Math" w:hAnsi="Cambria Math" w:cs="Arial"/>
          </w:rPr>
          <m:t>θ</m:t>
        </m:r>
      </m:oMath>
      <w:r w:rsidR="00F13BD8" w:rsidRPr="00044B3A">
        <w:rPr>
          <w:rFonts w:ascii="Arial" w:hAnsi="Arial" w:cs="Arial"/>
        </w:rPr>
        <w:t xml:space="preserve"> is a vector of parameters, and </w:t>
      </w:r>
      <m:oMath>
        <m:r>
          <w:rPr>
            <w:rFonts w:ascii="Cambria Math" w:hAnsi="Cambria Math" w:cs="Arial"/>
          </w:rPr>
          <m:t>Z</m:t>
        </m:r>
      </m:oMath>
      <w:r w:rsidR="00F13BD8" w:rsidRPr="00044B3A">
        <w:rPr>
          <w:rFonts w:ascii="Arial" w:hAnsi="Arial" w:cs="Arial"/>
        </w:rPr>
        <w:t xml:space="preserve"> is the partition function:</w:t>
      </w:r>
    </w:p>
    <w:p w14:paraId="34D6C217" w14:textId="0BF175DB" w:rsidR="00F13BD8" w:rsidRPr="00044B3A" w:rsidRDefault="00F13BD8" w:rsidP="00F13BD8">
      <w:pPr>
        <w:spacing w:line="480" w:lineRule="auto"/>
        <w:jc w:val="both"/>
        <w:rPr>
          <w:rFonts w:ascii="Arial" w:hAnsi="Arial" w:cs="Arial"/>
          <w:i/>
        </w:rPr>
      </w:pPr>
      <m:oMathPara>
        <m:oMath>
          <m:r>
            <w:rPr>
              <w:rFonts w:ascii="Cambria Math" w:hAnsi="Cambria Math" w:cs="Arial"/>
            </w:rPr>
            <m:t>Z</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;θ</m:t>
              </m:r>
            </m:e>
          </m:d>
          <m:r>
            <w:rPr>
              <w:rFonts w:ascii="Cambria Math" w:hAnsi="Cambria Math" w:cs="Arial"/>
            </w:rPr>
            <m:t>=</m:t>
          </m:r>
          <m:nary>
            <m:naryPr>
              <m:chr m:val="∑"/>
              <m:limLoc m:val="undOvr"/>
              <m:supHide m:val="1"/>
              <m:ctrlPr>
                <w:rPr>
                  <w:rFonts w:ascii="Cambria Math" w:hAnsi="Cambria Math" w:cs="Arial"/>
                  <w:i/>
                </w:rPr>
              </m:ctrlPr>
            </m:naryPr>
            <m:sub>
              <m:r>
                <w:rPr>
                  <w:rFonts w:ascii="Cambria Math" w:hAnsi="Cambria Math" w:cs="Arial"/>
                </w:rPr>
                <m:t>y</m:t>
              </m:r>
              <m:r>
                <m:rPr>
                  <m:scr m:val="script"/>
                  <m:sty m:val="p"/>
                </m:rPr>
                <w:rPr>
                  <w:rFonts w:ascii="Cambria Math" w:hAnsi="Cambria Math" w:cs="Arial"/>
                </w:rPr>
                <m:t>∈Y</m:t>
              </m:r>
            </m:sub>
            <m:sup/>
            <m:e>
              <m:r>
                <m:rPr>
                  <m:sty m:val="p"/>
                </m:rPr>
                <w:rPr>
                  <w:rFonts w:ascii="Cambria Math" w:hAnsi="Cambria Math" w:cs="Arial"/>
                </w:rPr>
                <m:t>exp⁡</m:t>
              </m:r>
              <m:r>
                <w:rPr>
                  <w:rFonts w:ascii="Cambria Math" w:hAnsi="Cambria Math" w:cs="Arial"/>
                </w:rPr>
                <m:t>(</m:t>
              </m:r>
              <m:d>
                <m:dPr>
                  <m:begChr m:val="〈"/>
                  <m:endChr m:val="〉"/>
                  <m:ctrlPr>
                    <w:rPr>
                      <w:rFonts w:ascii="Cambria Math" w:hAnsi="Cambria Math" w:cs="Arial"/>
                      <w:i/>
                    </w:rPr>
                  </m:ctrlPr>
                </m:dPr>
                <m:e>
                  <m:r>
                    <w:rPr>
                      <w:rFonts w:ascii="Cambria Math" w:hAnsi="Cambria Math" w:cs="Arial"/>
                    </w:rPr>
                    <m:t>ϕ</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 y</m:t>
                      </m:r>
                    </m:e>
                  </m:d>
                  <m:r>
                    <w:rPr>
                      <w:rFonts w:ascii="Cambria Math" w:hAnsi="Cambria Math" w:cs="Arial"/>
                    </w:rPr>
                    <m:t>,θ</m:t>
                  </m:r>
                </m:e>
              </m:d>
              <m:r>
                <w:rPr>
                  <w:rFonts w:ascii="Cambria Math" w:hAnsi="Cambria Math" w:cs="Arial"/>
                </w:rPr>
                <m:t>)</m:t>
              </m:r>
            </m:e>
          </m:nary>
        </m:oMath>
      </m:oMathPara>
    </w:p>
    <w:p w14:paraId="2DE0AE5E" w14:textId="111C77FA" w:rsidR="00F13BD8" w:rsidRPr="00044B3A" w:rsidRDefault="00F13BD8" w:rsidP="00F13BD8">
      <w:pPr>
        <w:spacing w:line="480" w:lineRule="auto"/>
        <w:jc w:val="both"/>
        <w:rPr>
          <w:rFonts w:ascii="Arial" w:hAnsi="Arial" w:cs="Arial"/>
        </w:rPr>
      </w:pPr>
      <w:r w:rsidRPr="00044B3A">
        <w:rPr>
          <w:rFonts w:ascii="Arial" w:hAnsi="Arial" w:cs="Arial"/>
        </w:rPr>
        <w:t>The conditional probability can be factor</w:t>
      </w:r>
      <w:r w:rsidR="00582120">
        <w:rPr>
          <w:rFonts w:ascii="Arial" w:hAnsi="Arial" w:cs="Arial"/>
        </w:rPr>
        <w:t>e</w:t>
      </w:r>
      <w:r w:rsidRPr="00044B3A">
        <w:rPr>
          <w:rFonts w:ascii="Arial" w:hAnsi="Arial" w:cs="Arial"/>
        </w:rPr>
        <w:t xml:space="preserve">d over a graph </w:t>
      </w:r>
      <w:proofErr w:type="gramStart"/>
      <w:r w:rsidR="008437FA" w:rsidRPr="00044B3A">
        <w:rPr>
          <w:rFonts w:ascii="Arial" w:hAnsi="Arial" w:cs="Arial"/>
        </w:rPr>
        <w:t>structure</w:t>
      </w:r>
      <w:r w:rsidR="008437FA">
        <w:rPr>
          <w:rFonts w:ascii="Arial" w:hAnsi="Arial" w:cs="Arial"/>
        </w:rPr>
        <w:t xml:space="preserve"> </w:t>
      </w:r>
      <w:proofErr w:type="gramEnd"/>
      <m:oMath>
        <m:r>
          <w:rPr>
            <w:rFonts w:ascii="Cambria Math" w:hAnsi="Cambria Math" w:cs="Arial"/>
          </w:rPr>
          <m:t>G=(V,</m:t>
        </m:r>
        <m:r>
          <m:rPr>
            <m:scr m:val="script"/>
          </m:rPr>
          <w:rPr>
            <w:rFonts w:ascii="Cambria Math" w:hAnsi="Cambria Math" w:cs="Arial"/>
          </w:rPr>
          <m:t>A)</m:t>
        </m:r>
      </m:oMath>
      <w:r w:rsidRPr="00044B3A">
        <w:rPr>
          <w:rFonts w:ascii="Arial" w:hAnsi="Arial" w:cs="Arial"/>
        </w:rPr>
        <w:t xml:space="preserve">, where </w:t>
      </w:r>
      <m:oMath>
        <m:r>
          <w:rPr>
            <w:rFonts w:ascii="Cambria Math" w:hAnsi="Cambria Math" w:cs="Arial"/>
          </w:rPr>
          <m:t>V</m:t>
        </m:r>
      </m:oMath>
      <w:r w:rsidRPr="00044B3A">
        <w:rPr>
          <w:rFonts w:ascii="Arial" w:hAnsi="Arial" w:cs="Arial"/>
        </w:rPr>
        <w:t xml:space="preserve"> is the collection of nodes representing observation variables and target </w:t>
      </w:r>
      <w:r w:rsidRPr="00044B3A">
        <w:rPr>
          <w:rFonts w:ascii="Arial" w:hAnsi="Arial" w:cs="Arial"/>
        </w:rPr>
        <w:lastRenderedPageBreak/>
        <w:t xml:space="preserve">variables, and </w:t>
      </w:r>
      <m:oMath>
        <m:r>
          <m:rPr>
            <m:scr m:val="script"/>
          </m:rPr>
          <w:rPr>
            <w:rFonts w:ascii="Cambria Math" w:hAnsi="Cambria Math" w:cs="Arial"/>
          </w:rPr>
          <m:t>A</m:t>
        </m:r>
      </m:oMath>
      <w:r w:rsidR="00963966" w:rsidRPr="00044B3A">
        <w:rPr>
          <w:rFonts w:ascii="Arial" w:hAnsi="Arial" w:cs="Arial"/>
        </w:rPr>
        <w:t xml:space="preserve"> </w:t>
      </w:r>
      <w:r w:rsidRPr="00044B3A">
        <w:rPr>
          <w:rFonts w:ascii="Arial" w:hAnsi="Arial" w:cs="Arial"/>
        </w:rPr>
        <w:t xml:space="preserve">is the collection of </w:t>
      </w:r>
      <w:r w:rsidR="00963966">
        <w:rPr>
          <w:rFonts w:ascii="Arial" w:hAnsi="Arial" w:cs="Arial"/>
        </w:rPr>
        <w:t xml:space="preserve">subsets of </w:t>
      </w:r>
      <m:oMath>
        <m:r>
          <w:rPr>
            <w:rFonts w:ascii="Cambria Math" w:hAnsi="Cambria Math" w:cs="Arial"/>
          </w:rPr>
          <m:t>V</m:t>
        </m:r>
      </m:oMath>
      <w:r w:rsidR="00963966">
        <w:rPr>
          <w:rFonts w:ascii="Arial" w:hAnsi="Arial" w:cs="Arial"/>
        </w:rPr>
        <w:t>. The conditional dependencies can be then written as</w:t>
      </w:r>
    </w:p>
    <w:p w14:paraId="1F8E26F7" w14:textId="60997804" w:rsidR="00F13BD8" w:rsidRPr="00044B3A" w:rsidRDefault="00F13BD8" w:rsidP="00F13BD8">
      <w:pPr>
        <w:spacing w:line="480" w:lineRule="auto"/>
        <w:jc w:val="both"/>
        <w:rPr>
          <w:rFonts w:ascii="Arial" w:hAnsi="Arial" w:cs="Arial"/>
        </w:rPr>
      </w:pPr>
      <m:oMathPara>
        <m:oMath>
          <m:r>
            <w:rPr>
              <w:rFonts w:ascii="Cambria Math" w:hAnsi="Cambria Math" w:cs="Arial"/>
            </w:rPr>
            <m:t>p</m:t>
          </m:r>
          <m:d>
            <m:dPr>
              <m:ctrlPr>
                <w:rPr>
                  <w:rFonts w:ascii="Cambria Math" w:hAnsi="Cambria Math" w:cs="Arial"/>
                  <w:i/>
                </w:rPr>
              </m:ctrlPr>
            </m:dPr>
            <m:e>
              <m:r>
                <w:rPr>
                  <w:rFonts w:ascii="Cambria Math" w:hAnsi="Cambria Math" w:cs="Arial"/>
                </w:rPr>
                <m:t>Y</m:t>
              </m:r>
            </m:e>
            <m:e>
              <m:r>
                <w:rPr>
                  <w:rFonts w:ascii="Cambria Math" w:hAnsi="Cambria Math" w:cs="Arial"/>
                </w:rPr>
                <m:t>X;θ</m:t>
              </m:r>
            </m:e>
          </m:d>
          <m:r>
            <w:rPr>
              <w:rFonts w:ascii="Cambria Math" w:hAnsi="Cambria Math" w:cs="Arial"/>
            </w:rPr>
            <m:t>=</m:t>
          </m:r>
          <m:f>
            <m:fPr>
              <m:ctrlPr>
                <w:rPr>
                  <w:rFonts w:ascii="Cambria Math" w:hAnsi="Cambria Math" w:cs="Arial"/>
                  <w:i/>
                </w:rPr>
              </m:ctrlPr>
            </m:fPr>
            <m:num>
              <m:r>
                <m:rPr>
                  <m:sty m:val="p"/>
                </m:rPr>
                <w:rPr>
                  <w:rFonts w:ascii="Cambria Math" w:hAnsi="Cambria Math" w:cs="Arial"/>
                </w:rPr>
                <m:t>exp⁡</m:t>
              </m:r>
              <m:r>
                <w:rPr>
                  <w:rFonts w:ascii="Cambria Math" w:hAnsi="Cambria Math" w:cs="Arial"/>
                </w:rPr>
                <m:t>(</m:t>
              </m:r>
              <m:nary>
                <m:naryPr>
                  <m:chr m:val="∑"/>
                  <m:supHide m:val="1"/>
                  <m:ctrlPr>
                    <w:rPr>
                      <w:rFonts w:ascii="Cambria Math" w:hAnsi="Cambria Math" w:cs="Arial"/>
                      <w:i/>
                    </w:rPr>
                  </m:ctrlPr>
                </m:naryPr>
                <m:sub>
                  <m:r>
                    <w:rPr>
                      <w:rFonts w:ascii="Cambria Math" w:hAnsi="Cambria Math" w:cs="Arial"/>
                    </w:rPr>
                    <m:t>i∈V</m:t>
                  </m:r>
                </m:sub>
                <m:sup/>
                <m:e>
                  <m:sSub>
                    <m:sSubPr>
                      <m:ctrlPr>
                        <w:rPr>
                          <w:rFonts w:ascii="Cambria Math" w:hAnsi="Cambria Math" w:cs="Arial"/>
                          <w:i/>
                        </w:rPr>
                      </m:ctrlPr>
                    </m:sSubPr>
                    <m:e>
                      <m:r>
                        <w:rPr>
                          <w:rFonts w:ascii="Cambria Math" w:hAnsi="Cambria Math" w:cs="Arial"/>
                        </w:rPr>
                        <m:t>θ</m:t>
                      </m:r>
                    </m:e>
                    <m:sub>
                      <m:r>
                        <w:rPr>
                          <w:rFonts w:ascii="Cambria Math" w:hAnsi="Cambria Math" w:cs="Arial"/>
                        </w:rPr>
                        <m:t>i</m:t>
                      </m:r>
                    </m:sub>
                  </m:sSub>
                  <m:sSub>
                    <m:sSubPr>
                      <m:ctrlPr>
                        <w:rPr>
                          <w:rFonts w:ascii="Cambria Math" w:hAnsi="Cambria Math" w:cs="Arial"/>
                          <w:i/>
                        </w:rPr>
                      </m:ctrlPr>
                    </m:sSubPr>
                    <m:e>
                      <m:r>
                        <w:rPr>
                          <w:rFonts w:ascii="Cambria Math" w:hAnsi="Cambria Math" w:cs="Arial"/>
                        </w:rPr>
                        <m:t>ϕ</m:t>
                      </m:r>
                    </m:e>
                    <m:sub>
                      <m:r>
                        <w:rPr>
                          <w:rFonts w:ascii="Cambria Math" w:hAnsi="Cambria Math" w:cs="Arial"/>
                        </w:rPr>
                        <m:t>i</m:t>
                      </m:r>
                    </m:sub>
                  </m:sSub>
                  <m:d>
                    <m:dPr>
                      <m:ctrlPr>
                        <w:rPr>
                          <w:rFonts w:ascii="Cambria Math" w:hAnsi="Cambria Math" w:cs="Arial"/>
                          <w:i/>
                        </w:rPr>
                      </m:ctrlPr>
                    </m:dPr>
                    <m:e>
                      <m:r>
                        <w:rPr>
                          <w:rFonts w:ascii="Cambria Math" w:hAnsi="Cambria Math" w:cs="Arial"/>
                        </w:rPr>
                        <m:t>X,</m:t>
                      </m:r>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e>
                  </m:d>
                </m:e>
              </m:nary>
              <m:r>
                <w:rPr>
                  <w:rFonts w:ascii="Cambria Math" w:hAnsi="Cambria Math" w:cs="Arial"/>
                </w:rPr>
                <m:t>+</m:t>
              </m:r>
              <m:nary>
                <m:naryPr>
                  <m:chr m:val="∑"/>
                  <m:supHide m:val="1"/>
                  <m:ctrlPr>
                    <w:rPr>
                      <w:rFonts w:ascii="Cambria Math" w:hAnsi="Cambria Math" w:cs="Arial"/>
                      <w:i/>
                    </w:rPr>
                  </m:ctrlPr>
                </m:naryPr>
                <m:sub>
                  <m:r>
                    <w:rPr>
                      <w:rFonts w:ascii="Cambria Math" w:hAnsi="Cambria Math" w:cs="Arial"/>
                    </w:rPr>
                    <m:t>α∈</m:t>
                  </m:r>
                  <m:r>
                    <m:rPr>
                      <m:scr m:val="script"/>
                    </m:rPr>
                    <w:rPr>
                      <w:rFonts w:ascii="Cambria Math" w:hAnsi="Cambria Math" w:cs="Arial"/>
                    </w:rPr>
                    <m:t>A</m:t>
                  </m:r>
                </m:sub>
                <m:sup/>
                <m:e>
                  <m:sSub>
                    <m:sSubPr>
                      <m:ctrlPr>
                        <w:rPr>
                          <w:rFonts w:ascii="Cambria Math" w:hAnsi="Cambria Math" w:cs="Arial"/>
                          <w:i/>
                        </w:rPr>
                      </m:ctrlPr>
                    </m:sSubPr>
                    <m:e>
                      <m:r>
                        <w:rPr>
                          <w:rFonts w:ascii="Cambria Math" w:hAnsi="Cambria Math" w:cs="Arial"/>
                        </w:rPr>
                        <m:t>θ</m:t>
                      </m:r>
                    </m:e>
                    <m:sub>
                      <m:r>
                        <w:rPr>
                          <w:rFonts w:ascii="Cambria Math" w:hAnsi="Cambria Math" w:cs="Arial"/>
                        </w:rPr>
                        <m:t>α</m:t>
                      </m:r>
                    </m:sub>
                  </m:sSub>
                  <m:sSub>
                    <m:sSubPr>
                      <m:ctrlPr>
                        <w:rPr>
                          <w:rFonts w:ascii="Cambria Math" w:hAnsi="Cambria Math" w:cs="Arial"/>
                          <w:i/>
                        </w:rPr>
                      </m:ctrlPr>
                    </m:sSubPr>
                    <m:e>
                      <m:r>
                        <w:rPr>
                          <w:rFonts w:ascii="Cambria Math" w:hAnsi="Cambria Math" w:cs="Arial"/>
                        </w:rPr>
                        <m:t>ϕ</m:t>
                      </m:r>
                    </m:e>
                    <m:sub>
                      <m:r>
                        <w:rPr>
                          <w:rFonts w:ascii="Cambria Math" w:hAnsi="Cambria Math" w:cs="Arial"/>
                        </w:rPr>
                        <m:t>α</m:t>
                      </m:r>
                    </m:sub>
                  </m:sSub>
                  <m:r>
                    <w:rPr>
                      <w:rFonts w:ascii="Cambria Math" w:hAnsi="Cambria Math" w:cs="Arial"/>
                    </w:rPr>
                    <m:t>(X,</m:t>
                  </m:r>
                  <m:sSub>
                    <m:sSubPr>
                      <m:ctrlPr>
                        <w:rPr>
                          <w:rFonts w:ascii="Cambria Math" w:hAnsi="Cambria Math" w:cs="Arial"/>
                          <w:i/>
                        </w:rPr>
                      </m:ctrlPr>
                    </m:sSubPr>
                    <m:e>
                      <m:r>
                        <w:rPr>
                          <w:rFonts w:ascii="Cambria Math" w:hAnsi="Cambria Math" w:cs="Arial"/>
                        </w:rPr>
                        <m:t>Y</m:t>
                      </m:r>
                    </m:e>
                    <m:sub>
                      <m:r>
                        <w:rPr>
                          <w:rFonts w:ascii="Cambria Math" w:hAnsi="Cambria Math" w:cs="Arial"/>
                        </w:rPr>
                        <m:t>α</m:t>
                      </m:r>
                    </m:sub>
                  </m:sSub>
                  <m:r>
                    <w:rPr>
                      <w:rFonts w:ascii="Cambria Math" w:hAnsi="Cambria Math" w:cs="Arial"/>
                    </w:rPr>
                    <m:t>)</m:t>
                  </m:r>
                </m:e>
              </m:nary>
            </m:num>
            <m:den>
              <m:r>
                <w:rPr>
                  <w:rFonts w:ascii="Cambria Math" w:hAnsi="Cambria Math" w:cs="Arial"/>
                </w:rPr>
                <m:t>Z(X;θ)</m:t>
              </m:r>
            </m:den>
          </m:f>
        </m:oMath>
      </m:oMathPara>
    </w:p>
    <w:p w14:paraId="0B457A33" w14:textId="085C1C5F" w:rsidR="00963966" w:rsidRDefault="0023774F" w:rsidP="009B0FC8">
      <w:pPr>
        <w:spacing w:line="480" w:lineRule="auto"/>
        <w:jc w:val="both"/>
        <w:rPr>
          <w:rFonts w:ascii="Arial" w:hAnsi="Arial" w:cs="Arial"/>
        </w:rPr>
      </w:pPr>
      <w:r>
        <w:rPr>
          <w:rFonts w:ascii="Arial" w:hAnsi="Arial" w:cs="Arial"/>
        </w:rPr>
        <w:t>This model is a gen</w:t>
      </w:r>
      <w:r w:rsidR="00002CD3">
        <w:rPr>
          <w:rFonts w:ascii="Arial" w:hAnsi="Arial" w:cs="Arial"/>
        </w:rPr>
        <w:t>eralized version of Ising models, which have</w:t>
      </w:r>
      <w:r>
        <w:rPr>
          <w:rFonts w:ascii="Arial" w:hAnsi="Arial" w:cs="Arial"/>
        </w:rPr>
        <w:t xml:space="preserve"> been previously applied to model neuronal networks</w:t>
      </w:r>
      <w:r w:rsidR="00E93104">
        <w:rPr>
          <w:rFonts w:ascii="Arial" w:hAnsi="Arial" w:cs="Arial"/>
        </w:rPr>
        <w:t xml:space="preserve"> </w:t>
      </w:r>
      <w:r w:rsidR="00E93104">
        <w:rPr>
          <w:rFonts w:ascii="Arial" w:hAnsi="Arial" w:cs="Arial"/>
        </w:rPr>
        <w:fldChar w:fldCharType="begin"/>
      </w:r>
      <w:r w:rsidR="00E55471">
        <w:rPr>
          <w:rFonts w:ascii="Arial" w:hAnsi="Arial" w:cs="Arial"/>
        </w:rPr>
        <w:instrText xml:space="preserve"> ADDIN EN.CITE &lt;EndNote&gt;&lt;Cite&gt;&lt;Author&gt;Yu&lt;/Author&gt;&lt;Year&gt;2008&lt;/Year&gt;&lt;RecNum&gt;103&lt;/RecNum&gt;&lt;DisplayText&gt;(Yu et al., 2008)&lt;/DisplayText&gt;&lt;record&gt;&lt;rec-number&gt;103&lt;/rec-number&gt;&lt;foreign-keys&gt;&lt;key app="EN" db-id="rdwvpe9dd2tpt4eef5uvw5rarp9tzs255zzr"&gt;103&lt;/key&gt;&lt;/foreign-keys&gt;&lt;ref-type name="Journal Article"&gt;17&lt;/ref-type&gt;&lt;contributors&gt;&lt;authors&gt;&lt;author&gt;Yu, S.&lt;/author&gt;&lt;author&gt;Huang, D.&lt;/author&gt;&lt;author&gt;Singer, W.&lt;/author&gt;&lt;author&gt;Nikolic, D.&lt;/author&gt;&lt;/authors&gt;&lt;/contributors&gt;&lt;auth-address&gt;Department of Neurophysiology, Max-Planck Institute for Brain Research, D-60528 Frankfurt am Main, Germany.&lt;/auth-address&gt;&lt;titles&gt;&lt;title&gt;A small world of neuronal synchrony&lt;/title&gt;&lt;secondary-title&gt;Cereb Cortex&lt;/secondary-title&gt;&lt;alt-title&gt;Cerebral cortex (New York, N.Y. : 1991)&lt;/alt-title&gt;&lt;/titles&gt;&lt;alt-periodical&gt;&lt;full-title&gt;Cerebral cortex (New York, N.Y. : 1991)&lt;/full-title&gt;&lt;/alt-periodical&gt;&lt;pages&gt;2891-901&lt;/pages&gt;&lt;volume&gt;18&lt;/volume&gt;&lt;number&gt;12&lt;/number&gt;&lt;edition&gt;2008/04/11&lt;/edition&gt;&lt;keywords&gt;&lt;keyword&gt;Animals&lt;/keyword&gt;&lt;keyword&gt;Brain/*physiology&lt;/keyword&gt;&lt;keyword&gt;Cats&lt;/keyword&gt;&lt;keyword&gt;Cerebral Cortex/*physiology&lt;/keyword&gt;&lt;keyword&gt;Craniotomy&lt;/keyword&gt;&lt;keyword&gt;Electrocardiography&lt;/keyword&gt;&lt;keyword&gt;Electroencephalography&lt;/keyword&gt;&lt;keyword&gt;Entropy&lt;/keyword&gt;&lt;keyword&gt;Evoked Potentials/physiology&lt;/keyword&gt;&lt;keyword&gt;Nerve Net/physiology&lt;/keyword&gt;&lt;keyword&gt;Neurons/*physiology&lt;/keyword&gt;&lt;keyword&gt;Orientation/physiology&lt;/keyword&gt;&lt;keyword&gt;Thinking/*physiology&lt;/keyword&gt;&lt;keyword&gt;Visual Perception&lt;/keyword&gt;&lt;/keywords&gt;&lt;dates&gt;&lt;year&gt;2008&lt;/year&gt;&lt;pub-dates&gt;&lt;date&gt;Dec&lt;/date&gt;&lt;/pub-dates&gt;&lt;/dates&gt;&lt;isbn&gt;1047-3211&lt;/isbn&gt;&lt;accession-num&gt;18400792&lt;/accession-num&gt;&lt;urls&gt;&lt;/urls&gt;&lt;custom2&gt;Pmc2583154&lt;/custom2&gt;&lt;electronic-resource-num&gt;10.1093/cercor/bhn047&lt;/electronic-resource-num&gt;&lt;remote-database-provider&gt;Nlm&lt;/remote-database-provider&gt;&lt;language&gt;eng&lt;/language&gt;&lt;/record&gt;&lt;/Cite&gt;&lt;/EndNote&gt;</w:instrText>
      </w:r>
      <w:r w:rsidR="00E93104">
        <w:rPr>
          <w:rFonts w:ascii="Arial" w:hAnsi="Arial" w:cs="Arial"/>
        </w:rPr>
        <w:fldChar w:fldCharType="separate"/>
      </w:r>
      <w:r w:rsidR="00E93104">
        <w:rPr>
          <w:rFonts w:ascii="Arial" w:hAnsi="Arial" w:cs="Arial"/>
          <w:noProof/>
        </w:rPr>
        <w:t>(</w:t>
      </w:r>
      <w:hyperlink w:anchor="_ENREF_47" w:tooltip="Yu, 2008 #103" w:history="1">
        <w:r w:rsidR="00816849">
          <w:rPr>
            <w:rFonts w:ascii="Arial" w:hAnsi="Arial" w:cs="Arial"/>
            <w:noProof/>
          </w:rPr>
          <w:t>Yu et al., 2008</w:t>
        </w:r>
      </w:hyperlink>
      <w:r w:rsidR="00E93104">
        <w:rPr>
          <w:rFonts w:ascii="Arial" w:hAnsi="Arial" w:cs="Arial"/>
          <w:noProof/>
        </w:rPr>
        <w:t>)</w:t>
      </w:r>
      <w:r w:rsidR="00E93104">
        <w:rPr>
          <w:rFonts w:ascii="Arial" w:hAnsi="Arial" w:cs="Arial"/>
        </w:rPr>
        <w:fldChar w:fldCharType="end"/>
      </w:r>
      <w:r>
        <w:rPr>
          <w:rFonts w:ascii="Arial" w:hAnsi="Arial" w:cs="Arial"/>
        </w:rPr>
        <w:t>.</w:t>
      </w:r>
      <w:r w:rsidR="00BA3835">
        <w:rPr>
          <w:rFonts w:ascii="Arial" w:hAnsi="Arial" w:cs="Arial"/>
        </w:rPr>
        <w:t xml:space="preserve"> The log-likelihood of each observation can be then written as:</w:t>
      </w:r>
    </w:p>
    <w:p w14:paraId="2C37E849" w14:textId="1E76C6AD" w:rsidR="00BA3835" w:rsidRDefault="00BA3835" w:rsidP="009B0FC8">
      <w:pPr>
        <w:spacing w:line="480" w:lineRule="auto"/>
        <w:jc w:val="both"/>
        <w:rPr>
          <w:rFonts w:ascii="Arial" w:hAnsi="Arial" w:cs="Arial"/>
        </w:rPr>
      </w:pPr>
      <m:oMathPara>
        <m:oMath>
          <m:r>
            <m:rPr>
              <m:scr m:val="script"/>
            </m:rPr>
            <w:rPr>
              <w:rFonts w:ascii="Cambria Math" w:hAnsi="Cambria Math" w:cs="Arial"/>
            </w:rPr>
            <m:t>l</m:t>
          </m:r>
          <m:d>
            <m:dPr>
              <m:ctrlPr>
                <w:rPr>
                  <w:rFonts w:ascii="Cambria Math" w:hAnsi="Cambria Math" w:cs="Arial"/>
                  <w:i/>
                </w:rPr>
              </m:ctrlPr>
            </m:dPr>
            <m:e>
              <m:r>
                <w:rPr>
                  <w:rFonts w:ascii="Cambria Math" w:hAnsi="Cambria Math" w:cs="Arial"/>
                </w:rPr>
                <m:t>θ;</m:t>
              </m:r>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m:t>
              </m:r>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e>
          </m:d>
          <m:r>
            <w:rPr>
              <w:rFonts w:ascii="Cambria Math" w:hAnsi="Cambria Math" w:cs="Arial"/>
            </w:rPr>
            <m:t>=〈ϕ</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m:t>
              </m:r>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e>
          </m:d>
          <m:r>
            <w:rPr>
              <w:rFonts w:ascii="Cambria Math" w:hAnsi="Cambria Math" w:cs="Arial"/>
            </w:rPr>
            <m:t>,θ〉-</m:t>
          </m:r>
          <m:func>
            <m:funcPr>
              <m:ctrlPr>
                <w:rPr>
                  <w:rFonts w:ascii="Cambria Math" w:hAnsi="Cambria Math" w:cs="Arial"/>
                  <w:i/>
                </w:rPr>
              </m:ctrlPr>
            </m:funcPr>
            <m:fName>
              <m:r>
                <m:rPr>
                  <m:sty m:val="p"/>
                </m:rPr>
                <w:rPr>
                  <w:rFonts w:ascii="Cambria Math" w:hAnsi="Cambria Math" w:cs="Arial"/>
                </w:rPr>
                <m:t>log</m:t>
              </m:r>
            </m:fName>
            <m:e>
              <m:r>
                <w:rPr>
                  <w:rFonts w:ascii="Cambria Math" w:hAnsi="Cambria Math" w:cs="Arial"/>
                </w:rPr>
                <m:t>Z</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e>
              </m:d>
              <m:r>
                <w:rPr>
                  <w:rFonts w:ascii="Cambria Math" w:hAnsi="Cambria Math" w:cs="Arial"/>
                </w:rPr>
                <m:t>.</m:t>
              </m:r>
            </m:e>
          </m:func>
        </m:oMath>
      </m:oMathPara>
    </w:p>
    <w:p w14:paraId="442165F3" w14:textId="4EB24A87" w:rsidR="00033A8A" w:rsidRDefault="0091270B" w:rsidP="009A7459">
      <w:pPr>
        <w:spacing w:line="480" w:lineRule="auto"/>
        <w:ind w:firstLine="210"/>
        <w:jc w:val="both"/>
        <w:rPr>
          <w:rFonts w:ascii="Arial" w:hAnsi="Arial" w:cs="Arial"/>
        </w:rPr>
      </w:pPr>
      <w:r w:rsidRPr="0091270B">
        <w:rPr>
          <w:rFonts w:ascii="Arial" w:hAnsi="Arial" w:cs="Arial"/>
        </w:rPr>
        <w:t xml:space="preserve">Given the </w:t>
      </w:r>
      <w:r w:rsidR="001E6113">
        <w:rPr>
          <w:rFonts w:ascii="Arial" w:hAnsi="Arial" w:cs="Arial"/>
        </w:rPr>
        <w:t>inferred binary spikes from raw imaging data</w:t>
      </w:r>
      <w:r w:rsidRPr="0091270B">
        <w:rPr>
          <w:rFonts w:ascii="Arial" w:hAnsi="Arial" w:cs="Arial"/>
        </w:rPr>
        <w:t xml:space="preserve">, we </w:t>
      </w:r>
      <w:r w:rsidR="001E6113">
        <w:rPr>
          <w:rFonts w:ascii="Arial" w:hAnsi="Arial" w:cs="Arial"/>
        </w:rPr>
        <w:t xml:space="preserve">construct a CRF model by two steps: </w:t>
      </w:r>
      <w:r w:rsidR="00E6281A">
        <w:rPr>
          <w:rFonts w:ascii="Arial" w:hAnsi="Arial" w:cs="Arial"/>
        </w:rPr>
        <w:t xml:space="preserve">(1) </w:t>
      </w:r>
      <w:r w:rsidR="001E6113">
        <w:rPr>
          <w:rFonts w:ascii="Arial" w:hAnsi="Arial" w:cs="Arial"/>
        </w:rPr>
        <w:t>structure learning</w:t>
      </w:r>
      <w:r w:rsidR="00E6281A">
        <w:rPr>
          <w:rFonts w:ascii="Arial" w:hAnsi="Arial" w:cs="Arial"/>
        </w:rPr>
        <w:t>,</w:t>
      </w:r>
      <w:r w:rsidR="001E6113">
        <w:rPr>
          <w:rFonts w:ascii="Arial" w:hAnsi="Arial" w:cs="Arial"/>
        </w:rPr>
        <w:t xml:space="preserve"> and </w:t>
      </w:r>
      <w:r w:rsidR="00E6281A">
        <w:rPr>
          <w:rFonts w:ascii="Arial" w:hAnsi="Arial" w:cs="Arial"/>
        </w:rPr>
        <w:t xml:space="preserve">(2) </w:t>
      </w:r>
      <w:r w:rsidR="001E6113">
        <w:rPr>
          <w:rFonts w:ascii="Arial" w:hAnsi="Arial" w:cs="Arial"/>
        </w:rPr>
        <w:t xml:space="preserve">parameter learning. For structure learning, </w:t>
      </w:r>
      <w:r w:rsidR="00D200FA">
        <w:rPr>
          <w:rFonts w:ascii="Arial" w:hAnsi="Arial" w:cs="Arial"/>
        </w:rPr>
        <w:t xml:space="preserve">we </w:t>
      </w:r>
      <w:r w:rsidR="00B62092">
        <w:rPr>
          <w:rFonts w:ascii="Arial" w:hAnsi="Arial" w:cs="Arial"/>
        </w:rPr>
        <w:t>learn</w:t>
      </w:r>
      <w:r w:rsidR="003F3152">
        <w:rPr>
          <w:rFonts w:ascii="Arial" w:hAnsi="Arial" w:cs="Arial"/>
        </w:rPr>
        <w:t>ed</w:t>
      </w:r>
      <w:r w:rsidR="00B62092">
        <w:rPr>
          <w:rFonts w:ascii="Arial" w:hAnsi="Arial" w:cs="Arial"/>
        </w:rPr>
        <w:t xml:space="preserve"> a graph structure</w:t>
      </w:r>
      <w:r w:rsidR="00D200FA">
        <w:rPr>
          <w:rFonts w:ascii="Arial" w:hAnsi="Arial" w:cs="Arial"/>
        </w:rPr>
        <w:t xml:space="preserve"> using l1-regularized logistic regression and </w:t>
      </w:r>
      <w:r w:rsidR="00B62092">
        <w:rPr>
          <w:rFonts w:ascii="Arial" w:hAnsi="Arial" w:cs="Arial"/>
        </w:rPr>
        <w:t xml:space="preserve">performed structure elimination by </w:t>
      </w:r>
      <w:r w:rsidR="00D200FA">
        <w:rPr>
          <w:rFonts w:ascii="Arial" w:hAnsi="Arial" w:cs="Arial"/>
        </w:rPr>
        <w:t>thresholding the edge potentials</w:t>
      </w:r>
      <w:r w:rsidR="00E93104">
        <w:rPr>
          <w:rFonts w:ascii="Arial" w:hAnsi="Arial" w:cs="Arial"/>
        </w:rPr>
        <w:t xml:space="preserve"> </w:t>
      </w:r>
      <w:r w:rsidR="00E93104">
        <w:rPr>
          <w:rFonts w:ascii="Arial" w:hAnsi="Arial" w:cs="Arial"/>
        </w:rPr>
        <w:fldChar w:fldCharType="begin"/>
      </w:r>
      <w:r w:rsidR="00163D9D">
        <w:rPr>
          <w:rFonts w:ascii="Arial" w:hAnsi="Arial" w:cs="Arial"/>
        </w:rPr>
        <w:instrText xml:space="preserve"> ADDIN EN.CITE &lt;EndNote&gt;&lt;Cite&gt;&lt;Author&gt;Ravikumar&lt;/Author&gt;&lt;Year&gt;2010&lt;/Year&gt;&lt;RecNum&gt;47&lt;/RecNum&gt;&lt;DisplayText&gt;(Ravikumar et al., 2010)&lt;/DisplayText&gt;&lt;record&gt;&lt;rec-number&gt;47&lt;/rec-number&gt;&lt;foreign-keys&gt;&lt;key app="EN" db-id="rdwvpe9dd2tpt4eef5uvw5rarp9tzs255zzr"&gt;47&lt;/key&gt;&lt;/foreign-keys&gt;&lt;ref-type name="Journal Article"&gt;17&lt;/ref-type&gt;&lt;contributors&gt;&lt;authors&gt;&lt;author&gt;Ravikumar, Pradeep&lt;/author&gt;&lt;author&gt;Wainwright, Martin J.&lt;/author&gt;&lt;author&gt;Lafferty, John D.&lt;/author&gt;&lt;/authors&gt;&lt;/contributors&gt;&lt;titles&gt;&lt;title&gt;High-dimensional Ising model selection using ℓ1-regularized logistic regression&lt;/title&gt;&lt;secondary-title&gt;The Annals of Statistics&lt;/secondary-title&gt;&lt;/titles&gt;&lt;periodical&gt;&lt;full-title&gt;The Annals of Statistics&lt;/full-title&gt;&lt;/periodical&gt;&lt;pages&gt;1287-1319&lt;/pages&gt;&lt;volume&gt;38&lt;/volume&gt;&lt;keywords&gt;&lt;keyword&gt;Graphical models&lt;/keyword&gt;&lt;keyword&gt;Markov random fields&lt;/keyword&gt;&lt;keyword&gt;convex risk minimization&lt;/keyword&gt;&lt;keyword&gt;high-dimensional asymptotics&lt;/keyword&gt;&lt;keyword&gt;model selection&lt;/keyword&gt;&lt;keyword&gt;structure learning&lt;/keyword&gt;&lt;keyword&gt;ℓ_1-regularization&lt;/keyword&gt;&lt;/keywords&gt;&lt;dates&gt;&lt;year&gt;2010&lt;/year&gt;&lt;/dates&gt;&lt;publisher&gt;Institute of Mathematical Statistics&lt;/publisher&gt;&lt;urls&gt;&lt;/urls&gt;&lt;language&gt;EN&lt;/language&gt;&lt;/record&gt;&lt;/Cite&gt;&lt;/EndNote&gt;</w:instrText>
      </w:r>
      <w:r w:rsidR="00E93104">
        <w:rPr>
          <w:rFonts w:ascii="Arial" w:hAnsi="Arial" w:cs="Arial"/>
        </w:rPr>
        <w:fldChar w:fldCharType="separate"/>
      </w:r>
      <w:r w:rsidR="00E93104">
        <w:rPr>
          <w:rFonts w:ascii="Arial" w:hAnsi="Arial" w:cs="Arial"/>
          <w:noProof/>
        </w:rPr>
        <w:t>(</w:t>
      </w:r>
      <w:hyperlink w:anchor="_ENREF_32" w:tooltip="Ravikumar, 2010 #47" w:history="1">
        <w:r w:rsidR="00816849">
          <w:rPr>
            <w:rFonts w:ascii="Arial" w:hAnsi="Arial" w:cs="Arial"/>
            <w:noProof/>
          </w:rPr>
          <w:t>Ravikumar et al., 2010</w:t>
        </w:r>
      </w:hyperlink>
      <w:r w:rsidR="00E93104">
        <w:rPr>
          <w:rFonts w:ascii="Arial" w:hAnsi="Arial" w:cs="Arial"/>
          <w:noProof/>
        </w:rPr>
        <w:t>)</w:t>
      </w:r>
      <w:r w:rsidR="00E93104">
        <w:rPr>
          <w:rFonts w:ascii="Arial" w:hAnsi="Arial" w:cs="Arial"/>
        </w:rPr>
        <w:fldChar w:fldCharType="end"/>
      </w:r>
      <w:r w:rsidR="00D200FA">
        <w:rPr>
          <w:rFonts w:ascii="Arial" w:hAnsi="Arial" w:cs="Arial"/>
        </w:rPr>
        <w:t xml:space="preserve">. </w:t>
      </w:r>
      <w:r w:rsidR="006E2E3A">
        <w:rPr>
          <w:rFonts w:ascii="Arial" w:hAnsi="Arial" w:cs="Arial"/>
        </w:rPr>
        <w:t>Based on the learn</w:t>
      </w:r>
      <w:r w:rsidR="003F3152">
        <w:rPr>
          <w:rFonts w:ascii="Arial" w:hAnsi="Arial" w:cs="Arial"/>
        </w:rPr>
        <w:t>ed</w:t>
      </w:r>
      <w:r w:rsidR="006E2E3A">
        <w:rPr>
          <w:rFonts w:ascii="Arial" w:hAnsi="Arial" w:cs="Arial"/>
        </w:rPr>
        <w:t xml:space="preserve"> structure</w:t>
      </w:r>
      <w:r w:rsidR="00B62092">
        <w:rPr>
          <w:rFonts w:ascii="Arial" w:hAnsi="Arial" w:cs="Arial"/>
        </w:rPr>
        <w:t xml:space="preserve">, we </w:t>
      </w:r>
      <w:r w:rsidR="00DD2C94">
        <w:rPr>
          <w:rFonts w:ascii="Arial" w:hAnsi="Arial" w:cs="Arial"/>
        </w:rPr>
        <w:t xml:space="preserve">use the Bethe approximation to approximate the partition function, and </w:t>
      </w:r>
      <w:r w:rsidR="00DD2C94" w:rsidRPr="0091270B">
        <w:rPr>
          <w:rFonts w:ascii="Arial" w:hAnsi="Arial" w:cs="Arial"/>
        </w:rPr>
        <w:t>iterative Frank-Wolfe methods</w:t>
      </w:r>
      <w:r w:rsidR="00DD2C94">
        <w:rPr>
          <w:rFonts w:ascii="Arial" w:hAnsi="Arial" w:cs="Arial"/>
        </w:rPr>
        <w:t xml:space="preserve"> to perform parameter estimation</w:t>
      </w:r>
      <w:r w:rsidR="00033A8A">
        <w:rPr>
          <w:rFonts w:ascii="Arial" w:hAnsi="Arial" w:cs="Arial"/>
        </w:rPr>
        <w:t xml:space="preserve"> by maximizing the log-likelihood of the observations with a quadratic regularizer</w:t>
      </w:r>
      <w:r w:rsidR="00E93104">
        <w:rPr>
          <w:rFonts w:ascii="Arial" w:hAnsi="Arial" w:cs="Arial"/>
        </w:rPr>
        <w:t xml:space="preserve"> </w:t>
      </w:r>
      <w:r w:rsidR="00E93104">
        <w:rPr>
          <w:rFonts w:ascii="Arial" w:hAnsi="Arial" w:cs="Arial"/>
        </w:rPr>
        <w:fldChar w:fldCharType="begin"/>
      </w:r>
      <w:r w:rsidR="00163D9D">
        <w:rPr>
          <w:rFonts w:ascii="Arial" w:hAnsi="Arial" w:cs="Arial"/>
        </w:rPr>
        <w:instrText xml:space="preserve"> ADDIN EN.CITE &lt;EndNote&gt;&lt;Cite&gt;&lt;Author&gt;Tang&lt;/Author&gt;&lt;Year&gt;2016&lt;/Year&gt;&lt;RecNum&gt;48&lt;/RecNum&gt;&lt;DisplayText&gt;(Tang et al., 2016)&lt;/DisplayText&gt;&lt;record&gt;&lt;rec-number&gt;48&lt;/rec-number&gt;&lt;foreign-keys&gt;&lt;key app="EN" db-id="rdwvpe9dd2tpt4eef5uvw5rarp9tzs255zzr"&gt;48&lt;/key&gt;&lt;/foreign-keys&gt;&lt;ref-type name="Journal Article"&gt;17&lt;/ref-type&gt;&lt;contributors&gt;&lt;authors&gt;&lt;author&gt;Tang, Kui&lt;/author&gt;&lt;author&gt;Ruozzi, Nicholas&lt;/author&gt;&lt;author&gt;Belanger, David&lt;/author&gt;&lt;author&gt;Jebara, Tony&lt;/author&gt;&lt;/authors&gt;&lt;/contributors&gt;&lt;titles&gt;&lt;title&gt;Bethe Learning of Graphical Models via MAP Decoding&lt;/title&gt;&lt;secondary-title&gt;Artificial Intelligence and Statistics (AISTATS)&lt;/secondary-title&gt;&lt;/titles&gt;&lt;periodical&gt;&lt;full-title&gt;Artificial Intelligence and Statistics (AISTATS)&lt;/full-title&gt;&lt;/periodical&gt;&lt;dates&gt;&lt;year&gt;2016&lt;/year&gt;&lt;/dates&gt;&lt;urls&gt;&lt;/urls&gt;&lt;/record&gt;&lt;/Cite&gt;&lt;/EndNote&gt;</w:instrText>
      </w:r>
      <w:r w:rsidR="00E93104">
        <w:rPr>
          <w:rFonts w:ascii="Arial" w:hAnsi="Arial" w:cs="Arial"/>
        </w:rPr>
        <w:fldChar w:fldCharType="separate"/>
      </w:r>
      <w:r w:rsidR="00E93104">
        <w:rPr>
          <w:rFonts w:ascii="Arial" w:hAnsi="Arial" w:cs="Arial"/>
          <w:noProof/>
        </w:rPr>
        <w:t>(</w:t>
      </w:r>
      <w:hyperlink w:anchor="_ENREF_42" w:tooltip="Tang, 2016 #48" w:history="1">
        <w:r w:rsidR="00816849">
          <w:rPr>
            <w:rFonts w:ascii="Arial" w:hAnsi="Arial" w:cs="Arial"/>
            <w:noProof/>
          </w:rPr>
          <w:t>Tang et al., 2016</w:t>
        </w:r>
      </w:hyperlink>
      <w:r w:rsidR="00E93104">
        <w:rPr>
          <w:rFonts w:ascii="Arial" w:hAnsi="Arial" w:cs="Arial"/>
          <w:noProof/>
        </w:rPr>
        <w:t>)</w:t>
      </w:r>
      <w:r w:rsidR="00E93104">
        <w:rPr>
          <w:rFonts w:ascii="Arial" w:hAnsi="Arial" w:cs="Arial"/>
        </w:rPr>
        <w:fldChar w:fldCharType="end"/>
      </w:r>
      <w:r w:rsidR="00033A8A">
        <w:rPr>
          <w:rFonts w:ascii="Arial" w:hAnsi="Arial" w:cs="Arial"/>
        </w:rPr>
        <w:t>:</w:t>
      </w:r>
    </w:p>
    <w:p w14:paraId="47850F2C" w14:textId="4002A13E" w:rsidR="00BA3835" w:rsidRDefault="00BA3835" w:rsidP="00BA3835">
      <w:pPr>
        <w:spacing w:line="480" w:lineRule="auto"/>
        <w:jc w:val="both"/>
        <w:rPr>
          <w:rFonts w:ascii="Arial" w:hAnsi="Arial" w:cs="Arial"/>
        </w:rPr>
      </w:pPr>
      <m:oMathPara>
        <m:oMath>
          <m:r>
            <m:rPr>
              <m:scr m:val="script"/>
            </m:rPr>
            <w:rPr>
              <w:rFonts w:ascii="Cambria Math" w:hAnsi="Cambria Math" w:cs="Arial"/>
            </w:rPr>
            <m:t>l</m:t>
          </m:r>
          <m:d>
            <m:dPr>
              <m:ctrlPr>
                <w:rPr>
                  <w:rFonts w:ascii="Cambria Math" w:hAnsi="Cambria Math" w:cs="Arial"/>
                  <w:i/>
                </w:rPr>
              </m:ctrlPr>
            </m:dPr>
            <m:e>
              <m:r>
                <w:rPr>
                  <w:rFonts w:ascii="Cambria Math" w:hAnsi="Cambria Math" w:cs="Arial"/>
                </w:rPr>
                <m:t>θ;X,Y</m:t>
              </m:r>
            </m:e>
          </m:d>
          <m:r>
            <w:rPr>
              <w:rFonts w:ascii="Cambria Math" w:hAnsi="Cambria Math" w:cs="Arial"/>
            </w:rPr>
            <m:t>=</m:t>
          </m:r>
          <m:nary>
            <m:naryPr>
              <m:chr m:val="∑"/>
              <m:ctrlPr>
                <w:rPr>
                  <w:rFonts w:ascii="Cambria Math" w:hAnsi="Cambria Math" w:cs="Arial"/>
                  <w:i/>
                </w:rPr>
              </m:ctrlPr>
            </m:naryPr>
            <m:sub>
              <m:r>
                <w:rPr>
                  <w:rFonts w:ascii="Cambria Math" w:hAnsi="Cambria Math" w:cs="Arial"/>
                </w:rPr>
                <m:t>m=1</m:t>
              </m:r>
            </m:sub>
            <m:sup>
              <m:r>
                <w:rPr>
                  <w:rFonts w:ascii="Cambria Math" w:hAnsi="Cambria Math" w:cs="Arial"/>
                </w:rPr>
                <m:t>M</m:t>
              </m:r>
            </m:sup>
            <m:e>
              <m:r>
                <m:rPr>
                  <m:scr m:val="script"/>
                </m:rPr>
                <w:rPr>
                  <w:rFonts w:ascii="Cambria Math" w:hAnsi="Cambria Math" w:cs="Arial"/>
                </w:rPr>
                <m:t>l</m:t>
              </m:r>
              <m:d>
                <m:dPr>
                  <m:ctrlPr>
                    <w:rPr>
                      <w:rFonts w:ascii="Cambria Math" w:hAnsi="Cambria Math" w:cs="Arial"/>
                      <w:i/>
                    </w:rPr>
                  </m:ctrlPr>
                </m:dPr>
                <m:e>
                  <m:r>
                    <w:rPr>
                      <w:rFonts w:ascii="Cambria Math" w:hAnsi="Cambria Math" w:cs="Arial"/>
                    </w:rPr>
                    <m:t>θ;</m:t>
                  </m:r>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m:t>
                  </m:r>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e>
              </m:d>
              <m:r>
                <w:rPr>
                  <w:rFonts w:ascii="Cambria Math" w:hAnsi="Cambria Math" w:cs="Arial"/>
                </w:rPr>
                <m:t>-</m:t>
              </m:r>
              <m:f>
                <m:fPr>
                  <m:ctrlPr>
                    <w:rPr>
                      <w:rFonts w:ascii="Cambria Math" w:hAnsi="Cambria Math" w:cs="Arial"/>
                      <w:i/>
                    </w:rPr>
                  </m:ctrlPr>
                </m:fPr>
                <m:num>
                  <m:r>
                    <w:rPr>
                      <w:rFonts w:ascii="Cambria Math" w:hAnsi="Cambria Math" w:cs="Arial"/>
                    </w:rPr>
                    <m:t>λ</m:t>
                  </m:r>
                </m:num>
                <m:den>
                  <m:r>
                    <w:rPr>
                      <w:rFonts w:ascii="Cambria Math" w:hAnsi="Cambria Math" w:cs="Arial"/>
                    </w:rPr>
                    <m:t>2</m:t>
                  </m:r>
                </m:den>
              </m:f>
              <m:sSup>
                <m:sSupPr>
                  <m:ctrlPr>
                    <w:rPr>
                      <w:rFonts w:ascii="Cambria Math" w:hAnsi="Cambria Math" w:cs="Arial"/>
                      <w:i/>
                    </w:rPr>
                  </m:ctrlPr>
                </m:sSupPr>
                <m:e>
                  <m:d>
                    <m:dPr>
                      <m:begChr m:val="‖"/>
                      <m:endChr m:val="‖"/>
                      <m:ctrlPr>
                        <w:rPr>
                          <w:rFonts w:ascii="Cambria Math" w:hAnsi="Cambria Math" w:cs="Arial"/>
                          <w:i/>
                        </w:rPr>
                      </m:ctrlPr>
                    </m:dPr>
                    <m:e>
                      <m:r>
                        <w:rPr>
                          <w:rFonts w:ascii="Cambria Math" w:hAnsi="Cambria Math" w:cs="Arial"/>
                        </w:rPr>
                        <m:t>θ</m:t>
                      </m:r>
                    </m:e>
                  </m:d>
                </m:e>
                <m:sup>
                  <m:r>
                    <w:rPr>
                      <w:rFonts w:ascii="Cambria Math" w:hAnsi="Cambria Math" w:cs="Arial"/>
                    </w:rPr>
                    <m:t>2</m:t>
                  </m:r>
                </m:sup>
              </m:sSup>
            </m:e>
          </m:nary>
        </m:oMath>
      </m:oMathPara>
    </w:p>
    <w:p w14:paraId="51CBA347" w14:textId="1F79EC0C" w:rsidR="00F13BD8" w:rsidRPr="00044B3A" w:rsidRDefault="00DD2C94" w:rsidP="00033A8A">
      <w:pPr>
        <w:spacing w:line="480" w:lineRule="auto"/>
        <w:jc w:val="both"/>
        <w:rPr>
          <w:rFonts w:ascii="Arial" w:hAnsi="Arial" w:cs="Arial"/>
        </w:rPr>
      </w:pPr>
      <w:r>
        <w:rPr>
          <w:rFonts w:ascii="Arial" w:hAnsi="Arial" w:cs="Arial"/>
        </w:rPr>
        <w:t>Cross-validation was done to find the best</w:t>
      </w:r>
      <w:r w:rsidR="00002CD3">
        <w:rPr>
          <w:rFonts w:ascii="Arial" w:hAnsi="Arial" w:cs="Arial"/>
        </w:rPr>
        <w:t xml:space="preserve"> </w:t>
      </w:r>
      <w:r w:rsidR="0091270B" w:rsidRPr="0091270B">
        <w:rPr>
          <w:rFonts w:ascii="Arial" w:hAnsi="Arial" w:cs="Arial"/>
        </w:rPr>
        <w:t>model parameters via model likelihood.</w:t>
      </w:r>
    </w:p>
    <w:p w14:paraId="1C42F175" w14:textId="62264068" w:rsidR="00F320C7" w:rsidRDefault="00F320C7" w:rsidP="00193B06">
      <w:pPr>
        <w:spacing w:line="480" w:lineRule="auto"/>
        <w:rPr>
          <w:rFonts w:ascii="Arial" w:hAnsi="Arial" w:cs="Arial"/>
          <w:b/>
          <w:i/>
        </w:rPr>
      </w:pPr>
      <w:r>
        <w:rPr>
          <w:rFonts w:ascii="Arial" w:hAnsi="Arial" w:cs="Arial"/>
          <w:b/>
          <w:i/>
        </w:rPr>
        <w:t>Identifying optimal cortical ensembles</w:t>
      </w:r>
    </w:p>
    <w:p w14:paraId="026B1103" w14:textId="6ADD6920" w:rsidR="00024404" w:rsidRDefault="00DC3712" w:rsidP="00193B06">
      <w:pPr>
        <w:spacing w:line="480" w:lineRule="auto"/>
        <w:rPr>
          <w:rFonts w:ascii="Arial" w:hAnsi="Arial" w:cs="Arial"/>
        </w:rPr>
      </w:pPr>
      <w:r>
        <w:rPr>
          <w:rFonts w:ascii="Arial" w:hAnsi="Arial" w:cs="Arial"/>
        </w:rPr>
        <w:t xml:space="preserve">To </w:t>
      </w:r>
      <w:r w:rsidR="00CD7B71">
        <w:rPr>
          <w:rFonts w:ascii="Arial" w:hAnsi="Arial" w:cs="Arial"/>
        </w:rPr>
        <w:t>find</w:t>
      </w:r>
      <w:r>
        <w:rPr>
          <w:rFonts w:ascii="Arial" w:hAnsi="Arial" w:cs="Arial"/>
        </w:rPr>
        <w:t xml:space="preserve"> optimal cortical ensembles for each condition,</w:t>
      </w:r>
      <w:r w:rsidR="00CD7B71">
        <w:rPr>
          <w:rFonts w:ascii="Arial" w:hAnsi="Arial" w:cs="Arial"/>
        </w:rPr>
        <w:t xml:space="preserve"> we iterate through all the neurons and identify their contribution in predicting stimulus conditions with the population. </w:t>
      </w:r>
      <w:r w:rsidR="00A47301">
        <w:rPr>
          <w:rFonts w:ascii="Arial" w:hAnsi="Arial" w:cs="Arial"/>
        </w:rPr>
        <w:t xml:space="preserve">To this end, for the </w:t>
      </w:r>
      <m:oMath>
        <m:sSup>
          <m:sSupPr>
            <m:ctrlPr>
              <w:rPr>
                <w:rFonts w:ascii="Cambria Math" w:hAnsi="Cambria Math" w:cs="Arial"/>
                <w:i/>
              </w:rPr>
            </m:ctrlPr>
          </m:sSupPr>
          <m:e>
            <m:r>
              <w:rPr>
                <w:rFonts w:ascii="Cambria Math" w:hAnsi="Cambria Math" w:cs="Arial"/>
              </w:rPr>
              <m:t>i</m:t>
            </m:r>
          </m:e>
          <m:sup>
            <m:r>
              <w:rPr>
                <w:rFonts w:ascii="Cambria Math" w:hAnsi="Cambria Math" w:cs="Arial"/>
              </w:rPr>
              <m:t>th</m:t>
            </m:r>
          </m:sup>
        </m:sSup>
      </m:oMath>
      <w:r w:rsidR="00A47301">
        <w:rPr>
          <w:rFonts w:ascii="Arial" w:hAnsi="Arial" w:cs="Arial"/>
        </w:rPr>
        <w:t xml:space="preserve"> neuron in population, we set its activity to be </w:t>
      </w:r>
      <w:r w:rsidR="00A47301">
        <w:rPr>
          <w:rFonts w:ascii="Arial" w:hAnsi="Arial" w:cs="Arial"/>
        </w:rPr>
        <w:lastRenderedPageBreak/>
        <w:t xml:space="preserve">‘1’ and ‘0’ in turn, in all </w:t>
      </w:r>
      <w:r w:rsidR="00A52637">
        <w:rPr>
          <w:rFonts w:ascii="Arial" w:hAnsi="Arial" w:cs="Arial"/>
        </w:rPr>
        <w:t>M frames. With the two resulting</w:t>
      </w:r>
      <w:r w:rsidR="00A47301">
        <w:rPr>
          <w:rFonts w:ascii="Arial" w:hAnsi="Arial" w:cs="Arial"/>
        </w:rPr>
        <w:t xml:space="preserve"> population vectors in the </w:t>
      </w:r>
      <m:oMath>
        <m:sSup>
          <m:sSupPr>
            <m:ctrlPr>
              <w:rPr>
                <w:rFonts w:ascii="Cambria Math" w:hAnsi="Cambria Math" w:cs="Arial"/>
                <w:i/>
              </w:rPr>
            </m:ctrlPr>
          </m:sSupPr>
          <m:e>
            <m:r>
              <w:rPr>
                <w:rFonts w:ascii="Cambria Math" w:hAnsi="Cambria Math" w:cs="Arial"/>
              </w:rPr>
              <m:t>m</m:t>
            </m:r>
          </m:e>
          <m:sup>
            <m:r>
              <w:rPr>
                <w:rFonts w:ascii="Cambria Math" w:hAnsi="Cambria Math" w:cs="Arial"/>
              </w:rPr>
              <m:t>th</m:t>
            </m:r>
          </m:sup>
        </m:sSup>
      </m:oMath>
      <w:r w:rsidR="00A47301">
        <w:rPr>
          <w:rFonts w:ascii="Arial" w:hAnsi="Arial" w:cs="Arial"/>
        </w:rPr>
        <w:t xml:space="preserve"> frame among all samples, we calculate the likelihood of them coming from the trained CRF model:</w:t>
      </w:r>
    </w:p>
    <w:p w14:paraId="4BF60E94" w14:textId="26BB2E3F" w:rsidR="00A47301" w:rsidRPr="00A619F7" w:rsidRDefault="004B2160" w:rsidP="00193B06">
      <w:pPr>
        <w:spacing w:line="480" w:lineRule="auto"/>
        <w:rPr>
          <w:rFonts w:ascii="Arial" w:hAnsi="Arial" w:cs="Arial"/>
        </w:rPr>
      </w:pPr>
      <m:oMathPara>
        <m:oMath>
          <m:sSubSup>
            <m:sSubSupPr>
              <m:ctrlPr>
                <w:rPr>
                  <w:rFonts w:ascii="Cambria Math" w:hAnsi="Cambria Math" w:cs="Arial"/>
                  <w:i/>
                  <w:lang w:eastAsia="zh-CN"/>
                </w:rPr>
              </m:ctrlPr>
            </m:sSubSupPr>
            <m:e>
              <m:r>
                <w:rPr>
                  <w:rFonts w:ascii="Cambria Math" w:hAnsi="Cambria Math" w:cs="Arial"/>
                  <w:lang w:eastAsia="zh-CN"/>
                </w:rPr>
                <m:t>p</m:t>
              </m:r>
            </m:e>
            <m:sub>
              <m:r>
                <w:rPr>
                  <w:rFonts w:ascii="Cambria Math" w:hAnsi="Cambria Math" w:cs="Arial"/>
                  <w:lang w:eastAsia="zh-CN"/>
                </w:rPr>
                <m:t>i,1</m:t>
              </m:r>
            </m:sub>
            <m:sup>
              <m:r>
                <w:rPr>
                  <w:rFonts w:ascii="Cambria Math" w:hAnsi="Cambria Math" w:cs="Arial"/>
                  <w:lang w:eastAsia="zh-CN"/>
                </w:rPr>
                <m:t>m</m:t>
              </m:r>
            </m:sup>
          </m:sSubSup>
          <m:r>
            <w:rPr>
              <w:rFonts w:ascii="Cambria Math" w:hAnsi="Cambria Math" w:cs="Arial"/>
              <w:lang w:eastAsia="zh-CN"/>
            </w:rPr>
            <m:t>=p</m:t>
          </m:r>
          <m:d>
            <m:dPr>
              <m:ctrlPr>
                <w:rPr>
                  <w:rFonts w:ascii="Cambria Math" w:hAnsi="Cambria Math" w:cs="Arial"/>
                  <w:i/>
                  <w:lang w:eastAsia="zh-CN"/>
                </w:rPr>
              </m:ctrlPr>
            </m:dPr>
            <m:e>
              <m:sSup>
                <m:sSupPr>
                  <m:ctrlPr>
                    <w:rPr>
                      <w:rFonts w:ascii="Cambria Math" w:hAnsi="Cambria Math" w:cs="Arial"/>
                      <w:i/>
                      <w:lang w:eastAsia="zh-CN"/>
                    </w:rPr>
                  </m:ctrlPr>
                </m:sSupPr>
                <m:e>
                  <m:r>
                    <w:rPr>
                      <w:rFonts w:ascii="Cambria Math" w:hAnsi="Cambria Math" w:cs="Arial"/>
                      <w:lang w:eastAsia="zh-CN"/>
                    </w:rPr>
                    <m:t>y</m:t>
                  </m:r>
                </m:e>
                <m:sup>
                  <m:r>
                    <w:rPr>
                      <w:rFonts w:ascii="Cambria Math" w:hAnsi="Cambria Math" w:cs="Arial"/>
                      <w:lang w:eastAsia="zh-CN"/>
                    </w:rPr>
                    <m:t>m</m:t>
                  </m:r>
                </m:sup>
              </m:sSup>
            </m:e>
            <m:e>
              <m:sSubSup>
                <m:sSubSupPr>
                  <m:ctrlPr>
                    <w:rPr>
                      <w:rFonts w:ascii="Cambria Math" w:hAnsi="Cambria Math" w:cs="Arial"/>
                      <w:i/>
                      <w:lang w:eastAsia="zh-CN"/>
                    </w:rPr>
                  </m:ctrlPr>
                </m:sSubSupPr>
                <m:e>
                  <m:r>
                    <w:rPr>
                      <w:rFonts w:ascii="Cambria Math" w:hAnsi="Cambria Math" w:cs="Arial"/>
                      <w:lang w:eastAsia="zh-CN"/>
                    </w:rPr>
                    <m:t>x</m:t>
                  </m:r>
                </m:e>
                <m:sub>
                  <m:r>
                    <w:rPr>
                      <w:rFonts w:ascii="Cambria Math" w:hAnsi="Cambria Math" w:cs="Arial"/>
                      <w:lang w:eastAsia="zh-CN"/>
                    </w:rPr>
                    <m:t>\i</m:t>
                  </m:r>
                </m:sub>
                <m:sup>
                  <m:r>
                    <w:rPr>
                      <w:rFonts w:ascii="Cambria Math" w:hAnsi="Cambria Math" w:cs="Arial"/>
                      <w:lang w:eastAsia="zh-CN"/>
                    </w:rPr>
                    <m:t>m</m:t>
                  </m:r>
                </m:sup>
              </m:sSubSup>
              <m:r>
                <w:rPr>
                  <w:rFonts w:ascii="Cambria Math" w:hAnsi="Cambria Math" w:cs="Arial"/>
                  <w:lang w:eastAsia="zh-CN"/>
                </w:rPr>
                <m:t xml:space="preserve">, </m:t>
              </m:r>
              <m:sSubSup>
                <m:sSubSupPr>
                  <m:ctrlPr>
                    <w:rPr>
                      <w:rFonts w:ascii="Cambria Math" w:hAnsi="Cambria Math" w:cs="Arial"/>
                      <w:i/>
                      <w:lang w:eastAsia="zh-CN"/>
                    </w:rPr>
                  </m:ctrlPr>
                </m:sSubSupPr>
                <m:e>
                  <m:r>
                    <w:rPr>
                      <w:rFonts w:ascii="Cambria Math" w:hAnsi="Cambria Math" w:cs="Arial"/>
                      <w:lang w:eastAsia="zh-CN"/>
                    </w:rPr>
                    <m:t>x</m:t>
                  </m:r>
                </m:e>
                <m:sub>
                  <m:r>
                    <w:rPr>
                      <w:rFonts w:ascii="Cambria Math" w:hAnsi="Cambria Math" w:cs="Arial"/>
                      <w:lang w:eastAsia="zh-CN"/>
                    </w:rPr>
                    <m:t>i</m:t>
                  </m:r>
                </m:sub>
                <m:sup>
                  <m:r>
                    <w:rPr>
                      <w:rFonts w:ascii="Cambria Math" w:hAnsi="Cambria Math" w:cs="Arial"/>
                      <w:lang w:eastAsia="zh-CN"/>
                    </w:rPr>
                    <m:t>m</m:t>
                  </m:r>
                </m:sup>
              </m:sSubSup>
              <m:r>
                <w:rPr>
                  <w:rFonts w:ascii="Cambria Math" w:hAnsi="Cambria Math" w:cs="Arial"/>
                  <w:lang w:eastAsia="zh-CN"/>
                </w:rPr>
                <m:t>=1</m:t>
              </m:r>
            </m:e>
          </m:d>
          <m:r>
            <w:rPr>
              <w:rFonts w:ascii="Cambria Math" w:hAnsi="Cambria Math" w:cs="Arial"/>
              <w:lang w:eastAsia="zh-CN"/>
            </w:rPr>
            <m:t>,</m:t>
          </m:r>
        </m:oMath>
      </m:oMathPara>
    </w:p>
    <w:p w14:paraId="4A17DA18" w14:textId="75E9F6E8" w:rsidR="00A47301" w:rsidRPr="00B67B3F" w:rsidRDefault="004B2160" w:rsidP="00A47301">
      <w:pPr>
        <w:spacing w:line="480" w:lineRule="auto"/>
        <w:rPr>
          <w:rFonts w:ascii="Arial" w:hAnsi="Arial" w:cs="Arial"/>
        </w:rPr>
      </w:pPr>
      <m:oMathPara>
        <m:oMath>
          <m:sSubSup>
            <m:sSubSupPr>
              <m:ctrlPr>
                <w:rPr>
                  <w:rFonts w:ascii="Cambria Math" w:hAnsi="Cambria Math" w:cs="Arial"/>
                  <w:i/>
                  <w:lang w:eastAsia="zh-CN"/>
                </w:rPr>
              </m:ctrlPr>
            </m:sSubSupPr>
            <m:e>
              <m:r>
                <w:rPr>
                  <w:rFonts w:ascii="Cambria Math" w:hAnsi="Cambria Math" w:cs="Arial"/>
                  <w:lang w:eastAsia="zh-CN"/>
                </w:rPr>
                <m:t>p</m:t>
              </m:r>
            </m:e>
            <m:sub>
              <m:r>
                <w:rPr>
                  <w:rFonts w:ascii="Cambria Math" w:hAnsi="Cambria Math" w:cs="Arial"/>
                  <w:lang w:eastAsia="zh-CN"/>
                </w:rPr>
                <m:t>i,0</m:t>
              </m:r>
            </m:sub>
            <m:sup>
              <m:r>
                <w:rPr>
                  <w:rFonts w:ascii="Cambria Math" w:hAnsi="Cambria Math" w:cs="Arial"/>
                  <w:lang w:eastAsia="zh-CN"/>
                </w:rPr>
                <m:t>m</m:t>
              </m:r>
            </m:sup>
          </m:sSubSup>
          <m:r>
            <w:rPr>
              <w:rFonts w:ascii="Cambria Math" w:hAnsi="Cambria Math" w:cs="Arial"/>
              <w:lang w:eastAsia="zh-CN"/>
            </w:rPr>
            <m:t>=p</m:t>
          </m:r>
          <m:d>
            <m:dPr>
              <m:ctrlPr>
                <w:rPr>
                  <w:rFonts w:ascii="Cambria Math" w:hAnsi="Cambria Math" w:cs="Arial"/>
                  <w:i/>
                  <w:lang w:eastAsia="zh-CN"/>
                </w:rPr>
              </m:ctrlPr>
            </m:dPr>
            <m:e>
              <m:sSup>
                <m:sSupPr>
                  <m:ctrlPr>
                    <w:rPr>
                      <w:rFonts w:ascii="Cambria Math" w:hAnsi="Cambria Math" w:cs="Arial"/>
                      <w:i/>
                      <w:lang w:eastAsia="zh-CN"/>
                    </w:rPr>
                  </m:ctrlPr>
                </m:sSupPr>
                <m:e>
                  <m:r>
                    <w:rPr>
                      <w:rFonts w:ascii="Cambria Math" w:hAnsi="Cambria Math" w:cs="Arial"/>
                      <w:lang w:eastAsia="zh-CN"/>
                    </w:rPr>
                    <m:t>y</m:t>
                  </m:r>
                </m:e>
                <m:sup>
                  <m:r>
                    <w:rPr>
                      <w:rFonts w:ascii="Cambria Math" w:hAnsi="Cambria Math" w:cs="Arial"/>
                      <w:lang w:eastAsia="zh-CN"/>
                    </w:rPr>
                    <m:t>m</m:t>
                  </m:r>
                </m:sup>
              </m:sSup>
            </m:e>
            <m:e>
              <m:sSubSup>
                <m:sSubSupPr>
                  <m:ctrlPr>
                    <w:rPr>
                      <w:rFonts w:ascii="Cambria Math" w:hAnsi="Cambria Math" w:cs="Arial"/>
                      <w:i/>
                      <w:lang w:eastAsia="zh-CN"/>
                    </w:rPr>
                  </m:ctrlPr>
                </m:sSubSupPr>
                <m:e>
                  <m:r>
                    <w:rPr>
                      <w:rFonts w:ascii="Cambria Math" w:hAnsi="Cambria Math" w:cs="Arial"/>
                      <w:lang w:eastAsia="zh-CN"/>
                    </w:rPr>
                    <m:t>x</m:t>
                  </m:r>
                </m:e>
                <m:sub>
                  <m:r>
                    <w:rPr>
                      <w:rFonts w:ascii="Cambria Math" w:hAnsi="Cambria Math" w:cs="Arial"/>
                      <w:lang w:eastAsia="zh-CN"/>
                    </w:rPr>
                    <m:t>\i</m:t>
                  </m:r>
                </m:sub>
                <m:sup>
                  <m:r>
                    <w:rPr>
                      <w:rFonts w:ascii="Cambria Math" w:hAnsi="Cambria Math" w:cs="Arial"/>
                      <w:lang w:eastAsia="zh-CN"/>
                    </w:rPr>
                    <m:t>m</m:t>
                  </m:r>
                </m:sup>
              </m:sSubSup>
              <m:r>
                <w:rPr>
                  <w:rFonts w:ascii="Cambria Math" w:hAnsi="Cambria Math" w:cs="Arial"/>
                  <w:lang w:eastAsia="zh-CN"/>
                </w:rPr>
                <m:t xml:space="preserve">, </m:t>
              </m:r>
              <m:sSubSup>
                <m:sSubSupPr>
                  <m:ctrlPr>
                    <w:rPr>
                      <w:rFonts w:ascii="Cambria Math" w:hAnsi="Cambria Math" w:cs="Arial"/>
                      <w:i/>
                      <w:lang w:eastAsia="zh-CN"/>
                    </w:rPr>
                  </m:ctrlPr>
                </m:sSubSupPr>
                <m:e>
                  <m:r>
                    <w:rPr>
                      <w:rFonts w:ascii="Cambria Math" w:hAnsi="Cambria Math" w:cs="Arial"/>
                      <w:lang w:eastAsia="zh-CN"/>
                    </w:rPr>
                    <m:t>x</m:t>
                  </m:r>
                </m:e>
                <m:sub>
                  <m:r>
                    <w:rPr>
                      <w:rFonts w:ascii="Cambria Math" w:hAnsi="Cambria Math" w:cs="Arial"/>
                      <w:lang w:eastAsia="zh-CN"/>
                    </w:rPr>
                    <m:t>i</m:t>
                  </m:r>
                </m:sub>
                <m:sup>
                  <m:r>
                    <w:rPr>
                      <w:rFonts w:ascii="Cambria Math" w:hAnsi="Cambria Math" w:cs="Arial"/>
                      <w:lang w:eastAsia="zh-CN"/>
                    </w:rPr>
                    <m:t>m</m:t>
                  </m:r>
                </m:sup>
              </m:sSubSup>
              <m:r>
                <w:rPr>
                  <w:rFonts w:ascii="Cambria Math" w:hAnsi="Cambria Math" w:cs="Arial"/>
                  <w:lang w:eastAsia="zh-CN"/>
                </w:rPr>
                <m:t>=0</m:t>
              </m:r>
            </m:e>
          </m:d>
          <m:r>
            <w:rPr>
              <w:rFonts w:ascii="Cambria Math" w:hAnsi="Cambria Math" w:cs="Arial"/>
              <w:lang w:eastAsia="zh-CN"/>
            </w:rPr>
            <m:t>.</m:t>
          </m:r>
        </m:oMath>
      </m:oMathPara>
    </w:p>
    <w:p w14:paraId="6BD6414F" w14:textId="45F19713" w:rsidR="00C00E81" w:rsidRPr="00F70DAE" w:rsidRDefault="00030FEE" w:rsidP="00B75225">
      <w:pPr>
        <w:spacing w:line="480" w:lineRule="auto"/>
        <w:rPr>
          <w:rFonts w:ascii="Arial" w:hAnsi="Arial" w:cs="Arial"/>
          <w:lang w:eastAsia="zh-CN"/>
        </w:rPr>
      </w:pPr>
      <w:r>
        <w:rPr>
          <w:rFonts w:ascii="Arial" w:hAnsi="Arial" w:cs="Arial"/>
        </w:rPr>
        <w:t xml:space="preserve">Then, we </w:t>
      </w:r>
      <w:r w:rsidR="00A52637">
        <w:rPr>
          <w:rFonts w:ascii="Arial" w:hAnsi="Arial" w:cs="Arial"/>
        </w:rPr>
        <w:t>computed</w:t>
      </w:r>
      <w:r>
        <w:rPr>
          <w:rFonts w:ascii="Arial" w:hAnsi="Arial" w:cs="Arial"/>
        </w:rPr>
        <w:t xml:space="preserve"> the likelihood difference</w:t>
      </w:r>
      <w:r w:rsidR="003264F0">
        <w:rPr>
          <w:rFonts w:ascii="Arial" w:hAnsi="Arial" w:cs="Arial"/>
        </w:rPr>
        <w:t xml:space="preserve"> vector</w:t>
      </w:r>
    </w:p>
    <w:p w14:paraId="340E3EC6" w14:textId="50575DAA" w:rsidR="00F70DAE" w:rsidRPr="003264F0" w:rsidRDefault="004B2160" w:rsidP="00A619F7">
      <w:pPr>
        <w:spacing w:line="480" w:lineRule="auto"/>
        <w:ind w:firstLine="720"/>
        <w:rPr>
          <w:rFonts w:ascii="Arial" w:hAnsi="Arial" w:cs="Arial"/>
          <w:lang w:eastAsia="zh-CN"/>
        </w:rPr>
      </w:pPr>
      <m:oMathPara>
        <m:oMath>
          <m:sSub>
            <m:sSubPr>
              <m:ctrlPr>
                <w:rPr>
                  <w:rFonts w:ascii="Cambria Math" w:hAnsi="Cambria Math" w:cs="Arial"/>
                  <w:i/>
                  <w:lang w:eastAsia="zh-CN"/>
                </w:rPr>
              </m:ctrlPr>
            </m:sSubPr>
            <m:e>
              <m:r>
                <w:rPr>
                  <w:rFonts w:ascii="Cambria Math" w:hAnsi="Cambria Math" w:cs="Arial"/>
                  <w:lang w:eastAsia="zh-CN"/>
                </w:rPr>
                <m:t>l</m:t>
              </m:r>
            </m:e>
            <m:sub>
              <m:r>
                <w:rPr>
                  <w:rFonts w:ascii="Cambria Math" w:hAnsi="Cambria Math" w:cs="Arial"/>
                  <w:lang w:eastAsia="zh-CN"/>
                </w:rPr>
                <m:t>i,1-0</m:t>
              </m:r>
            </m:sub>
          </m:sSub>
          <m:r>
            <w:rPr>
              <w:rFonts w:ascii="Cambria Math" w:hAnsi="Cambria Math" w:cs="Arial"/>
              <w:lang w:eastAsia="zh-CN"/>
            </w:rPr>
            <m:t>=</m:t>
          </m:r>
          <m:d>
            <m:dPr>
              <m:begChr m:val="{"/>
              <m:endChr m:val="}"/>
              <m:ctrlPr>
                <w:rPr>
                  <w:rFonts w:ascii="Cambria Math" w:hAnsi="Cambria Math" w:cs="Arial"/>
                  <w:i/>
                  <w:lang w:eastAsia="zh-CN"/>
                </w:rPr>
              </m:ctrlPr>
            </m:dPr>
            <m:e>
              <m:sSubSup>
                <m:sSubSupPr>
                  <m:ctrlPr>
                    <w:rPr>
                      <w:rFonts w:ascii="Cambria Math" w:hAnsi="Cambria Math" w:cs="Arial"/>
                      <w:i/>
                      <w:lang w:eastAsia="zh-CN"/>
                    </w:rPr>
                  </m:ctrlPr>
                </m:sSubSupPr>
                <m:e>
                  <m:r>
                    <w:rPr>
                      <w:rFonts w:ascii="Cambria Math" w:hAnsi="Cambria Math" w:cs="Arial"/>
                      <w:lang w:eastAsia="zh-CN"/>
                    </w:rPr>
                    <m:t>p</m:t>
                  </m:r>
                </m:e>
                <m:sub>
                  <m:r>
                    <w:rPr>
                      <w:rFonts w:ascii="Cambria Math" w:hAnsi="Cambria Math" w:cs="Arial"/>
                      <w:lang w:eastAsia="zh-CN"/>
                    </w:rPr>
                    <m:t>i,1</m:t>
                  </m:r>
                </m:sub>
                <m:sup>
                  <m:r>
                    <w:rPr>
                      <w:rFonts w:ascii="Cambria Math" w:hAnsi="Cambria Math" w:cs="Arial"/>
                      <w:lang w:eastAsia="zh-CN"/>
                    </w:rPr>
                    <m:t>m</m:t>
                  </m:r>
                </m:sup>
              </m:sSubSup>
              <m:r>
                <w:rPr>
                  <w:rFonts w:ascii="Cambria Math" w:hAnsi="Cambria Math" w:cs="Arial"/>
                  <w:lang w:eastAsia="zh-CN"/>
                </w:rPr>
                <m:t>-</m:t>
              </m:r>
              <m:sSubSup>
                <m:sSubSupPr>
                  <m:ctrlPr>
                    <w:rPr>
                      <w:rFonts w:ascii="Cambria Math" w:hAnsi="Cambria Math" w:cs="Arial"/>
                      <w:i/>
                      <w:lang w:eastAsia="zh-CN"/>
                    </w:rPr>
                  </m:ctrlPr>
                </m:sSubSupPr>
                <m:e>
                  <m:r>
                    <w:rPr>
                      <w:rFonts w:ascii="Cambria Math" w:hAnsi="Cambria Math" w:cs="Arial"/>
                      <w:lang w:eastAsia="zh-CN"/>
                    </w:rPr>
                    <m:t>p</m:t>
                  </m:r>
                </m:e>
                <m:sub>
                  <m:r>
                    <w:rPr>
                      <w:rFonts w:ascii="Cambria Math" w:hAnsi="Cambria Math" w:cs="Arial"/>
                      <w:lang w:eastAsia="zh-CN"/>
                    </w:rPr>
                    <m:t>i,0</m:t>
                  </m:r>
                </m:sub>
                <m:sup>
                  <m:r>
                    <w:rPr>
                      <w:rFonts w:ascii="Cambria Math" w:hAnsi="Cambria Math" w:cs="Arial"/>
                      <w:lang w:eastAsia="zh-CN"/>
                    </w:rPr>
                    <m:t>m</m:t>
                  </m:r>
                </m:sup>
              </m:sSubSup>
            </m:e>
          </m:d>
          <m:r>
            <w:rPr>
              <w:rFonts w:ascii="Cambria Math" w:hAnsi="Cambria Math" w:cs="Arial"/>
              <w:lang w:eastAsia="zh-CN"/>
            </w:rPr>
            <m:t>, m=1, …, M</m:t>
          </m:r>
        </m:oMath>
      </m:oMathPara>
    </w:p>
    <w:p w14:paraId="3FCFBFDC" w14:textId="631CEA11" w:rsidR="003264F0" w:rsidRDefault="000A641D">
      <w:pPr>
        <w:spacing w:line="480" w:lineRule="auto"/>
        <w:rPr>
          <w:rFonts w:ascii="Arial" w:hAnsi="Arial" w:cs="Arial"/>
        </w:rPr>
      </w:pPr>
      <w:proofErr w:type="gramStart"/>
      <w:r>
        <w:rPr>
          <w:rFonts w:ascii="Arial" w:hAnsi="Arial" w:cs="Arial"/>
        </w:rPr>
        <w:t>and</w:t>
      </w:r>
      <w:proofErr w:type="gramEnd"/>
      <w:r>
        <w:rPr>
          <w:rFonts w:ascii="Arial" w:hAnsi="Arial" w:cs="Arial"/>
        </w:rPr>
        <w:t xml:space="preserve"> threshold it by baseline plus </w:t>
      </w:r>
      <w:r w:rsidRPr="000F4E1F">
        <w:rPr>
          <w:rFonts w:ascii="Arial" w:hAnsi="Arial" w:cs="Arial"/>
        </w:rPr>
        <w:t>3 times the standard deviation of noise</w:t>
      </w:r>
      <w:r w:rsidR="00381312">
        <w:rPr>
          <w:rFonts w:ascii="Arial" w:hAnsi="Arial" w:cs="Arial"/>
        </w:rPr>
        <w:t xml:space="preserve">. </w:t>
      </w:r>
      <w:r w:rsidR="00BD4468">
        <w:rPr>
          <w:rFonts w:ascii="Arial" w:hAnsi="Arial" w:cs="Arial"/>
        </w:rPr>
        <w:t xml:space="preserve">This gives a binary prediction vector for each neuron over the entire experiment. </w:t>
      </w:r>
      <w:r w:rsidR="00E33076">
        <w:rPr>
          <w:rFonts w:ascii="Arial" w:hAnsi="Arial" w:cs="Arial"/>
        </w:rPr>
        <w:t xml:space="preserve">We then counted the </w:t>
      </w:r>
      <w:r w:rsidR="00862381">
        <w:rPr>
          <w:rFonts w:ascii="Arial" w:hAnsi="Arial" w:cs="Arial"/>
        </w:rPr>
        <w:t>prediction ratio</w:t>
      </w:r>
      <w:r w:rsidR="00E33076">
        <w:rPr>
          <w:rFonts w:ascii="Arial" w:hAnsi="Arial" w:cs="Arial"/>
        </w:rPr>
        <w:t xml:space="preserve"> in each condition</w:t>
      </w:r>
      <w:r w:rsidR="00975346">
        <w:rPr>
          <w:rFonts w:ascii="Arial" w:hAnsi="Arial" w:cs="Arial"/>
        </w:rPr>
        <w:t>:</w:t>
      </w:r>
    </w:p>
    <w:p w14:paraId="7326012B" w14:textId="1933CE0B" w:rsidR="00E33076" w:rsidRPr="00B67B3F" w:rsidRDefault="004B2160" w:rsidP="00E33076">
      <w:pPr>
        <w:spacing w:line="480" w:lineRule="auto"/>
        <w:rPr>
          <w:rFonts w:ascii="Arial" w:hAnsi="Arial" w:cs="Arial"/>
        </w:rPr>
      </w:pPr>
      <m:oMathPara>
        <m:oMath>
          <m:sSub>
            <m:sSubPr>
              <m:ctrlPr>
                <w:rPr>
                  <w:rFonts w:ascii="Cambria Math" w:hAnsi="Cambria Math" w:cs="Arial"/>
                  <w:i/>
                  <w:lang w:eastAsia="zh-CN"/>
                </w:rPr>
              </m:ctrlPr>
            </m:sSubPr>
            <m:e>
              <m:r>
                <w:rPr>
                  <w:rFonts w:ascii="Cambria Math" w:hAnsi="Cambria Math" w:cs="Arial"/>
                  <w:lang w:eastAsia="zh-CN"/>
                </w:rPr>
                <m:t>r</m:t>
              </m:r>
            </m:e>
            <m:sub>
              <m:r>
                <w:rPr>
                  <w:rFonts w:ascii="Cambria Math" w:hAnsi="Cambria Math" w:cs="Arial"/>
                  <w:lang w:eastAsia="zh-CN"/>
                </w:rPr>
                <m:t>i</m:t>
              </m:r>
            </m:sub>
          </m:sSub>
          <m:r>
            <w:rPr>
              <w:rFonts w:ascii="Cambria Math" w:hAnsi="Cambria Math" w:cs="Arial"/>
              <w:lang w:eastAsia="zh-CN"/>
            </w:rPr>
            <m:t>=</m:t>
          </m:r>
          <m:d>
            <m:dPr>
              <m:begChr m:val="["/>
              <m:endChr m:val="]"/>
              <m:ctrlPr>
                <w:rPr>
                  <w:rFonts w:ascii="Cambria Math" w:hAnsi="Cambria Math" w:cs="Arial"/>
                  <w:i/>
                  <w:lang w:eastAsia="zh-CN"/>
                </w:rPr>
              </m:ctrlPr>
            </m:dPr>
            <m:e>
              <m:f>
                <m:fPr>
                  <m:ctrlPr>
                    <w:rPr>
                      <w:rFonts w:ascii="Cambria Math" w:hAnsi="Cambria Math" w:cs="Arial"/>
                      <w:i/>
                      <w:lang w:eastAsia="zh-CN"/>
                    </w:rPr>
                  </m:ctrlPr>
                </m:fPr>
                <m:num>
                  <m:sSub>
                    <m:sSubPr>
                      <m:ctrlPr>
                        <w:rPr>
                          <w:rFonts w:ascii="Cambria Math" w:hAnsi="Cambria Math" w:cs="Arial"/>
                          <w:i/>
                          <w:lang w:eastAsia="zh-CN"/>
                        </w:rPr>
                      </m:ctrlPr>
                    </m:sSubPr>
                    <m:e>
                      <m:r>
                        <w:rPr>
                          <w:rFonts w:ascii="Cambria Math" w:hAnsi="Cambria Math" w:cs="Arial"/>
                          <w:lang w:eastAsia="zh-CN"/>
                        </w:rPr>
                        <m:t>N</m:t>
                      </m:r>
                    </m:e>
                    <m:sub>
                      <m:r>
                        <m:rPr>
                          <m:sty m:val="p"/>
                        </m:rPr>
                        <w:rPr>
                          <w:rFonts w:ascii="Cambria Math" w:hAnsi="Cambria Math" w:cs="Arial"/>
                          <w:lang w:eastAsia="zh-CN"/>
                        </w:rPr>
                        <m:t>i,pred in s1</m:t>
                      </m:r>
                    </m:sub>
                  </m:sSub>
                </m:num>
                <m:den>
                  <m:sSub>
                    <m:sSubPr>
                      <m:ctrlPr>
                        <w:rPr>
                          <w:rFonts w:ascii="Cambria Math" w:hAnsi="Cambria Math" w:cs="Arial"/>
                          <w:i/>
                          <w:lang w:eastAsia="zh-CN"/>
                        </w:rPr>
                      </m:ctrlPr>
                    </m:sSubPr>
                    <m:e>
                      <m:r>
                        <w:rPr>
                          <w:rFonts w:ascii="Cambria Math" w:hAnsi="Cambria Math" w:cs="Arial"/>
                          <w:lang w:eastAsia="zh-CN"/>
                        </w:rPr>
                        <m:t>N</m:t>
                      </m:r>
                    </m:e>
                    <m:sub>
                      <m:r>
                        <m:rPr>
                          <m:sty m:val="p"/>
                        </m:rPr>
                        <w:rPr>
                          <w:rFonts w:ascii="Cambria Math" w:hAnsi="Cambria Math" w:cs="Arial"/>
                          <w:lang w:eastAsia="zh-CN"/>
                        </w:rPr>
                        <m:t>s</m:t>
                      </m:r>
                      <m:r>
                        <w:rPr>
                          <w:rFonts w:ascii="Cambria Math" w:hAnsi="Cambria Math" w:cs="Arial"/>
                          <w:lang w:eastAsia="zh-CN"/>
                        </w:rPr>
                        <m:t>1</m:t>
                      </m:r>
                    </m:sub>
                  </m:sSub>
                </m:den>
              </m:f>
              <m:r>
                <w:rPr>
                  <w:rFonts w:ascii="Cambria Math" w:hAnsi="Cambria Math" w:cs="Arial"/>
                  <w:lang w:eastAsia="zh-CN"/>
                </w:rPr>
                <m:t>,…,</m:t>
              </m:r>
              <m:f>
                <m:fPr>
                  <m:ctrlPr>
                    <w:rPr>
                      <w:rFonts w:ascii="Cambria Math" w:hAnsi="Cambria Math" w:cs="Arial"/>
                      <w:i/>
                      <w:lang w:eastAsia="zh-CN"/>
                    </w:rPr>
                  </m:ctrlPr>
                </m:fPr>
                <m:num>
                  <m:sSub>
                    <m:sSubPr>
                      <m:ctrlPr>
                        <w:rPr>
                          <w:rFonts w:ascii="Cambria Math" w:hAnsi="Cambria Math" w:cs="Arial"/>
                          <w:i/>
                          <w:lang w:eastAsia="zh-CN"/>
                        </w:rPr>
                      </m:ctrlPr>
                    </m:sSubPr>
                    <m:e>
                      <m:r>
                        <w:rPr>
                          <w:rFonts w:ascii="Cambria Math" w:hAnsi="Cambria Math" w:cs="Arial"/>
                          <w:lang w:eastAsia="zh-CN"/>
                        </w:rPr>
                        <m:t>N</m:t>
                      </m:r>
                    </m:e>
                    <m:sub>
                      <m:r>
                        <m:rPr>
                          <m:sty m:val="p"/>
                        </m:rPr>
                        <w:rPr>
                          <w:rFonts w:ascii="Cambria Math" w:hAnsi="Cambria Math" w:cs="Arial"/>
                          <w:lang w:eastAsia="zh-CN"/>
                        </w:rPr>
                        <m:t>i, pred in s</m:t>
                      </m:r>
                      <m:r>
                        <w:rPr>
                          <w:rFonts w:ascii="Cambria Math" w:hAnsi="Cambria Math" w:cs="Arial" w:hint="eastAsia"/>
                          <w:lang w:eastAsia="zh-CN"/>
                        </w:rPr>
                        <m:t>n</m:t>
                      </m:r>
                    </m:sub>
                  </m:sSub>
                </m:num>
                <m:den>
                  <m:sSub>
                    <m:sSubPr>
                      <m:ctrlPr>
                        <w:rPr>
                          <w:rFonts w:ascii="Cambria Math" w:hAnsi="Cambria Math" w:cs="Arial"/>
                          <w:i/>
                          <w:lang w:eastAsia="zh-CN"/>
                        </w:rPr>
                      </m:ctrlPr>
                    </m:sSubPr>
                    <m:e>
                      <m:r>
                        <w:rPr>
                          <w:rFonts w:ascii="Cambria Math" w:hAnsi="Cambria Math" w:cs="Arial"/>
                          <w:lang w:eastAsia="zh-CN"/>
                        </w:rPr>
                        <m:t>N</m:t>
                      </m:r>
                    </m:e>
                    <m:sub>
                      <m:r>
                        <m:rPr>
                          <m:sty m:val="p"/>
                        </m:rPr>
                        <w:rPr>
                          <w:rFonts w:ascii="Cambria Math" w:hAnsi="Cambria Math" w:cs="Arial"/>
                          <w:lang w:eastAsia="zh-CN"/>
                        </w:rPr>
                        <m:t>s</m:t>
                      </m:r>
                      <m:r>
                        <w:rPr>
                          <w:rFonts w:ascii="Cambria Math" w:hAnsi="Cambria Math" w:cs="Arial"/>
                          <w:lang w:eastAsia="zh-CN"/>
                        </w:rPr>
                        <m:t>n</m:t>
                      </m:r>
                    </m:sub>
                  </m:sSub>
                </m:den>
              </m:f>
              <m:r>
                <w:rPr>
                  <w:rFonts w:ascii="Cambria Math" w:hAnsi="Cambria Math" w:cs="Arial"/>
                  <w:lang w:eastAsia="zh-CN"/>
                </w:rPr>
                <m:t>,</m:t>
              </m:r>
              <m:f>
                <m:fPr>
                  <m:ctrlPr>
                    <w:rPr>
                      <w:rFonts w:ascii="Cambria Math" w:hAnsi="Cambria Math" w:cs="Arial"/>
                      <w:i/>
                      <w:lang w:eastAsia="zh-CN"/>
                    </w:rPr>
                  </m:ctrlPr>
                </m:fPr>
                <m:num>
                  <m:sSub>
                    <m:sSubPr>
                      <m:ctrlPr>
                        <w:rPr>
                          <w:rFonts w:ascii="Cambria Math" w:hAnsi="Cambria Math" w:cs="Arial"/>
                          <w:i/>
                          <w:lang w:eastAsia="zh-CN"/>
                        </w:rPr>
                      </m:ctrlPr>
                    </m:sSubPr>
                    <m:e>
                      <m:r>
                        <w:rPr>
                          <w:rFonts w:ascii="Cambria Math" w:hAnsi="Cambria Math" w:cs="Arial"/>
                          <w:lang w:eastAsia="zh-CN"/>
                        </w:rPr>
                        <m:t>N</m:t>
                      </m:r>
                    </m:e>
                    <m:sub>
                      <m:r>
                        <m:rPr>
                          <m:sty m:val="p"/>
                        </m:rPr>
                        <w:rPr>
                          <w:rFonts w:ascii="Cambria Math" w:hAnsi="Cambria Math" w:cs="Arial"/>
                          <w:lang w:eastAsia="zh-CN"/>
                        </w:rPr>
                        <m:t>i,pred in spon</m:t>
                      </m:r>
                    </m:sub>
                  </m:sSub>
                </m:num>
                <m:den>
                  <m:sSub>
                    <m:sSubPr>
                      <m:ctrlPr>
                        <w:rPr>
                          <w:rFonts w:ascii="Cambria Math" w:hAnsi="Cambria Math" w:cs="Arial"/>
                          <w:i/>
                          <w:lang w:eastAsia="zh-CN"/>
                        </w:rPr>
                      </m:ctrlPr>
                    </m:sSubPr>
                    <m:e>
                      <m:r>
                        <w:rPr>
                          <w:rFonts w:ascii="Cambria Math" w:hAnsi="Cambria Math" w:cs="Arial"/>
                          <w:lang w:eastAsia="zh-CN"/>
                        </w:rPr>
                        <m:t>N</m:t>
                      </m:r>
                    </m:e>
                    <m:sub>
                      <m:r>
                        <m:rPr>
                          <m:sty m:val="p"/>
                        </m:rPr>
                        <w:rPr>
                          <w:rFonts w:ascii="Cambria Math" w:hAnsi="Cambria Math" w:cs="Arial"/>
                          <w:lang w:eastAsia="zh-CN"/>
                        </w:rPr>
                        <m:t>spon</m:t>
                      </m:r>
                    </m:sub>
                  </m:sSub>
                </m:den>
              </m:f>
            </m:e>
          </m:d>
          <m:r>
            <w:rPr>
              <w:rFonts w:ascii="Cambria Math" w:hAnsi="Cambria Math" w:cs="Arial"/>
              <w:lang w:eastAsia="zh-CN"/>
            </w:rPr>
            <m:t>,</m:t>
          </m:r>
        </m:oMath>
      </m:oMathPara>
    </w:p>
    <w:p w14:paraId="036F7792" w14:textId="0F40CAC4" w:rsidR="008D3AA1" w:rsidRPr="00A619F7" w:rsidRDefault="00DF4377">
      <w:pPr>
        <w:spacing w:line="480" w:lineRule="auto"/>
        <w:rPr>
          <w:rFonts w:ascii="Arial" w:hAnsi="Arial" w:cs="Arial"/>
        </w:rPr>
      </w:pPr>
      <w:proofErr w:type="gramStart"/>
      <w:r>
        <w:rPr>
          <w:rFonts w:ascii="Arial" w:hAnsi="Arial" w:cs="Arial"/>
        </w:rPr>
        <w:t>where</w:t>
      </w:r>
      <w:proofErr w:type="gramEnd"/>
      <w:r>
        <w:rPr>
          <w:rFonts w:ascii="Arial" w:hAnsi="Arial" w:cs="Arial"/>
        </w:rPr>
        <w:t xml:space="preserve"> </w:t>
      </w:r>
      <m:oMath>
        <m:sSub>
          <m:sSubPr>
            <m:ctrlPr>
              <w:rPr>
                <w:rFonts w:ascii="Cambria Math" w:hAnsi="Cambria Math" w:cs="Arial"/>
                <w:i/>
                <w:lang w:eastAsia="zh-CN"/>
              </w:rPr>
            </m:ctrlPr>
          </m:sSubPr>
          <m:e>
            <m:r>
              <w:rPr>
                <w:rFonts w:ascii="Cambria Math" w:hAnsi="Cambria Math" w:cs="Arial"/>
                <w:lang w:eastAsia="zh-CN"/>
              </w:rPr>
              <m:t>N</m:t>
            </m:r>
          </m:e>
          <m:sub>
            <m:r>
              <m:rPr>
                <m:sty m:val="p"/>
              </m:rPr>
              <w:rPr>
                <w:rFonts w:ascii="Cambria Math" w:hAnsi="Cambria Math" w:cs="Arial"/>
                <w:lang w:eastAsia="zh-CN"/>
              </w:rPr>
              <m:t xml:space="preserve">i,pred in </m:t>
            </m:r>
            <m:r>
              <m:rPr>
                <m:sty m:val="p"/>
              </m:rPr>
              <w:rPr>
                <w:rFonts w:ascii="Cambria Math" w:hAnsi="Cambria Math" w:cs="Arial" w:hint="eastAsia"/>
                <w:lang w:eastAsia="zh-CN"/>
              </w:rPr>
              <m:t>s</m:t>
            </m:r>
            <m:r>
              <m:rPr>
                <m:sty m:val="p"/>
              </m:rPr>
              <w:rPr>
                <w:rFonts w:ascii="Cambria Math" w:hAnsi="Cambria Math" w:cs="Arial"/>
                <w:lang w:eastAsia="zh-CN"/>
              </w:rPr>
              <m:t>i</m:t>
            </m:r>
          </m:sub>
        </m:sSub>
      </m:oMath>
      <w:r>
        <w:rPr>
          <w:rFonts w:ascii="Arial" w:hAnsi="Arial" w:cs="Arial"/>
          <w:lang w:eastAsia="zh-CN"/>
        </w:rPr>
        <w:t xml:space="preserve"> denotes the number of predictions during stimulus </w:t>
      </w:r>
      <m:oMath>
        <m:r>
          <m:rPr>
            <m:sty m:val="p"/>
          </m:rPr>
          <w:rPr>
            <w:rFonts w:ascii="Cambria Math" w:hAnsi="Cambria Math" w:cs="Arial" w:hint="eastAsia"/>
            <w:lang w:eastAsia="zh-CN"/>
          </w:rPr>
          <m:t>s</m:t>
        </m:r>
        <m:r>
          <w:rPr>
            <w:rFonts w:ascii="Cambria Math" w:hAnsi="Cambria Math" w:cs="Arial"/>
            <w:lang w:eastAsia="zh-CN"/>
          </w:rPr>
          <m:t>i</m:t>
        </m:r>
      </m:oMath>
      <w:r>
        <w:rPr>
          <w:rFonts w:ascii="Arial" w:hAnsi="Arial" w:cs="Arial"/>
          <w:lang w:eastAsia="zh-CN"/>
        </w:rPr>
        <w:t xml:space="preserve"> for neuron </w:t>
      </w:r>
      <m:oMath>
        <m:r>
          <w:rPr>
            <w:rFonts w:ascii="Cambria Math" w:hAnsi="Cambria Math" w:cs="Arial"/>
            <w:lang w:eastAsia="zh-CN"/>
          </w:rPr>
          <m:t>i</m:t>
        </m:r>
      </m:oMath>
      <w:r>
        <w:rPr>
          <w:rFonts w:ascii="Arial" w:hAnsi="Arial" w:cs="Arial"/>
          <w:lang w:eastAsia="zh-CN"/>
        </w:rPr>
        <w:t xml:space="preserve">, and </w:t>
      </w:r>
      <m:oMath>
        <m:sSub>
          <m:sSubPr>
            <m:ctrlPr>
              <w:rPr>
                <w:rFonts w:ascii="Cambria Math" w:hAnsi="Cambria Math" w:cs="Arial"/>
                <w:i/>
                <w:lang w:eastAsia="zh-CN"/>
              </w:rPr>
            </m:ctrlPr>
          </m:sSubPr>
          <m:e>
            <m:r>
              <w:rPr>
                <w:rFonts w:ascii="Cambria Math" w:hAnsi="Cambria Math" w:cs="Arial"/>
                <w:lang w:eastAsia="zh-CN"/>
              </w:rPr>
              <m:t>N</m:t>
            </m:r>
          </m:e>
          <m:sub>
            <m:r>
              <m:rPr>
                <m:sty m:val="p"/>
              </m:rPr>
              <w:rPr>
                <w:rFonts w:ascii="Cambria Math" w:hAnsi="Cambria Math" w:cs="Arial"/>
                <w:lang w:eastAsia="zh-CN"/>
              </w:rPr>
              <m:t>s</m:t>
            </m:r>
            <m:r>
              <w:rPr>
                <w:rFonts w:ascii="Cambria Math" w:hAnsi="Cambria Math" w:cs="Arial"/>
                <w:lang w:eastAsia="zh-CN"/>
              </w:rPr>
              <m:t>1</m:t>
            </m:r>
          </m:sub>
        </m:sSub>
      </m:oMath>
      <w:r>
        <w:rPr>
          <w:rFonts w:ascii="Arial" w:hAnsi="Arial" w:cs="Arial"/>
          <w:lang w:eastAsia="zh-CN"/>
        </w:rPr>
        <w:t xml:space="preserve"> denotes </w:t>
      </w:r>
      <w:r w:rsidR="00A4628A">
        <w:rPr>
          <w:rFonts w:ascii="Arial" w:hAnsi="Arial" w:cs="Arial"/>
          <w:lang w:eastAsia="zh-CN"/>
        </w:rPr>
        <w:t xml:space="preserve">the number of frames in stimulus </w:t>
      </w:r>
      <m:oMath>
        <m:r>
          <m:rPr>
            <m:sty m:val="p"/>
          </m:rPr>
          <w:rPr>
            <w:rFonts w:ascii="Cambria Math" w:hAnsi="Cambria Math" w:cs="Arial"/>
            <w:lang w:eastAsia="zh-CN"/>
          </w:rPr>
          <m:t>s</m:t>
        </m:r>
        <m:r>
          <w:rPr>
            <w:rFonts w:ascii="Cambria Math" w:hAnsi="Cambria Math" w:cs="Arial"/>
            <w:lang w:eastAsia="zh-CN"/>
          </w:rPr>
          <m:t>i</m:t>
        </m:r>
      </m:oMath>
      <w:r w:rsidR="00A4628A">
        <w:rPr>
          <w:rFonts w:ascii="Arial" w:hAnsi="Arial" w:cs="Arial"/>
          <w:lang w:eastAsia="zh-CN"/>
        </w:rPr>
        <w:t xml:space="preserve">. </w:t>
      </w:r>
      <w:proofErr w:type="gramStart"/>
      <w:r w:rsidR="00A52637">
        <w:rPr>
          <w:rFonts w:ascii="Arial" w:hAnsi="Arial" w:cs="Arial"/>
          <w:lang w:eastAsia="zh-CN"/>
        </w:rPr>
        <w:t>Thus</w:t>
      </w:r>
      <w:proofErr w:type="gramEnd"/>
      <w:r w:rsidR="00A52637">
        <w:rPr>
          <w:rFonts w:ascii="Arial" w:hAnsi="Arial" w:cs="Arial"/>
          <w:lang w:eastAsia="zh-CN"/>
        </w:rPr>
        <w:t xml:space="preserve"> the optimal </w:t>
      </w:r>
      <w:r w:rsidR="00A52637">
        <w:rPr>
          <w:rFonts w:ascii="Arial" w:hAnsi="Arial" w:cs="Arial"/>
        </w:rPr>
        <w:t>c</w:t>
      </w:r>
      <w:r w:rsidR="00051A7A">
        <w:rPr>
          <w:rFonts w:ascii="Arial" w:hAnsi="Arial" w:cs="Arial"/>
        </w:rPr>
        <w:t>ortical ensemble</w:t>
      </w:r>
      <w:r w:rsidR="00A52637">
        <w:rPr>
          <w:rFonts w:ascii="Arial" w:hAnsi="Arial" w:cs="Arial"/>
        </w:rPr>
        <w:t>s</w:t>
      </w:r>
      <w:r w:rsidR="00051A7A">
        <w:rPr>
          <w:rFonts w:ascii="Arial" w:hAnsi="Arial" w:cs="Arial"/>
        </w:rPr>
        <w:t xml:space="preserve"> for each visual stimulus </w:t>
      </w:r>
      <w:r w:rsidR="00A52637">
        <w:rPr>
          <w:rFonts w:ascii="Arial" w:hAnsi="Arial" w:cs="Arial"/>
        </w:rPr>
        <w:t>were</w:t>
      </w:r>
      <w:r w:rsidR="00051A7A">
        <w:rPr>
          <w:rFonts w:ascii="Arial" w:hAnsi="Arial" w:cs="Arial"/>
        </w:rPr>
        <w:t xml:space="preserve"> defined as the set of neuron</w:t>
      </w:r>
      <w:r w:rsidR="00862381">
        <w:rPr>
          <w:rFonts w:ascii="Arial" w:hAnsi="Arial" w:cs="Arial"/>
        </w:rPr>
        <w:t>s that shows the highest prediction ratio in the corresponding visual stimulus.</w:t>
      </w:r>
      <w:r w:rsidR="008D3AA1">
        <w:rPr>
          <w:rFonts w:ascii="Arial" w:hAnsi="Arial" w:cs="Arial"/>
        </w:rPr>
        <w:t xml:space="preserve"> To exclude neurons with low predictive ability, we </w:t>
      </w:r>
      <w:r w:rsidR="00973C50">
        <w:rPr>
          <w:rFonts w:ascii="Arial" w:hAnsi="Arial" w:cs="Arial"/>
        </w:rPr>
        <w:t xml:space="preserve">threshold </w:t>
      </w:r>
      <m:oMath>
        <m:r>
          <w:rPr>
            <w:rFonts w:ascii="Cambria Math" w:hAnsi="Cambria Math" w:cs="Arial"/>
            <w:lang w:eastAsia="zh-CN"/>
          </w:rPr>
          <m:t>r</m:t>
        </m:r>
      </m:oMath>
      <w:r w:rsidR="00A45E18">
        <w:rPr>
          <w:rFonts w:ascii="Arial" w:hAnsi="Arial" w:cs="Arial"/>
          <w:lang w:eastAsia="zh-CN"/>
        </w:rPr>
        <w:t xml:space="preserve"> with a </w:t>
      </w:r>
      <w:r w:rsidR="008D7737">
        <w:rPr>
          <w:rFonts w:ascii="Arial" w:hAnsi="Arial" w:cs="Arial"/>
          <w:lang w:eastAsia="zh-CN"/>
        </w:rPr>
        <w:t>value obtained from cross-validation</w:t>
      </w:r>
      <w:r w:rsidR="00CA0072">
        <w:rPr>
          <w:rFonts w:ascii="Arial" w:hAnsi="Arial" w:cs="Arial"/>
          <w:lang w:eastAsia="zh-CN"/>
        </w:rPr>
        <w:t>, using the accuracy of cosine similarity prediction as readout</w:t>
      </w:r>
      <w:r w:rsidR="008D7737">
        <w:rPr>
          <w:rFonts w:ascii="Arial" w:hAnsi="Arial" w:cs="Arial"/>
          <w:lang w:eastAsia="zh-CN"/>
        </w:rPr>
        <w:t xml:space="preserve">. </w:t>
      </w:r>
    </w:p>
    <w:p w14:paraId="77B6FFC0" w14:textId="6D0A27E3" w:rsidR="002E79C7" w:rsidRPr="009012A2" w:rsidRDefault="002E79C7" w:rsidP="00193B06">
      <w:pPr>
        <w:spacing w:line="480" w:lineRule="auto"/>
        <w:rPr>
          <w:rFonts w:ascii="Arial" w:hAnsi="Arial" w:cs="Arial"/>
          <w:b/>
          <w:i/>
        </w:rPr>
      </w:pPr>
      <w:r w:rsidRPr="009012A2">
        <w:rPr>
          <w:rFonts w:ascii="Arial" w:hAnsi="Arial" w:cs="Arial"/>
          <w:b/>
          <w:i/>
        </w:rPr>
        <w:t>Prediction with cosine similarity</w:t>
      </w:r>
    </w:p>
    <w:p w14:paraId="765E97D2" w14:textId="422C402E" w:rsidR="005E07E2" w:rsidRDefault="002E79C7" w:rsidP="00193B06">
      <w:pPr>
        <w:spacing w:line="480" w:lineRule="auto"/>
        <w:rPr>
          <w:rFonts w:ascii="Arial" w:hAnsi="Arial" w:cs="Arial"/>
        </w:rPr>
      </w:pPr>
      <w:r w:rsidRPr="000F4E1F">
        <w:rPr>
          <w:rFonts w:ascii="Arial" w:hAnsi="Arial" w:cs="Arial"/>
        </w:rPr>
        <w:t xml:space="preserve">Identified </w:t>
      </w:r>
      <w:r w:rsidR="00427200">
        <w:rPr>
          <w:rFonts w:ascii="Arial" w:hAnsi="Arial" w:cs="Arial"/>
        </w:rPr>
        <w:t>optimal cortical ensembles</w:t>
      </w:r>
      <w:r w:rsidRPr="000F4E1F">
        <w:rPr>
          <w:rFonts w:ascii="Arial" w:hAnsi="Arial" w:cs="Arial"/>
        </w:rPr>
        <w:t xml:space="preserve"> were represented by a binary vector over all neurons, and the entries corresponding to the ensemble members were set to </w:t>
      </w:r>
      <w:r w:rsidR="00A45E18">
        <w:rPr>
          <w:rFonts w:ascii="Arial" w:hAnsi="Arial" w:cs="Arial"/>
        </w:rPr>
        <w:t>‘</w:t>
      </w:r>
      <w:r w:rsidRPr="000F4E1F">
        <w:rPr>
          <w:rFonts w:ascii="Arial" w:hAnsi="Arial" w:cs="Arial"/>
        </w:rPr>
        <w:t>1</w:t>
      </w:r>
      <w:r w:rsidR="00A45E18">
        <w:rPr>
          <w:rFonts w:ascii="Arial" w:hAnsi="Arial" w:cs="Arial"/>
        </w:rPr>
        <w:t>’</w:t>
      </w:r>
      <w:r w:rsidRPr="000F4E1F">
        <w:rPr>
          <w:rFonts w:ascii="Arial" w:hAnsi="Arial" w:cs="Arial"/>
        </w:rPr>
        <w:t xml:space="preserve">, while the rest were set to </w:t>
      </w:r>
      <w:r w:rsidR="00A45E18">
        <w:rPr>
          <w:rFonts w:ascii="Arial" w:hAnsi="Arial" w:cs="Arial"/>
        </w:rPr>
        <w:t>‘</w:t>
      </w:r>
      <w:r w:rsidRPr="000F4E1F">
        <w:rPr>
          <w:rFonts w:ascii="Arial" w:hAnsi="Arial" w:cs="Arial"/>
        </w:rPr>
        <w:t>0</w:t>
      </w:r>
      <w:r w:rsidR="00A45E18">
        <w:rPr>
          <w:rFonts w:ascii="Arial" w:hAnsi="Arial" w:cs="Arial"/>
        </w:rPr>
        <w:t>’</w:t>
      </w:r>
      <w:r w:rsidRPr="000F4E1F">
        <w:rPr>
          <w:rFonts w:ascii="Arial" w:hAnsi="Arial" w:cs="Arial"/>
        </w:rPr>
        <w:t xml:space="preserve">. Cosine similarities between ensemble vectors and </w:t>
      </w:r>
      <w:r w:rsidRPr="000F4E1F">
        <w:rPr>
          <w:rFonts w:ascii="Arial" w:hAnsi="Arial" w:cs="Arial"/>
        </w:rPr>
        <w:lastRenderedPageBreak/>
        <w:t xml:space="preserve">frame activity vectors were calculated, and a threshold was determined by </w:t>
      </w:r>
      <w:r w:rsidR="00B1433A">
        <w:rPr>
          <w:rFonts w:ascii="Arial" w:hAnsi="Arial" w:cs="Arial"/>
        </w:rPr>
        <w:t xml:space="preserve">baseline plus </w:t>
      </w:r>
      <w:r w:rsidRPr="000F4E1F">
        <w:rPr>
          <w:rFonts w:ascii="Arial" w:hAnsi="Arial" w:cs="Arial"/>
        </w:rPr>
        <w:t xml:space="preserve">3 times the standard deviation of noise. The cosine similarity between two frame activity vectors depicts the angle between </w:t>
      </w:r>
      <w:r w:rsidR="009E6863">
        <w:rPr>
          <w:rFonts w:ascii="Arial" w:hAnsi="Arial" w:cs="Arial"/>
        </w:rPr>
        <w:t>population</w:t>
      </w:r>
      <w:r w:rsidRPr="000F4E1F">
        <w:rPr>
          <w:rFonts w:ascii="Arial" w:hAnsi="Arial" w:cs="Arial"/>
        </w:rPr>
        <w:t xml:space="preserve"> vectors in </w:t>
      </w:r>
      <w:r w:rsidR="009E6863">
        <w:rPr>
          <w:rFonts w:ascii="Arial" w:hAnsi="Arial" w:cs="Arial"/>
        </w:rPr>
        <w:t>a high-dimensional space</w:t>
      </w:r>
      <w:r w:rsidRPr="000F4E1F">
        <w:rPr>
          <w:rFonts w:ascii="Arial" w:hAnsi="Arial" w:cs="Arial"/>
        </w:rPr>
        <w:t>.</w:t>
      </w:r>
    </w:p>
    <w:p w14:paraId="490161F6" w14:textId="50BF9F0C" w:rsidR="003F64C6" w:rsidRPr="00A619F7" w:rsidRDefault="003F64C6" w:rsidP="00193B06">
      <w:pPr>
        <w:spacing w:line="480" w:lineRule="auto"/>
        <w:rPr>
          <w:rFonts w:ascii="Arial" w:hAnsi="Arial" w:cs="Arial"/>
          <w:b/>
          <w:i/>
        </w:rPr>
      </w:pPr>
      <w:r w:rsidRPr="00A619F7">
        <w:rPr>
          <w:rFonts w:ascii="Arial" w:hAnsi="Arial" w:cs="Arial"/>
          <w:b/>
          <w:i/>
        </w:rPr>
        <w:t>High</w:t>
      </w:r>
      <w:r w:rsidR="00E0162E">
        <w:rPr>
          <w:rFonts w:ascii="Arial" w:hAnsi="Arial" w:cs="Arial"/>
          <w:b/>
          <w:i/>
        </w:rPr>
        <w:t>-rank</w:t>
      </w:r>
      <w:r w:rsidR="00645563">
        <w:rPr>
          <w:rFonts w:ascii="Arial" w:hAnsi="Arial" w:cs="Arial"/>
          <w:b/>
          <w:i/>
        </w:rPr>
        <w:t>ed</w:t>
      </w:r>
      <w:r w:rsidRPr="00A619F7">
        <w:rPr>
          <w:rFonts w:ascii="Arial" w:hAnsi="Arial" w:cs="Arial"/>
          <w:b/>
          <w:i/>
        </w:rPr>
        <w:t xml:space="preserve"> cells</w:t>
      </w:r>
    </w:p>
    <w:p w14:paraId="55180690" w14:textId="7FC0E1E9" w:rsidR="003F64C6" w:rsidRDefault="00E0162E" w:rsidP="00193B06">
      <w:pPr>
        <w:spacing w:line="480" w:lineRule="auto"/>
        <w:rPr>
          <w:rFonts w:ascii="Arial" w:hAnsi="Arial" w:cs="Arial"/>
        </w:rPr>
      </w:pPr>
      <w:r>
        <w:rPr>
          <w:rFonts w:ascii="Arial" w:hAnsi="Arial" w:cs="Arial"/>
        </w:rPr>
        <w:t xml:space="preserve">We define the </w:t>
      </w:r>
      <w:r w:rsidR="00552809">
        <w:rPr>
          <w:rFonts w:ascii="Arial" w:hAnsi="Arial" w:cs="Arial"/>
        </w:rPr>
        <w:t>node strength</w:t>
      </w:r>
      <w:r>
        <w:rPr>
          <w:rFonts w:ascii="Arial" w:hAnsi="Arial" w:cs="Arial"/>
        </w:rPr>
        <w:t xml:space="preserve"> as</w:t>
      </w:r>
      <w:r w:rsidR="00EC3574">
        <w:rPr>
          <w:rFonts w:ascii="Arial" w:hAnsi="Arial" w:cs="Arial"/>
        </w:rPr>
        <w:t xml:space="preserve"> the sum of the ‘11’ term of edge potentials from all connecting edges:</w:t>
      </w:r>
    </w:p>
    <w:p w14:paraId="1BEE5CA1" w14:textId="2A10367A" w:rsidR="00E0162E" w:rsidRPr="00EC3574" w:rsidRDefault="00552809" w:rsidP="00193B06">
      <w:pPr>
        <w:spacing w:line="480" w:lineRule="auto"/>
        <w:rPr>
          <w:rFonts w:ascii="Arial" w:hAnsi="Arial" w:cs="Arial"/>
        </w:rPr>
      </w:pPr>
      <m:oMathPara>
        <m:oMath>
          <m:r>
            <m:rPr>
              <m:sty m:val="p"/>
            </m:rPr>
            <w:rPr>
              <w:rFonts w:ascii="Cambria Math" w:hAnsi="Cambria Math" w:cs="Arial" w:hint="eastAsia"/>
            </w:rPr>
            <m:t>node strength</m:t>
          </m:r>
          <m:r>
            <w:rPr>
              <w:rFonts w:ascii="Cambria Math" w:hAnsi="Cambria Math" w:cs="Arial"/>
            </w:rPr>
            <m:t>(i)=</m:t>
          </m:r>
          <m:nary>
            <m:naryPr>
              <m:chr m:val="∑"/>
              <m:limLoc m:val="undOvr"/>
              <m:ctrlPr>
                <w:rPr>
                  <w:rFonts w:ascii="Cambria Math" w:hAnsi="Cambria Math" w:cs="Arial"/>
                  <w:i/>
                </w:rPr>
              </m:ctrlPr>
            </m:naryPr>
            <m:sub>
              <m:r>
                <w:rPr>
                  <w:rFonts w:ascii="Cambria Math" w:hAnsi="Cambria Math" w:cs="Arial"/>
                </w:rPr>
                <m:t>j=1</m:t>
              </m:r>
            </m:sub>
            <m:sup>
              <m:sSub>
                <m:sSubPr>
                  <m:ctrlPr>
                    <w:rPr>
                      <w:rFonts w:ascii="Cambria Math" w:hAnsi="Cambria Math" w:cs="Arial"/>
                      <w:i/>
                    </w:rPr>
                  </m:ctrlPr>
                </m:sSubPr>
                <m:e>
                  <m:r>
                    <w:rPr>
                      <w:rFonts w:ascii="Cambria Math" w:hAnsi="Cambria Math" w:cs="Arial"/>
                    </w:rPr>
                    <m:t>N</m:t>
                  </m:r>
                </m:e>
                <m:sub>
                  <m:r>
                    <w:rPr>
                      <w:rFonts w:ascii="Cambria Math" w:hAnsi="Cambria Math" w:cs="Arial"/>
                    </w:rPr>
                    <m:t>E</m:t>
                  </m:r>
                </m:sub>
              </m:sSub>
              <m:r>
                <w:rPr>
                  <w:rFonts w:ascii="Cambria Math" w:hAnsi="Cambria Math" w:cs="Arial"/>
                </w:rPr>
                <m:t>(i)</m:t>
              </m:r>
            </m:sup>
            <m:e>
              <m:sSub>
                <m:sSubPr>
                  <m:ctrlPr>
                    <w:rPr>
                      <w:rFonts w:ascii="Cambria Math" w:hAnsi="Cambria Math" w:cs="Arial"/>
                      <w:i/>
                    </w:rPr>
                  </m:ctrlPr>
                </m:sSubPr>
                <m:e>
                  <m:r>
                    <w:rPr>
                      <w:rFonts w:ascii="Cambria Math" w:hAnsi="Cambria Math" w:cs="Arial"/>
                    </w:rPr>
                    <m:t>ϕ</m:t>
                  </m:r>
                </m:e>
                <m:sub>
                  <m:r>
                    <w:rPr>
                      <w:rFonts w:ascii="Cambria Math" w:hAnsi="Cambria Math" w:cs="Arial"/>
                    </w:rPr>
                    <m:t>11</m:t>
                  </m:r>
                </m:sub>
              </m:sSub>
              <m:r>
                <w:rPr>
                  <w:rFonts w:ascii="Cambria Math" w:hAnsi="Cambria Math" w:cs="Arial"/>
                </w:rPr>
                <m:t>(i,j)</m:t>
              </m:r>
            </m:e>
          </m:nary>
          <m:r>
            <w:rPr>
              <w:rFonts w:ascii="Cambria Math" w:hAnsi="Cambria Math" w:cs="Arial"/>
            </w:rPr>
            <m:t xml:space="preserve">. </m:t>
          </m:r>
        </m:oMath>
      </m:oMathPara>
    </w:p>
    <w:p w14:paraId="789B4AEA" w14:textId="187694E0" w:rsidR="00EC3574" w:rsidRDefault="00DF5873" w:rsidP="00193B06">
      <w:pPr>
        <w:spacing w:line="480" w:lineRule="auto"/>
        <w:rPr>
          <w:rFonts w:ascii="Arial" w:hAnsi="Arial" w:cs="Arial"/>
        </w:rPr>
      </w:pPr>
      <w:r>
        <w:rPr>
          <w:rFonts w:ascii="Arial" w:hAnsi="Arial" w:cs="Arial"/>
        </w:rPr>
        <w:t xml:space="preserve">Here </w:t>
      </w:r>
      <m:oMath>
        <m:sSub>
          <m:sSubPr>
            <m:ctrlPr>
              <w:rPr>
                <w:rFonts w:ascii="Cambria Math" w:hAnsi="Cambria Math" w:cs="Arial"/>
                <w:i/>
              </w:rPr>
            </m:ctrlPr>
          </m:sSubPr>
          <m:e>
            <m:r>
              <w:rPr>
                <w:rFonts w:ascii="Cambria Math" w:hAnsi="Cambria Math" w:cs="Arial"/>
              </w:rPr>
              <m:t>N</m:t>
            </m:r>
          </m:e>
          <m:sub>
            <m:r>
              <w:rPr>
                <w:rFonts w:ascii="Cambria Math" w:hAnsi="Cambria Math" w:cs="Arial"/>
              </w:rPr>
              <m:t>E</m:t>
            </m:r>
          </m:sub>
        </m:sSub>
        <m:r>
          <w:rPr>
            <w:rFonts w:ascii="Cambria Math" w:hAnsi="Cambria Math" w:cs="Arial"/>
          </w:rPr>
          <m:t>(i)</m:t>
        </m:r>
      </m:oMath>
      <w:r>
        <w:rPr>
          <w:rFonts w:ascii="Arial" w:hAnsi="Arial" w:cs="Arial"/>
        </w:rPr>
        <w:t xml:space="preserve"> denotes the number of connecting edges for </w:t>
      </w:r>
      <w:proofErr w:type="gramStart"/>
      <w:r>
        <w:rPr>
          <w:rFonts w:ascii="Arial" w:hAnsi="Arial" w:cs="Arial"/>
        </w:rPr>
        <w:t xml:space="preserve">node </w:t>
      </w:r>
      <w:proofErr w:type="gramEnd"/>
      <m:oMath>
        <m:r>
          <w:rPr>
            <w:rFonts w:ascii="Cambria Math" w:hAnsi="Cambria Math" w:cs="Arial"/>
          </w:rPr>
          <m:t>i</m:t>
        </m:r>
      </m:oMath>
      <w:r>
        <w:rPr>
          <w:rFonts w:ascii="Arial" w:hAnsi="Arial" w:cs="Arial"/>
        </w:rPr>
        <w:t xml:space="preserve">. </w:t>
      </w:r>
      <w:r w:rsidR="00293AE6">
        <w:rPr>
          <w:rFonts w:ascii="Arial" w:hAnsi="Arial" w:cs="Arial"/>
        </w:rPr>
        <w:t>The defined rank reflects the importance of a given cell in co-activating with other cells.</w:t>
      </w:r>
    </w:p>
    <w:p w14:paraId="59A51652" w14:textId="77777777" w:rsidR="004E441F" w:rsidRPr="00044B3A" w:rsidRDefault="004E441F" w:rsidP="004E441F">
      <w:pPr>
        <w:spacing w:line="480" w:lineRule="auto"/>
        <w:jc w:val="both"/>
        <w:rPr>
          <w:rFonts w:ascii="Arial" w:hAnsi="Arial" w:cs="Arial"/>
          <w:b/>
          <w:i/>
        </w:rPr>
      </w:pPr>
      <w:r w:rsidRPr="00044B3A">
        <w:rPr>
          <w:rFonts w:ascii="Arial" w:hAnsi="Arial" w:cs="Arial"/>
          <w:b/>
          <w:i/>
        </w:rPr>
        <w:t>Graph properties</w:t>
      </w:r>
    </w:p>
    <w:p w14:paraId="2D5626BA" w14:textId="77777777" w:rsidR="004E441F" w:rsidRDefault="004E441F" w:rsidP="004E441F">
      <w:pPr>
        <w:spacing w:line="480" w:lineRule="auto"/>
        <w:jc w:val="both"/>
        <w:rPr>
          <w:rFonts w:ascii="Arial" w:hAnsi="Arial" w:cs="Arial"/>
        </w:rPr>
      </w:pPr>
      <w:r>
        <w:rPr>
          <w:rFonts w:ascii="Arial" w:hAnsi="Arial" w:cs="Arial"/>
        </w:rPr>
        <w:t xml:space="preserve">Given the adjacency matrix </w:t>
      </w:r>
      <m:oMath>
        <m:r>
          <w:rPr>
            <w:rFonts w:ascii="Cambria Math" w:hAnsi="Cambria Math" w:cs="Arial"/>
          </w:rPr>
          <m:t>A=(</m:t>
        </m:r>
        <m:sSub>
          <m:sSubPr>
            <m:ctrlPr>
              <w:rPr>
                <w:rFonts w:ascii="Cambria Math" w:hAnsi="Cambria Math" w:cs="Arial"/>
                <w:i/>
              </w:rPr>
            </m:ctrlPr>
          </m:sSubPr>
          <m:e>
            <m:r>
              <w:rPr>
                <w:rFonts w:ascii="Cambria Math" w:hAnsi="Cambria Math" w:cs="Arial"/>
              </w:rPr>
              <m:t>a</m:t>
            </m:r>
          </m:e>
          <m:sub>
            <m:r>
              <w:rPr>
                <w:rFonts w:ascii="Cambria Math" w:hAnsi="Cambria Math" w:cs="Arial"/>
              </w:rPr>
              <m:t>v,t</m:t>
            </m:r>
          </m:sub>
        </m:sSub>
        <m:r>
          <w:rPr>
            <w:rFonts w:ascii="Cambria Math" w:hAnsi="Cambria Math" w:cs="Arial"/>
          </w:rPr>
          <m:t>)</m:t>
        </m:r>
      </m:oMath>
      <w:r>
        <w:rPr>
          <w:rFonts w:ascii="Arial" w:hAnsi="Arial" w:cs="Arial"/>
        </w:rPr>
        <w:t xml:space="preserve"> where </w:t>
      </w:r>
      <m:oMath>
        <m:sSub>
          <m:sSubPr>
            <m:ctrlPr>
              <w:rPr>
                <w:rFonts w:ascii="Cambria Math" w:hAnsi="Cambria Math" w:cs="Arial"/>
                <w:i/>
              </w:rPr>
            </m:ctrlPr>
          </m:sSubPr>
          <m:e>
            <m:r>
              <w:rPr>
                <w:rFonts w:ascii="Cambria Math" w:hAnsi="Cambria Math" w:cs="Arial"/>
              </w:rPr>
              <m:t>a</m:t>
            </m:r>
          </m:e>
          <m:sub>
            <m:r>
              <w:rPr>
                <w:rFonts w:ascii="Cambria Math" w:hAnsi="Cambria Math" w:cs="Arial"/>
              </w:rPr>
              <m:t>v,t</m:t>
            </m:r>
          </m:sub>
        </m:sSub>
        <m:r>
          <w:rPr>
            <w:rFonts w:ascii="Cambria Math" w:hAnsi="Cambria Math" w:cs="Arial"/>
          </w:rPr>
          <m:t>=1</m:t>
        </m:r>
      </m:oMath>
      <w:r>
        <w:rPr>
          <w:rFonts w:ascii="Arial" w:hAnsi="Arial" w:cs="Arial"/>
        </w:rPr>
        <w:t xml:space="preserve"> if node </w:t>
      </w:r>
      <m:oMath>
        <m:r>
          <w:rPr>
            <w:rFonts w:ascii="Cambria Math" w:hAnsi="Cambria Math" w:cs="Arial"/>
          </w:rPr>
          <m:t>v</m:t>
        </m:r>
      </m:oMath>
      <w:r>
        <w:rPr>
          <w:rFonts w:ascii="Arial" w:hAnsi="Arial" w:cs="Arial"/>
        </w:rPr>
        <w:t xml:space="preserve"> is linked to </w:t>
      </w:r>
      <w:proofErr w:type="gramStart"/>
      <w:r>
        <w:rPr>
          <w:rFonts w:ascii="Arial" w:hAnsi="Arial" w:cs="Arial"/>
        </w:rPr>
        <w:t xml:space="preserve">node </w:t>
      </w:r>
      <w:proofErr w:type="gramEnd"/>
      <m:oMath>
        <m:r>
          <w:rPr>
            <w:rFonts w:ascii="Cambria Math" w:hAnsi="Cambria Math" w:cs="Arial"/>
          </w:rPr>
          <m:t>t</m:t>
        </m:r>
      </m:oMath>
      <w:r>
        <w:rPr>
          <w:rFonts w:ascii="Arial" w:hAnsi="Arial" w:cs="Arial"/>
        </w:rPr>
        <w:t>, w</w:t>
      </w:r>
      <w:r w:rsidRPr="00193B06">
        <w:rPr>
          <w:rFonts w:ascii="Arial" w:hAnsi="Arial" w:cs="Arial"/>
        </w:rPr>
        <w:t xml:space="preserve">e </w:t>
      </w:r>
      <w:r>
        <w:rPr>
          <w:rFonts w:ascii="Arial" w:hAnsi="Arial" w:cs="Arial"/>
        </w:rPr>
        <w:t xml:space="preserve">investigated the following graph properties: graph density, node degrees, local clustering coefficients, and eigenvector centrality. Graph density is calculated as the number of existing edges divided by the number of total possible edges: </w:t>
      </w:r>
    </w:p>
    <w:p w14:paraId="5D18665D" w14:textId="77777777" w:rsidR="004E441F" w:rsidRPr="00193B06" w:rsidRDefault="004E441F" w:rsidP="004E441F">
      <w:pPr>
        <w:spacing w:line="480" w:lineRule="auto"/>
        <w:jc w:val="both"/>
        <w:rPr>
          <w:rFonts w:ascii="Arial" w:hAnsi="Arial" w:cs="Arial"/>
        </w:rPr>
      </w:pPr>
      <m:oMathPara>
        <m:oMath>
          <m:r>
            <w:rPr>
              <w:rFonts w:ascii="Cambria Math" w:hAnsi="Cambria Math" w:cs="Arial"/>
            </w:rPr>
            <m:t>d=</m:t>
          </m:r>
          <m:f>
            <m:fPr>
              <m:ctrlPr>
                <w:rPr>
                  <w:rFonts w:ascii="Cambria Math" w:hAnsi="Cambria Math" w:cs="Arial"/>
                  <w:i/>
                </w:rPr>
              </m:ctrlPr>
            </m:fPr>
            <m:num>
              <m:nary>
                <m:naryPr>
                  <m:chr m:val="∑"/>
                  <m:supHide m:val="1"/>
                  <m:ctrlPr>
                    <w:rPr>
                      <w:rFonts w:ascii="Cambria Math" w:hAnsi="Cambria Math" w:cs="Arial"/>
                      <w:i/>
                    </w:rPr>
                  </m:ctrlPr>
                </m:naryPr>
                <m:sub>
                  <m:r>
                    <w:rPr>
                      <w:rFonts w:ascii="Cambria Math" w:hAnsi="Cambria Math" w:cs="Arial"/>
                    </w:rPr>
                    <m:t>vt</m:t>
                  </m:r>
                </m:sub>
                <m:sup/>
                <m:e>
                  <m:sSub>
                    <m:sSubPr>
                      <m:ctrlPr>
                        <w:rPr>
                          <w:rFonts w:ascii="Cambria Math" w:hAnsi="Cambria Math" w:cs="Arial"/>
                          <w:i/>
                        </w:rPr>
                      </m:ctrlPr>
                    </m:sSubPr>
                    <m:e>
                      <m:r>
                        <w:rPr>
                          <w:rFonts w:ascii="Cambria Math" w:hAnsi="Cambria Math" w:cs="Arial"/>
                        </w:rPr>
                        <m:t>a</m:t>
                      </m:r>
                    </m:e>
                    <m:sub>
                      <m:r>
                        <w:rPr>
                          <w:rFonts w:ascii="Cambria Math" w:hAnsi="Cambria Math" w:cs="Arial"/>
                        </w:rPr>
                        <m:t>v,t</m:t>
                      </m:r>
                    </m:sub>
                  </m:sSub>
                </m:e>
              </m:nary>
            </m:num>
            <m:den>
              <m:sSub>
                <m:sSubPr>
                  <m:ctrlPr>
                    <w:rPr>
                      <w:rFonts w:ascii="Cambria Math" w:hAnsi="Cambria Math" w:cs="Arial"/>
                      <w:i/>
                    </w:rPr>
                  </m:ctrlPr>
                </m:sSubPr>
                <m:e>
                  <m:r>
                    <w:rPr>
                      <w:rFonts w:ascii="Cambria Math" w:hAnsi="Cambria Math" w:cs="Arial"/>
                    </w:rPr>
                    <m:t>N</m:t>
                  </m:r>
                </m:e>
                <m:sub>
                  <m:r>
                    <w:rPr>
                      <w:rFonts w:ascii="Cambria Math" w:hAnsi="Cambria Math" w:cs="Arial"/>
                    </w:rPr>
                    <m:t>V</m:t>
                  </m:r>
                </m:sub>
              </m:sSub>
              <m:r>
                <w:rPr>
                  <w:rFonts w:ascii="Cambria Math" w:hAnsi="Cambria Math" w:cs="Arial"/>
                </w:rPr>
                <m:t>(</m:t>
              </m:r>
              <m:sSub>
                <m:sSubPr>
                  <m:ctrlPr>
                    <w:rPr>
                      <w:rFonts w:ascii="Cambria Math" w:hAnsi="Cambria Math" w:cs="Arial"/>
                      <w:i/>
                    </w:rPr>
                  </m:ctrlPr>
                </m:sSubPr>
                <m:e>
                  <m:r>
                    <w:rPr>
                      <w:rFonts w:ascii="Cambria Math" w:hAnsi="Cambria Math" w:cs="Arial"/>
                    </w:rPr>
                    <m:t>N</m:t>
                  </m:r>
                </m:e>
                <m:sub>
                  <m:r>
                    <w:rPr>
                      <w:rFonts w:ascii="Cambria Math" w:hAnsi="Cambria Math" w:cs="Arial"/>
                    </w:rPr>
                    <m:t>V</m:t>
                  </m:r>
                </m:sub>
              </m:sSub>
              <m:r>
                <w:rPr>
                  <w:rFonts w:ascii="Cambria Math" w:hAnsi="Cambria Math" w:cs="Arial"/>
                </w:rPr>
                <m:t>-1)/2</m:t>
              </m:r>
            </m:den>
          </m:f>
        </m:oMath>
      </m:oMathPara>
    </w:p>
    <w:p w14:paraId="0C1BF1DA" w14:textId="77777777" w:rsidR="004E441F" w:rsidRDefault="004E441F" w:rsidP="004E441F">
      <w:pPr>
        <w:spacing w:line="480" w:lineRule="auto"/>
        <w:jc w:val="both"/>
        <w:rPr>
          <w:rFonts w:ascii="Arial" w:hAnsi="Arial" w:cs="Arial"/>
        </w:rPr>
      </w:pPr>
      <w:proofErr w:type="gramStart"/>
      <w:r>
        <w:rPr>
          <w:rFonts w:ascii="Arial" w:hAnsi="Arial" w:cs="Arial"/>
        </w:rPr>
        <w:t>where</w:t>
      </w:r>
      <w:proofErr w:type="gramEnd"/>
      <w:r>
        <w:rPr>
          <w:rFonts w:ascii="Arial" w:hAnsi="Arial" w:cs="Arial"/>
        </w:rPr>
        <w:t xml:space="preserve"> </w:t>
      </w:r>
      <w:r w:rsidRPr="00193B06">
        <w:rPr>
          <w:rFonts w:ascii="Cambria Math" w:hAnsi="Cambria Math" w:cs="Arial"/>
          <w:i/>
        </w:rPr>
        <w:t>N</w:t>
      </w:r>
      <w:r w:rsidRPr="00193B06">
        <w:rPr>
          <w:rFonts w:ascii="Cambria Math" w:hAnsi="Cambria Math" w:cs="Arial"/>
          <w:i/>
          <w:vertAlign w:val="subscript"/>
        </w:rPr>
        <w:t>V</w:t>
      </w:r>
      <w:r>
        <w:rPr>
          <w:rFonts w:ascii="Arial" w:hAnsi="Arial" w:cs="Arial"/>
        </w:rPr>
        <w:t xml:space="preserve"> is the number of vertices in the graph. Node degree is defined for node </w:t>
      </w:r>
      <m:oMath>
        <m:r>
          <w:rPr>
            <w:rFonts w:ascii="Cambria Math" w:hAnsi="Cambria Math" w:cs="Arial"/>
          </w:rPr>
          <m:t>v</m:t>
        </m:r>
      </m:oMath>
      <w:r>
        <w:rPr>
          <w:rFonts w:ascii="Arial" w:hAnsi="Arial" w:cs="Arial"/>
        </w:rPr>
        <w:t xml:space="preserve"> as the number of edges connected to it: </w:t>
      </w:r>
    </w:p>
    <w:p w14:paraId="2719F989" w14:textId="77777777" w:rsidR="004E441F" w:rsidRDefault="004B2160" w:rsidP="004E441F">
      <w:pPr>
        <w:spacing w:line="480" w:lineRule="auto"/>
        <w:jc w:val="center"/>
        <w:rPr>
          <w:rFonts w:ascii="Arial" w:hAnsi="Arial" w:cs="Arial"/>
        </w:rPr>
      </w:pPr>
      <m:oMath>
        <m:func>
          <m:funcPr>
            <m:ctrlPr>
              <w:rPr>
                <w:rFonts w:ascii="Cambria Math" w:hAnsi="Cambria Math" w:cs="Arial"/>
                <w:i/>
              </w:rPr>
            </m:ctrlPr>
          </m:funcPr>
          <m:fName>
            <m:r>
              <m:rPr>
                <m:sty m:val="p"/>
              </m:rPr>
              <w:rPr>
                <w:rFonts w:ascii="Cambria Math" w:hAnsi="Cambria Math" w:cs="Arial"/>
              </w:rPr>
              <m:t>deg</m:t>
            </m:r>
          </m:fName>
          <m:e>
            <m:d>
              <m:dPr>
                <m:ctrlPr>
                  <w:rPr>
                    <w:rFonts w:ascii="Cambria Math" w:hAnsi="Cambria Math" w:cs="Arial"/>
                    <w:i/>
                  </w:rPr>
                </m:ctrlPr>
              </m:dPr>
              <m:e>
                <m:r>
                  <w:rPr>
                    <w:rFonts w:ascii="Cambria Math" w:hAnsi="Cambria Math" w:cs="Arial"/>
                  </w:rPr>
                  <m:t>v</m:t>
                </m:r>
              </m:e>
            </m:d>
          </m:e>
        </m:func>
        <m:r>
          <w:rPr>
            <w:rFonts w:ascii="Cambria Math" w:hAnsi="Cambria Math" w:cs="Arial"/>
          </w:rPr>
          <m:t>=</m:t>
        </m:r>
        <m:nary>
          <m:naryPr>
            <m:chr m:val="∑"/>
            <m:supHide m:val="1"/>
            <m:ctrlPr>
              <w:rPr>
                <w:rFonts w:ascii="Cambria Math" w:hAnsi="Cambria Math" w:cs="Arial"/>
                <w:i/>
              </w:rPr>
            </m:ctrlPr>
          </m:naryPr>
          <m:sub>
            <m:r>
              <w:rPr>
                <w:rFonts w:ascii="Cambria Math" w:hAnsi="Cambria Math" w:cs="Arial"/>
              </w:rPr>
              <m:t>t</m:t>
            </m:r>
          </m:sub>
          <m:sup/>
          <m:e>
            <m:sSub>
              <m:sSubPr>
                <m:ctrlPr>
                  <w:rPr>
                    <w:rFonts w:ascii="Cambria Math" w:hAnsi="Cambria Math" w:cs="Arial"/>
                    <w:i/>
                  </w:rPr>
                </m:ctrlPr>
              </m:sSubPr>
              <m:e>
                <m:r>
                  <w:rPr>
                    <w:rFonts w:ascii="Cambria Math" w:hAnsi="Cambria Math" w:cs="Arial"/>
                  </w:rPr>
                  <m:t>a</m:t>
                </m:r>
              </m:e>
              <m:sub>
                <m:r>
                  <w:rPr>
                    <w:rFonts w:ascii="Cambria Math" w:hAnsi="Cambria Math" w:cs="Arial"/>
                  </w:rPr>
                  <m:t>v,t</m:t>
                </m:r>
              </m:sub>
            </m:sSub>
          </m:e>
        </m:nary>
      </m:oMath>
      <w:r w:rsidR="004E441F">
        <w:rPr>
          <w:rFonts w:ascii="Arial" w:hAnsi="Arial" w:cs="Arial"/>
        </w:rPr>
        <w:t>.</w:t>
      </w:r>
    </w:p>
    <w:p w14:paraId="2A86BF3C" w14:textId="77777777" w:rsidR="004E441F" w:rsidRDefault="004E441F" w:rsidP="004E441F">
      <w:pPr>
        <w:spacing w:line="480" w:lineRule="auto"/>
        <w:rPr>
          <w:rFonts w:ascii="Arial" w:hAnsi="Arial" w:cs="Arial"/>
        </w:rPr>
      </w:pPr>
      <w:r>
        <w:rPr>
          <w:rFonts w:ascii="Arial" w:hAnsi="Arial" w:cs="Arial"/>
        </w:rPr>
        <w:t xml:space="preserve">Local clustering coefficient is defined for each node as </w:t>
      </w:r>
      <w:r w:rsidRPr="001E7583">
        <w:rPr>
          <w:rFonts w:ascii="Arial" w:hAnsi="Arial" w:cs="Arial"/>
        </w:rPr>
        <w:t xml:space="preserve">the fraction </w:t>
      </w:r>
      <w:r>
        <w:rPr>
          <w:rFonts w:ascii="Arial" w:hAnsi="Arial" w:cs="Arial"/>
        </w:rPr>
        <w:t xml:space="preserve">edges connected to it </w:t>
      </w:r>
      <w:r w:rsidRPr="001E7583">
        <w:rPr>
          <w:rFonts w:ascii="Arial" w:hAnsi="Arial" w:cs="Arial"/>
        </w:rPr>
        <w:t xml:space="preserve">over the total number of possible </w:t>
      </w:r>
      <w:r>
        <w:rPr>
          <w:rFonts w:ascii="Arial" w:hAnsi="Arial" w:cs="Arial"/>
        </w:rPr>
        <w:t xml:space="preserve">edges between the node's </w:t>
      </w:r>
      <w:r>
        <w:rPr>
          <w:rFonts w:ascii="Arial" w:hAnsi="Arial" w:cs="Arial"/>
        </w:rPr>
        <w:lastRenderedPageBreak/>
        <w:t>neighbo</w:t>
      </w:r>
      <w:r w:rsidRPr="001E7583">
        <w:rPr>
          <w:rFonts w:ascii="Arial" w:hAnsi="Arial" w:cs="Arial"/>
        </w:rPr>
        <w:t>rs</w:t>
      </w:r>
      <w:r>
        <w:rPr>
          <w:rFonts w:ascii="Arial" w:hAnsi="Arial" w:cs="Arial"/>
        </w:rPr>
        <w:t xml:space="preserve"> (nodes that have a direct connection with it)</w:t>
      </w:r>
      <w:r w:rsidRPr="001E7583">
        <w:rPr>
          <w:rFonts w:ascii="Arial" w:hAnsi="Arial" w:cs="Arial"/>
        </w:rPr>
        <w:t>.</w:t>
      </w:r>
      <w:r>
        <w:rPr>
          <w:rFonts w:ascii="Arial" w:hAnsi="Arial" w:cs="Arial"/>
        </w:rPr>
        <w:t xml:space="preserve"> Eigenvector centrality is defined on the relative centrality score </w:t>
      </w:r>
      <w:proofErr w:type="gramStart"/>
      <w:r>
        <w:rPr>
          <w:rFonts w:ascii="Arial" w:hAnsi="Arial" w:cs="Arial"/>
        </w:rPr>
        <w:t xml:space="preserve">matrix </w:t>
      </w:r>
      <w:proofErr w:type="gramEnd"/>
      <m:oMath>
        <m:r>
          <w:rPr>
            <w:rFonts w:ascii="Cambria Math" w:hAnsi="Cambria Math" w:cs="Arial"/>
          </w:rPr>
          <m:t>X=</m:t>
        </m:r>
        <m:sSub>
          <m:sSubPr>
            <m:ctrlPr>
              <w:rPr>
                <w:rFonts w:ascii="Cambria Math" w:hAnsi="Cambria Math" w:cs="Arial"/>
                <w:i/>
              </w:rPr>
            </m:ctrlPr>
          </m:sSubPr>
          <m:e>
            <m:r>
              <w:rPr>
                <w:rFonts w:ascii="Cambria Math" w:hAnsi="Cambria Math" w:cs="Arial"/>
              </w:rPr>
              <m:t>(x</m:t>
            </m:r>
          </m:e>
          <m:sub>
            <m:r>
              <w:rPr>
                <w:rFonts w:ascii="Cambria Math" w:hAnsi="Cambria Math" w:cs="Arial"/>
              </w:rPr>
              <m:t>v</m:t>
            </m:r>
          </m:sub>
        </m:sSub>
        <m:r>
          <w:rPr>
            <w:rFonts w:ascii="Cambria Math" w:hAnsi="Cambria Math" w:cs="Arial"/>
          </w:rPr>
          <m:t>)</m:t>
        </m:r>
      </m:oMath>
      <w:r>
        <w:rPr>
          <w:rFonts w:ascii="Arial" w:hAnsi="Arial" w:cs="Arial"/>
        </w:rPr>
        <w:t>, where</w:t>
      </w:r>
    </w:p>
    <w:p w14:paraId="0E6318B2" w14:textId="77777777" w:rsidR="004E441F" w:rsidRDefault="004B2160" w:rsidP="004E441F">
      <w:pPr>
        <w:spacing w:line="480" w:lineRule="auto"/>
        <w:rPr>
          <w:rFonts w:ascii="Arial" w:hAnsi="Arial" w:cs="Arial"/>
        </w:rPr>
      </w:pPr>
      <m:oMathPara>
        <m:oMath>
          <m:sSub>
            <m:sSubPr>
              <m:ctrlPr>
                <w:rPr>
                  <w:rFonts w:ascii="Cambria Math" w:hAnsi="Cambria Math" w:cs="Arial"/>
                  <w:i/>
                </w:rPr>
              </m:ctrlPr>
            </m:sSubPr>
            <m:e>
              <m:r>
                <w:rPr>
                  <w:rFonts w:ascii="Cambria Math" w:hAnsi="Cambria Math" w:cs="Arial"/>
                </w:rPr>
                <m:t>x</m:t>
              </m:r>
            </m:e>
            <m:sub>
              <m:r>
                <w:rPr>
                  <w:rFonts w:ascii="Cambria Math" w:hAnsi="Cambria Math" w:cs="Arial"/>
                </w:rPr>
                <m:t>v</m:t>
              </m:r>
            </m:sub>
          </m:sSub>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λ</m:t>
              </m:r>
            </m:den>
          </m:f>
          <m:nary>
            <m:naryPr>
              <m:chr m:val="∑"/>
              <m:supHide m:val="1"/>
              <m:ctrlPr>
                <w:rPr>
                  <w:rFonts w:ascii="Cambria Math" w:hAnsi="Cambria Math" w:cs="Arial"/>
                  <w:i/>
                </w:rPr>
              </m:ctrlPr>
            </m:naryPr>
            <m:sub>
              <m:r>
                <w:rPr>
                  <w:rFonts w:ascii="Cambria Math" w:hAnsi="Cambria Math" w:cs="Arial"/>
                </w:rPr>
                <m:t>t∈G</m:t>
              </m:r>
            </m:sub>
            <m:sup/>
            <m:e>
              <m:sSub>
                <m:sSubPr>
                  <m:ctrlPr>
                    <w:rPr>
                      <w:rFonts w:ascii="Cambria Math" w:hAnsi="Cambria Math" w:cs="Arial"/>
                      <w:i/>
                    </w:rPr>
                  </m:ctrlPr>
                </m:sSubPr>
                <m:e>
                  <m:r>
                    <w:rPr>
                      <w:rFonts w:ascii="Cambria Math" w:hAnsi="Cambria Math" w:cs="Arial"/>
                    </w:rPr>
                    <m:t>a</m:t>
                  </m:r>
                </m:e>
                <m:sub>
                  <m:r>
                    <w:rPr>
                      <w:rFonts w:ascii="Cambria Math" w:hAnsi="Cambria Math" w:cs="Arial"/>
                    </w:rPr>
                    <m:t>v,t</m:t>
                  </m:r>
                </m:sub>
              </m:sSub>
              <m:sSub>
                <m:sSubPr>
                  <m:ctrlPr>
                    <w:rPr>
                      <w:rFonts w:ascii="Cambria Math" w:hAnsi="Cambria Math" w:cs="Arial"/>
                      <w:i/>
                    </w:rPr>
                  </m:ctrlPr>
                </m:sSubPr>
                <m:e>
                  <m:r>
                    <w:rPr>
                      <w:rFonts w:ascii="Cambria Math" w:hAnsi="Cambria Math" w:cs="Arial"/>
                    </w:rPr>
                    <m:t>x</m:t>
                  </m:r>
                </m:e>
                <m:sub>
                  <m:r>
                    <w:rPr>
                      <w:rFonts w:ascii="Cambria Math" w:hAnsi="Cambria Math" w:cs="Arial"/>
                    </w:rPr>
                    <m:t>t</m:t>
                  </m:r>
                </m:sub>
              </m:sSub>
            </m:e>
          </m:nary>
        </m:oMath>
      </m:oMathPara>
    </w:p>
    <w:p w14:paraId="0AB72B7A" w14:textId="77777777" w:rsidR="004E441F" w:rsidRDefault="004E441F" w:rsidP="004E441F">
      <w:pPr>
        <w:spacing w:line="480" w:lineRule="auto"/>
        <w:rPr>
          <w:rFonts w:ascii="Arial" w:hAnsi="Arial" w:cs="Arial"/>
        </w:rPr>
      </w:pPr>
      <w:r>
        <w:rPr>
          <w:rFonts w:ascii="Arial" w:hAnsi="Arial" w:cs="Arial"/>
        </w:rPr>
        <w:t>This can be written in the form of eigenvector equation:</w:t>
      </w:r>
    </w:p>
    <w:p w14:paraId="300B8D63" w14:textId="77777777" w:rsidR="004E441F" w:rsidRPr="00000106" w:rsidRDefault="004E441F" w:rsidP="004E441F">
      <w:pPr>
        <w:spacing w:line="480" w:lineRule="auto"/>
        <w:rPr>
          <w:rFonts w:ascii="Arial" w:hAnsi="Arial" w:cs="Arial"/>
        </w:rPr>
      </w:pPr>
      <m:oMathPara>
        <m:oMath>
          <m:r>
            <m:rPr>
              <m:sty m:val="p"/>
            </m:rPr>
            <w:rPr>
              <w:rFonts w:ascii="Cambria Math" w:hAnsi="Cambria Math" w:cs="Arial"/>
            </w:rPr>
            <m:t>Ax</m:t>
          </m:r>
          <m:r>
            <w:rPr>
              <w:rFonts w:ascii="Cambria Math" w:hAnsi="Cambria Math" w:cs="Arial"/>
            </w:rPr>
            <m:t>=λ</m:t>
          </m:r>
          <m:r>
            <m:rPr>
              <m:sty m:val="p"/>
            </m:rPr>
            <w:rPr>
              <w:rFonts w:ascii="Cambria Math" w:hAnsi="Cambria Math" w:cs="Arial"/>
            </w:rPr>
            <m:t>x</m:t>
          </m:r>
        </m:oMath>
      </m:oMathPara>
    </w:p>
    <w:p w14:paraId="463BCCEE" w14:textId="0B92C692" w:rsidR="00F901A2" w:rsidRDefault="004E441F" w:rsidP="004E441F">
      <w:pPr>
        <w:spacing w:line="480" w:lineRule="auto"/>
        <w:rPr>
          <w:rFonts w:ascii="Arial" w:hAnsi="Arial" w:cs="Arial"/>
        </w:rPr>
      </w:pPr>
      <w:r>
        <w:rPr>
          <w:rFonts w:ascii="Arial" w:hAnsi="Arial" w:cs="Arial"/>
        </w:rPr>
        <w:t xml:space="preserve">Solving the above equation gives a set of eigenvalues </w:t>
      </w:r>
      <m:oMath>
        <m:r>
          <w:rPr>
            <w:rFonts w:ascii="Cambria Math" w:hAnsi="Cambria Math" w:cs="Arial"/>
          </w:rPr>
          <m:t>λ</m:t>
        </m:r>
      </m:oMath>
      <w:r>
        <w:rPr>
          <w:rFonts w:ascii="Arial" w:hAnsi="Arial" w:cs="Arial"/>
        </w:rPr>
        <w:t xml:space="preserve"> and associated eigenvectors. The </w:t>
      </w:r>
      <m:oMath>
        <m:sSup>
          <m:sSupPr>
            <m:ctrlPr>
              <w:rPr>
                <w:rFonts w:ascii="Cambria Math" w:hAnsi="Cambria Math" w:cs="Arial"/>
                <w:i/>
              </w:rPr>
            </m:ctrlPr>
          </m:sSupPr>
          <m:e>
            <m:r>
              <w:rPr>
                <w:rFonts w:ascii="Cambria Math" w:hAnsi="Cambria Math" w:cs="Arial"/>
              </w:rPr>
              <m:t>v</m:t>
            </m:r>
          </m:e>
          <m:sup>
            <m:r>
              <w:rPr>
                <w:rFonts w:ascii="Cambria Math" w:hAnsi="Cambria Math" w:cs="Arial"/>
              </w:rPr>
              <m:t>th</m:t>
            </m:r>
          </m:sup>
        </m:sSup>
      </m:oMath>
      <w:r>
        <w:rPr>
          <w:rFonts w:ascii="Arial" w:hAnsi="Arial" w:cs="Arial"/>
        </w:rPr>
        <w:t xml:space="preserve"> entry of the eigenvector associated with the largest </w:t>
      </w:r>
      <m:oMath>
        <m:r>
          <w:rPr>
            <w:rFonts w:ascii="Cambria Math" w:hAnsi="Cambria Math" w:cs="Arial"/>
          </w:rPr>
          <m:t>λ</m:t>
        </m:r>
      </m:oMath>
      <w:r>
        <w:rPr>
          <w:rFonts w:ascii="Arial" w:hAnsi="Arial" w:cs="Arial"/>
        </w:rPr>
        <w:t xml:space="preserve"> gives the eigenvector centrality for </w:t>
      </w:r>
      <w:proofErr w:type="gramStart"/>
      <w:r>
        <w:rPr>
          <w:rFonts w:ascii="Arial" w:hAnsi="Arial" w:cs="Arial"/>
        </w:rPr>
        <w:t xml:space="preserve">node </w:t>
      </w:r>
      <w:proofErr w:type="gramEnd"/>
      <m:oMath>
        <m:r>
          <w:rPr>
            <w:rFonts w:ascii="Cambria Math" w:hAnsi="Cambria Math" w:cs="Arial"/>
          </w:rPr>
          <m:t>v</m:t>
        </m:r>
      </m:oMath>
      <w:r>
        <w:rPr>
          <w:rFonts w:ascii="Arial" w:hAnsi="Arial" w:cs="Arial"/>
        </w:rPr>
        <w:t>.</w:t>
      </w:r>
    </w:p>
    <w:p w14:paraId="15BA3BE9" w14:textId="3DFFA0E1" w:rsidR="00C01E56" w:rsidRDefault="00F901A2" w:rsidP="00F901A2">
      <w:pPr>
        <w:rPr>
          <w:rFonts w:ascii="Arial" w:hAnsi="Arial" w:cs="Arial"/>
        </w:rPr>
      </w:pPr>
      <w:r>
        <w:rPr>
          <w:rFonts w:ascii="Arial" w:hAnsi="Arial" w:cs="Arial"/>
        </w:rPr>
        <w:br w:type="page"/>
      </w:r>
    </w:p>
    <w:p w14:paraId="24991ECE" w14:textId="213F916A" w:rsidR="00C01E56" w:rsidRPr="00093C8A" w:rsidRDefault="00C01E56" w:rsidP="00093C8A">
      <w:pPr>
        <w:pStyle w:val="EndNoteBibliography"/>
        <w:spacing w:line="480" w:lineRule="auto"/>
        <w:rPr>
          <w:rFonts w:ascii="Arial" w:hAnsi="Arial" w:cs="Arial"/>
          <w:b/>
        </w:rPr>
      </w:pPr>
      <w:r w:rsidRPr="00093C8A">
        <w:rPr>
          <w:rFonts w:ascii="Arial" w:hAnsi="Arial" w:cs="Arial"/>
          <w:b/>
        </w:rPr>
        <w:lastRenderedPageBreak/>
        <w:t>References</w:t>
      </w:r>
      <w:bookmarkStart w:id="1" w:name="_GoBack"/>
      <w:bookmarkEnd w:id="1"/>
    </w:p>
    <w:p w14:paraId="6EB10EDC" w14:textId="77777777" w:rsidR="00816849" w:rsidRPr="00B910D6" w:rsidRDefault="005E07E2" w:rsidP="00B910D6">
      <w:pPr>
        <w:pStyle w:val="EndNoteBibliography"/>
        <w:spacing w:line="480" w:lineRule="auto"/>
        <w:rPr>
          <w:rFonts w:ascii="Arial" w:hAnsi="Arial" w:cs="Arial"/>
        </w:rPr>
      </w:pPr>
      <w:r w:rsidRPr="00B910D6">
        <w:rPr>
          <w:rFonts w:ascii="Arial" w:hAnsi="Arial" w:cs="Arial"/>
        </w:rPr>
        <w:fldChar w:fldCharType="begin"/>
      </w:r>
      <w:r w:rsidRPr="00B910D6">
        <w:rPr>
          <w:rFonts w:ascii="Arial" w:hAnsi="Arial" w:cs="Arial"/>
        </w:rPr>
        <w:instrText xml:space="preserve"> ADDIN EN.REFLIST </w:instrText>
      </w:r>
      <w:r w:rsidRPr="00B910D6">
        <w:rPr>
          <w:rFonts w:ascii="Arial" w:hAnsi="Arial" w:cs="Arial"/>
        </w:rPr>
        <w:fldChar w:fldCharType="separate"/>
      </w:r>
      <w:bookmarkStart w:id="2" w:name="_ENREF_1"/>
      <w:r w:rsidR="00816849" w:rsidRPr="00B910D6">
        <w:rPr>
          <w:rFonts w:ascii="Arial" w:hAnsi="Arial" w:cs="Arial"/>
        </w:rPr>
        <w:t>Achard, S., and Bullmore, E. (2007). Efficiency and cost of economical brain functional networks. PLoS Comput Biol</w:t>
      </w:r>
      <w:r w:rsidR="00816849" w:rsidRPr="00B910D6">
        <w:rPr>
          <w:rFonts w:ascii="Arial" w:hAnsi="Arial" w:cs="Arial"/>
          <w:i/>
        </w:rPr>
        <w:t xml:space="preserve"> 3</w:t>
      </w:r>
      <w:r w:rsidR="00816849" w:rsidRPr="00B910D6">
        <w:rPr>
          <w:rFonts w:ascii="Arial" w:hAnsi="Arial" w:cs="Arial"/>
        </w:rPr>
        <w:t>, e17.</w:t>
      </w:r>
      <w:bookmarkEnd w:id="2"/>
    </w:p>
    <w:p w14:paraId="0B054F69" w14:textId="77777777" w:rsidR="00816849" w:rsidRPr="00B910D6" w:rsidRDefault="00816849" w:rsidP="00B910D6">
      <w:pPr>
        <w:pStyle w:val="EndNoteBibliography"/>
        <w:spacing w:line="480" w:lineRule="auto"/>
        <w:rPr>
          <w:rFonts w:ascii="Arial" w:hAnsi="Arial" w:cs="Arial"/>
        </w:rPr>
      </w:pPr>
      <w:bookmarkStart w:id="3" w:name="_ENREF_2"/>
      <w:r w:rsidRPr="00B910D6">
        <w:rPr>
          <w:rFonts w:ascii="Arial" w:hAnsi="Arial" w:cs="Arial"/>
        </w:rPr>
        <w:t>Achard, S., Salvador, R., Whitcher, B., Suckling, J., and Bullmore, E. (2006). A resilient, low-frequency, small-world human brain functional network with highly connected association cortical hubs. J Neurosci</w:t>
      </w:r>
      <w:r w:rsidRPr="00B910D6">
        <w:rPr>
          <w:rFonts w:ascii="Arial" w:hAnsi="Arial" w:cs="Arial"/>
          <w:i/>
        </w:rPr>
        <w:t xml:space="preserve"> 26</w:t>
      </w:r>
      <w:r w:rsidRPr="00B910D6">
        <w:rPr>
          <w:rFonts w:ascii="Arial" w:hAnsi="Arial" w:cs="Arial"/>
        </w:rPr>
        <w:t>, 63-72.</w:t>
      </w:r>
      <w:bookmarkEnd w:id="3"/>
    </w:p>
    <w:p w14:paraId="31F22E1B" w14:textId="77777777" w:rsidR="00816849" w:rsidRPr="00B910D6" w:rsidRDefault="00816849" w:rsidP="00B910D6">
      <w:pPr>
        <w:pStyle w:val="EndNoteBibliography"/>
        <w:spacing w:line="480" w:lineRule="auto"/>
        <w:rPr>
          <w:rFonts w:ascii="Arial" w:hAnsi="Arial" w:cs="Arial"/>
        </w:rPr>
      </w:pPr>
      <w:bookmarkStart w:id="4" w:name="_ENREF_3"/>
      <w:r w:rsidRPr="00B910D6">
        <w:rPr>
          <w:rFonts w:ascii="Arial" w:hAnsi="Arial" w:cs="Arial"/>
        </w:rPr>
        <w:t>Barabasi, A.L., and Albert, R. (1999). Emergence of scaling in random networks. Science</w:t>
      </w:r>
      <w:r w:rsidRPr="00B910D6">
        <w:rPr>
          <w:rFonts w:ascii="Arial" w:hAnsi="Arial" w:cs="Arial"/>
          <w:i/>
        </w:rPr>
        <w:t xml:space="preserve"> 286</w:t>
      </w:r>
      <w:r w:rsidRPr="00B910D6">
        <w:rPr>
          <w:rFonts w:ascii="Arial" w:hAnsi="Arial" w:cs="Arial"/>
        </w:rPr>
        <w:t>, 509-512.</w:t>
      </w:r>
      <w:bookmarkEnd w:id="4"/>
    </w:p>
    <w:p w14:paraId="22F346F4" w14:textId="77777777" w:rsidR="00816849" w:rsidRPr="00B910D6" w:rsidRDefault="00816849" w:rsidP="00B910D6">
      <w:pPr>
        <w:pStyle w:val="EndNoteBibliography"/>
        <w:spacing w:line="480" w:lineRule="auto"/>
        <w:rPr>
          <w:rFonts w:ascii="Arial" w:hAnsi="Arial" w:cs="Arial"/>
        </w:rPr>
      </w:pPr>
      <w:bookmarkStart w:id="5" w:name="_ENREF_4"/>
      <w:r w:rsidRPr="00B910D6">
        <w:rPr>
          <w:rFonts w:ascii="Arial" w:hAnsi="Arial" w:cs="Arial"/>
        </w:rPr>
        <w:t>Bettencourt, L.M., Stephens, G.J., Ham, M.I., and Gross, G.W. (2007). Functional structure of cortical neuronal networks grown in vitro. Phys Rev E Stat Nonlin Soft Matter Phys</w:t>
      </w:r>
      <w:r w:rsidRPr="00B910D6">
        <w:rPr>
          <w:rFonts w:ascii="Arial" w:hAnsi="Arial" w:cs="Arial"/>
          <w:i/>
        </w:rPr>
        <w:t xml:space="preserve"> 75</w:t>
      </w:r>
      <w:r w:rsidRPr="00B910D6">
        <w:rPr>
          <w:rFonts w:ascii="Arial" w:hAnsi="Arial" w:cs="Arial"/>
        </w:rPr>
        <w:t>, 021915.</w:t>
      </w:r>
      <w:bookmarkEnd w:id="5"/>
    </w:p>
    <w:p w14:paraId="4A6A9925" w14:textId="77777777" w:rsidR="00816849" w:rsidRPr="00B910D6" w:rsidRDefault="00816849" w:rsidP="00B910D6">
      <w:pPr>
        <w:pStyle w:val="EndNoteBibliography"/>
        <w:spacing w:line="480" w:lineRule="auto"/>
        <w:rPr>
          <w:rFonts w:ascii="Arial" w:hAnsi="Arial" w:cs="Arial"/>
        </w:rPr>
      </w:pPr>
      <w:bookmarkStart w:id="6" w:name="_ENREF_5"/>
      <w:r w:rsidRPr="00B910D6">
        <w:rPr>
          <w:rFonts w:ascii="Arial" w:hAnsi="Arial" w:cs="Arial"/>
        </w:rPr>
        <w:t>Bonifazi, P., Goldin, M., Picardo, M.A., Jorquera, I., Cattani, A., Bianconi, G., Represa, A., Ben-Ari, Y., and Cossart, R. (2009). GABAergic hub neurons orchestrate synchrony in developing hippocampal networks. Science</w:t>
      </w:r>
      <w:r w:rsidRPr="00B910D6">
        <w:rPr>
          <w:rFonts w:ascii="Arial" w:hAnsi="Arial" w:cs="Arial"/>
          <w:i/>
        </w:rPr>
        <w:t xml:space="preserve"> 326</w:t>
      </w:r>
      <w:r w:rsidRPr="00B910D6">
        <w:rPr>
          <w:rFonts w:ascii="Arial" w:hAnsi="Arial" w:cs="Arial"/>
        </w:rPr>
        <w:t>, 1419-1424.</w:t>
      </w:r>
      <w:bookmarkEnd w:id="6"/>
    </w:p>
    <w:p w14:paraId="7393AC04" w14:textId="77777777" w:rsidR="00816849" w:rsidRPr="00B910D6" w:rsidRDefault="00816849" w:rsidP="00B910D6">
      <w:pPr>
        <w:pStyle w:val="EndNoteBibliography"/>
        <w:spacing w:line="480" w:lineRule="auto"/>
        <w:rPr>
          <w:rFonts w:ascii="Arial" w:hAnsi="Arial" w:cs="Arial"/>
        </w:rPr>
      </w:pPr>
      <w:bookmarkStart w:id="7" w:name="_ENREF_6"/>
      <w:r w:rsidRPr="00B910D6">
        <w:rPr>
          <w:rFonts w:ascii="Arial" w:hAnsi="Arial" w:cs="Arial"/>
        </w:rPr>
        <w:t>Brindley, G.S., and Lewin, W.S. (1968). The sensations produced by electrical stimulation of the visual cortex. J Physiol</w:t>
      </w:r>
      <w:r w:rsidRPr="00B910D6">
        <w:rPr>
          <w:rFonts w:ascii="Arial" w:hAnsi="Arial" w:cs="Arial"/>
          <w:i/>
        </w:rPr>
        <w:t xml:space="preserve"> 196</w:t>
      </w:r>
      <w:r w:rsidRPr="00B910D6">
        <w:rPr>
          <w:rFonts w:ascii="Arial" w:hAnsi="Arial" w:cs="Arial"/>
        </w:rPr>
        <w:t>, 479-493.</w:t>
      </w:r>
      <w:bookmarkEnd w:id="7"/>
    </w:p>
    <w:p w14:paraId="35F34285" w14:textId="77777777" w:rsidR="00816849" w:rsidRPr="00B910D6" w:rsidRDefault="00816849" w:rsidP="00B910D6">
      <w:pPr>
        <w:pStyle w:val="EndNoteBibliography"/>
        <w:spacing w:line="480" w:lineRule="auto"/>
        <w:rPr>
          <w:rFonts w:ascii="Arial" w:hAnsi="Arial" w:cs="Arial"/>
        </w:rPr>
      </w:pPr>
      <w:bookmarkStart w:id="8" w:name="_ENREF_7"/>
      <w:r w:rsidRPr="00B910D6">
        <w:rPr>
          <w:rFonts w:ascii="Arial" w:hAnsi="Arial" w:cs="Arial"/>
        </w:rPr>
        <w:t>Bullmore, E., and Sporns, O. (2009). Complex brain networks: graph theoretical analysis of structural and functional systems. Nature reviews Neuroscience</w:t>
      </w:r>
      <w:r w:rsidRPr="00B910D6">
        <w:rPr>
          <w:rFonts w:ascii="Arial" w:hAnsi="Arial" w:cs="Arial"/>
          <w:i/>
        </w:rPr>
        <w:t xml:space="preserve"> 10</w:t>
      </w:r>
      <w:r w:rsidRPr="00B910D6">
        <w:rPr>
          <w:rFonts w:ascii="Arial" w:hAnsi="Arial" w:cs="Arial"/>
        </w:rPr>
        <w:t>, 186-198.</w:t>
      </w:r>
      <w:bookmarkEnd w:id="8"/>
    </w:p>
    <w:p w14:paraId="2CF954DA" w14:textId="77777777" w:rsidR="00816849" w:rsidRPr="00B910D6" w:rsidRDefault="00816849" w:rsidP="00B910D6">
      <w:pPr>
        <w:pStyle w:val="EndNoteBibliography"/>
        <w:spacing w:line="480" w:lineRule="auto"/>
        <w:rPr>
          <w:rFonts w:ascii="Arial" w:hAnsi="Arial" w:cs="Arial"/>
        </w:rPr>
      </w:pPr>
      <w:bookmarkStart w:id="9" w:name="_ENREF_8"/>
      <w:r w:rsidRPr="00B910D6">
        <w:rPr>
          <w:rFonts w:ascii="Arial" w:hAnsi="Arial" w:cs="Arial"/>
        </w:rPr>
        <w:t>Carrillo-Reid, L., Lopez-Huerta, V.G., Garcia-Munoz, M., Theiss, S., and Arbuthnott, G.W. (2015a). Cell Assembly Signatures Defined by Short-Term Synaptic Plasticity in Cortical Networks. Int J Neural Syst</w:t>
      </w:r>
      <w:r w:rsidRPr="00B910D6">
        <w:rPr>
          <w:rFonts w:ascii="Arial" w:hAnsi="Arial" w:cs="Arial"/>
          <w:i/>
        </w:rPr>
        <w:t xml:space="preserve"> 25</w:t>
      </w:r>
      <w:r w:rsidRPr="00B910D6">
        <w:rPr>
          <w:rFonts w:ascii="Arial" w:hAnsi="Arial" w:cs="Arial"/>
        </w:rPr>
        <w:t>, 1550026.</w:t>
      </w:r>
      <w:bookmarkEnd w:id="9"/>
    </w:p>
    <w:p w14:paraId="65AF70E6" w14:textId="77777777" w:rsidR="00816849" w:rsidRPr="00B910D6" w:rsidRDefault="00816849" w:rsidP="00B910D6">
      <w:pPr>
        <w:pStyle w:val="EndNoteBibliography"/>
        <w:spacing w:line="480" w:lineRule="auto"/>
        <w:rPr>
          <w:rFonts w:ascii="Arial" w:hAnsi="Arial" w:cs="Arial"/>
        </w:rPr>
      </w:pPr>
      <w:bookmarkStart w:id="10" w:name="_ENREF_9"/>
      <w:r w:rsidRPr="00B910D6">
        <w:rPr>
          <w:rFonts w:ascii="Arial" w:hAnsi="Arial" w:cs="Arial"/>
        </w:rPr>
        <w:lastRenderedPageBreak/>
        <w:t>Carrillo-Reid, L., Miller, J.-E.K., Hamm, J.P., Jackson, J., and Yuste, R. (2015b). Endogenous sequential cortical activity evoked by visual stimuli. The Journal of neuroscience : the official journal of the Society for Neuroscience</w:t>
      </w:r>
      <w:r w:rsidRPr="00B910D6">
        <w:rPr>
          <w:rFonts w:ascii="Arial" w:hAnsi="Arial" w:cs="Arial"/>
          <w:i/>
        </w:rPr>
        <w:t xml:space="preserve"> 35</w:t>
      </w:r>
      <w:r w:rsidRPr="00B910D6">
        <w:rPr>
          <w:rFonts w:ascii="Arial" w:hAnsi="Arial" w:cs="Arial"/>
        </w:rPr>
        <w:t>, 8813-8828.</w:t>
      </w:r>
      <w:bookmarkEnd w:id="10"/>
    </w:p>
    <w:p w14:paraId="6F22E174" w14:textId="77777777" w:rsidR="00816849" w:rsidRPr="00B910D6" w:rsidRDefault="00816849" w:rsidP="00B910D6">
      <w:pPr>
        <w:pStyle w:val="EndNoteBibliography"/>
        <w:spacing w:line="480" w:lineRule="auto"/>
        <w:rPr>
          <w:rFonts w:ascii="Arial" w:hAnsi="Arial" w:cs="Arial"/>
        </w:rPr>
      </w:pPr>
      <w:bookmarkStart w:id="11" w:name="_ENREF_10"/>
      <w:r w:rsidRPr="00B910D6">
        <w:rPr>
          <w:rFonts w:ascii="Arial" w:hAnsi="Arial" w:cs="Arial"/>
        </w:rPr>
        <w:t>Carrillo-Reid, L., Yang, W., Bando, Y., Peterka, D.S., and Yuste, R. (2016). Imprinting and recalling cortical ensembles. Science</w:t>
      </w:r>
      <w:r w:rsidRPr="00B910D6">
        <w:rPr>
          <w:rFonts w:ascii="Arial" w:hAnsi="Arial" w:cs="Arial"/>
          <w:i/>
        </w:rPr>
        <w:t xml:space="preserve"> 353</w:t>
      </w:r>
      <w:r w:rsidRPr="00B910D6">
        <w:rPr>
          <w:rFonts w:ascii="Arial" w:hAnsi="Arial" w:cs="Arial"/>
        </w:rPr>
        <w:t>, 691-694.</w:t>
      </w:r>
      <w:bookmarkEnd w:id="11"/>
    </w:p>
    <w:p w14:paraId="57E4B383" w14:textId="77777777" w:rsidR="00816849" w:rsidRPr="00B910D6" w:rsidRDefault="00816849" w:rsidP="00B910D6">
      <w:pPr>
        <w:pStyle w:val="EndNoteBibliography"/>
        <w:spacing w:line="480" w:lineRule="auto"/>
        <w:rPr>
          <w:rFonts w:ascii="Arial" w:hAnsi="Arial" w:cs="Arial"/>
        </w:rPr>
      </w:pPr>
      <w:bookmarkStart w:id="12" w:name="_ENREF_11"/>
      <w:r w:rsidRPr="00B910D6">
        <w:rPr>
          <w:rFonts w:ascii="Arial" w:hAnsi="Arial" w:cs="Arial"/>
        </w:rPr>
        <w:t>Chiang, S., Cassese, A., Guindani, M., Vannucci, M., Yeh, H.J., Haneef, Z., and Stern, J.M. (2016). Time-dependence of graph theory metrics in functional connectivity analysis. Neuroimage</w:t>
      </w:r>
      <w:r w:rsidRPr="00B910D6">
        <w:rPr>
          <w:rFonts w:ascii="Arial" w:hAnsi="Arial" w:cs="Arial"/>
          <w:i/>
        </w:rPr>
        <w:t xml:space="preserve"> 125</w:t>
      </w:r>
      <w:r w:rsidRPr="00B910D6">
        <w:rPr>
          <w:rFonts w:ascii="Arial" w:hAnsi="Arial" w:cs="Arial"/>
        </w:rPr>
        <w:t>, 601-615.</w:t>
      </w:r>
      <w:bookmarkEnd w:id="12"/>
    </w:p>
    <w:p w14:paraId="28F98E2F" w14:textId="77777777" w:rsidR="00816849" w:rsidRPr="00B910D6" w:rsidRDefault="00816849" w:rsidP="00B910D6">
      <w:pPr>
        <w:pStyle w:val="EndNoteBibliography"/>
        <w:spacing w:line="480" w:lineRule="auto"/>
        <w:rPr>
          <w:rFonts w:ascii="Arial" w:hAnsi="Arial" w:cs="Arial"/>
        </w:rPr>
      </w:pPr>
      <w:bookmarkStart w:id="13" w:name="_ENREF_12"/>
      <w:r w:rsidRPr="00B910D6">
        <w:rPr>
          <w:rFonts w:ascii="Arial" w:hAnsi="Arial" w:cs="Arial"/>
        </w:rPr>
        <w:t>Choi, Y., Cardie, C., Riloff, E., and Patwardhan, S. (2005). Identifying sources of opinions with conditional random fields and extraction patterns. Proceedings of the conference on Human Language Technology and Empirical Methods in Natural Language Processing HLT 05, 355-362.</w:t>
      </w:r>
      <w:bookmarkEnd w:id="13"/>
    </w:p>
    <w:p w14:paraId="0ED089AC" w14:textId="77777777" w:rsidR="00816849" w:rsidRPr="00B910D6" w:rsidRDefault="00816849" w:rsidP="00B910D6">
      <w:pPr>
        <w:pStyle w:val="EndNoteBibliography"/>
        <w:spacing w:line="480" w:lineRule="auto"/>
        <w:rPr>
          <w:rFonts w:ascii="Arial" w:hAnsi="Arial" w:cs="Arial"/>
        </w:rPr>
      </w:pPr>
      <w:bookmarkStart w:id="14" w:name="_ENREF_13"/>
      <w:r w:rsidRPr="00B910D6">
        <w:rPr>
          <w:rFonts w:ascii="Arial" w:hAnsi="Arial" w:cs="Arial"/>
        </w:rPr>
        <w:t>Downes, J.H., Hammond, M.W., Xydas, D., Spencer, M.C., Becerra, V.M., Warwick, K., Whalley, B.J., and Nasuto, S.J. (2012). Emergence of a small-world functional network in cultured neurons. PLoS Comput Biol</w:t>
      </w:r>
      <w:r w:rsidRPr="00B910D6">
        <w:rPr>
          <w:rFonts w:ascii="Arial" w:hAnsi="Arial" w:cs="Arial"/>
          <w:i/>
        </w:rPr>
        <w:t xml:space="preserve"> 8</w:t>
      </w:r>
      <w:r w:rsidRPr="00B910D6">
        <w:rPr>
          <w:rFonts w:ascii="Arial" w:hAnsi="Arial" w:cs="Arial"/>
        </w:rPr>
        <w:t>, e1002522.</w:t>
      </w:r>
      <w:bookmarkEnd w:id="14"/>
    </w:p>
    <w:p w14:paraId="69647260" w14:textId="77777777" w:rsidR="00816849" w:rsidRPr="00B910D6" w:rsidRDefault="00816849" w:rsidP="00B910D6">
      <w:pPr>
        <w:pStyle w:val="EndNoteBibliography"/>
        <w:spacing w:line="480" w:lineRule="auto"/>
        <w:rPr>
          <w:rFonts w:ascii="Arial" w:hAnsi="Arial" w:cs="Arial"/>
        </w:rPr>
      </w:pPr>
      <w:bookmarkStart w:id="15" w:name="_ENREF_14"/>
      <w:r w:rsidRPr="00B910D6">
        <w:rPr>
          <w:rFonts w:ascii="Arial" w:hAnsi="Arial" w:cs="Arial"/>
        </w:rPr>
        <w:t>Eguiluz, V.M., Chialvo, D.R., Cecchi, G.A., Baliki, M., and Apkarian, A.V. (2005). Scale-free brain functional networks. Phys Rev Lett</w:t>
      </w:r>
      <w:r w:rsidRPr="00B910D6">
        <w:rPr>
          <w:rFonts w:ascii="Arial" w:hAnsi="Arial" w:cs="Arial"/>
          <w:i/>
        </w:rPr>
        <w:t xml:space="preserve"> 94</w:t>
      </w:r>
      <w:r w:rsidRPr="00B910D6">
        <w:rPr>
          <w:rFonts w:ascii="Arial" w:hAnsi="Arial" w:cs="Arial"/>
        </w:rPr>
        <w:t>, 018102.</w:t>
      </w:r>
      <w:bookmarkEnd w:id="15"/>
    </w:p>
    <w:p w14:paraId="4BEC8423" w14:textId="77777777" w:rsidR="00816849" w:rsidRPr="00B910D6" w:rsidRDefault="00816849" w:rsidP="00B910D6">
      <w:pPr>
        <w:pStyle w:val="EndNoteBibliography"/>
        <w:spacing w:line="480" w:lineRule="auto"/>
        <w:rPr>
          <w:rFonts w:ascii="Arial" w:hAnsi="Arial" w:cs="Arial"/>
        </w:rPr>
      </w:pPr>
      <w:bookmarkStart w:id="16" w:name="_ENREF_15"/>
      <w:r w:rsidRPr="00B910D6">
        <w:rPr>
          <w:rFonts w:ascii="Arial" w:hAnsi="Arial" w:cs="Arial"/>
        </w:rPr>
        <w:t>Fair, D.A., Cohen, A.L., Dosenbach, N.U., Church, J.A., Miezin, F.M., Barch, D.M., Raichle, M.E., Petersen, S.E., and Schlaggar, B.L. (2008). The maturing architecture of the brain's default network. Proc Natl Acad Sci U S A</w:t>
      </w:r>
      <w:r w:rsidRPr="00B910D6">
        <w:rPr>
          <w:rFonts w:ascii="Arial" w:hAnsi="Arial" w:cs="Arial"/>
          <w:i/>
        </w:rPr>
        <w:t xml:space="preserve"> 105</w:t>
      </w:r>
      <w:r w:rsidRPr="00B910D6">
        <w:rPr>
          <w:rFonts w:ascii="Arial" w:hAnsi="Arial" w:cs="Arial"/>
        </w:rPr>
        <w:t>, 4028-4032.</w:t>
      </w:r>
      <w:bookmarkEnd w:id="16"/>
    </w:p>
    <w:p w14:paraId="15CF3C07" w14:textId="77777777" w:rsidR="00816849" w:rsidRPr="00B910D6" w:rsidRDefault="00816849" w:rsidP="00B910D6">
      <w:pPr>
        <w:pStyle w:val="EndNoteBibliography"/>
        <w:spacing w:line="480" w:lineRule="auto"/>
        <w:rPr>
          <w:rFonts w:ascii="Arial" w:hAnsi="Arial" w:cs="Arial"/>
        </w:rPr>
      </w:pPr>
      <w:bookmarkStart w:id="17" w:name="_ENREF_16"/>
      <w:r w:rsidRPr="00B910D6">
        <w:rPr>
          <w:rFonts w:ascii="Arial" w:hAnsi="Arial" w:cs="Arial"/>
        </w:rPr>
        <w:lastRenderedPageBreak/>
        <w:t>Gururangan, S.S., Sadovsky, A.J., and MacLean, J.N. (2014). Analysis of graph invariants in functional neocortical circuitry reveals generalized features common to three areas of sensory cortex. PLoS Comput Biol</w:t>
      </w:r>
      <w:r w:rsidRPr="00B910D6">
        <w:rPr>
          <w:rFonts w:ascii="Arial" w:hAnsi="Arial" w:cs="Arial"/>
          <w:i/>
        </w:rPr>
        <w:t xml:space="preserve"> 10</w:t>
      </w:r>
      <w:r w:rsidRPr="00B910D6">
        <w:rPr>
          <w:rFonts w:ascii="Arial" w:hAnsi="Arial" w:cs="Arial"/>
        </w:rPr>
        <w:t>, e1003710.</w:t>
      </w:r>
      <w:bookmarkEnd w:id="17"/>
    </w:p>
    <w:p w14:paraId="5E127C07" w14:textId="77777777" w:rsidR="00816849" w:rsidRPr="00B910D6" w:rsidRDefault="00816849" w:rsidP="00B910D6">
      <w:pPr>
        <w:pStyle w:val="EndNoteBibliography"/>
        <w:spacing w:line="480" w:lineRule="auto"/>
        <w:rPr>
          <w:rFonts w:ascii="Arial" w:hAnsi="Arial" w:cs="Arial"/>
        </w:rPr>
      </w:pPr>
      <w:bookmarkStart w:id="18" w:name="_ENREF_17"/>
      <w:r w:rsidRPr="00B910D6">
        <w:rPr>
          <w:rFonts w:ascii="Arial" w:hAnsi="Arial" w:cs="Arial"/>
        </w:rPr>
        <w:t>Hagmann, P., Cammoun, L., Gigandet, X., Meuli, R., Honey, C.J., Wedeen, V.J., and Sporns, O. (2008). Mapping the structural core of human cerebral cortex. PLoS Biol</w:t>
      </w:r>
      <w:r w:rsidRPr="00B910D6">
        <w:rPr>
          <w:rFonts w:ascii="Arial" w:hAnsi="Arial" w:cs="Arial"/>
          <w:i/>
        </w:rPr>
        <w:t xml:space="preserve"> 6</w:t>
      </w:r>
      <w:r w:rsidRPr="00B910D6">
        <w:rPr>
          <w:rFonts w:ascii="Arial" w:hAnsi="Arial" w:cs="Arial"/>
        </w:rPr>
        <w:t>, e159.</w:t>
      </w:r>
      <w:bookmarkEnd w:id="18"/>
    </w:p>
    <w:p w14:paraId="61AC3498" w14:textId="77777777" w:rsidR="00816849" w:rsidRPr="00B910D6" w:rsidRDefault="00816849" w:rsidP="00B910D6">
      <w:pPr>
        <w:pStyle w:val="EndNoteBibliography"/>
        <w:spacing w:line="480" w:lineRule="auto"/>
        <w:rPr>
          <w:rFonts w:ascii="Arial" w:hAnsi="Arial" w:cs="Arial"/>
        </w:rPr>
      </w:pPr>
      <w:bookmarkStart w:id="19" w:name="_ENREF_18"/>
      <w:r w:rsidRPr="00B910D6">
        <w:rPr>
          <w:rFonts w:ascii="Arial" w:hAnsi="Arial" w:cs="Arial"/>
        </w:rPr>
        <w:t>He, X., Zemel, R.S., and Carreira-Perpinan, M.A. (2004). Multiscale conditional random fields for image labeling. Proceedings of the 2004 IEEE Computer Society Conference on Computer Vision and Pattern Recognition</w:t>
      </w:r>
      <w:r w:rsidRPr="00B910D6">
        <w:rPr>
          <w:rFonts w:ascii="Arial" w:hAnsi="Arial" w:cs="Arial"/>
          <w:i/>
        </w:rPr>
        <w:t xml:space="preserve"> 2</w:t>
      </w:r>
      <w:r w:rsidRPr="00B910D6">
        <w:rPr>
          <w:rFonts w:ascii="Arial" w:hAnsi="Arial" w:cs="Arial"/>
        </w:rPr>
        <w:t>, 695 -702.</w:t>
      </w:r>
      <w:bookmarkEnd w:id="19"/>
    </w:p>
    <w:p w14:paraId="230B6570" w14:textId="77777777" w:rsidR="00816849" w:rsidRPr="00B910D6" w:rsidRDefault="00816849" w:rsidP="00B910D6">
      <w:pPr>
        <w:pStyle w:val="EndNoteBibliography"/>
        <w:spacing w:line="480" w:lineRule="auto"/>
        <w:rPr>
          <w:rFonts w:ascii="Arial" w:hAnsi="Arial" w:cs="Arial"/>
        </w:rPr>
      </w:pPr>
      <w:bookmarkStart w:id="20" w:name="_ENREF_19"/>
      <w:r w:rsidRPr="00B910D6">
        <w:rPr>
          <w:rFonts w:ascii="Arial" w:hAnsi="Arial" w:cs="Arial"/>
        </w:rPr>
        <w:t>He, Y., Chen, Z.J., and Evans, A.C. (2007). Small-world anatomical networks in the human brain revealed by cortical thickness from MRI. Cereb Cortex</w:t>
      </w:r>
      <w:r w:rsidRPr="00B910D6">
        <w:rPr>
          <w:rFonts w:ascii="Arial" w:hAnsi="Arial" w:cs="Arial"/>
          <w:i/>
        </w:rPr>
        <w:t xml:space="preserve"> 17</w:t>
      </w:r>
      <w:r w:rsidRPr="00B910D6">
        <w:rPr>
          <w:rFonts w:ascii="Arial" w:hAnsi="Arial" w:cs="Arial"/>
        </w:rPr>
        <w:t>, 2407-2419.</w:t>
      </w:r>
      <w:bookmarkEnd w:id="20"/>
    </w:p>
    <w:p w14:paraId="1FAB7F4D" w14:textId="77777777" w:rsidR="00816849" w:rsidRPr="00B910D6" w:rsidRDefault="00816849" w:rsidP="00B910D6">
      <w:pPr>
        <w:pStyle w:val="EndNoteBibliography"/>
        <w:spacing w:line="480" w:lineRule="auto"/>
        <w:rPr>
          <w:rFonts w:ascii="Arial" w:hAnsi="Arial" w:cs="Arial"/>
        </w:rPr>
      </w:pPr>
      <w:bookmarkStart w:id="21" w:name="_ENREF_20"/>
      <w:r w:rsidRPr="00B910D6">
        <w:rPr>
          <w:rFonts w:ascii="Arial" w:hAnsi="Arial" w:cs="Arial"/>
        </w:rPr>
        <w:t>Hinne, M., Heskes, T., Beckmann, C.F., and van Gerven, M.A.J. (2013). Bayesian inference of structural brain networks. NeuroImage</w:t>
      </w:r>
      <w:r w:rsidRPr="00B910D6">
        <w:rPr>
          <w:rFonts w:ascii="Arial" w:hAnsi="Arial" w:cs="Arial"/>
          <w:i/>
        </w:rPr>
        <w:t xml:space="preserve"> 66</w:t>
      </w:r>
      <w:r w:rsidRPr="00B910D6">
        <w:rPr>
          <w:rFonts w:ascii="Arial" w:hAnsi="Arial" w:cs="Arial"/>
        </w:rPr>
        <w:t>, 543-552.</w:t>
      </w:r>
      <w:bookmarkEnd w:id="21"/>
    </w:p>
    <w:p w14:paraId="28474D90" w14:textId="77777777" w:rsidR="00816849" w:rsidRPr="00B910D6" w:rsidRDefault="00816849" w:rsidP="00B910D6">
      <w:pPr>
        <w:pStyle w:val="EndNoteBibliography"/>
        <w:spacing w:line="480" w:lineRule="auto"/>
        <w:rPr>
          <w:rFonts w:ascii="Arial" w:hAnsi="Arial" w:cs="Arial"/>
        </w:rPr>
      </w:pPr>
      <w:bookmarkStart w:id="22" w:name="_ENREF_21"/>
      <w:r w:rsidRPr="00B910D6">
        <w:rPr>
          <w:rFonts w:ascii="Arial" w:hAnsi="Arial" w:cs="Arial"/>
        </w:rPr>
        <w:t>Iturria-Medina, Y., Sotero, R.C., Canales-Rodriguez, E.J., Aleman-Gomez, Y., and Melie-Garcia, L. (2008). Studying the human brain anatomical network via diffusion-weighted MRI and Graph Theory. Neuroimage</w:t>
      </w:r>
      <w:r w:rsidRPr="00B910D6">
        <w:rPr>
          <w:rFonts w:ascii="Arial" w:hAnsi="Arial" w:cs="Arial"/>
          <w:i/>
        </w:rPr>
        <w:t xml:space="preserve"> 40</w:t>
      </w:r>
      <w:r w:rsidRPr="00B910D6">
        <w:rPr>
          <w:rFonts w:ascii="Arial" w:hAnsi="Arial" w:cs="Arial"/>
        </w:rPr>
        <w:t>, 1064-1076.</w:t>
      </w:r>
      <w:bookmarkEnd w:id="22"/>
    </w:p>
    <w:p w14:paraId="0FC60D66" w14:textId="77777777" w:rsidR="00816849" w:rsidRPr="00B910D6" w:rsidRDefault="00816849" w:rsidP="00B910D6">
      <w:pPr>
        <w:pStyle w:val="EndNoteBibliography"/>
        <w:spacing w:line="480" w:lineRule="auto"/>
        <w:rPr>
          <w:rFonts w:ascii="Arial" w:hAnsi="Arial" w:cs="Arial"/>
        </w:rPr>
      </w:pPr>
      <w:bookmarkStart w:id="23" w:name="_ENREF_22"/>
      <w:r w:rsidRPr="00B910D6">
        <w:rPr>
          <w:rFonts w:ascii="Arial" w:hAnsi="Arial" w:cs="Arial"/>
        </w:rPr>
        <w:t>Khazaee, A., Ebrahimzadeh, A., and Babajani-Feremi, A. (2015). Identifying patients with Alzheimer's disease using resting-state fMRI and graph theory. Clinical neurophysiology : official journal of the International Federation of Clinical Neurophysiology</w:t>
      </w:r>
      <w:r w:rsidRPr="00B910D6">
        <w:rPr>
          <w:rFonts w:ascii="Arial" w:hAnsi="Arial" w:cs="Arial"/>
          <w:i/>
        </w:rPr>
        <w:t xml:space="preserve"> 126</w:t>
      </w:r>
      <w:r w:rsidRPr="00B910D6">
        <w:rPr>
          <w:rFonts w:ascii="Arial" w:hAnsi="Arial" w:cs="Arial"/>
        </w:rPr>
        <w:t>, 2132-2141.</w:t>
      </w:r>
      <w:bookmarkEnd w:id="23"/>
    </w:p>
    <w:p w14:paraId="70758723" w14:textId="77777777" w:rsidR="00816849" w:rsidRPr="00B910D6" w:rsidRDefault="00816849" w:rsidP="00B910D6">
      <w:pPr>
        <w:pStyle w:val="EndNoteBibliography"/>
        <w:spacing w:line="480" w:lineRule="auto"/>
        <w:rPr>
          <w:rFonts w:ascii="Arial" w:hAnsi="Arial" w:cs="Arial"/>
        </w:rPr>
      </w:pPr>
      <w:bookmarkStart w:id="24" w:name="_ENREF_23"/>
      <w:r w:rsidRPr="00B910D6">
        <w:rPr>
          <w:rFonts w:ascii="Arial" w:hAnsi="Arial" w:cs="Arial"/>
        </w:rPr>
        <w:lastRenderedPageBreak/>
        <w:t>Ko, H., Hofer, S.B., Pichler, B., Buchanan, K.A., Sjostrom, P.J., and Mrsic-Flogel, T.D. (2011). Functional specificity of local synaptic connections in neocortical networks. Nature</w:t>
      </w:r>
      <w:r w:rsidRPr="00B910D6">
        <w:rPr>
          <w:rFonts w:ascii="Arial" w:hAnsi="Arial" w:cs="Arial"/>
          <w:i/>
        </w:rPr>
        <w:t xml:space="preserve"> 473</w:t>
      </w:r>
      <w:r w:rsidRPr="00B910D6">
        <w:rPr>
          <w:rFonts w:ascii="Arial" w:hAnsi="Arial" w:cs="Arial"/>
        </w:rPr>
        <w:t>, 87-91.</w:t>
      </w:r>
      <w:bookmarkEnd w:id="24"/>
    </w:p>
    <w:p w14:paraId="4DB20C9E" w14:textId="77777777" w:rsidR="00816849" w:rsidRPr="00B910D6" w:rsidRDefault="00816849" w:rsidP="00B910D6">
      <w:pPr>
        <w:pStyle w:val="EndNoteBibliography"/>
        <w:spacing w:line="480" w:lineRule="auto"/>
        <w:rPr>
          <w:rFonts w:ascii="Arial" w:hAnsi="Arial" w:cs="Arial"/>
        </w:rPr>
      </w:pPr>
      <w:bookmarkStart w:id="25" w:name="_ENREF_24"/>
      <w:r w:rsidRPr="00B910D6">
        <w:rPr>
          <w:rFonts w:ascii="Arial" w:hAnsi="Arial" w:cs="Arial"/>
        </w:rPr>
        <w:t>Lafferty, J., McCallum, A., and Pereira, F.C.N. (2001). Conditional random fields: Probabilistic models for segmenting and labeling sequence data. ICML '01 Proceedings of the Eighteenth International Conference on Machine Learning</w:t>
      </w:r>
      <w:r w:rsidRPr="00B910D6">
        <w:rPr>
          <w:rFonts w:ascii="Arial" w:hAnsi="Arial" w:cs="Arial"/>
          <w:i/>
        </w:rPr>
        <w:t xml:space="preserve"> 8</w:t>
      </w:r>
      <w:r w:rsidRPr="00B910D6">
        <w:rPr>
          <w:rFonts w:ascii="Arial" w:hAnsi="Arial" w:cs="Arial"/>
        </w:rPr>
        <w:t>, 282-289.</w:t>
      </w:r>
      <w:bookmarkEnd w:id="25"/>
    </w:p>
    <w:p w14:paraId="71B88C64" w14:textId="77777777" w:rsidR="00816849" w:rsidRPr="00B910D6" w:rsidRDefault="00816849" w:rsidP="00B910D6">
      <w:pPr>
        <w:pStyle w:val="EndNoteBibliography"/>
        <w:spacing w:line="480" w:lineRule="auto"/>
        <w:rPr>
          <w:rFonts w:ascii="Arial" w:hAnsi="Arial" w:cs="Arial"/>
        </w:rPr>
      </w:pPr>
      <w:bookmarkStart w:id="26" w:name="_ENREF_25"/>
      <w:r w:rsidRPr="00B910D6">
        <w:rPr>
          <w:rFonts w:ascii="Arial" w:hAnsi="Arial" w:cs="Arial"/>
        </w:rPr>
        <w:t>Li, C.T., Yuan, Y., and Wilson, R. (2008). An unsupervised conditional random fields approach for clustering gene expression time series. Bioinformatics</w:t>
      </w:r>
      <w:r w:rsidRPr="00B910D6">
        <w:rPr>
          <w:rFonts w:ascii="Arial" w:hAnsi="Arial" w:cs="Arial"/>
          <w:i/>
        </w:rPr>
        <w:t xml:space="preserve"> 24</w:t>
      </w:r>
      <w:r w:rsidRPr="00B910D6">
        <w:rPr>
          <w:rFonts w:ascii="Arial" w:hAnsi="Arial" w:cs="Arial"/>
        </w:rPr>
        <w:t>, 2467-2473.</w:t>
      </w:r>
      <w:bookmarkEnd w:id="26"/>
    </w:p>
    <w:p w14:paraId="19770543" w14:textId="77777777" w:rsidR="00816849" w:rsidRPr="00B910D6" w:rsidRDefault="00816849" w:rsidP="00B910D6">
      <w:pPr>
        <w:pStyle w:val="EndNoteBibliography"/>
        <w:spacing w:line="480" w:lineRule="auto"/>
        <w:rPr>
          <w:rFonts w:ascii="Arial" w:hAnsi="Arial" w:cs="Arial"/>
        </w:rPr>
      </w:pPr>
      <w:bookmarkStart w:id="27" w:name="_ENREF_26"/>
      <w:r w:rsidRPr="00B910D6">
        <w:rPr>
          <w:rFonts w:ascii="Arial" w:hAnsi="Arial" w:cs="Arial"/>
        </w:rPr>
        <w:t>Liu, Y., Carbonell, J., Weigele, P., and Gopalakrishnan, V. (2006). Protein fold recognition using segmentation conditional random fields (SCRFs). J Comput Biol</w:t>
      </w:r>
      <w:r w:rsidRPr="00B910D6">
        <w:rPr>
          <w:rFonts w:ascii="Arial" w:hAnsi="Arial" w:cs="Arial"/>
          <w:i/>
        </w:rPr>
        <w:t xml:space="preserve"> 13</w:t>
      </w:r>
      <w:r w:rsidRPr="00B910D6">
        <w:rPr>
          <w:rFonts w:ascii="Arial" w:hAnsi="Arial" w:cs="Arial"/>
        </w:rPr>
        <w:t>, 394-406.</w:t>
      </w:r>
      <w:bookmarkEnd w:id="27"/>
    </w:p>
    <w:p w14:paraId="3AB7A956" w14:textId="77777777" w:rsidR="00816849" w:rsidRPr="00B910D6" w:rsidRDefault="00816849" w:rsidP="00B910D6">
      <w:pPr>
        <w:pStyle w:val="EndNoteBibliography"/>
        <w:spacing w:line="480" w:lineRule="auto"/>
        <w:rPr>
          <w:rFonts w:ascii="Arial" w:hAnsi="Arial" w:cs="Arial"/>
        </w:rPr>
      </w:pPr>
      <w:bookmarkStart w:id="28" w:name="_ENREF_27"/>
      <w:r w:rsidRPr="00B910D6">
        <w:rPr>
          <w:rFonts w:ascii="Arial" w:hAnsi="Arial" w:cs="Arial"/>
        </w:rPr>
        <w:t>Micheloyannis, S., Vourkas, M., Tsirka, V., Karakonstantaki, E., Kanatsouli, K., and Stam, C.J. (2009). The influence of ageing on complex brain networks: a graph theoretical analysis. Hum Brain Mapp</w:t>
      </w:r>
      <w:r w:rsidRPr="00B910D6">
        <w:rPr>
          <w:rFonts w:ascii="Arial" w:hAnsi="Arial" w:cs="Arial"/>
          <w:i/>
        </w:rPr>
        <w:t xml:space="preserve"> 30</w:t>
      </w:r>
      <w:r w:rsidRPr="00B910D6">
        <w:rPr>
          <w:rFonts w:ascii="Arial" w:hAnsi="Arial" w:cs="Arial"/>
        </w:rPr>
        <w:t>, 200-208.</w:t>
      </w:r>
      <w:bookmarkEnd w:id="28"/>
    </w:p>
    <w:p w14:paraId="5B1B4E1A" w14:textId="77777777" w:rsidR="00816849" w:rsidRPr="00B910D6" w:rsidRDefault="00816849" w:rsidP="00B910D6">
      <w:pPr>
        <w:pStyle w:val="EndNoteBibliography"/>
        <w:spacing w:line="480" w:lineRule="auto"/>
        <w:rPr>
          <w:rFonts w:ascii="Arial" w:hAnsi="Arial" w:cs="Arial"/>
        </w:rPr>
      </w:pPr>
      <w:bookmarkStart w:id="29" w:name="_ENREF_28"/>
      <w:r w:rsidRPr="00B910D6">
        <w:rPr>
          <w:rFonts w:ascii="Arial" w:hAnsi="Arial" w:cs="Arial"/>
        </w:rPr>
        <w:t>Miller, J.E., Ayzenshtat, I., Carrillo-Reid, L., and Yuste, R. (2014). Visual stimuli recruit intrinsically generated cortical ensembles. Proc Natl Acad Sci U S A</w:t>
      </w:r>
      <w:r w:rsidRPr="00B910D6">
        <w:rPr>
          <w:rFonts w:ascii="Arial" w:hAnsi="Arial" w:cs="Arial"/>
          <w:i/>
        </w:rPr>
        <w:t xml:space="preserve"> 111</w:t>
      </w:r>
      <w:r w:rsidRPr="00B910D6">
        <w:rPr>
          <w:rFonts w:ascii="Arial" w:hAnsi="Arial" w:cs="Arial"/>
        </w:rPr>
        <w:t>, E4053-4061.</w:t>
      </w:r>
      <w:bookmarkEnd w:id="29"/>
    </w:p>
    <w:p w14:paraId="09E9D7E6" w14:textId="77777777" w:rsidR="00816849" w:rsidRPr="00B910D6" w:rsidRDefault="00816849" w:rsidP="00B910D6">
      <w:pPr>
        <w:pStyle w:val="EndNoteBibliography"/>
        <w:spacing w:line="480" w:lineRule="auto"/>
        <w:rPr>
          <w:rFonts w:ascii="Arial" w:hAnsi="Arial" w:cs="Arial"/>
        </w:rPr>
      </w:pPr>
      <w:bookmarkStart w:id="30" w:name="_ENREF_29"/>
      <w:r w:rsidRPr="00B910D6">
        <w:rPr>
          <w:rFonts w:ascii="Arial" w:hAnsi="Arial" w:cs="Arial"/>
        </w:rPr>
        <w:t>Oh, S.W., Harris, J.A., Ng, L., Winslow, B., Cain, N., Mihalas, S., Wang, Q., Lau, C., Kuan, L., Henry, A.M.</w:t>
      </w:r>
      <w:r w:rsidRPr="00B910D6">
        <w:rPr>
          <w:rFonts w:ascii="Arial" w:hAnsi="Arial" w:cs="Arial"/>
          <w:i/>
        </w:rPr>
        <w:t>, et al.</w:t>
      </w:r>
      <w:r w:rsidRPr="00B910D6">
        <w:rPr>
          <w:rFonts w:ascii="Arial" w:hAnsi="Arial" w:cs="Arial"/>
        </w:rPr>
        <w:t xml:space="preserve"> (2014). A mesoscale connectome of the mouse brain. Nature</w:t>
      </w:r>
      <w:r w:rsidRPr="00B910D6">
        <w:rPr>
          <w:rFonts w:ascii="Arial" w:hAnsi="Arial" w:cs="Arial"/>
          <w:i/>
        </w:rPr>
        <w:t xml:space="preserve"> 508</w:t>
      </w:r>
      <w:r w:rsidRPr="00B910D6">
        <w:rPr>
          <w:rFonts w:ascii="Arial" w:hAnsi="Arial" w:cs="Arial"/>
        </w:rPr>
        <w:t>, 207-214.</w:t>
      </w:r>
      <w:bookmarkEnd w:id="30"/>
    </w:p>
    <w:p w14:paraId="5057B90B" w14:textId="77777777" w:rsidR="00816849" w:rsidRPr="00B910D6" w:rsidRDefault="00816849" w:rsidP="00B910D6">
      <w:pPr>
        <w:pStyle w:val="EndNoteBibliography"/>
        <w:spacing w:line="480" w:lineRule="auto"/>
        <w:rPr>
          <w:rFonts w:ascii="Arial" w:hAnsi="Arial" w:cs="Arial"/>
        </w:rPr>
      </w:pPr>
      <w:bookmarkStart w:id="31" w:name="_ENREF_30"/>
      <w:r w:rsidRPr="00B910D6">
        <w:rPr>
          <w:rFonts w:ascii="Arial" w:hAnsi="Arial" w:cs="Arial"/>
        </w:rPr>
        <w:lastRenderedPageBreak/>
        <w:t>Palla, G., Derényi, I., Farkas, I., and Vicsek, T. (2005). Uncovering the overlapping community structure of complex networks in nature and society. Nature</w:t>
      </w:r>
      <w:r w:rsidRPr="00B910D6">
        <w:rPr>
          <w:rFonts w:ascii="Arial" w:hAnsi="Arial" w:cs="Arial"/>
          <w:i/>
        </w:rPr>
        <w:t xml:space="preserve"> 435</w:t>
      </w:r>
      <w:r w:rsidRPr="00B910D6">
        <w:rPr>
          <w:rFonts w:ascii="Arial" w:hAnsi="Arial" w:cs="Arial"/>
        </w:rPr>
        <w:t>, 814-818.</w:t>
      </w:r>
      <w:bookmarkEnd w:id="31"/>
    </w:p>
    <w:p w14:paraId="2F1CA2C8" w14:textId="77777777" w:rsidR="00816849" w:rsidRPr="00B910D6" w:rsidRDefault="00816849" w:rsidP="00B910D6">
      <w:pPr>
        <w:pStyle w:val="EndNoteBibliography"/>
        <w:spacing w:line="480" w:lineRule="auto"/>
        <w:rPr>
          <w:rFonts w:ascii="Arial" w:hAnsi="Arial" w:cs="Arial"/>
        </w:rPr>
      </w:pPr>
      <w:bookmarkStart w:id="32" w:name="_ENREF_31"/>
      <w:r w:rsidRPr="00B910D6">
        <w:rPr>
          <w:rFonts w:ascii="Arial" w:hAnsi="Arial" w:cs="Arial"/>
        </w:rPr>
        <w:t>Peng, H.-K., Zhu, J., Piao, D., Yan, R., and Zhang, Y. (2011). Retweet Modeling Using Conditional Random Fields. In 2011 IEEE 11th International Conference on Data Mining Workshops (IEEE), pp. 336-343.</w:t>
      </w:r>
      <w:bookmarkEnd w:id="32"/>
    </w:p>
    <w:p w14:paraId="7CC507CB" w14:textId="77777777" w:rsidR="00816849" w:rsidRPr="00B910D6" w:rsidRDefault="00816849" w:rsidP="00B910D6">
      <w:pPr>
        <w:pStyle w:val="EndNoteBibliography"/>
        <w:spacing w:line="480" w:lineRule="auto"/>
        <w:rPr>
          <w:rFonts w:ascii="Arial" w:hAnsi="Arial" w:cs="Arial"/>
        </w:rPr>
      </w:pPr>
      <w:bookmarkStart w:id="33" w:name="_ENREF_32"/>
      <w:r w:rsidRPr="00B910D6">
        <w:rPr>
          <w:rFonts w:ascii="Arial" w:hAnsi="Arial" w:cs="Arial"/>
        </w:rPr>
        <w:t>Ravikumar, P., Wainwright, M.J., and Lafferty, J.D. (2010). High-dimensional Ising model selection using ℓ1-regularized logistic regression. The Annals of Statistics</w:t>
      </w:r>
      <w:r w:rsidRPr="00B910D6">
        <w:rPr>
          <w:rFonts w:ascii="Arial" w:hAnsi="Arial" w:cs="Arial"/>
          <w:i/>
        </w:rPr>
        <w:t xml:space="preserve"> 38</w:t>
      </w:r>
      <w:r w:rsidRPr="00B910D6">
        <w:rPr>
          <w:rFonts w:ascii="Arial" w:hAnsi="Arial" w:cs="Arial"/>
        </w:rPr>
        <w:t>, 1287-1319.</w:t>
      </w:r>
      <w:bookmarkEnd w:id="33"/>
    </w:p>
    <w:p w14:paraId="12BC2E55" w14:textId="77777777" w:rsidR="00816849" w:rsidRPr="00B910D6" w:rsidRDefault="00816849" w:rsidP="00B910D6">
      <w:pPr>
        <w:pStyle w:val="EndNoteBibliography"/>
        <w:spacing w:line="480" w:lineRule="auto"/>
        <w:rPr>
          <w:rFonts w:ascii="Arial" w:hAnsi="Arial" w:cs="Arial"/>
        </w:rPr>
      </w:pPr>
      <w:bookmarkStart w:id="34" w:name="_ENREF_33"/>
      <w:r w:rsidRPr="00B910D6">
        <w:rPr>
          <w:rFonts w:ascii="Arial" w:hAnsi="Arial" w:cs="Arial"/>
        </w:rPr>
        <w:t>Sadovsky, A.J., and MacLean, J.N. (2014). Mouse visual neocortex supports multiple stereotyped patterns of microcircuit activity. J Neurosci</w:t>
      </w:r>
      <w:r w:rsidRPr="00B910D6">
        <w:rPr>
          <w:rFonts w:ascii="Arial" w:hAnsi="Arial" w:cs="Arial"/>
          <w:i/>
        </w:rPr>
        <w:t xml:space="preserve"> 34</w:t>
      </w:r>
      <w:r w:rsidRPr="00B910D6">
        <w:rPr>
          <w:rFonts w:ascii="Arial" w:hAnsi="Arial" w:cs="Arial"/>
        </w:rPr>
        <w:t>, 7769-7777.</w:t>
      </w:r>
      <w:bookmarkEnd w:id="34"/>
    </w:p>
    <w:p w14:paraId="5E66DF11" w14:textId="77777777" w:rsidR="00816849" w:rsidRPr="00B910D6" w:rsidRDefault="00816849" w:rsidP="00B910D6">
      <w:pPr>
        <w:pStyle w:val="EndNoteBibliography"/>
        <w:spacing w:line="480" w:lineRule="auto"/>
        <w:rPr>
          <w:rFonts w:ascii="Arial" w:hAnsi="Arial" w:cs="Arial"/>
        </w:rPr>
      </w:pPr>
      <w:bookmarkStart w:id="35" w:name="_ENREF_34"/>
      <w:r w:rsidRPr="00B910D6">
        <w:rPr>
          <w:rFonts w:ascii="Arial" w:hAnsi="Arial" w:cs="Arial"/>
        </w:rPr>
        <w:t>Sato, K., and Sakakibara, Y. (2005). RNA secondary structural alignment with conditional random fields. Bioinformatics</w:t>
      </w:r>
      <w:r w:rsidRPr="00B910D6">
        <w:rPr>
          <w:rFonts w:ascii="Arial" w:hAnsi="Arial" w:cs="Arial"/>
          <w:i/>
        </w:rPr>
        <w:t xml:space="preserve"> 21 Suppl 2</w:t>
      </w:r>
      <w:r w:rsidRPr="00B910D6">
        <w:rPr>
          <w:rFonts w:ascii="Arial" w:hAnsi="Arial" w:cs="Arial"/>
        </w:rPr>
        <w:t>, ii237-242.</w:t>
      </w:r>
      <w:bookmarkEnd w:id="35"/>
    </w:p>
    <w:p w14:paraId="28DD64A7" w14:textId="77777777" w:rsidR="00816849" w:rsidRPr="00B910D6" w:rsidRDefault="00816849" w:rsidP="00B910D6">
      <w:pPr>
        <w:pStyle w:val="EndNoteBibliography"/>
        <w:spacing w:line="480" w:lineRule="auto"/>
        <w:rPr>
          <w:rFonts w:ascii="Arial" w:hAnsi="Arial" w:cs="Arial"/>
        </w:rPr>
      </w:pPr>
      <w:bookmarkStart w:id="36" w:name="_ENREF_35"/>
      <w:r w:rsidRPr="00B910D6">
        <w:rPr>
          <w:rFonts w:ascii="Arial" w:hAnsi="Arial" w:cs="Arial"/>
        </w:rPr>
        <w:t>Shepherd, R.K., Shivdasani, M.N., Nayagam, D.A., Williams, C.E., and Blamey, P.J. (2013). Visual prostheses for the blind. Trends in biotechnology</w:t>
      </w:r>
      <w:r w:rsidRPr="00B910D6">
        <w:rPr>
          <w:rFonts w:ascii="Arial" w:hAnsi="Arial" w:cs="Arial"/>
          <w:i/>
        </w:rPr>
        <w:t xml:space="preserve"> 31</w:t>
      </w:r>
      <w:r w:rsidRPr="00B910D6">
        <w:rPr>
          <w:rFonts w:ascii="Arial" w:hAnsi="Arial" w:cs="Arial"/>
        </w:rPr>
        <w:t>, 562-571.</w:t>
      </w:r>
      <w:bookmarkEnd w:id="36"/>
    </w:p>
    <w:p w14:paraId="396BAC30" w14:textId="77777777" w:rsidR="00816849" w:rsidRPr="00B910D6" w:rsidRDefault="00816849" w:rsidP="00B910D6">
      <w:pPr>
        <w:pStyle w:val="EndNoteBibliography"/>
        <w:spacing w:line="480" w:lineRule="auto"/>
        <w:rPr>
          <w:rFonts w:ascii="Arial" w:hAnsi="Arial" w:cs="Arial"/>
        </w:rPr>
      </w:pPr>
      <w:bookmarkStart w:id="37" w:name="_ENREF_36"/>
      <w:r w:rsidRPr="00B910D6">
        <w:rPr>
          <w:rFonts w:ascii="Arial" w:hAnsi="Arial" w:cs="Arial"/>
        </w:rPr>
        <w:t>Shimono, M., and Beggs, J.M. (2015). Functional Clusters, Hubs, and Communities in the Cortical Microconnectome. Cereb Cortex</w:t>
      </w:r>
      <w:r w:rsidRPr="00B910D6">
        <w:rPr>
          <w:rFonts w:ascii="Arial" w:hAnsi="Arial" w:cs="Arial"/>
          <w:i/>
        </w:rPr>
        <w:t xml:space="preserve"> 25</w:t>
      </w:r>
      <w:r w:rsidRPr="00B910D6">
        <w:rPr>
          <w:rFonts w:ascii="Arial" w:hAnsi="Arial" w:cs="Arial"/>
        </w:rPr>
        <w:t>, 3743-3757.</w:t>
      </w:r>
      <w:bookmarkEnd w:id="37"/>
    </w:p>
    <w:p w14:paraId="74A8F80B" w14:textId="77777777" w:rsidR="00816849" w:rsidRPr="00B910D6" w:rsidRDefault="00816849" w:rsidP="00B910D6">
      <w:pPr>
        <w:pStyle w:val="EndNoteBibliography"/>
        <w:spacing w:line="480" w:lineRule="auto"/>
        <w:rPr>
          <w:rFonts w:ascii="Arial" w:hAnsi="Arial" w:cs="Arial"/>
        </w:rPr>
      </w:pPr>
      <w:bookmarkStart w:id="38" w:name="_ENREF_37"/>
      <w:r w:rsidRPr="00B910D6">
        <w:rPr>
          <w:rFonts w:ascii="Arial" w:hAnsi="Arial" w:cs="Arial"/>
        </w:rPr>
        <w:t>Sminchisescu, C., Kanaujia, A., and Metaxas, D. (2006). Conditional models for contextual human motion recognition. Computer Vision and Image Understanding</w:t>
      </w:r>
      <w:r w:rsidRPr="00B910D6">
        <w:rPr>
          <w:rFonts w:ascii="Arial" w:hAnsi="Arial" w:cs="Arial"/>
          <w:i/>
        </w:rPr>
        <w:t xml:space="preserve"> 104</w:t>
      </w:r>
      <w:r w:rsidRPr="00B910D6">
        <w:rPr>
          <w:rFonts w:ascii="Arial" w:hAnsi="Arial" w:cs="Arial"/>
        </w:rPr>
        <w:t>, 210-220.</w:t>
      </w:r>
      <w:bookmarkEnd w:id="38"/>
    </w:p>
    <w:p w14:paraId="40506380" w14:textId="77777777" w:rsidR="00816849" w:rsidRPr="00B910D6" w:rsidRDefault="00816849" w:rsidP="00B910D6">
      <w:pPr>
        <w:pStyle w:val="EndNoteBibliography"/>
        <w:spacing w:line="480" w:lineRule="auto"/>
        <w:rPr>
          <w:rFonts w:ascii="Arial" w:hAnsi="Arial" w:cs="Arial"/>
        </w:rPr>
      </w:pPr>
      <w:bookmarkStart w:id="39" w:name="_ENREF_38"/>
      <w:r w:rsidRPr="00B910D6">
        <w:rPr>
          <w:rFonts w:ascii="Arial" w:hAnsi="Arial" w:cs="Arial"/>
        </w:rPr>
        <w:t>Sporns, O. (2000). Theoretical Neuroanatomy: Relating Anatomical and Functional Connectivity in Graphs and Cortical Connection Matrices. Cerebral Cortex</w:t>
      </w:r>
      <w:r w:rsidRPr="00B910D6">
        <w:rPr>
          <w:rFonts w:ascii="Arial" w:hAnsi="Arial" w:cs="Arial"/>
          <w:i/>
        </w:rPr>
        <w:t xml:space="preserve"> 10</w:t>
      </w:r>
      <w:r w:rsidRPr="00B910D6">
        <w:rPr>
          <w:rFonts w:ascii="Arial" w:hAnsi="Arial" w:cs="Arial"/>
        </w:rPr>
        <w:t>, 127-141.</w:t>
      </w:r>
      <w:bookmarkEnd w:id="39"/>
    </w:p>
    <w:p w14:paraId="68FCA27D" w14:textId="77777777" w:rsidR="00816849" w:rsidRPr="00B910D6" w:rsidRDefault="00816849" w:rsidP="00B910D6">
      <w:pPr>
        <w:pStyle w:val="EndNoteBibliography"/>
        <w:spacing w:line="480" w:lineRule="auto"/>
        <w:rPr>
          <w:rFonts w:ascii="Arial" w:hAnsi="Arial" w:cs="Arial"/>
        </w:rPr>
      </w:pPr>
      <w:bookmarkStart w:id="40" w:name="_ENREF_39"/>
      <w:r w:rsidRPr="00B910D6">
        <w:rPr>
          <w:rFonts w:ascii="Arial" w:hAnsi="Arial" w:cs="Arial"/>
        </w:rPr>
        <w:lastRenderedPageBreak/>
        <w:t>Sporns, O., Honey, C.J., and Kotter, R. (2007). Identification and classification of hubs in brain networks. PLoS One</w:t>
      </w:r>
      <w:r w:rsidRPr="00B910D6">
        <w:rPr>
          <w:rFonts w:ascii="Arial" w:hAnsi="Arial" w:cs="Arial"/>
          <w:i/>
        </w:rPr>
        <w:t xml:space="preserve"> 2</w:t>
      </w:r>
      <w:r w:rsidRPr="00B910D6">
        <w:rPr>
          <w:rFonts w:ascii="Arial" w:hAnsi="Arial" w:cs="Arial"/>
        </w:rPr>
        <w:t>, e1049.</w:t>
      </w:r>
      <w:bookmarkEnd w:id="40"/>
    </w:p>
    <w:p w14:paraId="246A3669" w14:textId="77777777" w:rsidR="00816849" w:rsidRPr="00B910D6" w:rsidRDefault="00816849" w:rsidP="00B910D6">
      <w:pPr>
        <w:pStyle w:val="EndNoteBibliography"/>
        <w:spacing w:line="480" w:lineRule="auto"/>
        <w:rPr>
          <w:rFonts w:ascii="Arial" w:hAnsi="Arial" w:cs="Arial"/>
        </w:rPr>
      </w:pPr>
      <w:bookmarkStart w:id="41" w:name="_ENREF_40"/>
      <w:r w:rsidRPr="00B910D6">
        <w:rPr>
          <w:rFonts w:ascii="Arial" w:hAnsi="Arial" w:cs="Arial"/>
        </w:rPr>
        <w:t>Stetter, O., Battaglia, D., Soriano, J., and Geisel, T. (2012). Model-free reconstruction of excitatory neuronal connectivity from calcium imaging signals. PLoS Comput Biol</w:t>
      </w:r>
      <w:r w:rsidRPr="00B910D6">
        <w:rPr>
          <w:rFonts w:ascii="Arial" w:hAnsi="Arial" w:cs="Arial"/>
          <w:i/>
        </w:rPr>
        <w:t xml:space="preserve"> 8</w:t>
      </w:r>
      <w:r w:rsidRPr="00B910D6">
        <w:rPr>
          <w:rFonts w:ascii="Arial" w:hAnsi="Arial" w:cs="Arial"/>
        </w:rPr>
        <w:t>, e1002653.</w:t>
      </w:r>
      <w:bookmarkEnd w:id="41"/>
    </w:p>
    <w:p w14:paraId="78635C5C" w14:textId="77777777" w:rsidR="00816849" w:rsidRPr="00B910D6" w:rsidRDefault="00816849" w:rsidP="00B910D6">
      <w:pPr>
        <w:pStyle w:val="EndNoteBibliography"/>
        <w:spacing w:line="480" w:lineRule="auto"/>
        <w:rPr>
          <w:rFonts w:ascii="Arial" w:hAnsi="Arial" w:cs="Arial"/>
        </w:rPr>
      </w:pPr>
      <w:bookmarkStart w:id="42" w:name="_ENREF_41"/>
      <w:r w:rsidRPr="00B910D6">
        <w:rPr>
          <w:rFonts w:ascii="Arial" w:hAnsi="Arial" w:cs="Arial"/>
        </w:rPr>
        <w:t>Supekar, K., Menon, V., Rubin, D., Musen, M., and Greicius, M.D. (2008). Network analysis of intrinsic functional brain connectivity in Alzheimer's disease. PLoS Comput Biol</w:t>
      </w:r>
      <w:r w:rsidRPr="00B910D6">
        <w:rPr>
          <w:rFonts w:ascii="Arial" w:hAnsi="Arial" w:cs="Arial"/>
          <w:i/>
        </w:rPr>
        <w:t xml:space="preserve"> 4</w:t>
      </w:r>
      <w:r w:rsidRPr="00B910D6">
        <w:rPr>
          <w:rFonts w:ascii="Arial" w:hAnsi="Arial" w:cs="Arial"/>
        </w:rPr>
        <w:t>, e1000100.</w:t>
      </w:r>
      <w:bookmarkEnd w:id="42"/>
    </w:p>
    <w:p w14:paraId="7431BB06" w14:textId="77777777" w:rsidR="00816849" w:rsidRPr="00B910D6" w:rsidRDefault="00816849" w:rsidP="00B910D6">
      <w:pPr>
        <w:pStyle w:val="EndNoteBibliography"/>
        <w:spacing w:line="480" w:lineRule="auto"/>
        <w:rPr>
          <w:rFonts w:ascii="Arial" w:hAnsi="Arial" w:cs="Arial"/>
        </w:rPr>
      </w:pPr>
      <w:bookmarkStart w:id="43" w:name="_ENREF_42"/>
      <w:r w:rsidRPr="00B910D6">
        <w:rPr>
          <w:rFonts w:ascii="Arial" w:hAnsi="Arial" w:cs="Arial"/>
        </w:rPr>
        <w:t>Tang, K., Ruozzi, N., Belanger, D., and Jebara, T. (2016). Bethe Learning of Graphical Models via MAP Decoding. Artificial Intelligence and Statistics (AISTATS).</w:t>
      </w:r>
      <w:bookmarkEnd w:id="43"/>
    </w:p>
    <w:p w14:paraId="15DEDF73" w14:textId="77777777" w:rsidR="00816849" w:rsidRPr="00B910D6" w:rsidRDefault="00816849" w:rsidP="00B910D6">
      <w:pPr>
        <w:pStyle w:val="EndNoteBibliography"/>
        <w:spacing w:line="480" w:lineRule="auto"/>
        <w:rPr>
          <w:rFonts w:ascii="Arial" w:hAnsi="Arial" w:cs="Arial"/>
        </w:rPr>
      </w:pPr>
      <w:bookmarkStart w:id="44" w:name="_ENREF_43"/>
      <w:r w:rsidRPr="00B910D6">
        <w:rPr>
          <w:rFonts w:ascii="Arial" w:hAnsi="Arial" w:cs="Arial"/>
        </w:rPr>
        <w:t>Tavoni, G.A.-O.h.o.o., Cocco, S., and Monasson, R. (2016). Neural assemblies revealed by inferred connectivity-based models of prefrontal cortex recordings. Journal of computational neuroscience.</w:t>
      </w:r>
      <w:bookmarkEnd w:id="44"/>
    </w:p>
    <w:p w14:paraId="1D8CBEDB" w14:textId="77777777" w:rsidR="00816849" w:rsidRPr="00B910D6" w:rsidRDefault="00816849" w:rsidP="00B910D6">
      <w:pPr>
        <w:pStyle w:val="EndNoteBibliography"/>
        <w:spacing w:line="480" w:lineRule="auto"/>
        <w:rPr>
          <w:rFonts w:ascii="Arial" w:hAnsi="Arial" w:cs="Arial"/>
        </w:rPr>
      </w:pPr>
      <w:bookmarkStart w:id="45" w:name="_ENREF_44"/>
      <w:r w:rsidRPr="00B910D6">
        <w:rPr>
          <w:rFonts w:ascii="Arial" w:hAnsi="Arial" w:cs="Arial"/>
        </w:rPr>
        <w:t>van den Heuvel, M.P., Stam, C.J., Boersma, M., and Hulshoff Pol, H.E. (2008). Small-world and scale-free organization of voxel-based resting-state functional connectivity in the human brain. Neuroimage</w:t>
      </w:r>
      <w:r w:rsidRPr="00B910D6">
        <w:rPr>
          <w:rFonts w:ascii="Arial" w:hAnsi="Arial" w:cs="Arial"/>
          <w:i/>
        </w:rPr>
        <w:t xml:space="preserve"> 43</w:t>
      </w:r>
      <w:r w:rsidRPr="00B910D6">
        <w:rPr>
          <w:rFonts w:ascii="Arial" w:hAnsi="Arial" w:cs="Arial"/>
        </w:rPr>
        <w:t>, 528-539.</w:t>
      </w:r>
      <w:bookmarkEnd w:id="45"/>
    </w:p>
    <w:p w14:paraId="1EF95D72" w14:textId="77777777" w:rsidR="00816849" w:rsidRPr="00B910D6" w:rsidRDefault="00816849" w:rsidP="00B910D6">
      <w:pPr>
        <w:pStyle w:val="EndNoteBibliography"/>
        <w:spacing w:line="480" w:lineRule="auto"/>
        <w:rPr>
          <w:rFonts w:ascii="Arial" w:hAnsi="Arial" w:cs="Arial"/>
        </w:rPr>
      </w:pPr>
      <w:bookmarkStart w:id="46" w:name="_ENREF_45"/>
      <w:r w:rsidRPr="00B910D6">
        <w:rPr>
          <w:rFonts w:ascii="Arial" w:hAnsi="Arial" w:cs="Arial"/>
        </w:rPr>
        <w:t>Wang, J., Zuo, X., and He, Y. (2010). Graph-based network analysis of resting-state functional MRI. Front Syst Neurosci</w:t>
      </w:r>
      <w:r w:rsidRPr="00B910D6">
        <w:rPr>
          <w:rFonts w:ascii="Arial" w:hAnsi="Arial" w:cs="Arial"/>
          <w:i/>
        </w:rPr>
        <w:t xml:space="preserve"> 4</w:t>
      </w:r>
      <w:r w:rsidRPr="00B910D6">
        <w:rPr>
          <w:rFonts w:ascii="Arial" w:hAnsi="Arial" w:cs="Arial"/>
        </w:rPr>
        <w:t>, 16.</w:t>
      </w:r>
      <w:bookmarkEnd w:id="46"/>
    </w:p>
    <w:p w14:paraId="20EA02E5" w14:textId="77777777" w:rsidR="00816849" w:rsidRPr="00B910D6" w:rsidRDefault="00816849" w:rsidP="00B910D6">
      <w:pPr>
        <w:pStyle w:val="EndNoteBibliography"/>
        <w:spacing w:line="480" w:lineRule="auto"/>
        <w:rPr>
          <w:rFonts w:ascii="Arial" w:hAnsi="Arial" w:cs="Arial"/>
        </w:rPr>
      </w:pPr>
      <w:bookmarkStart w:id="47" w:name="_ENREF_46"/>
      <w:r w:rsidRPr="00B910D6">
        <w:rPr>
          <w:rFonts w:ascii="Arial" w:hAnsi="Arial" w:cs="Arial"/>
        </w:rPr>
        <w:t>Yatsenko, D., Josic, K., Ecker, A.S., Froudarakis, E., Cotton, R.J., and Tolias, A.S. (2015). Improved estimation and interpretation of correlations in neural circuits. PLoS Comput Biol</w:t>
      </w:r>
      <w:r w:rsidRPr="00B910D6">
        <w:rPr>
          <w:rFonts w:ascii="Arial" w:hAnsi="Arial" w:cs="Arial"/>
          <w:i/>
        </w:rPr>
        <w:t xml:space="preserve"> 11</w:t>
      </w:r>
      <w:r w:rsidRPr="00B910D6">
        <w:rPr>
          <w:rFonts w:ascii="Arial" w:hAnsi="Arial" w:cs="Arial"/>
        </w:rPr>
        <w:t>, e1004083.</w:t>
      </w:r>
      <w:bookmarkEnd w:id="47"/>
    </w:p>
    <w:p w14:paraId="0EF178D5" w14:textId="77777777" w:rsidR="00816849" w:rsidRPr="00B910D6" w:rsidRDefault="00816849" w:rsidP="00B910D6">
      <w:pPr>
        <w:pStyle w:val="EndNoteBibliography"/>
        <w:spacing w:line="480" w:lineRule="auto"/>
        <w:rPr>
          <w:rFonts w:ascii="Arial" w:hAnsi="Arial" w:cs="Arial"/>
        </w:rPr>
      </w:pPr>
      <w:bookmarkStart w:id="48" w:name="_ENREF_47"/>
      <w:r w:rsidRPr="00B910D6">
        <w:rPr>
          <w:rFonts w:ascii="Arial" w:hAnsi="Arial" w:cs="Arial"/>
        </w:rPr>
        <w:lastRenderedPageBreak/>
        <w:t>Yu, S., Huang, D., Singer, W., and Nikolic, D. (2008). A small world of neuronal synchrony. Cereb Cortex</w:t>
      </w:r>
      <w:r w:rsidRPr="00B910D6">
        <w:rPr>
          <w:rFonts w:ascii="Arial" w:hAnsi="Arial" w:cs="Arial"/>
          <w:i/>
        </w:rPr>
        <w:t xml:space="preserve"> 18</w:t>
      </w:r>
      <w:r w:rsidRPr="00B910D6">
        <w:rPr>
          <w:rFonts w:ascii="Arial" w:hAnsi="Arial" w:cs="Arial"/>
        </w:rPr>
        <w:t>, 2891-2901.</w:t>
      </w:r>
      <w:bookmarkEnd w:id="48"/>
    </w:p>
    <w:p w14:paraId="22260B52" w14:textId="77777777" w:rsidR="00816849" w:rsidRPr="00B910D6" w:rsidRDefault="00816849" w:rsidP="00B910D6">
      <w:pPr>
        <w:pStyle w:val="EndNoteBibliography"/>
        <w:spacing w:line="480" w:lineRule="auto"/>
        <w:rPr>
          <w:rFonts w:ascii="Arial" w:hAnsi="Arial" w:cs="Arial"/>
        </w:rPr>
      </w:pPr>
      <w:bookmarkStart w:id="49" w:name="_ENREF_48"/>
      <w:r w:rsidRPr="00B910D6">
        <w:rPr>
          <w:rFonts w:ascii="Arial" w:hAnsi="Arial" w:cs="Arial"/>
        </w:rPr>
        <w:t>Zuo, X.N., Ehmke, R., Mennes, M., Imperati, D., Castellanos, F.X., Sporns, O., and Milham, M.P. (2012). Network centrality in the human functional connectome. Cereb Cortex</w:t>
      </w:r>
      <w:r w:rsidRPr="00B910D6">
        <w:rPr>
          <w:rFonts w:ascii="Arial" w:hAnsi="Arial" w:cs="Arial"/>
          <w:i/>
        </w:rPr>
        <w:t xml:space="preserve"> 22</w:t>
      </w:r>
      <w:r w:rsidRPr="00B910D6">
        <w:rPr>
          <w:rFonts w:ascii="Arial" w:hAnsi="Arial" w:cs="Arial"/>
        </w:rPr>
        <w:t>, 1862-1875.</w:t>
      </w:r>
      <w:bookmarkEnd w:id="49"/>
    </w:p>
    <w:p w14:paraId="39A91F8F" w14:textId="60B53102" w:rsidR="002E79C7" w:rsidRPr="00B910D6" w:rsidRDefault="005E07E2" w:rsidP="00B910D6">
      <w:pPr>
        <w:spacing w:line="480" w:lineRule="auto"/>
        <w:rPr>
          <w:rFonts w:ascii="Arial" w:hAnsi="Arial" w:cs="Arial"/>
        </w:rPr>
      </w:pPr>
      <w:r w:rsidRPr="00B910D6">
        <w:rPr>
          <w:rFonts w:ascii="Arial" w:hAnsi="Arial" w:cs="Arial"/>
        </w:rPr>
        <w:fldChar w:fldCharType="end"/>
      </w:r>
    </w:p>
    <w:sectPr w:rsidR="002E79C7" w:rsidRPr="00B910D6" w:rsidSect="00FF30DD">
      <w:footerReference w:type="even" r:id="rId10"/>
      <w:footerReference w:type="default" r:id="rId11"/>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6A3B45" w14:textId="77777777" w:rsidR="004B2160" w:rsidRDefault="004B2160" w:rsidP="00A96F7A">
      <w:r>
        <w:separator/>
      </w:r>
    </w:p>
  </w:endnote>
  <w:endnote w:type="continuationSeparator" w:id="0">
    <w:p w14:paraId="0A0C4970" w14:textId="77777777" w:rsidR="004B2160" w:rsidRDefault="004B2160" w:rsidP="00A96F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267FD3" w14:textId="77777777" w:rsidR="009E6863" w:rsidRDefault="009E6863" w:rsidP="00FF30D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903B43D" w14:textId="77777777" w:rsidR="009E6863" w:rsidRDefault="009E686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684031" w14:textId="77777777" w:rsidR="009E6863" w:rsidRDefault="009E6863" w:rsidP="00FF30D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910D6">
      <w:rPr>
        <w:rStyle w:val="PageNumber"/>
        <w:noProof/>
      </w:rPr>
      <w:t>31</w:t>
    </w:r>
    <w:r>
      <w:rPr>
        <w:rStyle w:val="PageNumber"/>
      </w:rPr>
      <w:fldChar w:fldCharType="end"/>
    </w:r>
  </w:p>
  <w:p w14:paraId="67CCFF3A" w14:textId="77777777" w:rsidR="009E6863" w:rsidRDefault="009E68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DCF3D0" w14:textId="77777777" w:rsidR="004B2160" w:rsidRDefault="004B2160" w:rsidP="00A96F7A">
      <w:r>
        <w:separator/>
      </w:r>
    </w:p>
  </w:footnote>
  <w:footnote w:type="continuationSeparator" w:id="0">
    <w:p w14:paraId="38B77FC0" w14:textId="77777777" w:rsidR="004B2160" w:rsidRDefault="004B2160" w:rsidP="00A96F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6C39E3"/>
    <w:multiLevelType w:val="hybridMultilevel"/>
    <w:tmpl w:val="870A1E4E"/>
    <w:lvl w:ilvl="0" w:tplc="EDA6BD88">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E608B3"/>
    <w:multiLevelType w:val="hybridMultilevel"/>
    <w:tmpl w:val="AEBC0B76"/>
    <w:lvl w:ilvl="0" w:tplc="4C9EDD3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C92DD7"/>
    <w:multiLevelType w:val="hybridMultilevel"/>
    <w:tmpl w:val="9286C0F0"/>
    <w:lvl w:ilvl="0" w:tplc="222679D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714C80"/>
    <w:multiLevelType w:val="hybridMultilevel"/>
    <w:tmpl w:val="29702EFC"/>
    <w:lvl w:ilvl="0" w:tplc="28D27C9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US" w:vendorID="2" w:dllVersion="6" w:checkStyle="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ell&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rdwvpe9dd2tpt4eef5uvw5rarp9tzs255zzr&quot;&gt;crf_paper&lt;record-ids&gt;&lt;item&gt;17&lt;/item&gt;&lt;item&gt;25&lt;/item&gt;&lt;item&gt;30&lt;/item&gt;&lt;item&gt;31&lt;/item&gt;&lt;item&gt;32&lt;/item&gt;&lt;item&gt;33&lt;/item&gt;&lt;item&gt;39&lt;/item&gt;&lt;item&gt;46&lt;/item&gt;&lt;item&gt;47&lt;/item&gt;&lt;item&gt;48&lt;/item&gt;&lt;item&gt;66&lt;/item&gt;&lt;item&gt;68&lt;/item&gt;&lt;item&gt;69&lt;/item&gt;&lt;item&gt;70&lt;/item&gt;&lt;item&gt;71&lt;/item&gt;&lt;item&gt;73&lt;/item&gt;&lt;item&gt;74&lt;/item&gt;&lt;item&gt;75&lt;/item&gt;&lt;item&gt;76&lt;/item&gt;&lt;item&gt;77&lt;/item&gt;&lt;item&gt;78&lt;/item&gt;&lt;item&gt;79&lt;/item&gt;&lt;item&gt;80&lt;/item&gt;&lt;item&gt;82&lt;/item&gt;&lt;item&gt;83&lt;/item&gt;&lt;item&gt;84&lt;/item&gt;&lt;item&gt;85&lt;/item&gt;&lt;item&gt;86&lt;/item&gt;&lt;item&gt;87&lt;/item&gt;&lt;item&gt;88&lt;/item&gt;&lt;item&gt;89&lt;/item&gt;&lt;item&gt;91&lt;/item&gt;&lt;item&gt;92&lt;/item&gt;&lt;item&gt;93&lt;/item&gt;&lt;item&gt;95&lt;/item&gt;&lt;item&gt;96&lt;/item&gt;&lt;item&gt;98&lt;/item&gt;&lt;item&gt;100&lt;/item&gt;&lt;item&gt;101&lt;/item&gt;&lt;item&gt;102&lt;/item&gt;&lt;item&gt;103&lt;/item&gt;&lt;item&gt;123&lt;/item&gt;&lt;item&gt;124&lt;/item&gt;&lt;item&gt;125&lt;/item&gt;&lt;item&gt;127&lt;/item&gt;&lt;/record-ids&gt;&lt;/item&gt;&lt;/Libraries&gt;"/>
  </w:docVars>
  <w:rsids>
    <w:rsidRoot w:val="00F80040"/>
    <w:rsid w:val="00000106"/>
    <w:rsid w:val="00002CD3"/>
    <w:rsid w:val="00003253"/>
    <w:rsid w:val="00003966"/>
    <w:rsid w:val="00003BFC"/>
    <w:rsid w:val="00005B0D"/>
    <w:rsid w:val="00007261"/>
    <w:rsid w:val="000121C4"/>
    <w:rsid w:val="000123B6"/>
    <w:rsid w:val="00020E27"/>
    <w:rsid w:val="00020E68"/>
    <w:rsid w:val="00021137"/>
    <w:rsid w:val="0002179F"/>
    <w:rsid w:val="00024149"/>
    <w:rsid w:val="00024404"/>
    <w:rsid w:val="000252E8"/>
    <w:rsid w:val="0002536E"/>
    <w:rsid w:val="0002703E"/>
    <w:rsid w:val="0002764F"/>
    <w:rsid w:val="000277BB"/>
    <w:rsid w:val="00030FEE"/>
    <w:rsid w:val="0003296C"/>
    <w:rsid w:val="0003379E"/>
    <w:rsid w:val="00033A8A"/>
    <w:rsid w:val="00034CCC"/>
    <w:rsid w:val="00034D1F"/>
    <w:rsid w:val="00035671"/>
    <w:rsid w:val="00035B86"/>
    <w:rsid w:val="00040B6E"/>
    <w:rsid w:val="000412CD"/>
    <w:rsid w:val="00041445"/>
    <w:rsid w:val="0004264E"/>
    <w:rsid w:val="00044A05"/>
    <w:rsid w:val="00044B3A"/>
    <w:rsid w:val="00044F8D"/>
    <w:rsid w:val="00045631"/>
    <w:rsid w:val="00051A7A"/>
    <w:rsid w:val="00052587"/>
    <w:rsid w:val="00054F16"/>
    <w:rsid w:val="00055EE1"/>
    <w:rsid w:val="00055F0D"/>
    <w:rsid w:val="00056DBE"/>
    <w:rsid w:val="000603A6"/>
    <w:rsid w:val="00060EC0"/>
    <w:rsid w:val="0006101B"/>
    <w:rsid w:val="00061EDD"/>
    <w:rsid w:val="00062976"/>
    <w:rsid w:val="0006468C"/>
    <w:rsid w:val="0006504B"/>
    <w:rsid w:val="00065C7A"/>
    <w:rsid w:val="00065DAC"/>
    <w:rsid w:val="00065FB0"/>
    <w:rsid w:val="00067283"/>
    <w:rsid w:val="000672C2"/>
    <w:rsid w:val="0006750B"/>
    <w:rsid w:val="00067988"/>
    <w:rsid w:val="00071C79"/>
    <w:rsid w:val="00072359"/>
    <w:rsid w:val="00077A3C"/>
    <w:rsid w:val="00082ABE"/>
    <w:rsid w:val="00085197"/>
    <w:rsid w:val="00086019"/>
    <w:rsid w:val="00086D96"/>
    <w:rsid w:val="00087B30"/>
    <w:rsid w:val="000900BE"/>
    <w:rsid w:val="00090D52"/>
    <w:rsid w:val="00092754"/>
    <w:rsid w:val="00092CD7"/>
    <w:rsid w:val="00093C8A"/>
    <w:rsid w:val="0009407A"/>
    <w:rsid w:val="00095169"/>
    <w:rsid w:val="00095F12"/>
    <w:rsid w:val="00096176"/>
    <w:rsid w:val="0009664D"/>
    <w:rsid w:val="0009677F"/>
    <w:rsid w:val="000A20D8"/>
    <w:rsid w:val="000A3370"/>
    <w:rsid w:val="000A4F84"/>
    <w:rsid w:val="000A6047"/>
    <w:rsid w:val="000A625A"/>
    <w:rsid w:val="000A641D"/>
    <w:rsid w:val="000A6FF8"/>
    <w:rsid w:val="000B1095"/>
    <w:rsid w:val="000B2DC3"/>
    <w:rsid w:val="000B2FE1"/>
    <w:rsid w:val="000B3D9C"/>
    <w:rsid w:val="000B4C3A"/>
    <w:rsid w:val="000B5A6B"/>
    <w:rsid w:val="000B5BA8"/>
    <w:rsid w:val="000B5DC1"/>
    <w:rsid w:val="000B613E"/>
    <w:rsid w:val="000B72A1"/>
    <w:rsid w:val="000B76F7"/>
    <w:rsid w:val="000C467C"/>
    <w:rsid w:val="000C6390"/>
    <w:rsid w:val="000C66C6"/>
    <w:rsid w:val="000C675A"/>
    <w:rsid w:val="000D07C9"/>
    <w:rsid w:val="000D0BFF"/>
    <w:rsid w:val="000D2069"/>
    <w:rsid w:val="000D4012"/>
    <w:rsid w:val="000D4E5D"/>
    <w:rsid w:val="000D651B"/>
    <w:rsid w:val="000D66F2"/>
    <w:rsid w:val="000D6BE3"/>
    <w:rsid w:val="000E0EAA"/>
    <w:rsid w:val="000E140C"/>
    <w:rsid w:val="000E3956"/>
    <w:rsid w:val="000E4D9F"/>
    <w:rsid w:val="000E7BDF"/>
    <w:rsid w:val="000F04CD"/>
    <w:rsid w:val="000F0732"/>
    <w:rsid w:val="000F0842"/>
    <w:rsid w:val="000F1571"/>
    <w:rsid w:val="000F294C"/>
    <w:rsid w:val="000F2D35"/>
    <w:rsid w:val="000F397B"/>
    <w:rsid w:val="000F459D"/>
    <w:rsid w:val="000F5696"/>
    <w:rsid w:val="000F6876"/>
    <w:rsid w:val="00101F60"/>
    <w:rsid w:val="0010299E"/>
    <w:rsid w:val="00106854"/>
    <w:rsid w:val="00107347"/>
    <w:rsid w:val="001109CE"/>
    <w:rsid w:val="001177E2"/>
    <w:rsid w:val="00120561"/>
    <w:rsid w:val="00122303"/>
    <w:rsid w:val="0012504E"/>
    <w:rsid w:val="0012779B"/>
    <w:rsid w:val="00127860"/>
    <w:rsid w:val="00130394"/>
    <w:rsid w:val="00131579"/>
    <w:rsid w:val="0013702F"/>
    <w:rsid w:val="001420F9"/>
    <w:rsid w:val="001421B7"/>
    <w:rsid w:val="0014224F"/>
    <w:rsid w:val="00144C4D"/>
    <w:rsid w:val="00147691"/>
    <w:rsid w:val="00147D03"/>
    <w:rsid w:val="00151B41"/>
    <w:rsid w:val="00151E3C"/>
    <w:rsid w:val="0015270D"/>
    <w:rsid w:val="001527CE"/>
    <w:rsid w:val="00152C64"/>
    <w:rsid w:val="00153608"/>
    <w:rsid w:val="00153D35"/>
    <w:rsid w:val="00154AC1"/>
    <w:rsid w:val="00155ACC"/>
    <w:rsid w:val="00162607"/>
    <w:rsid w:val="00163D9D"/>
    <w:rsid w:val="00167911"/>
    <w:rsid w:val="001679D7"/>
    <w:rsid w:val="001706D5"/>
    <w:rsid w:val="00171F3F"/>
    <w:rsid w:val="001727C5"/>
    <w:rsid w:val="00172F48"/>
    <w:rsid w:val="0017656B"/>
    <w:rsid w:val="00176D25"/>
    <w:rsid w:val="00177A6D"/>
    <w:rsid w:val="00182922"/>
    <w:rsid w:val="001829DD"/>
    <w:rsid w:val="00182CA1"/>
    <w:rsid w:val="00184CC6"/>
    <w:rsid w:val="00185024"/>
    <w:rsid w:val="00186772"/>
    <w:rsid w:val="0019011E"/>
    <w:rsid w:val="00190138"/>
    <w:rsid w:val="001905F2"/>
    <w:rsid w:val="00193B06"/>
    <w:rsid w:val="001945D0"/>
    <w:rsid w:val="00194C4D"/>
    <w:rsid w:val="0019577E"/>
    <w:rsid w:val="001959EB"/>
    <w:rsid w:val="00195F7F"/>
    <w:rsid w:val="0019608E"/>
    <w:rsid w:val="0019724C"/>
    <w:rsid w:val="001A075B"/>
    <w:rsid w:val="001A3956"/>
    <w:rsid w:val="001A3EBD"/>
    <w:rsid w:val="001A62E5"/>
    <w:rsid w:val="001B03B5"/>
    <w:rsid w:val="001B0680"/>
    <w:rsid w:val="001B1C1A"/>
    <w:rsid w:val="001B4515"/>
    <w:rsid w:val="001B4EC1"/>
    <w:rsid w:val="001B5424"/>
    <w:rsid w:val="001C029D"/>
    <w:rsid w:val="001C1ACD"/>
    <w:rsid w:val="001C43A6"/>
    <w:rsid w:val="001C712A"/>
    <w:rsid w:val="001C72C1"/>
    <w:rsid w:val="001D0F3E"/>
    <w:rsid w:val="001D1C27"/>
    <w:rsid w:val="001D6B7A"/>
    <w:rsid w:val="001D7C3D"/>
    <w:rsid w:val="001E3240"/>
    <w:rsid w:val="001E3882"/>
    <w:rsid w:val="001E3C25"/>
    <w:rsid w:val="001E4A0F"/>
    <w:rsid w:val="001E4D70"/>
    <w:rsid w:val="001E6057"/>
    <w:rsid w:val="001E6113"/>
    <w:rsid w:val="001E7583"/>
    <w:rsid w:val="001F1A38"/>
    <w:rsid w:val="001F3C07"/>
    <w:rsid w:val="001F583C"/>
    <w:rsid w:val="001F68ED"/>
    <w:rsid w:val="001F7692"/>
    <w:rsid w:val="001F79D8"/>
    <w:rsid w:val="002003E0"/>
    <w:rsid w:val="00200CAA"/>
    <w:rsid w:val="00201BAA"/>
    <w:rsid w:val="00201C99"/>
    <w:rsid w:val="00202D85"/>
    <w:rsid w:val="00204437"/>
    <w:rsid w:val="002076FD"/>
    <w:rsid w:val="00210813"/>
    <w:rsid w:val="00210CEA"/>
    <w:rsid w:val="00211309"/>
    <w:rsid w:val="0021286F"/>
    <w:rsid w:val="00212B7B"/>
    <w:rsid w:val="00212B7F"/>
    <w:rsid w:val="00215FE8"/>
    <w:rsid w:val="002169E6"/>
    <w:rsid w:val="00217385"/>
    <w:rsid w:val="002175ED"/>
    <w:rsid w:val="00220749"/>
    <w:rsid w:val="002215A7"/>
    <w:rsid w:val="00223800"/>
    <w:rsid w:val="00224774"/>
    <w:rsid w:val="00226E0A"/>
    <w:rsid w:val="00227689"/>
    <w:rsid w:val="0023034C"/>
    <w:rsid w:val="00231545"/>
    <w:rsid w:val="0023215C"/>
    <w:rsid w:val="00232A92"/>
    <w:rsid w:val="0023312F"/>
    <w:rsid w:val="002331E4"/>
    <w:rsid w:val="002341A2"/>
    <w:rsid w:val="00237688"/>
    <w:rsid w:val="0023774F"/>
    <w:rsid w:val="00240096"/>
    <w:rsid w:val="00240D30"/>
    <w:rsid w:val="00241109"/>
    <w:rsid w:val="00242A92"/>
    <w:rsid w:val="0024348C"/>
    <w:rsid w:val="002436AF"/>
    <w:rsid w:val="002460E2"/>
    <w:rsid w:val="00247BCA"/>
    <w:rsid w:val="00250AAF"/>
    <w:rsid w:val="00251095"/>
    <w:rsid w:val="00252878"/>
    <w:rsid w:val="00252956"/>
    <w:rsid w:val="00252CB8"/>
    <w:rsid w:val="0025317E"/>
    <w:rsid w:val="00253F4E"/>
    <w:rsid w:val="0025449D"/>
    <w:rsid w:val="00254E4A"/>
    <w:rsid w:val="002568B9"/>
    <w:rsid w:val="00257567"/>
    <w:rsid w:val="002664C9"/>
    <w:rsid w:val="00271F87"/>
    <w:rsid w:val="0027469C"/>
    <w:rsid w:val="00275C62"/>
    <w:rsid w:val="0027657F"/>
    <w:rsid w:val="00276E50"/>
    <w:rsid w:val="0027729B"/>
    <w:rsid w:val="002776E8"/>
    <w:rsid w:val="00280242"/>
    <w:rsid w:val="0028111E"/>
    <w:rsid w:val="00284B2F"/>
    <w:rsid w:val="00285EE6"/>
    <w:rsid w:val="002863AE"/>
    <w:rsid w:val="0028778D"/>
    <w:rsid w:val="002910DC"/>
    <w:rsid w:val="00291AB2"/>
    <w:rsid w:val="00291AD1"/>
    <w:rsid w:val="00292529"/>
    <w:rsid w:val="00292AB8"/>
    <w:rsid w:val="00292B72"/>
    <w:rsid w:val="00293AE6"/>
    <w:rsid w:val="002954E3"/>
    <w:rsid w:val="0029571E"/>
    <w:rsid w:val="00297FE4"/>
    <w:rsid w:val="002A204F"/>
    <w:rsid w:val="002A5E2C"/>
    <w:rsid w:val="002A6406"/>
    <w:rsid w:val="002A728A"/>
    <w:rsid w:val="002A7BEB"/>
    <w:rsid w:val="002B065A"/>
    <w:rsid w:val="002B103E"/>
    <w:rsid w:val="002B1AD9"/>
    <w:rsid w:val="002B2EAD"/>
    <w:rsid w:val="002B3159"/>
    <w:rsid w:val="002B60BB"/>
    <w:rsid w:val="002B71FC"/>
    <w:rsid w:val="002C10BC"/>
    <w:rsid w:val="002C358E"/>
    <w:rsid w:val="002C39F0"/>
    <w:rsid w:val="002C7F86"/>
    <w:rsid w:val="002D0815"/>
    <w:rsid w:val="002D1ECC"/>
    <w:rsid w:val="002D3A86"/>
    <w:rsid w:val="002D4ACB"/>
    <w:rsid w:val="002D4FAB"/>
    <w:rsid w:val="002D5710"/>
    <w:rsid w:val="002D5C0A"/>
    <w:rsid w:val="002D6CEA"/>
    <w:rsid w:val="002E07FE"/>
    <w:rsid w:val="002E3579"/>
    <w:rsid w:val="002E3A31"/>
    <w:rsid w:val="002E3D70"/>
    <w:rsid w:val="002E460D"/>
    <w:rsid w:val="002E460E"/>
    <w:rsid w:val="002E50D4"/>
    <w:rsid w:val="002E56FD"/>
    <w:rsid w:val="002E6BD2"/>
    <w:rsid w:val="002E6C2D"/>
    <w:rsid w:val="002E79C7"/>
    <w:rsid w:val="002F38C7"/>
    <w:rsid w:val="002F4C1C"/>
    <w:rsid w:val="002F4D62"/>
    <w:rsid w:val="002F784A"/>
    <w:rsid w:val="0030116B"/>
    <w:rsid w:val="0030282A"/>
    <w:rsid w:val="00302AF0"/>
    <w:rsid w:val="00310C67"/>
    <w:rsid w:val="00313609"/>
    <w:rsid w:val="0031691D"/>
    <w:rsid w:val="00317406"/>
    <w:rsid w:val="0031763F"/>
    <w:rsid w:val="003204FE"/>
    <w:rsid w:val="00320F4A"/>
    <w:rsid w:val="00323472"/>
    <w:rsid w:val="00323513"/>
    <w:rsid w:val="003264F0"/>
    <w:rsid w:val="00332B51"/>
    <w:rsid w:val="00332F13"/>
    <w:rsid w:val="003331AF"/>
    <w:rsid w:val="00333C4F"/>
    <w:rsid w:val="00334791"/>
    <w:rsid w:val="00334BD6"/>
    <w:rsid w:val="00335226"/>
    <w:rsid w:val="00335627"/>
    <w:rsid w:val="0034058C"/>
    <w:rsid w:val="003426EA"/>
    <w:rsid w:val="00342780"/>
    <w:rsid w:val="00342C2C"/>
    <w:rsid w:val="003441B6"/>
    <w:rsid w:val="00344541"/>
    <w:rsid w:val="00344638"/>
    <w:rsid w:val="00344AB3"/>
    <w:rsid w:val="00346F5D"/>
    <w:rsid w:val="003474E6"/>
    <w:rsid w:val="00347BA1"/>
    <w:rsid w:val="00347EA8"/>
    <w:rsid w:val="00347F84"/>
    <w:rsid w:val="003513B6"/>
    <w:rsid w:val="003514DC"/>
    <w:rsid w:val="00355B8A"/>
    <w:rsid w:val="00360F14"/>
    <w:rsid w:val="00361650"/>
    <w:rsid w:val="00362642"/>
    <w:rsid w:val="003627A6"/>
    <w:rsid w:val="00363AF1"/>
    <w:rsid w:val="00364D3F"/>
    <w:rsid w:val="00365559"/>
    <w:rsid w:val="0036571A"/>
    <w:rsid w:val="003768C4"/>
    <w:rsid w:val="00381312"/>
    <w:rsid w:val="00382A8E"/>
    <w:rsid w:val="00382FC2"/>
    <w:rsid w:val="00384CFE"/>
    <w:rsid w:val="0038575D"/>
    <w:rsid w:val="00385A6D"/>
    <w:rsid w:val="00387978"/>
    <w:rsid w:val="00387CF5"/>
    <w:rsid w:val="00387E91"/>
    <w:rsid w:val="00390C61"/>
    <w:rsid w:val="00391B51"/>
    <w:rsid w:val="003929D4"/>
    <w:rsid w:val="00392D9E"/>
    <w:rsid w:val="00394C88"/>
    <w:rsid w:val="00395008"/>
    <w:rsid w:val="003A1093"/>
    <w:rsid w:val="003A35EC"/>
    <w:rsid w:val="003A485F"/>
    <w:rsid w:val="003A57C5"/>
    <w:rsid w:val="003A6570"/>
    <w:rsid w:val="003A7FBA"/>
    <w:rsid w:val="003B28D9"/>
    <w:rsid w:val="003B3557"/>
    <w:rsid w:val="003B3AA0"/>
    <w:rsid w:val="003B7212"/>
    <w:rsid w:val="003B7D3B"/>
    <w:rsid w:val="003C024E"/>
    <w:rsid w:val="003C2343"/>
    <w:rsid w:val="003C2C58"/>
    <w:rsid w:val="003C5152"/>
    <w:rsid w:val="003C6AA7"/>
    <w:rsid w:val="003D2204"/>
    <w:rsid w:val="003D2856"/>
    <w:rsid w:val="003D496E"/>
    <w:rsid w:val="003D550F"/>
    <w:rsid w:val="003D55B9"/>
    <w:rsid w:val="003E0F3D"/>
    <w:rsid w:val="003E0FDC"/>
    <w:rsid w:val="003E1197"/>
    <w:rsid w:val="003E14D4"/>
    <w:rsid w:val="003E2209"/>
    <w:rsid w:val="003E35BA"/>
    <w:rsid w:val="003E47E1"/>
    <w:rsid w:val="003E53D5"/>
    <w:rsid w:val="003E6735"/>
    <w:rsid w:val="003E6AF7"/>
    <w:rsid w:val="003E7070"/>
    <w:rsid w:val="003F025B"/>
    <w:rsid w:val="003F02CC"/>
    <w:rsid w:val="003F07EC"/>
    <w:rsid w:val="003F1BCC"/>
    <w:rsid w:val="003F2B6C"/>
    <w:rsid w:val="003F3152"/>
    <w:rsid w:val="003F51BC"/>
    <w:rsid w:val="003F55E5"/>
    <w:rsid w:val="003F5F4C"/>
    <w:rsid w:val="003F64C6"/>
    <w:rsid w:val="003F7A65"/>
    <w:rsid w:val="00401FCB"/>
    <w:rsid w:val="004044E9"/>
    <w:rsid w:val="004046A2"/>
    <w:rsid w:val="00405E2F"/>
    <w:rsid w:val="00406655"/>
    <w:rsid w:val="004078EA"/>
    <w:rsid w:val="00411A54"/>
    <w:rsid w:val="00412780"/>
    <w:rsid w:val="004132A3"/>
    <w:rsid w:val="00414BF4"/>
    <w:rsid w:val="00414D34"/>
    <w:rsid w:val="00415A7F"/>
    <w:rsid w:val="00416C99"/>
    <w:rsid w:val="00417443"/>
    <w:rsid w:val="00417B6F"/>
    <w:rsid w:val="00417ECB"/>
    <w:rsid w:val="00417F53"/>
    <w:rsid w:val="0042080D"/>
    <w:rsid w:val="00420FC4"/>
    <w:rsid w:val="0042307F"/>
    <w:rsid w:val="00427200"/>
    <w:rsid w:val="00430478"/>
    <w:rsid w:val="004318F3"/>
    <w:rsid w:val="0043314F"/>
    <w:rsid w:val="00433907"/>
    <w:rsid w:val="004372BD"/>
    <w:rsid w:val="00437BE7"/>
    <w:rsid w:val="0044185F"/>
    <w:rsid w:val="00441D18"/>
    <w:rsid w:val="0044270D"/>
    <w:rsid w:val="004443CB"/>
    <w:rsid w:val="004450B2"/>
    <w:rsid w:val="00445969"/>
    <w:rsid w:val="004459DF"/>
    <w:rsid w:val="00451A1B"/>
    <w:rsid w:val="004526C9"/>
    <w:rsid w:val="00453414"/>
    <w:rsid w:val="00453876"/>
    <w:rsid w:val="004550A4"/>
    <w:rsid w:val="0046299C"/>
    <w:rsid w:val="00463314"/>
    <w:rsid w:val="00465752"/>
    <w:rsid w:val="0046727F"/>
    <w:rsid w:val="00467B7E"/>
    <w:rsid w:val="00470E0A"/>
    <w:rsid w:val="00473B5B"/>
    <w:rsid w:val="00473B6A"/>
    <w:rsid w:val="00473B8E"/>
    <w:rsid w:val="00473E4C"/>
    <w:rsid w:val="00474371"/>
    <w:rsid w:val="00474572"/>
    <w:rsid w:val="00474792"/>
    <w:rsid w:val="00475B20"/>
    <w:rsid w:val="0047752D"/>
    <w:rsid w:val="004809E9"/>
    <w:rsid w:val="004813A1"/>
    <w:rsid w:val="004817B2"/>
    <w:rsid w:val="00481CD1"/>
    <w:rsid w:val="004820B7"/>
    <w:rsid w:val="0048269E"/>
    <w:rsid w:val="004835BD"/>
    <w:rsid w:val="0048511E"/>
    <w:rsid w:val="00485FEF"/>
    <w:rsid w:val="004878CB"/>
    <w:rsid w:val="0049048B"/>
    <w:rsid w:val="0049174A"/>
    <w:rsid w:val="00491C2D"/>
    <w:rsid w:val="00492941"/>
    <w:rsid w:val="00493A31"/>
    <w:rsid w:val="00493B15"/>
    <w:rsid w:val="00493C45"/>
    <w:rsid w:val="00496B2F"/>
    <w:rsid w:val="00496DAF"/>
    <w:rsid w:val="00497082"/>
    <w:rsid w:val="004A0073"/>
    <w:rsid w:val="004A1CE8"/>
    <w:rsid w:val="004A21EE"/>
    <w:rsid w:val="004A5956"/>
    <w:rsid w:val="004A6661"/>
    <w:rsid w:val="004A7712"/>
    <w:rsid w:val="004B087D"/>
    <w:rsid w:val="004B163C"/>
    <w:rsid w:val="004B2160"/>
    <w:rsid w:val="004B4344"/>
    <w:rsid w:val="004B44C0"/>
    <w:rsid w:val="004B4F30"/>
    <w:rsid w:val="004B5689"/>
    <w:rsid w:val="004B5F56"/>
    <w:rsid w:val="004B70FD"/>
    <w:rsid w:val="004B76BA"/>
    <w:rsid w:val="004C0BF6"/>
    <w:rsid w:val="004C1977"/>
    <w:rsid w:val="004C2B99"/>
    <w:rsid w:val="004C32AE"/>
    <w:rsid w:val="004C6436"/>
    <w:rsid w:val="004C7646"/>
    <w:rsid w:val="004D02A2"/>
    <w:rsid w:val="004D09A0"/>
    <w:rsid w:val="004D2980"/>
    <w:rsid w:val="004D2AD6"/>
    <w:rsid w:val="004D2F78"/>
    <w:rsid w:val="004D2F9D"/>
    <w:rsid w:val="004D4F8C"/>
    <w:rsid w:val="004D610A"/>
    <w:rsid w:val="004D62B9"/>
    <w:rsid w:val="004D6525"/>
    <w:rsid w:val="004D6C44"/>
    <w:rsid w:val="004D7E69"/>
    <w:rsid w:val="004E0A70"/>
    <w:rsid w:val="004E0D4F"/>
    <w:rsid w:val="004E19D8"/>
    <w:rsid w:val="004E2BF3"/>
    <w:rsid w:val="004E2E0C"/>
    <w:rsid w:val="004E3692"/>
    <w:rsid w:val="004E3D16"/>
    <w:rsid w:val="004E441F"/>
    <w:rsid w:val="004E4466"/>
    <w:rsid w:val="004E491A"/>
    <w:rsid w:val="004E671B"/>
    <w:rsid w:val="004F1436"/>
    <w:rsid w:val="004F3D58"/>
    <w:rsid w:val="004F4DC2"/>
    <w:rsid w:val="00500EA9"/>
    <w:rsid w:val="00500EFD"/>
    <w:rsid w:val="0050674F"/>
    <w:rsid w:val="00507D6D"/>
    <w:rsid w:val="00507E32"/>
    <w:rsid w:val="005102AF"/>
    <w:rsid w:val="00510839"/>
    <w:rsid w:val="00510988"/>
    <w:rsid w:val="005128FC"/>
    <w:rsid w:val="005141D1"/>
    <w:rsid w:val="005148F7"/>
    <w:rsid w:val="0051637D"/>
    <w:rsid w:val="00516BC0"/>
    <w:rsid w:val="005222D9"/>
    <w:rsid w:val="005239A4"/>
    <w:rsid w:val="0052708E"/>
    <w:rsid w:val="00530A48"/>
    <w:rsid w:val="00530A6D"/>
    <w:rsid w:val="0053169E"/>
    <w:rsid w:val="005318AF"/>
    <w:rsid w:val="00532BD8"/>
    <w:rsid w:val="00533A89"/>
    <w:rsid w:val="00533AD8"/>
    <w:rsid w:val="00534D2C"/>
    <w:rsid w:val="00534D5B"/>
    <w:rsid w:val="00540206"/>
    <w:rsid w:val="005409B0"/>
    <w:rsid w:val="005411A8"/>
    <w:rsid w:val="00541401"/>
    <w:rsid w:val="005439CF"/>
    <w:rsid w:val="00544158"/>
    <w:rsid w:val="0054542A"/>
    <w:rsid w:val="005461D0"/>
    <w:rsid w:val="00546731"/>
    <w:rsid w:val="00546AC5"/>
    <w:rsid w:val="00550143"/>
    <w:rsid w:val="005505A1"/>
    <w:rsid w:val="00550987"/>
    <w:rsid w:val="0055112F"/>
    <w:rsid w:val="00552809"/>
    <w:rsid w:val="00554F69"/>
    <w:rsid w:val="005558F1"/>
    <w:rsid w:val="00555D4B"/>
    <w:rsid w:val="00557376"/>
    <w:rsid w:val="0055752A"/>
    <w:rsid w:val="00560130"/>
    <w:rsid w:val="0056129E"/>
    <w:rsid w:val="00563AB9"/>
    <w:rsid w:val="005648E6"/>
    <w:rsid w:val="005656F7"/>
    <w:rsid w:val="00565820"/>
    <w:rsid w:val="005664E7"/>
    <w:rsid w:val="005709DB"/>
    <w:rsid w:val="00570B2A"/>
    <w:rsid w:val="005751BC"/>
    <w:rsid w:val="005757A9"/>
    <w:rsid w:val="00576DCD"/>
    <w:rsid w:val="005771B1"/>
    <w:rsid w:val="00577933"/>
    <w:rsid w:val="005779A5"/>
    <w:rsid w:val="00580EB1"/>
    <w:rsid w:val="0058122C"/>
    <w:rsid w:val="00582120"/>
    <w:rsid w:val="00582B53"/>
    <w:rsid w:val="00584C2C"/>
    <w:rsid w:val="00585458"/>
    <w:rsid w:val="005857D5"/>
    <w:rsid w:val="005867D4"/>
    <w:rsid w:val="0058703E"/>
    <w:rsid w:val="00590B7A"/>
    <w:rsid w:val="0059223C"/>
    <w:rsid w:val="005922FB"/>
    <w:rsid w:val="00592637"/>
    <w:rsid w:val="00593829"/>
    <w:rsid w:val="00594A55"/>
    <w:rsid w:val="00595246"/>
    <w:rsid w:val="0059799C"/>
    <w:rsid w:val="005A0216"/>
    <w:rsid w:val="005A18DD"/>
    <w:rsid w:val="005A2334"/>
    <w:rsid w:val="005A55C8"/>
    <w:rsid w:val="005A5C59"/>
    <w:rsid w:val="005A6447"/>
    <w:rsid w:val="005A6CEE"/>
    <w:rsid w:val="005A7606"/>
    <w:rsid w:val="005B062B"/>
    <w:rsid w:val="005B0BF1"/>
    <w:rsid w:val="005B3F20"/>
    <w:rsid w:val="005B5B37"/>
    <w:rsid w:val="005B6285"/>
    <w:rsid w:val="005B6447"/>
    <w:rsid w:val="005B7BFD"/>
    <w:rsid w:val="005C1687"/>
    <w:rsid w:val="005C177A"/>
    <w:rsid w:val="005C3477"/>
    <w:rsid w:val="005C3E30"/>
    <w:rsid w:val="005C40EF"/>
    <w:rsid w:val="005C4E31"/>
    <w:rsid w:val="005C5F09"/>
    <w:rsid w:val="005D0A75"/>
    <w:rsid w:val="005D12E7"/>
    <w:rsid w:val="005D343C"/>
    <w:rsid w:val="005D5745"/>
    <w:rsid w:val="005D589D"/>
    <w:rsid w:val="005E07E2"/>
    <w:rsid w:val="005E1268"/>
    <w:rsid w:val="005E128D"/>
    <w:rsid w:val="005E1E3A"/>
    <w:rsid w:val="005E33B3"/>
    <w:rsid w:val="005E3BE8"/>
    <w:rsid w:val="005E3EF8"/>
    <w:rsid w:val="005E6556"/>
    <w:rsid w:val="005F3422"/>
    <w:rsid w:val="005F394B"/>
    <w:rsid w:val="005F5DF4"/>
    <w:rsid w:val="005F64ED"/>
    <w:rsid w:val="00600208"/>
    <w:rsid w:val="00600718"/>
    <w:rsid w:val="00601BC9"/>
    <w:rsid w:val="0060233B"/>
    <w:rsid w:val="00604591"/>
    <w:rsid w:val="006054D3"/>
    <w:rsid w:val="00605E65"/>
    <w:rsid w:val="00607B8B"/>
    <w:rsid w:val="00610D6C"/>
    <w:rsid w:val="00612F80"/>
    <w:rsid w:val="0061317A"/>
    <w:rsid w:val="00613198"/>
    <w:rsid w:val="00615B72"/>
    <w:rsid w:val="00616A7F"/>
    <w:rsid w:val="00617D5F"/>
    <w:rsid w:val="00621547"/>
    <w:rsid w:val="00621A0B"/>
    <w:rsid w:val="00623C45"/>
    <w:rsid w:val="006245D8"/>
    <w:rsid w:val="00632CAE"/>
    <w:rsid w:val="00634A8B"/>
    <w:rsid w:val="006361BF"/>
    <w:rsid w:val="0064034F"/>
    <w:rsid w:val="00640EE9"/>
    <w:rsid w:val="00642043"/>
    <w:rsid w:val="00642D9F"/>
    <w:rsid w:val="0064386F"/>
    <w:rsid w:val="00644543"/>
    <w:rsid w:val="00645563"/>
    <w:rsid w:val="00646E39"/>
    <w:rsid w:val="00647643"/>
    <w:rsid w:val="00647DDD"/>
    <w:rsid w:val="00651F70"/>
    <w:rsid w:val="00652793"/>
    <w:rsid w:val="006543D7"/>
    <w:rsid w:val="00655BA3"/>
    <w:rsid w:val="00655CC3"/>
    <w:rsid w:val="0065665F"/>
    <w:rsid w:val="00660746"/>
    <w:rsid w:val="00660ADB"/>
    <w:rsid w:val="00660D10"/>
    <w:rsid w:val="00662653"/>
    <w:rsid w:val="006628EC"/>
    <w:rsid w:val="00664BA5"/>
    <w:rsid w:val="006669AC"/>
    <w:rsid w:val="0067031C"/>
    <w:rsid w:val="00670325"/>
    <w:rsid w:val="0067119C"/>
    <w:rsid w:val="00671DB8"/>
    <w:rsid w:val="00672D22"/>
    <w:rsid w:val="006733F5"/>
    <w:rsid w:val="006748DC"/>
    <w:rsid w:val="00676915"/>
    <w:rsid w:val="00680BBA"/>
    <w:rsid w:val="0068240B"/>
    <w:rsid w:val="00683059"/>
    <w:rsid w:val="006831EC"/>
    <w:rsid w:val="006877B6"/>
    <w:rsid w:val="00691009"/>
    <w:rsid w:val="006913EB"/>
    <w:rsid w:val="00691AFA"/>
    <w:rsid w:val="0069200F"/>
    <w:rsid w:val="00693CB6"/>
    <w:rsid w:val="006A4E25"/>
    <w:rsid w:val="006A5648"/>
    <w:rsid w:val="006A6683"/>
    <w:rsid w:val="006A791C"/>
    <w:rsid w:val="006B36A5"/>
    <w:rsid w:val="006B4046"/>
    <w:rsid w:val="006B43B8"/>
    <w:rsid w:val="006B6007"/>
    <w:rsid w:val="006C07CA"/>
    <w:rsid w:val="006C0981"/>
    <w:rsid w:val="006C0A24"/>
    <w:rsid w:val="006C0C8F"/>
    <w:rsid w:val="006C132E"/>
    <w:rsid w:val="006C1989"/>
    <w:rsid w:val="006C60DB"/>
    <w:rsid w:val="006C6DE7"/>
    <w:rsid w:val="006D17D9"/>
    <w:rsid w:val="006D1856"/>
    <w:rsid w:val="006D1F97"/>
    <w:rsid w:val="006D277C"/>
    <w:rsid w:val="006D3127"/>
    <w:rsid w:val="006D391D"/>
    <w:rsid w:val="006D50C7"/>
    <w:rsid w:val="006D5A89"/>
    <w:rsid w:val="006D7DE5"/>
    <w:rsid w:val="006E1AA0"/>
    <w:rsid w:val="006E214C"/>
    <w:rsid w:val="006E2419"/>
    <w:rsid w:val="006E2E3A"/>
    <w:rsid w:val="006E30F6"/>
    <w:rsid w:val="006E3811"/>
    <w:rsid w:val="006E41CB"/>
    <w:rsid w:val="006E65D6"/>
    <w:rsid w:val="006F1804"/>
    <w:rsid w:val="006F2CB5"/>
    <w:rsid w:val="006F3A89"/>
    <w:rsid w:val="006F44C9"/>
    <w:rsid w:val="006F4658"/>
    <w:rsid w:val="006F4BE2"/>
    <w:rsid w:val="006F53FD"/>
    <w:rsid w:val="00704B23"/>
    <w:rsid w:val="00705020"/>
    <w:rsid w:val="007051C6"/>
    <w:rsid w:val="00705909"/>
    <w:rsid w:val="00707427"/>
    <w:rsid w:val="00710756"/>
    <w:rsid w:val="00711B24"/>
    <w:rsid w:val="007140AA"/>
    <w:rsid w:val="007147F1"/>
    <w:rsid w:val="00714B1A"/>
    <w:rsid w:val="00715C53"/>
    <w:rsid w:val="00716298"/>
    <w:rsid w:val="00716ABB"/>
    <w:rsid w:val="0072186B"/>
    <w:rsid w:val="0072233D"/>
    <w:rsid w:val="00722879"/>
    <w:rsid w:val="00725B8E"/>
    <w:rsid w:val="007274B3"/>
    <w:rsid w:val="00727947"/>
    <w:rsid w:val="00730F6A"/>
    <w:rsid w:val="00732A7E"/>
    <w:rsid w:val="00734575"/>
    <w:rsid w:val="007361DE"/>
    <w:rsid w:val="00736836"/>
    <w:rsid w:val="0074224D"/>
    <w:rsid w:val="00742C20"/>
    <w:rsid w:val="00743306"/>
    <w:rsid w:val="00743615"/>
    <w:rsid w:val="00743628"/>
    <w:rsid w:val="007441C5"/>
    <w:rsid w:val="00744C72"/>
    <w:rsid w:val="00745B58"/>
    <w:rsid w:val="00746C73"/>
    <w:rsid w:val="00747747"/>
    <w:rsid w:val="00750105"/>
    <w:rsid w:val="00751E2A"/>
    <w:rsid w:val="00753264"/>
    <w:rsid w:val="0075368F"/>
    <w:rsid w:val="00753E01"/>
    <w:rsid w:val="0075491A"/>
    <w:rsid w:val="0075546D"/>
    <w:rsid w:val="00756916"/>
    <w:rsid w:val="00756E75"/>
    <w:rsid w:val="0075791F"/>
    <w:rsid w:val="00760D7F"/>
    <w:rsid w:val="0076264F"/>
    <w:rsid w:val="00762A73"/>
    <w:rsid w:val="007634B5"/>
    <w:rsid w:val="00766FF0"/>
    <w:rsid w:val="0077358C"/>
    <w:rsid w:val="0077375E"/>
    <w:rsid w:val="00774A1D"/>
    <w:rsid w:val="007759A0"/>
    <w:rsid w:val="00781214"/>
    <w:rsid w:val="00781266"/>
    <w:rsid w:val="007859F6"/>
    <w:rsid w:val="00791305"/>
    <w:rsid w:val="007934D9"/>
    <w:rsid w:val="00797CF1"/>
    <w:rsid w:val="007A11B8"/>
    <w:rsid w:val="007A3691"/>
    <w:rsid w:val="007A47CB"/>
    <w:rsid w:val="007A49ED"/>
    <w:rsid w:val="007A4A1D"/>
    <w:rsid w:val="007A5A33"/>
    <w:rsid w:val="007A60BC"/>
    <w:rsid w:val="007A6A2E"/>
    <w:rsid w:val="007A7056"/>
    <w:rsid w:val="007A79C3"/>
    <w:rsid w:val="007A7AA8"/>
    <w:rsid w:val="007B2028"/>
    <w:rsid w:val="007B34D0"/>
    <w:rsid w:val="007B422B"/>
    <w:rsid w:val="007B4444"/>
    <w:rsid w:val="007B60C6"/>
    <w:rsid w:val="007B70B9"/>
    <w:rsid w:val="007C18ED"/>
    <w:rsid w:val="007C4552"/>
    <w:rsid w:val="007C54B0"/>
    <w:rsid w:val="007C6500"/>
    <w:rsid w:val="007C67C6"/>
    <w:rsid w:val="007D127F"/>
    <w:rsid w:val="007D129D"/>
    <w:rsid w:val="007D16DA"/>
    <w:rsid w:val="007D2A8B"/>
    <w:rsid w:val="007D3D18"/>
    <w:rsid w:val="007D4059"/>
    <w:rsid w:val="007D422D"/>
    <w:rsid w:val="007E17AD"/>
    <w:rsid w:val="007E1D49"/>
    <w:rsid w:val="007E4FCF"/>
    <w:rsid w:val="007E5EAC"/>
    <w:rsid w:val="007E65EF"/>
    <w:rsid w:val="007F18D5"/>
    <w:rsid w:val="007F32F2"/>
    <w:rsid w:val="0080073D"/>
    <w:rsid w:val="0080086D"/>
    <w:rsid w:val="0080121A"/>
    <w:rsid w:val="00802B2A"/>
    <w:rsid w:val="0080373B"/>
    <w:rsid w:val="00803883"/>
    <w:rsid w:val="0080463F"/>
    <w:rsid w:val="0080648A"/>
    <w:rsid w:val="00810872"/>
    <w:rsid w:val="0081091F"/>
    <w:rsid w:val="008114F3"/>
    <w:rsid w:val="008117E7"/>
    <w:rsid w:val="00811DB4"/>
    <w:rsid w:val="00813ADC"/>
    <w:rsid w:val="0081619E"/>
    <w:rsid w:val="00816849"/>
    <w:rsid w:val="00816A61"/>
    <w:rsid w:val="0082287E"/>
    <w:rsid w:val="00823AD0"/>
    <w:rsid w:val="00824809"/>
    <w:rsid w:val="00824825"/>
    <w:rsid w:val="0082657A"/>
    <w:rsid w:val="00827745"/>
    <w:rsid w:val="00832FDD"/>
    <w:rsid w:val="00833C5B"/>
    <w:rsid w:val="00836504"/>
    <w:rsid w:val="00842514"/>
    <w:rsid w:val="00842AEB"/>
    <w:rsid w:val="00842FE3"/>
    <w:rsid w:val="008437FA"/>
    <w:rsid w:val="00844B2C"/>
    <w:rsid w:val="008471E4"/>
    <w:rsid w:val="00847B28"/>
    <w:rsid w:val="00852140"/>
    <w:rsid w:val="00852712"/>
    <w:rsid w:val="00852C92"/>
    <w:rsid w:val="008536F2"/>
    <w:rsid w:val="00853D48"/>
    <w:rsid w:val="008540EB"/>
    <w:rsid w:val="0085482D"/>
    <w:rsid w:val="008557CE"/>
    <w:rsid w:val="008566C6"/>
    <w:rsid w:val="00856B95"/>
    <w:rsid w:val="00857100"/>
    <w:rsid w:val="00860401"/>
    <w:rsid w:val="008606FB"/>
    <w:rsid w:val="00861D57"/>
    <w:rsid w:val="00861F05"/>
    <w:rsid w:val="00862381"/>
    <w:rsid w:val="008624F4"/>
    <w:rsid w:val="00863C60"/>
    <w:rsid w:val="00863F4C"/>
    <w:rsid w:val="008653A3"/>
    <w:rsid w:val="00866F58"/>
    <w:rsid w:val="008679A5"/>
    <w:rsid w:val="00867EB7"/>
    <w:rsid w:val="008702E4"/>
    <w:rsid w:val="00870695"/>
    <w:rsid w:val="00870D3D"/>
    <w:rsid w:val="00871492"/>
    <w:rsid w:val="00872331"/>
    <w:rsid w:val="00874C40"/>
    <w:rsid w:val="00875FB6"/>
    <w:rsid w:val="0087748E"/>
    <w:rsid w:val="00877D62"/>
    <w:rsid w:val="0088026F"/>
    <w:rsid w:val="00881465"/>
    <w:rsid w:val="0088330D"/>
    <w:rsid w:val="00883A05"/>
    <w:rsid w:val="008862E3"/>
    <w:rsid w:val="008864BA"/>
    <w:rsid w:val="00887392"/>
    <w:rsid w:val="00887429"/>
    <w:rsid w:val="008875AA"/>
    <w:rsid w:val="00887800"/>
    <w:rsid w:val="00890C8C"/>
    <w:rsid w:val="00890D1B"/>
    <w:rsid w:val="0089179A"/>
    <w:rsid w:val="008918E2"/>
    <w:rsid w:val="008929FA"/>
    <w:rsid w:val="00892F14"/>
    <w:rsid w:val="00893C72"/>
    <w:rsid w:val="00893DCB"/>
    <w:rsid w:val="00894353"/>
    <w:rsid w:val="0089452F"/>
    <w:rsid w:val="008A0A58"/>
    <w:rsid w:val="008A14C8"/>
    <w:rsid w:val="008A1FE2"/>
    <w:rsid w:val="008A2571"/>
    <w:rsid w:val="008A28D4"/>
    <w:rsid w:val="008A42C6"/>
    <w:rsid w:val="008A6052"/>
    <w:rsid w:val="008B0538"/>
    <w:rsid w:val="008B1444"/>
    <w:rsid w:val="008B6608"/>
    <w:rsid w:val="008B6741"/>
    <w:rsid w:val="008B7C56"/>
    <w:rsid w:val="008C0147"/>
    <w:rsid w:val="008C16ED"/>
    <w:rsid w:val="008C33B7"/>
    <w:rsid w:val="008C39D4"/>
    <w:rsid w:val="008C3E4C"/>
    <w:rsid w:val="008C5323"/>
    <w:rsid w:val="008C6B6E"/>
    <w:rsid w:val="008D10A5"/>
    <w:rsid w:val="008D29A3"/>
    <w:rsid w:val="008D34E3"/>
    <w:rsid w:val="008D389C"/>
    <w:rsid w:val="008D3AA1"/>
    <w:rsid w:val="008D3F64"/>
    <w:rsid w:val="008D4E25"/>
    <w:rsid w:val="008D5012"/>
    <w:rsid w:val="008D611D"/>
    <w:rsid w:val="008D6615"/>
    <w:rsid w:val="008D7737"/>
    <w:rsid w:val="008D7C6D"/>
    <w:rsid w:val="008E032D"/>
    <w:rsid w:val="008E15FB"/>
    <w:rsid w:val="008E216C"/>
    <w:rsid w:val="008E3C39"/>
    <w:rsid w:val="008F2805"/>
    <w:rsid w:val="008F3CB8"/>
    <w:rsid w:val="008F3E8D"/>
    <w:rsid w:val="008F3EE7"/>
    <w:rsid w:val="008F4A57"/>
    <w:rsid w:val="008F4A7C"/>
    <w:rsid w:val="008F58AB"/>
    <w:rsid w:val="008F65AC"/>
    <w:rsid w:val="008F69BD"/>
    <w:rsid w:val="008F6CEA"/>
    <w:rsid w:val="009012A2"/>
    <w:rsid w:val="009015CD"/>
    <w:rsid w:val="00901701"/>
    <w:rsid w:val="00902319"/>
    <w:rsid w:val="009066C7"/>
    <w:rsid w:val="0091270B"/>
    <w:rsid w:val="00912DDC"/>
    <w:rsid w:val="009169D1"/>
    <w:rsid w:val="00920317"/>
    <w:rsid w:val="009205E7"/>
    <w:rsid w:val="009214E6"/>
    <w:rsid w:val="00926025"/>
    <w:rsid w:val="00926C70"/>
    <w:rsid w:val="00927BC4"/>
    <w:rsid w:val="009308FE"/>
    <w:rsid w:val="009327A5"/>
    <w:rsid w:val="009356CC"/>
    <w:rsid w:val="00937627"/>
    <w:rsid w:val="00937EAA"/>
    <w:rsid w:val="00940795"/>
    <w:rsid w:val="0094098D"/>
    <w:rsid w:val="00942886"/>
    <w:rsid w:val="00943366"/>
    <w:rsid w:val="00943B9C"/>
    <w:rsid w:val="009441CE"/>
    <w:rsid w:val="009457CC"/>
    <w:rsid w:val="00945D9A"/>
    <w:rsid w:val="00945EAF"/>
    <w:rsid w:val="00946077"/>
    <w:rsid w:val="0094654D"/>
    <w:rsid w:val="00947443"/>
    <w:rsid w:val="00947A7E"/>
    <w:rsid w:val="0095030B"/>
    <w:rsid w:val="00952468"/>
    <w:rsid w:val="00954391"/>
    <w:rsid w:val="00954C5B"/>
    <w:rsid w:val="00955E31"/>
    <w:rsid w:val="00956280"/>
    <w:rsid w:val="009565BB"/>
    <w:rsid w:val="009565F5"/>
    <w:rsid w:val="0095706B"/>
    <w:rsid w:val="00957849"/>
    <w:rsid w:val="0096083A"/>
    <w:rsid w:val="00960D61"/>
    <w:rsid w:val="00961B5D"/>
    <w:rsid w:val="00962879"/>
    <w:rsid w:val="00963363"/>
    <w:rsid w:val="00963966"/>
    <w:rsid w:val="00963E00"/>
    <w:rsid w:val="0096572B"/>
    <w:rsid w:val="0096663D"/>
    <w:rsid w:val="00967AA4"/>
    <w:rsid w:val="00970254"/>
    <w:rsid w:val="0097132E"/>
    <w:rsid w:val="00971A9D"/>
    <w:rsid w:val="00971FBF"/>
    <w:rsid w:val="00972F4A"/>
    <w:rsid w:val="00973C50"/>
    <w:rsid w:val="00975346"/>
    <w:rsid w:val="00975A59"/>
    <w:rsid w:val="0097628F"/>
    <w:rsid w:val="009764BC"/>
    <w:rsid w:val="009802E5"/>
    <w:rsid w:val="009804B8"/>
    <w:rsid w:val="009805D5"/>
    <w:rsid w:val="00981542"/>
    <w:rsid w:val="00982685"/>
    <w:rsid w:val="009829D5"/>
    <w:rsid w:val="00982BB9"/>
    <w:rsid w:val="00987106"/>
    <w:rsid w:val="009873ED"/>
    <w:rsid w:val="0098758D"/>
    <w:rsid w:val="0099033E"/>
    <w:rsid w:val="009940F3"/>
    <w:rsid w:val="00994A53"/>
    <w:rsid w:val="009954D1"/>
    <w:rsid w:val="009964F5"/>
    <w:rsid w:val="00996D81"/>
    <w:rsid w:val="009A2204"/>
    <w:rsid w:val="009A329A"/>
    <w:rsid w:val="009A32F3"/>
    <w:rsid w:val="009A4E47"/>
    <w:rsid w:val="009A7459"/>
    <w:rsid w:val="009A7758"/>
    <w:rsid w:val="009B0FC8"/>
    <w:rsid w:val="009B2471"/>
    <w:rsid w:val="009B25CC"/>
    <w:rsid w:val="009B25E1"/>
    <w:rsid w:val="009B47F9"/>
    <w:rsid w:val="009B4F3C"/>
    <w:rsid w:val="009B641A"/>
    <w:rsid w:val="009B7BE4"/>
    <w:rsid w:val="009C01BB"/>
    <w:rsid w:val="009C0FC2"/>
    <w:rsid w:val="009C234C"/>
    <w:rsid w:val="009C2439"/>
    <w:rsid w:val="009C33C3"/>
    <w:rsid w:val="009C34ED"/>
    <w:rsid w:val="009C36FB"/>
    <w:rsid w:val="009C5734"/>
    <w:rsid w:val="009C5D38"/>
    <w:rsid w:val="009C636F"/>
    <w:rsid w:val="009C67B1"/>
    <w:rsid w:val="009C69F6"/>
    <w:rsid w:val="009C7853"/>
    <w:rsid w:val="009C7E87"/>
    <w:rsid w:val="009D00C5"/>
    <w:rsid w:val="009D019A"/>
    <w:rsid w:val="009D34BB"/>
    <w:rsid w:val="009D3E40"/>
    <w:rsid w:val="009D3EDD"/>
    <w:rsid w:val="009D4A8B"/>
    <w:rsid w:val="009D62CA"/>
    <w:rsid w:val="009D6541"/>
    <w:rsid w:val="009E0BD4"/>
    <w:rsid w:val="009E1FCF"/>
    <w:rsid w:val="009E3410"/>
    <w:rsid w:val="009E4B99"/>
    <w:rsid w:val="009E5D7E"/>
    <w:rsid w:val="009E5DCE"/>
    <w:rsid w:val="009E668E"/>
    <w:rsid w:val="009E6863"/>
    <w:rsid w:val="009E6EB6"/>
    <w:rsid w:val="009F0336"/>
    <w:rsid w:val="009F06F5"/>
    <w:rsid w:val="009F0D13"/>
    <w:rsid w:val="009F2030"/>
    <w:rsid w:val="009F464C"/>
    <w:rsid w:val="009F57D2"/>
    <w:rsid w:val="009F58E8"/>
    <w:rsid w:val="00A00F3F"/>
    <w:rsid w:val="00A021F0"/>
    <w:rsid w:val="00A02CF3"/>
    <w:rsid w:val="00A04491"/>
    <w:rsid w:val="00A0654E"/>
    <w:rsid w:val="00A10AA9"/>
    <w:rsid w:val="00A1124D"/>
    <w:rsid w:val="00A13158"/>
    <w:rsid w:val="00A1324A"/>
    <w:rsid w:val="00A1595E"/>
    <w:rsid w:val="00A1618E"/>
    <w:rsid w:val="00A16ABD"/>
    <w:rsid w:val="00A201AB"/>
    <w:rsid w:val="00A23976"/>
    <w:rsid w:val="00A248D0"/>
    <w:rsid w:val="00A25448"/>
    <w:rsid w:val="00A27A4D"/>
    <w:rsid w:val="00A3006E"/>
    <w:rsid w:val="00A31775"/>
    <w:rsid w:val="00A325F5"/>
    <w:rsid w:val="00A3289B"/>
    <w:rsid w:val="00A328E6"/>
    <w:rsid w:val="00A32F4A"/>
    <w:rsid w:val="00A337F3"/>
    <w:rsid w:val="00A33D84"/>
    <w:rsid w:val="00A344BE"/>
    <w:rsid w:val="00A35588"/>
    <w:rsid w:val="00A3617D"/>
    <w:rsid w:val="00A3772C"/>
    <w:rsid w:val="00A409BE"/>
    <w:rsid w:val="00A42847"/>
    <w:rsid w:val="00A45E18"/>
    <w:rsid w:val="00A4628A"/>
    <w:rsid w:val="00A46A9F"/>
    <w:rsid w:val="00A46AF8"/>
    <w:rsid w:val="00A47301"/>
    <w:rsid w:val="00A522B6"/>
    <w:rsid w:val="00A52637"/>
    <w:rsid w:val="00A53B9F"/>
    <w:rsid w:val="00A547BD"/>
    <w:rsid w:val="00A55A9E"/>
    <w:rsid w:val="00A61022"/>
    <w:rsid w:val="00A619F7"/>
    <w:rsid w:val="00A6224D"/>
    <w:rsid w:val="00A62526"/>
    <w:rsid w:val="00A6273E"/>
    <w:rsid w:val="00A62DD6"/>
    <w:rsid w:val="00A63D18"/>
    <w:rsid w:val="00A65A6B"/>
    <w:rsid w:val="00A6705D"/>
    <w:rsid w:val="00A704C9"/>
    <w:rsid w:val="00A7403B"/>
    <w:rsid w:val="00A74710"/>
    <w:rsid w:val="00A74B1C"/>
    <w:rsid w:val="00A75312"/>
    <w:rsid w:val="00A76157"/>
    <w:rsid w:val="00A77140"/>
    <w:rsid w:val="00A8354C"/>
    <w:rsid w:val="00A83994"/>
    <w:rsid w:val="00A86395"/>
    <w:rsid w:val="00A86418"/>
    <w:rsid w:val="00A8736D"/>
    <w:rsid w:val="00A878B5"/>
    <w:rsid w:val="00A90C6D"/>
    <w:rsid w:val="00A923D8"/>
    <w:rsid w:val="00A931AA"/>
    <w:rsid w:val="00A94790"/>
    <w:rsid w:val="00A94E9C"/>
    <w:rsid w:val="00A96288"/>
    <w:rsid w:val="00A96BD4"/>
    <w:rsid w:val="00A96F7A"/>
    <w:rsid w:val="00AA0603"/>
    <w:rsid w:val="00AA1F38"/>
    <w:rsid w:val="00AA203F"/>
    <w:rsid w:val="00AA33D1"/>
    <w:rsid w:val="00AA34CF"/>
    <w:rsid w:val="00AA391C"/>
    <w:rsid w:val="00AA3A71"/>
    <w:rsid w:val="00AA441F"/>
    <w:rsid w:val="00AA4867"/>
    <w:rsid w:val="00AA4FDA"/>
    <w:rsid w:val="00AA7450"/>
    <w:rsid w:val="00AA7B21"/>
    <w:rsid w:val="00AB1B2C"/>
    <w:rsid w:val="00AB6AF8"/>
    <w:rsid w:val="00AC0C36"/>
    <w:rsid w:val="00AC0DCD"/>
    <w:rsid w:val="00AC240B"/>
    <w:rsid w:val="00AC2E04"/>
    <w:rsid w:val="00AC37FB"/>
    <w:rsid w:val="00AC55A2"/>
    <w:rsid w:val="00AD04B3"/>
    <w:rsid w:val="00AD1BAB"/>
    <w:rsid w:val="00AD1F71"/>
    <w:rsid w:val="00AD3196"/>
    <w:rsid w:val="00AD5D25"/>
    <w:rsid w:val="00AE3992"/>
    <w:rsid w:val="00AE41B1"/>
    <w:rsid w:val="00AE4B84"/>
    <w:rsid w:val="00AE5F2A"/>
    <w:rsid w:val="00AE6982"/>
    <w:rsid w:val="00AE757C"/>
    <w:rsid w:val="00AE7702"/>
    <w:rsid w:val="00AF1D1C"/>
    <w:rsid w:val="00AF405D"/>
    <w:rsid w:val="00AF5ED1"/>
    <w:rsid w:val="00AF5FB7"/>
    <w:rsid w:val="00B00142"/>
    <w:rsid w:val="00B01942"/>
    <w:rsid w:val="00B02203"/>
    <w:rsid w:val="00B0436B"/>
    <w:rsid w:val="00B04534"/>
    <w:rsid w:val="00B049D0"/>
    <w:rsid w:val="00B05F45"/>
    <w:rsid w:val="00B06074"/>
    <w:rsid w:val="00B067EF"/>
    <w:rsid w:val="00B10123"/>
    <w:rsid w:val="00B10650"/>
    <w:rsid w:val="00B112CC"/>
    <w:rsid w:val="00B1162E"/>
    <w:rsid w:val="00B135E8"/>
    <w:rsid w:val="00B13D82"/>
    <w:rsid w:val="00B1433A"/>
    <w:rsid w:val="00B163D8"/>
    <w:rsid w:val="00B1661F"/>
    <w:rsid w:val="00B20323"/>
    <w:rsid w:val="00B22E48"/>
    <w:rsid w:val="00B25850"/>
    <w:rsid w:val="00B25EF1"/>
    <w:rsid w:val="00B30F88"/>
    <w:rsid w:val="00B431FA"/>
    <w:rsid w:val="00B43916"/>
    <w:rsid w:val="00B441EB"/>
    <w:rsid w:val="00B44929"/>
    <w:rsid w:val="00B4679D"/>
    <w:rsid w:val="00B4685D"/>
    <w:rsid w:val="00B51EC7"/>
    <w:rsid w:val="00B52714"/>
    <w:rsid w:val="00B5391E"/>
    <w:rsid w:val="00B541DC"/>
    <w:rsid w:val="00B54CAC"/>
    <w:rsid w:val="00B57DAE"/>
    <w:rsid w:val="00B6104D"/>
    <w:rsid w:val="00B62092"/>
    <w:rsid w:val="00B63C64"/>
    <w:rsid w:val="00B66AAC"/>
    <w:rsid w:val="00B66B10"/>
    <w:rsid w:val="00B66CEA"/>
    <w:rsid w:val="00B67444"/>
    <w:rsid w:val="00B676F0"/>
    <w:rsid w:val="00B678BF"/>
    <w:rsid w:val="00B7019C"/>
    <w:rsid w:val="00B70412"/>
    <w:rsid w:val="00B72C6E"/>
    <w:rsid w:val="00B73336"/>
    <w:rsid w:val="00B744F8"/>
    <w:rsid w:val="00B75225"/>
    <w:rsid w:val="00B76B64"/>
    <w:rsid w:val="00B77B4F"/>
    <w:rsid w:val="00B77F05"/>
    <w:rsid w:val="00B77F9E"/>
    <w:rsid w:val="00B80D3B"/>
    <w:rsid w:val="00B80D8C"/>
    <w:rsid w:val="00B81A8F"/>
    <w:rsid w:val="00B81C0B"/>
    <w:rsid w:val="00B837A6"/>
    <w:rsid w:val="00B840B9"/>
    <w:rsid w:val="00B841F5"/>
    <w:rsid w:val="00B8437E"/>
    <w:rsid w:val="00B90750"/>
    <w:rsid w:val="00B909FF"/>
    <w:rsid w:val="00B910D6"/>
    <w:rsid w:val="00B93456"/>
    <w:rsid w:val="00B93A1A"/>
    <w:rsid w:val="00B93E2C"/>
    <w:rsid w:val="00B9660A"/>
    <w:rsid w:val="00B977AC"/>
    <w:rsid w:val="00B97887"/>
    <w:rsid w:val="00B97CB3"/>
    <w:rsid w:val="00BA0734"/>
    <w:rsid w:val="00BA1EA0"/>
    <w:rsid w:val="00BA2D29"/>
    <w:rsid w:val="00BA381E"/>
    <w:rsid w:val="00BA3835"/>
    <w:rsid w:val="00BA49B2"/>
    <w:rsid w:val="00BA5965"/>
    <w:rsid w:val="00BA5B79"/>
    <w:rsid w:val="00BA63D9"/>
    <w:rsid w:val="00BA6DC8"/>
    <w:rsid w:val="00BB1A15"/>
    <w:rsid w:val="00BB2583"/>
    <w:rsid w:val="00BB2AD2"/>
    <w:rsid w:val="00BB3FC5"/>
    <w:rsid w:val="00BB44FC"/>
    <w:rsid w:val="00BB4FC4"/>
    <w:rsid w:val="00BB5C36"/>
    <w:rsid w:val="00BB5CD8"/>
    <w:rsid w:val="00BB6311"/>
    <w:rsid w:val="00BC178A"/>
    <w:rsid w:val="00BC2A07"/>
    <w:rsid w:val="00BC4149"/>
    <w:rsid w:val="00BC6551"/>
    <w:rsid w:val="00BC68EF"/>
    <w:rsid w:val="00BC6959"/>
    <w:rsid w:val="00BC7049"/>
    <w:rsid w:val="00BD093C"/>
    <w:rsid w:val="00BD0D23"/>
    <w:rsid w:val="00BD1844"/>
    <w:rsid w:val="00BD2F69"/>
    <w:rsid w:val="00BD4468"/>
    <w:rsid w:val="00BD4D0B"/>
    <w:rsid w:val="00BD5A28"/>
    <w:rsid w:val="00BD7382"/>
    <w:rsid w:val="00BD7DFE"/>
    <w:rsid w:val="00BE00D1"/>
    <w:rsid w:val="00BE1C9C"/>
    <w:rsid w:val="00BE2079"/>
    <w:rsid w:val="00BE5FD8"/>
    <w:rsid w:val="00BE726A"/>
    <w:rsid w:val="00BE7910"/>
    <w:rsid w:val="00BF03CE"/>
    <w:rsid w:val="00BF1A95"/>
    <w:rsid w:val="00BF1E9F"/>
    <w:rsid w:val="00BF2A03"/>
    <w:rsid w:val="00BF2E6E"/>
    <w:rsid w:val="00BF32FF"/>
    <w:rsid w:val="00BF4FC0"/>
    <w:rsid w:val="00BF52CC"/>
    <w:rsid w:val="00BF748E"/>
    <w:rsid w:val="00C0004A"/>
    <w:rsid w:val="00C008BE"/>
    <w:rsid w:val="00C00E81"/>
    <w:rsid w:val="00C01E56"/>
    <w:rsid w:val="00C01F0E"/>
    <w:rsid w:val="00C02BD6"/>
    <w:rsid w:val="00C04402"/>
    <w:rsid w:val="00C05B1C"/>
    <w:rsid w:val="00C0643E"/>
    <w:rsid w:val="00C10347"/>
    <w:rsid w:val="00C10405"/>
    <w:rsid w:val="00C11266"/>
    <w:rsid w:val="00C14C67"/>
    <w:rsid w:val="00C14E02"/>
    <w:rsid w:val="00C15212"/>
    <w:rsid w:val="00C171C7"/>
    <w:rsid w:val="00C21EB5"/>
    <w:rsid w:val="00C222C7"/>
    <w:rsid w:val="00C25DAF"/>
    <w:rsid w:val="00C265BF"/>
    <w:rsid w:val="00C26B81"/>
    <w:rsid w:val="00C300AF"/>
    <w:rsid w:val="00C3181C"/>
    <w:rsid w:val="00C32B49"/>
    <w:rsid w:val="00C32FCF"/>
    <w:rsid w:val="00C33253"/>
    <w:rsid w:val="00C3412A"/>
    <w:rsid w:val="00C36230"/>
    <w:rsid w:val="00C368B2"/>
    <w:rsid w:val="00C36FB0"/>
    <w:rsid w:val="00C41053"/>
    <w:rsid w:val="00C42514"/>
    <w:rsid w:val="00C42E0F"/>
    <w:rsid w:val="00C42E77"/>
    <w:rsid w:val="00C431E2"/>
    <w:rsid w:val="00C43A5A"/>
    <w:rsid w:val="00C43D6A"/>
    <w:rsid w:val="00C50BEC"/>
    <w:rsid w:val="00C515C2"/>
    <w:rsid w:val="00C525C0"/>
    <w:rsid w:val="00C53FE2"/>
    <w:rsid w:val="00C5456D"/>
    <w:rsid w:val="00C55C91"/>
    <w:rsid w:val="00C57C0F"/>
    <w:rsid w:val="00C610C3"/>
    <w:rsid w:val="00C61BB6"/>
    <w:rsid w:val="00C63DEC"/>
    <w:rsid w:val="00C65A3B"/>
    <w:rsid w:val="00C67945"/>
    <w:rsid w:val="00C70402"/>
    <w:rsid w:val="00C70894"/>
    <w:rsid w:val="00C71561"/>
    <w:rsid w:val="00C71804"/>
    <w:rsid w:val="00C7263D"/>
    <w:rsid w:val="00C764A7"/>
    <w:rsid w:val="00C8338A"/>
    <w:rsid w:val="00C83AB0"/>
    <w:rsid w:val="00C83D07"/>
    <w:rsid w:val="00C857A5"/>
    <w:rsid w:val="00C8710C"/>
    <w:rsid w:val="00C8713B"/>
    <w:rsid w:val="00C9018A"/>
    <w:rsid w:val="00C90201"/>
    <w:rsid w:val="00C90BB5"/>
    <w:rsid w:val="00C91165"/>
    <w:rsid w:val="00C92733"/>
    <w:rsid w:val="00C92E6D"/>
    <w:rsid w:val="00C951DE"/>
    <w:rsid w:val="00C96DB6"/>
    <w:rsid w:val="00CA0072"/>
    <w:rsid w:val="00CA04CC"/>
    <w:rsid w:val="00CA3E32"/>
    <w:rsid w:val="00CA5944"/>
    <w:rsid w:val="00CB06E6"/>
    <w:rsid w:val="00CB1150"/>
    <w:rsid w:val="00CB28BD"/>
    <w:rsid w:val="00CB3301"/>
    <w:rsid w:val="00CB338A"/>
    <w:rsid w:val="00CB4307"/>
    <w:rsid w:val="00CB4EDE"/>
    <w:rsid w:val="00CB5CD6"/>
    <w:rsid w:val="00CB5E24"/>
    <w:rsid w:val="00CB72AF"/>
    <w:rsid w:val="00CB7600"/>
    <w:rsid w:val="00CB77A7"/>
    <w:rsid w:val="00CC0311"/>
    <w:rsid w:val="00CC2F2A"/>
    <w:rsid w:val="00CC40EF"/>
    <w:rsid w:val="00CC4532"/>
    <w:rsid w:val="00CC5785"/>
    <w:rsid w:val="00CC5E5D"/>
    <w:rsid w:val="00CD4205"/>
    <w:rsid w:val="00CD72EE"/>
    <w:rsid w:val="00CD7B71"/>
    <w:rsid w:val="00CE2AAD"/>
    <w:rsid w:val="00CE3402"/>
    <w:rsid w:val="00CE3BA8"/>
    <w:rsid w:val="00CE5B8F"/>
    <w:rsid w:val="00CE6D6A"/>
    <w:rsid w:val="00CF0DEE"/>
    <w:rsid w:val="00CF2CAF"/>
    <w:rsid w:val="00CF2E98"/>
    <w:rsid w:val="00CF3CE8"/>
    <w:rsid w:val="00CF3E8B"/>
    <w:rsid w:val="00CF40C3"/>
    <w:rsid w:val="00CF56F8"/>
    <w:rsid w:val="00CF5FE0"/>
    <w:rsid w:val="00CF6498"/>
    <w:rsid w:val="00CF6CFB"/>
    <w:rsid w:val="00CF7B5A"/>
    <w:rsid w:val="00D004BE"/>
    <w:rsid w:val="00D02190"/>
    <w:rsid w:val="00D05F64"/>
    <w:rsid w:val="00D07DD3"/>
    <w:rsid w:val="00D11649"/>
    <w:rsid w:val="00D129A0"/>
    <w:rsid w:val="00D1338D"/>
    <w:rsid w:val="00D13D59"/>
    <w:rsid w:val="00D14468"/>
    <w:rsid w:val="00D1704E"/>
    <w:rsid w:val="00D17A41"/>
    <w:rsid w:val="00D17DC0"/>
    <w:rsid w:val="00D200FA"/>
    <w:rsid w:val="00D230F4"/>
    <w:rsid w:val="00D23B01"/>
    <w:rsid w:val="00D23D25"/>
    <w:rsid w:val="00D253A4"/>
    <w:rsid w:val="00D27D54"/>
    <w:rsid w:val="00D30122"/>
    <w:rsid w:val="00D31839"/>
    <w:rsid w:val="00D34CAE"/>
    <w:rsid w:val="00D34E64"/>
    <w:rsid w:val="00D36799"/>
    <w:rsid w:val="00D37602"/>
    <w:rsid w:val="00D37971"/>
    <w:rsid w:val="00D4263F"/>
    <w:rsid w:val="00D45636"/>
    <w:rsid w:val="00D45A1D"/>
    <w:rsid w:val="00D5088D"/>
    <w:rsid w:val="00D61C08"/>
    <w:rsid w:val="00D62FD3"/>
    <w:rsid w:val="00D63D19"/>
    <w:rsid w:val="00D6611F"/>
    <w:rsid w:val="00D6639A"/>
    <w:rsid w:val="00D67719"/>
    <w:rsid w:val="00D67AB4"/>
    <w:rsid w:val="00D67D9D"/>
    <w:rsid w:val="00D70DF1"/>
    <w:rsid w:val="00D72635"/>
    <w:rsid w:val="00D72F92"/>
    <w:rsid w:val="00D7320E"/>
    <w:rsid w:val="00D73D1D"/>
    <w:rsid w:val="00D7412F"/>
    <w:rsid w:val="00D75574"/>
    <w:rsid w:val="00D76DEB"/>
    <w:rsid w:val="00D76E99"/>
    <w:rsid w:val="00D80149"/>
    <w:rsid w:val="00D80447"/>
    <w:rsid w:val="00D808BF"/>
    <w:rsid w:val="00D83CA2"/>
    <w:rsid w:val="00D84AC3"/>
    <w:rsid w:val="00D84E3F"/>
    <w:rsid w:val="00D866F5"/>
    <w:rsid w:val="00D87153"/>
    <w:rsid w:val="00D874AD"/>
    <w:rsid w:val="00D906EF"/>
    <w:rsid w:val="00D925E5"/>
    <w:rsid w:val="00D92832"/>
    <w:rsid w:val="00D93342"/>
    <w:rsid w:val="00D9334D"/>
    <w:rsid w:val="00D94799"/>
    <w:rsid w:val="00D94997"/>
    <w:rsid w:val="00D96DFC"/>
    <w:rsid w:val="00DA095A"/>
    <w:rsid w:val="00DA30EE"/>
    <w:rsid w:val="00DA358F"/>
    <w:rsid w:val="00DA49AE"/>
    <w:rsid w:val="00DA5C7B"/>
    <w:rsid w:val="00DA63E5"/>
    <w:rsid w:val="00DA66C4"/>
    <w:rsid w:val="00DA697E"/>
    <w:rsid w:val="00DA6AB1"/>
    <w:rsid w:val="00DA7B32"/>
    <w:rsid w:val="00DB0E4B"/>
    <w:rsid w:val="00DB314D"/>
    <w:rsid w:val="00DB396E"/>
    <w:rsid w:val="00DB3F2F"/>
    <w:rsid w:val="00DB5A5A"/>
    <w:rsid w:val="00DB5FCF"/>
    <w:rsid w:val="00DB6BB7"/>
    <w:rsid w:val="00DB7232"/>
    <w:rsid w:val="00DC3554"/>
    <w:rsid w:val="00DC3712"/>
    <w:rsid w:val="00DC378A"/>
    <w:rsid w:val="00DC3C40"/>
    <w:rsid w:val="00DC6377"/>
    <w:rsid w:val="00DC7A95"/>
    <w:rsid w:val="00DC7BA2"/>
    <w:rsid w:val="00DD0BCF"/>
    <w:rsid w:val="00DD1E27"/>
    <w:rsid w:val="00DD2859"/>
    <w:rsid w:val="00DD2C46"/>
    <w:rsid w:val="00DD2C94"/>
    <w:rsid w:val="00DD4603"/>
    <w:rsid w:val="00DD5DA2"/>
    <w:rsid w:val="00DD6692"/>
    <w:rsid w:val="00DD6E5D"/>
    <w:rsid w:val="00DD7525"/>
    <w:rsid w:val="00DE0147"/>
    <w:rsid w:val="00DE4C25"/>
    <w:rsid w:val="00DE67B2"/>
    <w:rsid w:val="00DE7081"/>
    <w:rsid w:val="00DE7B5F"/>
    <w:rsid w:val="00DE7F47"/>
    <w:rsid w:val="00DF0596"/>
    <w:rsid w:val="00DF2EE5"/>
    <w:rsid w:val="00DF3850"/>
    <w:rsid w:val="00DF4377"/>
    <w:rsid w:val="00DF5873"/>
    <w:rsid w:val="00DF786E"/>
    <w:rsid w:val="00E0067E"/>
    <w:rsid w:val="00E0162E"/>
    <w:rsid w:val="00E01FD2"/>
    <w:rsid w:val="00E024F5"/>
    <w:rsid w:val="00E02ADD"/>
    <w:rsid w:val="00E03DF4"/>
    <w:rsid w:val="00E04237"/>
    <w:rsid w:val="00E046E5"/>
    <w:rsid w:val="00E04813"/>
    <w:rsid w:val="00E05CCA"/>
    <w:rsid w:val="00E05DB8"/>
    <w:rsid w:val="00E11CC9"/>
    <w:rsid w:val="00E128EA"/>
    <w:rsid w:val="00E13A34"/>
    <w:rsid w:val="00E13C00"/>
    <w:rsid w:val="00E14CAF"/>
    <w:rsid w:val="00E16CCF"/>
    <w:rsid w:val="00E17D33"/>
    <w:rsid w:val="00E205AD"/>
    <w:rsid w:val="00E21158"/>
    <w:rsid w:val="00E22A80"/>
    <w:rsid w:val="00E23DAD"/>
    <w:rsid w:val="00E25B9F"/>
    <w:rsid w:val="00E26113"/>
    <w:rsid w:val="00E279A4"/>
    <w:rsid w:val="00E30373"/>
    <w:rsid w:val="00E3088A"/>
    <w:rsid w:val="00E33076"/>
    <w:rsid w:val="00E349D4"/>
    <w:rsid w:val="00E36CB5"/>
    <w:rsid w:val="00E37B61"/>
    <w:rsid w:val="00E43106"/>
    <w:rsid w:val="00E4450D"/>
    <w:rsid w:val="00E44724"/>
    <w:rsid w:val="00E510CE"/>
    <w:rsid w:val="00E51C93"/>
    <w:rsid w:val="00E53AB6"/>
    <w:rsid w:val="00E53DE7"/>
    <w:rsid w:val="00E55471"/>
    <w:rsid w:val="00E5622D"/>
    <w:rsid w:val="00E567EE"/>
    <w:rsid w:val="00E571E4"/>
    <w:rsid w:val="00E62153"/>
    <w:rsid w:val="00E62693"/>
    <w:rsid w:val="00E6281A"/>
    <w:rsid w:val="00E63BE5"/>
    <w:rsid w:val="00E64E4A"/>
    <w:rsid w:val="00E65A45"/>
    <w:rsid w:val="00E67A76"/>
    <w:rsid w:val="00E67F9A"/>
    <w:rsid w:val="00E7039C"/>
    <w:rsid w:val="00E72EFA"/>
    <w:rsid w:val="00E738F2"/>
    <w:rsid w:val="00E73F90"/>
    <w:rsid w:val="00E752AB"/>
    <w:rsid w:val="00E778AE"/>
    <w:rsid w:val="00E778F4"/>
    <w:rsid w:val="00E80FD9"/>
    <w:rsid w:val="00E8631B"/>
    <w:rsid w:val="00E86603"/>
    <w:rsid w:val="00E9069B"/>
    <w:rsid w:val="00E90DF3"/>
    <w:rsid w:val="00E92604"/>
    <w:rsid w:val="00E92E6C"/>
    <w:rsid w:val="00E93104"/>
    <w:rsid w:val="00E9334D"/>
    <w:rsid w:val="00E940C0"/>
    <w:rsid w:val="00E9503F"/>
    <w:rsid w:val="00E950AA"/>
    <w:rsid w:val="00E9585C"/>
    <w:rsid w:val="00E9728B"/>
    <w:rsid w:val="00EA0ADD"/>
    <w:rsid w:val="00EA159F"/>
    <w:rsid w:val="00EA25A5"/>
    <w:rsid w:val="00EA5398"/>
    <w:rsid w:val="00EA55DC"/>
    <w:rsid w:val="00EA5B42"/>
    <w:rsid w:val="00EA5E61"/>
    <w:rsid w:val="00EA60FF"/>
    <w:rsid w:val="00EA6DD7"/>
    <w:rsid w:val="00EA7297"/>
    <w:rsid w:val="00EB21F5"/>
    <w:rsid w:val="00EB27E3"/>
    <w:rsid w:val="00EB2EA0"/>
    <w:rsid w:val="00EB3DDF"/>
    <w:rsid w:val="00EB4CA2"/>
    <w:rsid w:val="00EB56C6"/>
    <w:rsid w:val="00EC2F3F"/>
    <w:rsid w:val="00EC2F93"/>
    <w:rsid w:val="00EC3574"/>
    <w:rsid w:val="00EC370C"/>
    <w:rsid w:val="00EC3F6A"/>
    <w:rsid w:val="00EC40A8"/>
    <w:rsid w:val="00EC4F74"/>
    <w:rsid w:val="00EC5B5D"/>
    <w:rsid w:val="00EC6283"/>
    <w:rsid w:val="00EC7A74"/>
    <w:rsid w:val="00ED0EC2"/>
    <w:rsid w:val="00ED29E0"/>
    <w:rsid w:val="00ED79DE"/>
    <w:rsid w:val="00ED7F20"/>
    <w:rsid w:val="00EE1BBE"/>
    <w:rsid w:val="00EE336B"/>
    <w:rsid w:val="00EE3B90"/>
    <w:rsid w:val="00EE5890"/>
    <w:rsid w:val="00EF002A"/>
    <w:rsid w:val="00EF06BE"/>
    <w:rsid w:val="00EF1600"/>
    <w:rsid w:val="00EF2E7E"/>
    <w:rsid w:val="00EF2F31"/>
    <w:rsid w:val="00EF37AF"/>
    <w:rsid w:val="00EF4018"/>
    <w:rsid w:val="00EF46D6"/>
    <w:rsid w:val="00EF4B60"/>
    <w:rsid w:val="00EF6E2F"/>
    <w:rsid w:val="00EF6EBE"/>
    <w:rsid w:val="00EF789E"/>
    <w:rsid w:val="00F00FA8"/>
    <w:rsid w:val="00F017BB"/>
    <w:rsid w:val="00F01A5C"/>
    <w:rsid w:val="00F03A7F"/>
    <w:rsid w:val="00F05D9E"/>
    <w:rsid w:val="00F07E0A"/>
    <w:rsid w:val="00F10AC6"/>
    <w:rsid w:val="00F10BE4"/>
    <w:rsid w:val="00F12278"/>
    <w:rsid w:val="00F13BD8"/>
    <w:rsid w:val="00F1486A"/>
    <w:rsid w:val="00F152B5"/>
    <w:rsid w:val="00F1566B"/>
    <w:rsid w:val="00F16B91"/>
    <w:rsid w:val="00F20C8B"/>
    <w:rsid w:val="00F21317"/>
    <w:rsid w:val="00F21618"/>
    <w:rsid w:val="00F21925"/>
    <w:rsid w:val="00F269CA"/>
    <w:rsid w:val="00F31BE6"/>
    <w:rsid w:val="00F32000"/>
    <w:rsid w:val="00F320C7"/>
    <w:rsid w:val="00F32304"/>
    <w:rsid w:val="00F3272C"/>
    <w:rsid w:val="00F337A3"/>
    <w:rsid w:val="00F33BC9"/>
    <w:rsid w:val="00F33C83"/>
    <w:rsid w:val="00F3621E"/>
    <w:rsid w:val="00F3720D"/>
    <w:rsid w:val="00F37FB5"/>
    <w:rsid w:val="00F4011C"/>
    <w:rsid w:val="00F4050C"/>
    <w:rsid w:val="00F40BB9"/>
    <w:rsid w:val="00F43552"/>
    <w:rsid w:val="00F43899"/>
    <w:rsid w:val="00F46B43"/>
    <w:rsid w:val="00F46BB9"/>
    <w:rsid w:val="00F50AAA"/>
    <w:rsid w:val="00F518C4"/>
    <w:rsid w:val="00F520C0"/>
    <w:rsid w:val="00F52966"/>
    <w:rsid w:val="00F52BC4"/>
    <w:rsid w:val="00F539F6"/>
    <w:rsid w:val="00F55175"/>
    <w:rsid w:val="00F60974"/>
    <w:rsid w:val="00F634C3"/>
    <w:rsid w:val="00F70963"/>
    <w:rsid w:val="00F70DAE"/>
    <w:rsid w:val="00F70F34"/>
    <w:rsid w:val="00F71116"/>
    <w:rsid w:val="00F74DB2"/>
    <w:rsid w:val="00F75EE8"/>
    <w:rsid w:val="00F76DFD"/>
    <w:rsid w:val="00F80040"/>
    <w:rsid w:val="00F8120C"/>
    <w:rsid w:val="00F814A9"/>
    <w:rsid w:val="00F81E22"/>
    <w:rsid w:val="00F82AB1"/>
    <w:rsid w:val="00F82EE0"/>
    <w:rsid w:val="00F86152"/>
    <w:rsid w:val="00F861BF"/>
    <w:rsid w:val="00F86B9F"/>
    <w:rsid w:val="00F901A2"/>
    <w:rsid w:val="00F909DD"/>
    <w:rsid w:val="00F91140"/>
    <w:rsid w:val="00F91BF1"/>
    <w:rsid w:val="00F938BB"/>
    <w:rsid w:val="00F94A7D"/>
    <w:rsid w:val="00F95089"/>
    <w:rsid w:val="00F9578C"/>
    <w:rsid w:val="00F96C66"/>
    <w:rsid w:val="00F97617"/>
    <w:rsid w:val="00FA078D"/>
    <w:rsid w:val="00FA1261"/>
    <w:rsid w:val="00FA1AF5"/>
    <w:rsid w:val="00FA379E"/>
    <w:rsid w:val="00FA4C16"/>
    <w:rsid w:val="00FA52B8"/>
    <w:rsid w:val="00FA53DA"/>
    <w:rsid w:val="00FA7522"/>
    <w:rsid w:val="00FA7A2F"/>
    <w:rsid w:val="00FA7D03"/>
    <w:rsid w:val="00FB00E8"/>
    <w:rsid w:val="00FB05F8"/>
    <w:rsid w:val="00FB08A6"/>
    <w:rsid w:val="00FB200D"/>
    <w:rsid w:val="00FB2D7C"/>
    <w:rsid w:val="00FB48C5"/>
    <w:rsid w:val="00FB73D2"/>
    <w:rsid w:val="00FB76D8"/>
    <w:rsid w:val="00FC0214"/>
    <w:rsid w:val="00FC1D4A"/>
    <w:rsid w:val="00FC4807"/>
    <w:rsid w:val="00FC4B31"/>
    <w:rsid w:val="00FC54C6"/>
    <w:rsid w:val="00FC741E"/>
    <w:rsid w:val="00FD08F9"/>
    <w:rsid w:val="00FD0C7E"/>
    <w:rsid w:val="00FD2BE2"/>
    <w:rsid w:val="00FD3C38"/>
    <w:rsid w:val="00FD5C2A"/>
    <w:rsid w:val="00FD70D0"/>
    <w:rsid w:val="00FE0740"/>
    <w:rsid w:val="00FE469B"/>
    <w:rsid w:val="00FE4A3B"/>
    <w:rsid w:val="00FE73DA"/>
    <w:rsid w:val="00FF0F90"/>
    <w:rsid w:val="00FF30DD"/>
    <w:rsid w:val="00FF3F14"/>
    <w:rsid w:val="00FF4ED6"/>
    <w:rsid w:val="00FF6F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6277BF"/>
  <w15:docId w15:val="{70D36C27-A0BE-4A92-A835-0A6C13F53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6F7A"/>
    <w:pPr>
      <w:tabs>
        <w:tab w:val="center" w:pos="4320"/>
        <w:tab w:val="right" w:pos="8640"/>
      </w:tabs>
    </w:pPr>
  </w:style>
  <w:style w:type="character" w:customStyle="1" w:styleId="HeaderChar">
    <w:name w:val="Header Char"/>
    <w:basedOn w:val="DefaultParagraphFont"/>
    <w:link w:val="Header"/>
    <w:uiPriority w:val="99"/>
    <w:rsid w:val="00A96F7A"/>
  </w:style>
  <w:style w:type="paragraph" w:styleId="Footer">
    <w:name w:val="footer"/>
    <w:basedOn w:val="Normal"/>
    <w:link w:val="FooterChar"/>
    <w:uiPriority w:val="99"/>
    <w:unhideWhenUsed/>
    <w:rsid w:val="00A96F7A"/>
    <w:pPr>
      <w:tabs>
        <w:tab w:val="center" w:pos="4320"/>
        <w:tab w:val="right" w:pos="8640"/>
      </w:tabs>
    </w:pPr>
  </w:style>
  <w:style w:type="character" w:customStyle="1" w:styleId="FooterChar">
    <w:name w:val="Footer Char"/>
    <w:basedOn w:val="DefaultParagraphFont"/>
    <w:link w:val="Footer"/>
    <w:uiPriority w:val="99"/>
    <w:rsid w:val="00A96F7A"/>
  </w:style>
  <w:style w:type="character" w:styleId="PlaceholderText">
    <w:name w:val="Placeholder Text"/>
    <w:basedOn w:val="DefaultParagraphFont"/>
    <w:uiPriority w:val="99"/>
    <w:semiHidden/>
    <w:rsid w:val="00F21618"/>
    <w:rPr>
      <w:color w:val="808080"/>
    </w:rPr>
  </w:style>
  <w:style w:type="paragraph" w:styleId="BalloonText">
    <w:name w:val="Balloon Text"/>
    <w:basedOn w:val="Normal"/>
    <w:link w:val="BalloonTextChar"/>
    <w:uiPriority w:val="99"/>
    <w:semiHidden/>
    <w:unhideWhenUsed/>
    <w:rsid w:val="008833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330D"/>
    <w:rPr>
      <w:rFonts w:ascii="Lucida Grande" w:hAnsi="Lucida Grande" w:cs="Lucida Grande"/>
      <w:sz w:val="18"/>
      <w:szCs w:val="18"/>
    </w:rPr>
  </w:style>
  <w:style w:type="paragraph" w:styleId="ListParagraph">
    <w:name w:val="List Paragraph"/>
    <w:basedOn w:val="Normal"/>
    <w:uiPriority w:val="34"/>
    <w:qFormat/>
    <w:rsid w:val="00901701"/>
    <w:pPr>
      <w:ind w:left="720"/>
      <w:contextualSpacing/>
    </w:pPr>
  </w:style>
  <w:style w:type="character" w:styleId="CommentReference">
    <w:name w:val="annotation reference"/>
    <w:basedOn w:val="DefaultParagraphFont"/>
    <w:uiPriority w:val="99"/>
    <w:semiHidden/>
    <w:unhideWhenUsed/>
    <w:rsid w:val="00DE7F47"/>
    <w:rPr>
      <w:sz w:val="18"/>
      <w:szCs w:val="18"/>
    </w:rPr>
  </w:style>
  <w:style w:type="paragraph" w:styleId="CommentText">
    <w:name w:val="annotation text"/>
    <w:basedOn w:val="Normal"/>
    <w:link w:val="CommentTextChar"/>
    <w:uiPriority w:val="99"/>
    <w:semiHidden/>
    <w:unhideWhenUsed/>
    <w:rsid w:val="00DE7F47"/>
  </w:style>
  <w:style w:type="character" w:customStyle="1" w:styleId="CommentTextChar">
    <w:name w:val="Comment Text Char"/>
    <w:basedOn w:val="DefaultParagraphFont"/>
    <w:link w:val="CommentText"/>
    <w:uiPriority w:val="99"/>
    <w:semiHidden/>
    <w:rsid w:val="00DE7F47"/>
  </w:style>
  <w:style w:type="paragraph" w:styleId="CommentSubject">
    <w:name w:val="annotation subject"/>
    <w:basedOn w:val="CommentText"/>
    <w:next w:val="CommentText"/>
    <w:link w:val="CommentSubjectChar"/>
    <w:uiPriority w:val="99"/>
    <w:semiHidden/>
    <w:unhideWhenUsed/>
    <w:rsid w:val="00DE7F47"/>
    <w:rPr>
      <w:b/>
      <w:bCs/>
      <w:sz w:val="20"/>
      <w:szCs w:val="20"/>
    </w:rPr>
  </w:style>
  <w:style w:type="character" w:customStyle="1" w:styleId="CommentSubjectChar">
    <w:name w:val="Comment Subject Char"/>
    <w:basedOn w:val="CommentTextChar"/>
    <w:link w:val="CommentSubject"/>
    <w:uiPriority w:val="99"/>
    <w:semiHidden/>
    <w:rsid w:val="00DE7F47"/>
    <w:rPr>
      <w:b/>
      <w:bCs/>
      <w:sz w:val="20"/>
      <w:szCs w:val="20"/>
    </w:rPr>
  </w:style>
  <w:style w:type="paragraph" w:styleId="Revision">
    <w:name w:val="Revision"/>
    <w:hidden/>
    <w:uiPriority w:val="99"/>
    <w:semiHidden/>
    <w:rsid w:val="000B72A1"/>
  </w:style>
  <w:style w:type="paragraph" w:customStyle="1" w:styleId="EndNoteBibliographyTitle">
    <w:name w:val="EndNote Bibliography Title"/>
    <w:basedOn w:val="Normal"/>
    <w:link w:val="EndNoteBibliographyTitleChar"/>
    <w:rsid w:val="005E07E2"/>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5E07E2"/>
    <w:rPr>
      <w:rFonts w:ascii="Cambria" w:hAnsi="Cambria"/>
      <w:noProof/>
    </w:rPr>
  </w:style>
  <w:style w:type="paragraph" w:customStyle="1" w:styleId="EndNoteBibliography">
    <w:name w:val="EndNote Bibliography"/>
    <w:basedOn w:val="Normal"/>
    <w:link w:val="EndNoteBibliographyChar"/>
    <w:rsid w:val="005E07E2"/>
    <w:rPr>
      <w:rFonts w:ascii="Cambria" w:hAnsi="Cambria"/>
      <w:noProof/>
    </w:rPr>
  </w:style>
  <w:style w:type="character" w:customStyle="1" w:styleId="EndNoteBibliographyChar">
    <w:name w:val="EndNote Bibliography Char"/>
    <w:basedOn w:val="DefaultParagraphFont"/>
    <w:link w:val="EndNoteBibliography"/>
    <w:rsid w:val="005E07E2"/>
    <w:rPr>
      <w:rFonts w:ascii="Cambria" w:hAnsi="Cambria"/>
      <w:noProof/>
    </w:rPr>
  </w:style>
  <w:style w:type="character" w:styleId="Hyperlink">
    <w:name w:val="Hyperlink"/>
    <w:basedOn w:val="DefaultParagraphFont"/>
    <w:uiPriority w:val="99"/>
    <w:unhideWhenUsed/>
    <w:rsid w:val="005E07E2"/>
    <w:rPr>
      <w:color w:val="0000FF" w:themeColor="hyperlink"/>
      <w:u w:val="single"/>
    </w:rPr>
  </w:style>
  <w:style w:type="character" w:styleId="PageNumber">
    <w:name w:val="page number"/>
    <w:basedOn w:val="DefaultParagraphFont"/>
    <w:uiPriority w:val="99"/>
    <w:semiHidden/>
    <w:unhideWhenUsed/>
    <w:rsid w:val="00FF30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782648">
      <w:bodyDiv w:val="1"/>
      <w:marLeft w:val="0"/>
      <w:marRight w:val="0"/>
      <w:marTop w:val="0"/>
      <w:marBottom w:val="0"/>
      <w:divBdr>
        <w:top w:val="none" w:sz="0" w:space="0" w:color="auto"/>
        <w:left w:val="none" w:sz="0" w:space="0" w:color="auto"/>
        <w:bottom w:val="none" w:sz="0" w:space="0" w:color="auto"/>
        <w:right w:val="none" w:sz="0" w:space="0" w:color="auto"/>
      </w:divBdr>
      <w:divsChild>
        <w:div w:id="1061447336">
          <w:marLeft w:val="0"/>
          <w:marRight w:val="0"/>
          <w:marTop w:val="0"/>
          <w:marBottom w:val="0"/>
          <w:divBdr>
            <w:top w:val="none" w:sz="0" w:space="0" w:color="auto"/>
            <w:left w:val="none" w:sz="0" w:space="0" w:color="auto"/>
            <w:bottom w:val="none" w:sz="0" w:space="0" w:color="auto"/>
            <w:right w:val="none" w:sz="0" w:space="0" w:color="auto"/>
          </w:divBdr>
        </w:div>
        <w:div w:id="1362242251">
          <w:marLeft w:val="0"/>
          <w:marRight w:val="0"/>
          <w:marTop w:val="0"/>
          <w:marBottom w:val="0"/>
          <w:divBdr>
            <w:top w:val="none" w:sz="0" w:space="0" w:color="auto"/>
            <w:left w:val="none" w:sz="0" w:space="0" w:color="auto"/>
            <w:bottom w:val="none" w:sz="0" w:space="0" w:color="auto"/>
            <w:right w:val="none" w:sz="0" w:space="0" w:color="auto"/>
          </w:divBdr>
        </w:div>
        <w:div w:id="1341851105">
          <w:marLeft w:val="0"/>
          <w:marRight w:val="0"/>
          <w:marTop w:val="0"/>
          <w:marBottom w:val="0"/>
          <w:divBdr>
            <w:top w:val="none" w:sz="0" w:space="0" w:color="auto"/>
            <w:left w:val="none" w:sz="0" w:space="0" w:color="auto"/>
            <w:bottom w:val="none" w:sz="0" w:space="0" w:color="auto"/>
            <w:right w:val="none" w:sz="0" w:space="0" w:color="auto"/>
          </w:divBdr>
        </w:div>
        <w:div w:id="2142113427">
          <w:marLeft w:val="0"/>
          <w:marRight w:val="0"/>
          <w:marTop w:val="0"/>
          <w:marBottom w:val="0"/>
          <w:divBdr>
            <w:top w:val="none" w:sz="0" w:space="0" w:color="auto"/>
            <w:left w:val="none" w:sz="0" w:space="0" w:color="auto"/>
            <w:bottom w:val="none" w:sz="0" w:space="0" w:color="auto"/>
            <w:right w:val="none" w:sz="0" w:space="0" w:color="auto"/>
          </w:divBdr>
        </w:div>
        <w:div w:id="596444360">
          <w:marLeft w:val="0"/>
          <w:marRight w:val="0"/>
          <w:marTop w:val="0"/>
          <w:marBottom w:val="0"/>
          <w:divBdr>
            <w:top w:val="none" w:sz="0" w:space="0" w:color="auto"/>
            <w:left w:val="none" w:sz="0" w:space="0" w:color="auto"/>
            <w:bottom w:val="none" w:sz="0" w:space="0" w:color="auto"/>
            <w:right w:val="none" w:sz="0" w:space="0" w:color="auto"/>
          </w:divBdr>
        </w:div>
        <w:div w:id="2036147489">
          <w:marLeft w:val="0"/>
          <w:marRight w:val="0"/>
          <w:marTop w:val="0"/>
          <w:marBottom w:val="0"/>
          <w:divBdr>
            <w:top w:val="none" w:sz="0" w:space="0" w:color="auto"/>
            <w:left w:val="none" w:sz="0" w:space="0" w:color="auto"/>
            <w:bottom w:val="none" w:sz="0" w:space="0" w:color="auto"/>
            <w:right w:val="none" w:sz="0" w:space="0" w:color="auto"/>
          </w:divBdr>
        </w:div>
        <w:div w:id="1818380301">
          <w:marLeft w:val="0"/>
          <w:marRight w:val="0"/>
          <w:marTop w:val="0"/>
          <w:marBottom w:val="0"/>
          <w:divBdr>
            <w:top w:val="none" w:sz="0" w:space="0" w:color="auto"/>
            <w:left w:val="none" w:sz="0" w:space="0" w:color="auto"/>
            <w:bottom w:val="none" w:sz="0" w:space="0" w:color="auto"/>
            <w:right w:val="none" w:sz="0" w:space="0" w:color="auto"/>
          </w:divBdr>
        </w:div>
        <w:div w:id="689376534">
          <w:marLeft w:val="0"/>
          <w:marRight w:val="0"/>
          <w:marTop w:val="0"/>
          <w:marBottom w:val="0"/>
          <w:divBdr>
            <w:top w:val="none" w:sz="0" w:space="0" w:color="auto"/>
            <w:left w:val="none" w:sz="0" w:space="0" w:color="auto"/>
            <w:bottom w:val="none" w:sz="0" w:space="0" w:color="auto"/>
            <w:right w:val="none" w:sz="0" w:space="0" w:color="auto"/>
          </w:divBdr>
        </w:div>
        <w:div w:id="357000839">
          <w:marLeft w:val="0"/>
          <w:marRight w:val="0"/>
          <w:marTop w:val="0"/>
          <w:marBottom w:val="0"/>
          <w:divBdr>
            <w:top w:val="none" w:sz="0" w:space="0" w:color="auto"/>
            <w:left w:val="none" w:sz="0" w:space="0" w:color="auto"/>
            <w:bottom w:val="none" w:sz="0" w:space="0" w:color="auto"/>
            <w:right w:val="none" w:sz="0" w:space="0" w:color="auto"/>
          </w:divBdr>
        </w:div>
        <w:div w:id="1618290918">
          <w:marLeft w:val="0"/>
          <w:marRight w:val="0"/>
          <w:marTop w:val="0"/>
          <w:marBottom w:val="0"/>
          <w:divBdr>
            <w:top w:val="none" w:sz="0" w:space="0" w:color="auto"/>
            <w:left w:val="none" w:sz="0" w:space="0" w:color="auto"/>
            <w:bottom w:val="none" w:sz="0" w:space="0" w:color="auto"/>
            <w:right w:val="none" w:sz="0" w:space="0" w:color="auto"/>
          </w:divBdr>
        </w:div>
        <w:div w:id="18046770">
          <w:marLeft w:val="0"/>
          <w:marRight w:val="0"/>
          <w:marTop w:val="0"/>
          <w:marBottom w:val="0"/>
          <w:divBdr>
            <w:top w:val="none" w:sz="0" w:space="0" w:color="auto"/>
            <w:left w:val="none" w:sz="0" w:space="0" w:color="auto"/>
            <w:bottom w:val="none" w:sz="0" w:space="0" w:color="auto"/>
            <w:right w:val="none" w:sz="0" w:space="0" w:color="auto"/>
          </w:divBdr>
        </w:div>
        <w:div w:id="684094256">
          <w:marLeft w:val="0"/>
          <w:marRight w:val="0"/>
          <w:marTop w:val="0"/>
          <w:marBottom w:val="0"/>
          <w:divBdr>
            <w:top w:val="none" w:sz="0" w:space="0" w:color="auto"/>
            <w:left w:val="none" w:sz="0" w:space="0" w:color="auto"/>
            <w:bottom w:val="none" w:sz="0" w:space="0" w:color="auto"/>
            <w:right w:val="none" w:sz="0" w:space="0" w:color="auto"/>
          </w:divBdr>
        </w:div>
        <w:div w:id="297153104">
          <w:marLeft w:val="0"/>
          <w:marRight w:val="0"/>
          <w:marTop w:val="0"/>
          <w:marBottom w:val="0"/>
          <w:divBdr>
            <w:top w:val="none" w:sz="0" w:space="0" w:color="auto"/>
            <w:left w:val="none" w:sz="0" w:space="0" w:color="auto"/>
            <w:bottom w:val="none" w:sz="0" w:space="0" w:color="auto"/>
            <w:right w:val="none" w:sz="0" w:space="0" w:color="auto"/>
          </w:divBdr>
        </w:div>
        <w:div w:id="748890238">
          <w:marLeft w:val="0"/>
          <w:marRight w:val="0"/>
          <w:marTop w:val="0"/>
          <w:marBottom w:val="0"/>
          <w:divBdr>
            <w:top w:val="none" w:sz="0" w:space="0" w:color="auto"/>
            <w:left w:val="none" w:sz="0" w:space="0" w:color="auto"/>
            <w:bottom w:val="none" w:sz="0" w:space="0" w:color="auto"/>
            <w:right w:val="none" w:sz="0" w:space="0" w:color="auto"/>
          </w:divBdr>
        </w:div>
      </w:divsChild>
    </w:div>
    <w:div w:id="431820624">
      <w:bodyDiv w:val="1"/>
      <w:marLeft w:val="0"/>
      <w:marRight w:val="0"/>
      <w:marTop w:val="0"/>
      <w:marBottom w:val="0"/>
      <w:divBdr>
        <w:top w:val="none" w:sz="0" w:space="0" w:color="auto"/>
        <w:left w:val="none" w:sz="0" w:space="0" w:color="auto"/>
        <w:bottom w:val="none" w:sz="0" w:space="0" w:color="auto"/>
        <w:right w:val="none" w:sz="0" w:space="0" w:color="auto"/>
      </w:divBdr>
    </w:div>
    <w:div w:id="717507245">
      <w:bodyDiv w:val="1"/>
      <w:marLeft w:val="0"/>
      <w:marRight w:val="0"/>
      <w:marTop w:val="0"/>
      <w:marBottom w:val="0"/>
      <w:divBdr>
        <w:top w:val="none" w:sz="0" w:space="0" w:color="auto"/>
        <w:left w:val="none" w:sz="0" w:space="0" w:color="auto"/>
        <w:bottom w:val="none" w:sz="0" w:space="0" w:color="auto"/>
        <w:right w:val="none" w:sz="0" w:space="0" w:color="auto"/>
      </w:divBdr>
    </w:div>
    <w:div w:id="1047337618">
      <w:bodyDiv w:val="1"/>
      <w:marLeft w:val="0"/>
      <w:marRight w:val="0"/>
      <w:marTop w:val="0"/>
      <w:marBottom w:val="0"/>
      <w:divBdr>
        <w:top w:val="none" w:sz="0" w:space="0" w:color="auto"/>
        <w:left w:val="none" w:sz="0" w:space="0" w:color="auto"/>
        <w:bottom w:val="none" w:sz="0" w:space="0" w:color="auto"/>
        <w:right w:val="none" w:sz="0" w:space="0" w:color="auto"/>
      </w:divBdr>
      <w:divsChild>
        <w:div w:id="455759409">
          <w:marLeft w:val="0"/>
          <w:marRight w:val="0"/>
          <w:marTop w:val="0"/>
          <w:marBottom w:val="0"/>
          <w:divBdr>
            <w:top w:val="none" w:sz="0" w:space="0" w:color="auto"/>
            <w:left w:val="none" w:sz="0" w:space="0" w:color="auto"/>
            <w:bottom w:val="none" w:sz="0" w:space="0" w:color="auto"/>
            <w:right w:val="none" w:sz="0" w:space="0" w:color="auto"/>
          </w:divBdr>
        </w:div>
        <w:div w:id="909195740">
          <w:marLeft w:val="0"/>
          <w:marRight w:val="0"/>
          <w:marTop w:val="0"/>
          <w:marBottom w:val="0"/>
          <w:divBdr>
            <w:top w:val="none" w:sz="0" w:space="0" w:color="auto"/>
            <w:left w:val="none" w:sz="0" w:space="0" w:color="auto"/>
            <w:bottom w:val="none" w:sz="0" w:space="0" w:color="auto"/>
            <w:right w:val="none" w:sz="0" w:space="0" w:color="auto"/>
          </w:divBdr>
        </w:div>
        <w:div w:id="938679184">
          <w:marLeft w:val="0"/>
          <w:marRight w:val="0"/>
          <w:marTop w:val="0"/>
          <w:marBottom w:val="0"/>
          <w:divBdr>
            <w:top w:val="none" w:sz="0" w:space="0" w:color="auto"/>
            <w:left w:val="none" w:sz="0" w:space="0" w:color="auto"/>
            <w:bottom w:val="none" w:sz="0" w:space="0" w:color="auto"/>
            <w:right w:val="none" w:sz="0" w:space="0" w:color="auto"/>
          </w:divBdr>
        </w:div>
        <w:div w:id="1746955266">
          <w:marLeft w:val="0"/>
          <w:marRight w:val="0"/>
          <w:marTop w:val="0"/>
          <w:marBottom w:val="0"/>
          <w:divBdr>
            <w:top w:val="none" w:sz="0" w:space="0" w:color="auto"/>
            <w:left w:val="none" w:sz="0" w:space="0" w:color="auto"/>
            <w:bottom w:val="none" w:sz="0" w:space="0" w:color="auto"/>
            <w:right w:val="none" w:sz="0" w:space="0" w:color="auto"/>
          </w:divBdr>
        </w:div>
      </w:divsChild>
    </w:div>
    <w:div w:id="1450511048">
      <w:bodyDiv w:val="1"/>
      <w:marLeft w:val="0"/>
      <w:marRight w:val="0"/>
      <w:marTop w:val="0"/>
      <w:marBottom w:val="0"/>
      <w:divBdr>
        <w:top w:val="none" w:sz="0" w:space="0" w:color="auto"/>
        <w:left w:val="none" w:sz="0" w:space="0" w:color="auto"/>
        <w:bottom w:val="none" w:sz="0" w:space="0" w:color="auto"/>
        <w:right w:val="none" w:sz="0" w:space="0" w:color="auto"/>
      </w:divBdr>
    </w:div>
    <w:div w:id="1774281294">
      <w:bodyDiv w:val="1"/>
      <w:marLeft w:val="0"/>
      <w:marRight w:val="0"/>
      <w:marTop w:val="0"/>
      <w:marBottom w:val="0"/>
      <w:divBdr>
        <w:top w:val="none" w:sz="0" w:space="0" w:color="auto"/>
        <w:left w:val="none" w:sz="0" w:space="0" w:color="auto"/>
        <w:bottom w:val="none" w:sz="0" w:space="0" w:color="auto"/>
        <w:right w:val="none" w:sz="0" w:space="0" w:color="auto"/>
      </w:divBdr>
    </w:div>
    <w:div w:id="19549021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bservatory.brain-map.org/visualcod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alleninstitute.github.io/AllenS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88571B-1B96-4BC4-9972-365C37779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32</Pages>
  <Words>13096</Words>
  <Characters>74651</Characters>
  <Application>Microsoft Office Word</Application>
  <DocSecurity>0</DocSecurity>
  <Lines>622</Lines>
  <Paragraphs>175</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87572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Shuting Han</dc:creator>
  <cp:keywords/>
  <dc:description/>
  <cp:lastModifiedBy>Shuting Han</cp:lastModifiedBy>
  <cp:revision>11</cp:revision>
  <cp:lastPrinted>2016-10-14T19:56:00Z</cp:lastPrinted>
  <dcterms:created xsi:type="dcterms:W3CDTF">2016-11-25T00:16:00Z</dcterms:created>
  <dcterms:modified xsi:type="dcterms:W3CDTF">2016-11-25T16:00:00Z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http://www.zotero.org/styles/neuron</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http://csl.mendeley.com/styles/5196611/american-medical-association-no-url</vt:lpwstr>
  </property>
  <property fmtid="{D5CDD505-2E9C-101B-9397-08002B2CF9AE}" pid="7" name="Mendeley Recent Style Name 1_1">
    <vt:lpwstr>American Medical Association - Andante Han</vt:lpwstr>
  </property>
  <property fmtid="{D5CDD505-2E9C-101B-9397-08002B2CF9AE}" pid="8" name="Mendeley Recent Style Id 2_1">
    <vt:lpwstr>http://www.zotero.org/styles/american-political-science-association</vt:lpwstr>
  </property>
  <property fmtid="{D5CDD505-2E9C-101B-9397-08002B2CF9AE}" pid="9" name="Mendeley Recent Style Name 2_1">
    <vt:lpwstr>American Political Science Association</vt:lpwstr>
  </property>
  <property fmtid="{D5CDD505-2E9C-101B-9397-08002B2CF9AE}" pid="10" name="Mendeley Recent Style Id 3_1">
    <vt:lpwstr>http://www.zotero.org/styles/apa</vt:lpwstr>
  </property>
  <property fmtid="{D5CDD505-2E9C-101B-9397-08002B2CF9AE}" pid="11" name="Mendeley Recent Style Name 3_1">
    <vt:lpwstr>American Psychological Association 6th edition</vt:lpwstr>
  </property>
  <property fmtid="{D5CDD505-2E9C-101B-9397-08002B2CF9AE}" pid="12" name="Mendeley Recent Style Id 4_1">
    <vt:lpwstr>http://www.zotero.org/styles/american-sociological-association</vt:lpwstr>
  </property>
  <property fmtid="{D5CDD505-2E9C-101B-9397-08002B2CF9AE}" pid="13" name="Mendeley Recent Style Name 4_1">
    <vt:lpwstr>American Sociological Association</vt:lpwstr>
  </property>
  <property fmtid="{D5CDD505-2E9C-101B-9397-08002B2CF9AE}" pid="14" name="Mendeley Recent Style Id 5_1">
    <vt:lpwstr>http://www.zotero.org/styles/chicago-author-date</vt:lpwstr>
  </property>
  <property fmtid="{D5CDD505-2E9C-101B-9397-08002B2CF9AE}" pid="15" name="Mendeley Recent Style Name 5_1">
    <vt:lpwstr>Chicago Manual of Style 16th edition (author-date)</vt:lpwstr>
  </property>
  <property fmtid="{D5CDD505-2E9C-101B-9397-08002B2CF9AE}" pid="16" name="Mendeley Recent Style Id 6_1">
    <vt:lpwstr>http://www.zotero.org/styles/harvard1</vt:lpwstr>
  </property>
  <property fmtid="{D5CDD505-2E9C-101B-9397-08002B2CF9AE}" pid="17" name="Mendeley Recent Style Name 6_1">
    <vt:lpwstr>Harvard Reference format 1 (author-date)</vt:lpwstr>
  </property>
  <property fmtid="{D5CDD505-2E9C-101B-9397-08002B2CF9AE}" pid="18" name="Mendeley Recent Style Id 7_1">
    <vt:lpwstr>http://www.zotero.org/styles/ieee</vt:lpwstr>
  </property>
  <property fmtid="{D5CDD505-2E9C-101B-9397-08002B2CF9AE}" pid="19" name="Mendeley Recent Style Name 7_1">
    <vt:lpwstr>IEEE</vt:lpwstr>
  </property>
  <property fmtid="{D5CDD505-2E9C-101B-9397-08002B2CF9AE}" pid="20" name="Mendeley Recent Style Id 8_1">
    <vt:lpwstr>http://www.zotero.org/styles/neuron</vt:lpwstr>
  </property>
  <property fmtid="{D5CDD505-2E9C-101B-9397-08002B2CF9AE}" pid="21" name="Mendeley Recent Style Name 8_1">
    <vt:lpwstr>Neuron</vt:lpwstr>
  </property>
  <property fmtid="{D5CDD505-2E9C-101B-9397-08002B2CF9AE}" pid="22" name="Mendeley Recent Style Id 9_1">
    <vt:lpwstr>http://www.zotero.org/styles/springer-socpsych-brackets</vt:lpwstr>
  </property>
  <property fmtid="{D5CDD505-2E9C-101B-9397-08002B2CF9AE}" pid="23" name="Mendeley Recent Style Name 9_1">
    <vt:lpwstr>Springer SocPsych (numeric, brackets)</vt:lpwstr>
  </property>
  <property fmtid="{D5CDD505-2E9C-101B-9397-08002B2CF9AE}" pid="24" name="Mendeley Unique User Id_1">
    <vt:lpwstr>581293a9-097b-362b-a9d2-c563e56f52a1</vt:lpwstr>
  </property>
  <property fmtid="{D5CDD505-2E9C-101B-9397-08002B2CF9AE}" pid="25" name="Mendeley User Name_1">
    <vt:lpwstr>andante.han@gmail.com@www.mendeley.com</vt:lpwstr>
  </property>
</Properties>
</file>
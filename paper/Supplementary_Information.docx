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DB8" w:rsidRPr="000F4E1F" w:rsidRDefault="006B0DB8" w:rsidP="006B0DB8">
      <w:pPr>
        <w:spacing w:line="480" w:lineRule="auto"/>
        <w:jc w:val="both"/>
        <w:rPr>
          <w:rFonts w:ascii="Arial" w:hAnsi="Arial" w:cs="Arial"/>
          <w:b/>
        </w:rPr>
      </w:pPr>
      <w:r>
        <w:rPr>
          <w:rFonts w:ascii="Arial" w:hAnsi="Arial" w:cs="Arial"/>
          <w:b/>
        </w:rPr>
        <w:t xml:space="preserve">Supplementary </w:t>
      </w:r>
      <w:r w:rsidRPr="000F4E1F">
        <w:rPr>
          <w:rFonts w:ascii="Arial" w:hAnsi="Arial" w:cs="Arial"/>
          <w:b/>
        </w:rPr>
        <w:t xml:space="preserve">Figure </w:t>
      </w:r>
      <w:r>
        <w:rPr>
          <w:rFonts w:ascii="Arial" w:hAnsi="Arial" w:cs="Arial"/>
          <w:b/>
        </w:rPr>
        <w:t>S</w:t>
      </w:r>
      <w:r w:rsidRPr="000F4E1F">
        <w:rPr>
          <w:rFonts w:ascii="Arial" w:hAnsi="Arial" w:cs="Arial"/>
          <w:b/>
        </w:rPr>
        <w:t xml:space="preserve">1. </w:t>
      </w:r>
      <w:r>
        <w:rPr>
          <w:rFonts w:ascii="Arial" w:hAnsi="Arial" w:cs="Arial"/>
          <w:b/>
        </w:rPr>
        <w:t>Cortical ensembles as a representation of multidimensional population vectors obtained with two-photon calcium imaging</w:t>
      </w:r>
      <w:r w:rsidRPr="000F4E1F">
        <w:rPr>
          <w:rFonts w:ascii="Arial" w:hAnsi="Arial" w:cs="Arial"/>
        </w:rPr>
        <w:t xml:space="preserve"> </w:t>
      </w:r>
    </w:p>
    <w:p w:rsidR="006B0DB8" w:rsidRPr="000F4E1F" w:rsidRDefault="006B0DB8" w:rsidP="006B0DB8">
      <w:pPr>
        <w:spacing w:line="480" w:lineRule="auto"/>
        <w:jc w:val="both"/>
        <w:rPr>
          <w:rFonts w:ascii="Arial" w:hAnsi="Arial" w:cs="Arial"/>
        </w:rPr>
      </w:pPr>
      <w:r w:rsidRPr="000F4E1F">
        <w:rPr>
          <w:rFonts w:ascii="Arial" w:hAnsi="Arial" w:cs="Arial"/>
        </w:rPr>
        <w:t xml:space="preserve">(A) </w:t>
      </w:r>
      <w:r>
        <w:rPr>
          <w:rFonts w:ascii="Arial" w:hAnsi="Arial" w:cs="Arial"/>
        </w:rPr>
        <w:t xml:space="preserve">Schematic representation of active neurons at different frames. Black dots represent active neurons at different times (left). Binary raster plot representing the overall network activity of observed neurons (right). Population vectors capture the coordinated activity of a given neuronal ensemble. </w:t>
      </w:r>
      <w:r w:rsidRPr="000F4E1F">
        <w:rPr>
          <w:rFonts w:ascii="Arial" w:hAnsi="Arial" w:cs="Arial"/>
        </w:rPr>
        <w:t>(B)</w:t>
      </w:r>
      <w:r>
        <w:rPr>
          <w:rFonts w:ascii="Arial" w:hAnsi="Arial" w:cs="Arial"/>
        </w:rPr>
        <w:t xml:space="preserve"> Population vectors can be understood as a multidimensional array in which clusters of population vectors taken from different times define network states. </w:t>
      </w:r>
    </w:p>
    <w:p w:rsidR="00346715" w:rsidRDefault="00346715" w:rsidP="00346715">
      <w:pPr>
        <w:spacing w:line="480" w:lineRule="auto"/>
        <w:jc w:val="both"/>
        <w:rPr>
          <w:rFonts w:ascii="Arial" w:hAnsi="Arial" w:cs="Arial"/>
          <w:b/>
        </w:rPr>
      </w:pPr>
    </w:p>
    <w:p w:rsidR="009664F6" w:rsidRDefault="009664F6" w:rsidP="00346715">
      <w:pPr>
        <w:spacing w:line="480" w:lineRule="auto"/>
        <w:jc w:val="both"/>
        <w:rPr>
          <w:rFonts w:ascii="Arial" w:hAnsi="Arial" w:cs="Arial"/>
          <w:b/>
        </w:rPr>
      </w:pPr>
      <w:r>
        <w:rPr>
          <w:rFonts w:ascii="Arial" w:hAnsi="Arial" w:cs="Arial"/>
          <w:b/>
        </w:rPr>
        <w:t xml:space="preserve">Supplementary Figure S2. </w:t>
      </w:r>
      <w:r w:rsidR="0082351F">
        <w:rPr>
          <w:rFonts w:ascii="Arial" w:hAnsi="Arial" w:cs="Arial"/>
          <w:b/>
        </w:rPr>
        <w:t>Added</w:t>
      </w:r>
      <w:r w:rsidR="00DB4633">
        <w:rPr>
          <w:rFonts w:ascii="Arial" w:hAnsi="Arial" w:cs="Arial"/>
          <w:b/>
        </w:rPr>
        <w:t xml:space="preserve"> nodes does not affect graph properties</w:t>
      </w:r>
    </w:p>
    <w:p w:rsidR="00B259C8" w:rsidRDefault="00DB4633" w:rsidP="00B259C8">
      <w:pPr>
        <w:spacing w:line="480" w:lineRule="auto"/>
        <w:jc w:val="both"/>
        <w:rPr>
          <w:rFonts w:ascii="Arial" w:hAnsi="Arial" w:cs="Arial"/>
        </w:rPr>
      </w:pPr>
      <w:r w:rsidRPr="00DB4633">
        <w:rPr>
          <w:rFonts w:ascii="Arial" w:hAnsi="Arial" w:cs="Arial"/>
        </w:rPr>
        <w:t>(A)</w:t>
      </w:r>
      <w:r>
        <w:rPr>
          <w:rFonts w:ascii="Arial" w:hAnsi="Arial" w:cs="Arial"/>
        </w:rPr>
        <w:t xml:space="preserve"> </w:t>
      </w:r>
      <w:r w:rsidR="00B03106">
        <w:rPr>
          <w:rFonts w:ascii="Arial" w:hAnsi="Arial" w:cs="Arial"/>
        </w:rPr>
        <w:t xml:space="preserve">CRF graphs of baseline model (no </w:t>
      </w:r>
      <w:r w:rsidR="0082351F">
        <w:rPr>
          <w:rFonts w:ascii="Arial" w:hAnsi="Arial" w:cs="Arial"/>
        </w:rPr>
        <w:t xml:space="preserve">added </w:t>
      </w:r>
      <w:r w:rsidR="00B03106">
        <w:rPr>
          <w:rFonts w:ascii="Arial" w:hAnsi="Arial" w:cs="Arial"/>
        </w:rPr>
        <w:t xml:space="preserve">nodes) and hidden node model, trained with the same experiment. </w:t>
      </w:r>
      <w:r w:rsidR="00B259C8">
        <w:rPr>
          <w:rFonts w:ascii="Arial" w:hAnsi="Arial" w:cs="Arial"/>
        </w:rPr>
        <w:t xml:space="preserve">Edge color represents  </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B259C8">
        <w:rPr>
          <w:rFonts w:ascii="Arial" w:hAnsi="Arial" w:cs="Arial"/>
        </w:rPr>
        <w:t xml:space="preserve">; node color represents </w:t>
      </w:r>
      <w:r w:rsidR="0082351F">
        <w:rPr>
          <w:rFonts w:ascii="Arial" w:hAnsi="Arial" w:cs="Arial"/>
        </w:rPr>
        <w:t>node strength</w:t>
      </w:r>
      <w:r w:rsidR="00B259C8">
        <w:rPr>
          <w:rFonts w:ascii="Arial" w:hAnsi="Arial" w:cs="Arial"/>
        </w:rPr>
        <w:t xml:space="preserve">. Node size represents the node degree. </w:t>
      </w:r>
      <w:r w:rsidR="007955FB">
        <w:rPr>
          <w:rFonts w:ascii="Arial" w:hAnsi="Arial" w:cs="Arial"/>
        </w:rPr>
        <w:t xml:space="preserve">Scale bar represents 50μm. </w:t>
      </w:r>
      <w:r w:rsidR="00B259C8">
        <w:rPr>
          <w:rFonts w:ascii="Arial" w:hAnsi="Arial" w:cs="Arial"/>
        </w:rPr>
        <w:t xml:space="preserve">(B) Graph densities, (C) </w:t>
      </w:r>
      <w:r w:rsidR="0082351F">
        <w:rPr>
          <w:rFonts w:ascii="Arial" w:hAnsi="Arial" w:cs="Arial"/>
        </w:rPr>
        <w:t>node strength</w:t>
      </w:r>
      <w:r w:rsidR="00B259C8">
        <w:rPr>
          <w:rFonts w:ascii="Arial" w:hAnsi="Arial" w:cs="Arial"/>
        </w:rPr>
        <w:t>, (D) node degrees, (E) clustering coefficients and (F) centrality do not differ significantly between the two models</w:t>
      </w:r>
      <w:r w:rsidR="000375C8">
        <w:rPr>
          <w:rFonts w:ascii="Arial" w:hAnsi="Arial" w:cs="Arial"/>
        </w:rPr>
        <w:t xml:space="preserve"> (n = 101 neurons; paired </w:t>
      </w:r>
      <w:r w:rsidR="000375C8" w:rsidRPr="00C703D4">
        <w:rPr>
          <w:rFonts w:ascii="Arial" w:hAnsi="Arial" w:cs="Arial"/>
          <w:i/>
        </w:rPr>
        <w:t>t</w:t>
      </w:r>
      <w:r w:rsidR="000375C8">
        <w:rPr>
          <w:rFonts w:ascii="Arial" w:hAnsi="Arial" w:cs="Arial"/>
        </w:rPr>
        <w:t>-test; n.s. p&gt;0.05)</w:t>
      </w:r>
      <w:r w:rsidR="00B259C8">
        <w:rPr>
          <w:rFonts w:ascii="Arial" w:hAnsi="Arial" w:cs="Arial"/>
        </w:rPr>
        <w:t xml:space="preserve">. </w:t>
      </w:r>
    </w:p>
    <w:p w:rsidR="009664F6" w:rsidRDefault="009664F6" w:rsidP="00346715">
      <w:pPr>
        <w:spacing w:line="480" w:lineRule="auto"/>
        <w:jc w:val="both"/>
        <w:rPr>
          <w:rFonts w:ascii="Arial" w:hAnsi="Arial" w:cs="Arial"/>
          <w:b/>
        </w:rPr>
      </w:pPr>
    </w:p>
    <w:p w:rsidR="006D43B9" w:rsidRPr="000F4E1F" w:rsidRDefault="006D43B9" w:rsidP="006D43B9">
      <w:pPr>
        <w:spacing w:line="480" w:lineRule="auto"/>
        <w:jc w:val="both"/>
        <w:rPr>
          <w:rFonts w:ascii="Arial" w:hAnsi="Arial" w:cs="Arial"/>
          <w:b/>
        </w:rPr>
      </w:pPr>
      <w:r>
        <w:rPr>
          <w:rFonts w:ascii="Arial" w:hAnsi="Arial" w:cs="Arial"/>
          <w:b/>
        </w:rPr>
        <w:t>Supplementary Figure S3</w:t>
      </w:r>
      <w:r w:rsidRPr="000F4E1F">
        <w:rPr>
          <w:rFonts w:ascii="Arial" w:hAnsi="Arial" w:cs="Arial"/>
          <w:b/>
        </w:rPr>
        <w:t xml:space="preserve">. </w:t>
      </w:r>
      <w:r>
        <w:rPr>
          <w:rFonts w:ascii="Arial" w:hAnsi="Arial" w:cs="Arial"/>
          <w:b/>
        </w:rPr>
        <w:t>Comparison of prediction performance with CRF, SVD ensembles and high OSI cells</w:t>
      </w:r>
    </w:p>
    <w:p w:rsidR="006D43B9" w:rsidRDefault="006D43B9" w:rsidP="006D43B9">
      <w:pPr>
        <w:spacing w:line="480" w:lineRule="auto"/>
        <w:jc w:val="both"/>
        <w:rPr>
          <w:rFonts w:ascii="Arial" w:hAnsi="Arial" w:cs="Arial"/>
        </w:rPr>
      </w:pPr>
      <w:r w:rsidRPr="000F4E1F">
        <w:rPr>
          <w:rFonts w:ascii="Arial" w:hAnsi="Arial" w:cs="Arial"/>
        </w:rPr>
        <w:t xml:space="preserve">(A) Examples of </w:t>
      </w:r>
      <w:r>
        <w:rPr>
          <w:rFonts w:ascii="Arial" w:hAnsi="Arial" w:cs="Arial"/>
        </w:rPr>
        <w:t>core neurons</w:t>
      </w:r>
      <w:r w:rsidRPr="000F4E1F">
        <w:rPr>
          <w:rFonts w:ascii="Arial" w:hAnsi="Arial" w:cs="Arial"/>
        </w:rPr>
        <w:t xml:space="preserve"> identified using SVD</w:t>
      </w:r>
      <w:r>
        <w:rPr>
          <w:rFonts w:ascii="Arial" w:hAnsi="Arial" w:cs="Arial"/>
        </w:rPr>
        <w:t xml:space="preserve"> (green)</w:t>
      </w:r>
      <w:r w:rsidRPr="000F4E1F">
        <w:rPr>
          <w:rFonts w:ascii="Arial" w:hAnsi="Arial" w:cs="Arial"/>
        </w:rPr>
        <w:t xml:space="preserve"> </w:t>
      </w:r>
      <w:r>
        <w:rPr>
          <w:rFonts w:ascii="Arial" w:hAnsi="Arial" w:cs="Arial"/>
        </w:rPr>
        <w:t>and CRFs (orange)</w:t>
      </w:r>
      <w:r w:rsidRPr="000F4E1F">
        <w:rPr>
          <w:rFonts w:ascii="Arial" w:hAnsi="Arial" w:cs="Arial"/>
        </w:rPr>
        <w:t xml:space="preserve">. </w:t>
      </w:r>
      <w:r>
        <w:rPr>
          <w:rFonts w:ascii="Arial" w:hAnsi="Arial" w:cs="Arial"/>
        </w:rPr>
        <w:t>C</w:t>
      </w:r>
      <w:r w:rsidRPr="000F4E1F">
        <w:rPr>
          <w:rFonts w:ascii="Arial" w:hAnsi="Arial" w:cs="Arial"/>
        </w:rPr>
        <w:t xml:space="preserve">ircles represent </w:t>
      </w:r>
      <w:r>
        <w:rPr>
          <w:rFonts w:ascii="Arial" w:hAnsi="Arial" w:cs="Arial"/>
        </w:rPr>
        <w:t>core neurons</w:t>
      </w:r>
      <w:r w:rsidRPr="000F4E1F">
        <w:rPr>
          <w:rFonts w:ascii="Arial" w:hAnsi="Arial" w:cs="Arial"/>
        </w:rPr>
        <w:t xml:space="preserve"> of horizontal</w:t>
      </w:r>
      <w:r>
        <w:rPr>
          <w:rFonts w:ascii="Arial" w:hAnsi="Arial" w:cs="Arial"/>
        </w:rPr>
        <w:t xml:space="preserve"> (left)</w:t>
      </w:r>
      <w:r w:rsidRPr="000F4E1F">
        <w:rPr>
          <w:rFonts w:ascii="Arial" w:hAnsi="Arial" w:cs="Arial"/>
        </w:rPr>
        <w:t xml:space="preserve"> and vertical</w:t>
      </w:r>
      <w:r>
        <w:rPr>
          <w:rFonts w:ascii="Arial" w:hAnsi="Arial" w:cs="Arial"/>
        </w:rPr>
        <w:t xml:space="preserve"> (right)</w:t>
      </w:r>
      <w:r w:rsidRPr="000F4E1F">
        <w:rPr>
          <w:rFonts w:ascii="Arial" w:hAnsi="Arial" w:cs="Arial"/>
        </w:rPr>
        <w:t xml:space="preserve"> visual stimuli, respectively</w:t>
      </w:r>
      <w:r>
        <w:rPr>
          <w:rFonts w:ascii="Arial" w:hAnsi="Arial" w:cs="Arial"/>
        </w:rPr>
        <w:t xml:space="preserve">. Neurons shared between CRFs and SVD methods are represented by green and orange dots. </w:t>
      </w:r>
      <w:r w:rsidR="007955FB">
        <w:rPr>
          <w:rFonts w:ascii="Arial" w:hAnsi="Arial" w:cs="Arial"/>
        </w:rPr>
        <w:t xml:space="preserve">Scale bar represents 50μm. </w:t>
      </w:r>
      <w:r w:rsidRPr="000F4E1F">
        <w:rPr>
          <w:rFonts w:ascii="Arial" w:hAnsi="Arial" w:cs="Arial"/>
        </w:rPr>
        <w:t xml:space="preserve">(B) </w:t>
      </w:r>
      <w:r>
        <w:rPr>
          <w:rFonts w:ascii="Arial" w:hAnsi="Arial" w:cs="Arial"/>
        </w:rPr>
        <w:t xml:space="preserve">Percentage from the total population size representing core neurons for SVD and CRFs methods. (C) </w:t>
      </w:r>
      <w:r w:rsidRPr="000F4E1F">
        <w:rPr>
          <w:rFonts w:ascii="Arial" w:hAnsi="Arial" w:cs="Arial"/>
        </w:rPr>
        <w:t xml:space="preserve">Percentage of </w:t>
      </w:r>
      <w:r>
        <w:rPr>
          <w:rFonts w:ascii="Arial" w:hAnsi="Arial" w:cs="Arial"/>
        </w:rPr>
        <w:t xml:space="preserve">shared </w:t>
      </w:r>
      <w:r>
        <w:rPr>
          <w:rFonts w:ascii="Arial" w:hAnsi="Arial" w:cs="Arial"/>
        </w:rPr>
        <w:lastRenderedPageBreak/>
        <w:t>neurons identified by SVD and CRFs methods.</w:t>
      </w:r>
      <w:r w:rsidRPr="000F4E1F">
        <w:rPr>
          <w:rFonts w:ascii="Arial" w:hAnsi="Arial" w:cs="Arial"/>
        </w:rPr>
        <w:t xml:space="preserve"> Percentage is calculated by number of cells </w:t>
      </w:r>
      <w:r>
        <w:rPr>
          <w:rFonts w:ascii="Arial" w:hAnsi="Arial" w:cs="Arial"/>
        </w:rPr>
        <w:t xml:space="preserve">that </w:t>
      </w:r>
      <w:r w:rsidRPr="000F4E1F">
        <w:rPr>
          <w:rFonts w:ascii="Arial" w:hAnsi="Arial" w:cs="Arial"/>
        </w:rPr>
        <w:t xml:space="preserve">belong to both </w:t>
      </w:r>
      <w:r>
        <w:rPr>
          <w:rFonts w:ascii="Arial" w:hAnsi="Arial" w:cs="Arial"/>
        </w:rPr>
        <w:t>methods</w:t>
      </w:r>
      <w:r w:rsidRPr="000F4E1F">
        <w:rPr>
          <w:rFonts w:ascii="Arial" w:hAnsi="Arial" w:cs="Arial"/>
        </w:rPr>
        <w:t xml:space="preserve"> divided by the </w:t>
      </w:r>
      <w:r>
        <w:rPr>
          <w:rFonts w:ascii="Arial" w:hAnsi="Arial" w:cs="Arial"/>
        </w:rPr>
        <w:t xml:space="preserve">total </w:t>
      </w:r>
      <w:r w:rsidRPr="000F4E1F">
        <w:rPr>
          <w:rFonts w:ascii="Arial" w:hAnsi="Arial" w:cs="Arial"/>
        </w:rPr>
        <w:t xml:space="preserve">number of </w:t>
      </w:r>
      <w:r>
        <w:rPr>
          <w:rFonts w:ascii="Arial" w:hAnsi="Arial" w:cs="Arial"/>
        </w:rPr>
        <w:t xml:space="preserve">unique </w:t>
      </w:r>
      <w:r w:rsidRPr="000F4E1F">
        <w:rPr>
          <w:rFonts w:ascii="Arial" w:hAnsi="Arial" w:cs="Arial"/>
        </w:rPr>
        <w:t>cells</w:t>
      </w:r>
      <w:r>
        <w:rPr>
          <w:rFonts w:ascii="Arial" w:hAnsi="Arial" w:cs="Arial"/>
        </w:rPr>
        <w:t xml:space="preserve"> in both methods</w:t>
      </w:r>
      <w:r w:rsidRPr="000F4E1F">
        <w:rPr>
          <w:rFonts w:ascii="Arial" w:hAnsi="Arial" w:cs="Arial"/>
        </w:rPr>
        <w:t>. (D) Cosine similarit</w:t>
      </w:r>
      <w:r>
        <w:rPr>
          <w:rFonts w:ascii="Arial" w:hAnsi="Arial" w:cs="Arial"/>
        </w:rPr>
        <w:t>y</w:t>
      </w:r>
      <w:r w:rsidRPr="000F4E1F">
        <w:rPr>
          <w:rFonts w:ascii="Arial" w:hAnsi="Arial" w:cs="Arial"/>
        </w:rPr>
        <w:t xml:space="preserve"> </w:t>
      </w:r>
      <w:r>
        <w:rPr>
          <w:rFonts w:ascii="Arial" w:hAnsi="Arial" w:cs="Arial"/>
        </w:rPr>
        <w:t>between population vectors that belong to given visual stimuli (color)</w:t>
      </w:r>
      <w:r w:rsidRPr="000F4E1F">
        <w:rPr>
          <w:rFonts w:ascii="Arial" w:hAnsi="Arial" w:cs="Arial"/>
        </w:rPr>
        <w:t xml:space="preserve"> </w:t>
      </w:r>
      <w:r>
        <w:rPr>
          <w:rFonts w:ascii="Arial" w:hAnsi="Arial" w:cs="Arial"/>
        </w:rPr>
        <w:t xml:space="preserve">compared </w:t>
      </w:r>
      <w:r w:rsidR="0010408F">
        <w:rPr>
          <w:rFonts w:ascii="Arial" w:hAnsi="Arial" w:cs="Arial"/>
        </w:rPr>
        <w:t>with</w:t>
      </w:r>
      <w:r>
        <w:rPr>
          <w:rFonts w:ascii="Arial" w:hAnsi="Arial" w:cs="Arial"/>
        </w:rPr>
        <w:t xml:space="preserve"> population vectors from different visual stimuli (black).</w:t>
      </w:r>
      <w:r w:rsidRPr="000F4E1F">
        <w:rPr>
          <w:rFonts w:ascii="Arial" w:hAnsi="Arial" w:cs="Arial"/>
        </w:rPr>
        <w:t xml:space="preserve"> (</w:t>
      </w:r>
      <w:r>
        <w:rPr>
          <w:rFonts w:ascii="Arial" w:hAnsi="Arial" w:cs="Arial"/>
        </w:rPr>
        <w:t>E</w:t>
      </w:r>
      <w:r w:rsidRPr="000F4E1F">
        <w:rPr>
          <w:rFonts w:ascii="Arial" w:hAnsi="Arial" w:cs="Arial"/>
        </w:rPr>
        <w:t>)</w:t>
      </w:r>
      <w:r w:rsidRPr="000F4E1F" w:rsidDel="00642043">
        <w:rPr>
          <w:rFonts w:ascii="Arial" w:hAnsi="Arial" w:cs="Arial"/>
        </w:rPr>
        <w:t xml:space="preserve"> </w:t>
      </w:r>
      <w:ins w:id="0" w:author="Shuting Han" w:date="2016-12-06T16:46:00Z">
        <w:r w:rsidR="00C703D4">
          <w:rPr>
            <w:rFonts w:ascii="Arial" w:hAnsi="Arial" w:cs="Arial"/>
          </w:rPr>
          <w:t>ROC curve of the classification result with SVD, CRF and high OSI cells.</w:t>
        </w:r>
      </w:ins>
      <w:ins w:id="1" w:author="Shuting Han" w:date="2016-12-06T16:47:00Z">
        <w:r w:rsidR="00C703D4">
          <w:rPr>
            <w:rFonts w:ascii="Arial" w:hAnsi="Arial" w:cs="Arial"/>
          </w:rPr>
          <w:t xml:space="preserve"> Dashed line represent random chance. </w:t>
        </w:r>
      </w:ins>
      <w:ins w:id="2" w:author="Shuting Han" w:date="2016-12-06T16:45:00Z">
        <w:r w:rsidR="00C703D4">
          <w:rPr>
            <w:rFonts w:ascii="Arial" w:hAnsi="Arial" w:cs="Arial"/>
          </w:rPr>
          <w:t xml:space="preserve">(F) </w:t>
        </w:r>
      </w:ins>
      <w:ins w:id="3" w:author="Shuting Han" w:date="2016-12-06T16:47:00Z">
        <w:r w:rsidR="00C703D4">
          <w:rPr>
            <w:rFonts w:ascii="Arial" w:hAnsi="Arial" w:cs="Arial"/>
          </w:rPr>
          <w:t>Area under curve (AUC) of ROC curves</w:t>
        </w:r>
        <w:bookmarkStart w:id="4" w:name="_GoBack"/>
        <w:bookmarkEnd w:id="4"/>
        <w:r w:rsidR="00C703D4">
          <w:rPr>
            <w:rFonts w:ascii="Arial" w:hAnsi="Arial" w:cs="Arial"/>
          </w:rPr>
          <w:t xml:space="preserve">. </w:t>
        </w:r>
      </w:ins>
      <w:ins w:id="5" w:author="Shuting Han" w:date="2016-12-06T16:45:00Z">
        <w:r w:rsidR="00C703D4">
          <w:rPr>
            <w:rFonts w:ascii="Arial" w:hAnsi="Arial" w:cs="Arial"/>
          </w:rPr>
          <w:t xml:space="preserve">(G) </w:t>
        </w:r>
      </w:ins>
      <w:r w:rsidRPr="000F4E1F">
        <w:rPr>
          <w:rFonts w:ascii="Arial" w:hAnsi="Arial" w:cs="Arial"/>
        </w:rPr>
        <w:t>Accuracy, (</w:t>
      </w:r>
      <w:del w:id="6" w:author="Shuting Han" w:date="2016-12-06T16:45:00Z">
        <w:r w:rsidDel="00C703D4">
          <w:rPr>
            <w:rFonts w:ascii="Arial" w:hAnsi="Arial" w:cs="Arial"/>
          </w:rPr>
          <w:delText>F</w:delText>
        </w:r>
      </w:del>
      <w:ins w:id="7" w:author="Shuting Han" w:date="2016-12-06T16:45:00Z">
        <w:r w:rsidR="00C703D4">
          <w:rPr>
            <w:rFonts w:ascii="Arial" w:hAnsi="Arial" w:cs="Arial"/>
          </w:rPr>
          <w:t>H</w:t>
        </w:r>
      </w:ins>
      <w:r w:rsidRPr="000F4E1F">
        <w:rPr>
          <w:rFonts w:ascii="Arial" w:hAnsi="Arial" w:cs="Arial"/>
        </w:rPr>
        <w:t>)</w:t>
      </w:r>
      <w:r>
        <w:rPr>
          <w:rFonts w:ascii="Arial" w:hAnsi="Arial" w:cs="Arial"/>
        </w:rPr>
        <w:t xml:space="preserve"> </w:t>
      </w:r>
      <w:r w:rsidRPr="000F4E1F">
        <w:rPr>
          <w:rFonts w:ascii="Arial" w:hAnsi="Arial" w:cs="Arial"/>
        </w:rPr>
        <w:t>precision and (</w:t>
      </w:r>
      <w:del w:id="8" w:author="Shuting Han" w:date="2016-12-06T16:45:00Z">
        <w:r w:rsidDel="00C703D4">
          <w:rPr>
            <w:rFonts w:ascii="Arial" w:hAnsi="Arial" w:cs="Arial"/>
          </w:rPr>
          <w:delText>G</w:delText>
        </w:r>
      </w:del>
      <w:ins w:id="9" w:author="Shuting Han" w:date="2016-12-06T16:45:00Z">
        <w:r w:rsidR="00C703D4">
          <w:rPr>
            <w:rFonts w:ascii="Arial" w:hAnsi="Arial" w:cs="Arial"/>
          </w:rPr>
          <w:t>I</w:t>
        </w:r>
      </w:ins>
      <w:r w:rsidRPr="000F4E1F">
        <w:rPr>
          <w:rFonts w:ascii="Arial" w:hAnsi="Arial" w:cs="Arial"/>
        </w:rPr>
        <w:t>) recall of predictions</w:t>
      </w:r>
      <w:r>
        <w:rPr>
          <w:rFonts w:ascii="Arial" w:hAnsi="Arial" w:cs="Arial"/>
        </w:rPr>
        <w:t xml:space="preserve"> for each visual stimuli using both methods</w:t>
      </w:r>
      <w:r w:rsidRPr="000F4E1F">
        <w:rPr>
          <w:rFonts w:ascii="Arial" w:hAnsi="Arial" w:cs="Arial"/>
        </w:rPr>
        <w:t xml:space="preserve">. </w:t>
      </w:r>
      <w:r w:rsidR="003D1822">
        <w:rPr>
          <w:rFonts w:ascii="Arial" w:hAnsi="Arial" w:cs="Arial"/>
        </w:rPr>
        <w:t>(</w:t>
      </w:r>
      <w:ins w:id="10" w:author="Shuting Han" w:date="2016-12-06T16:45:00Z">
        <w:r w:rsidR="00C703D4">
          <w:rPr>
            <w:rFonts w:ascii="Arial" w:hAnsi="Arial" w:cs="Arial"/>
          </w:rPr>
          <w:t>J</w:t>
        </w:r>
      </w:ins>
      <w:del w:id="11" w:author="Shuting Han" w:date="2016-12-06T16:45:00Z">
        <w:r w:rsidR="003D1822" w:rsidDel="00C703D4">
          <w:rPr>
            <w:rFonts w:ascii="Arial" w:hAnsi="Arial" w:cs="Arial"/>
          </w:rPr>
          <w:delText>H</w:delText>
        </w:r>
      </w:del>
      <w:r w:rsidR="003D1822">
        <w:rPr>
          <w:rFonts w:ascii="Arial" w:hAnsi="Arial" w:cs="Arial"/>
        </w:rPr>
        <w:t>) C</w:t>
      </w:r>
      <w:r w:rsidR="003D1822" w:rsidRPr="000F4E1F">
        <w:rPr>
          <w:rFonts w:ascii="Arial" w:hAnsi="Arial" w:cs="Arial"/>
        </w:rPr>
        <w:t xml:space="preserve">osine similarity </w:t>
      </w:r>
      <w:r w:rsidR="003D1822">
        <w:rPr>
          <w:rFonts w:ascii="Arial" w:hAnsi="Arial" w:cs="Arial"/>
        </w:rPr>
        <w:t xml:space="preserve">between population vectors representing optimal cortical ensembles identified with SVD for a given visual stimuli. Each SVD ensemble was </w:t>
      </w:r>
      <w:r w:rsidR="003D1822" w:rsidRPr="000F4E1F">
        <w:rPr>
          <w:rFonts w:ascii="Arial" w:hAnsi="Arial" w:cs="Arial"/>
        </w:rPr>
        <w:t>randomly down-sampled</w:t>
      </w:r>
      <w:r w:rsidR="003D1822">
        <w:rPr>
          <w:rFonts w:ascii="Arial" w:hAnsi="Arial" w:cs="Arial"/>
        </w:rPr>
        <w:t xml:space="preserve"> (dark green). The cosine similarity of population vectors belonging to different visual stimuli is shown in light green</w:t>
      </w:r>
      <w:r w:rsidR="003D1822" w:rsidRPr="000F4E1F">
        <w:rPr>
          <w:rFonts w:ascii="Arial" w:hAnsi="Arial" w:cs="Arial"/>
        </w:rPr>
        <w:t xml:space="preserve">. </w:t>
      </w:r>
      <w:r w:rsidR="003D1822">
        <w:rPr>
          <w:rFonts w:ascii="Arial" w:hAnsi="Arial" w:cs="Arial"/>
        </w:rPr>
        <w:t>(</w:t>
      </w:r>
      <w:del w:id="12" w:author="Shuting Han" w:date="2016-12-06T16:46:00Z">
        <w:r w:rsidR="003D1822" w:rsidDel="00C703D4">
          <w:rPr>
            <w:rFonts w:ascii="Arial" w:hAnsi="Arial" w:cs="Arial"/>
          </w:rPr>
          <w:delText>I</w:delText>
        </w:r>
      </w:del>
      <w:ins w:id="13" w:author="Shuting Han" w:date="2016-12-06T16:46:00Z">
        <w:r w:rsidR="00C703D4">
          <w:rPr>
            <w:rFonts w:ascii="Arial" w:hAnsi="Arial" w:cs="Arial"/>
          </w:rPr>
          <w:t>K</w:t>
        </w:r>
      </w:ins>
      <w:r w:rsidR="003D1822" w:rsidRPr="000F4E1F">
        <w:rPr>
          <w:rFonts w:ascii="Arial" w:hAnsi="Arial" w:cs="Arial"/>
        </w:rPr>
        <w:t>)</w:t>
      </w:r>
      <w:r w:rsidR="003D1822" w:rsidRPr="000F4E1F" w:rsidDel="00987106">
        <w:rPr>
          <w:rFonts w:ascii="Arial" w:hAnsi="Arial" w:cs="Arial"/>
        </w:rPr>
        <w:t xml:space="preserve"> </w:t>
      </w:r>
      <w:r w:rsidR="003D1822" w:rsidRPr="000F4E1F">
        <w:rPr>
          <w:rFonts w:ascii="Arial" w:hAnsi="Arial" w:cs="Arial"/>
        </w:rPr>
        <w:t xml:space="preserve">Accuracy, </w:t>
      </w:r>
      <w:r w:rsidR="003D1822">
        <w:rPr>
          <w:rFonts w:ascii="Arial" w:hAnsi="Arial" w:cs="Arial"/>
        </w:rPr>
        <w:t>(</w:t>
      </w:r>
      <w:ins w:id="14" w:author="Shuting Han" w:date="2016-12-06T16:46:00Z">
        <w:r w:rsidR="00C703D4">
          <w:rPr>
            <w:rFonts w:ascii="Arial" w:hAnsi="Arial" w:cs="Arial"/>
          </w:rPr>
          <w:t>L</w:t>
        </w:r>
      </w:ins>
      <w:del w:id="15" w:author="Shuting Han" w:date="2016-12-06T16:46:00Z">
        <w:r w:rsidR="003D1822" w:rsidDel="00C703D4">
          <w:rPr>
            <w:rFonts w:ascii="Arial" w:hAnsi="Arial" w:cs="Arial"/>
          </w:rPr>
          <w:delText>J</w:delText>
        </w:r>
      </w:del>
      <w:r w:rsidR="003D1822" w:rsidRPr="000F4E1F">
        <w:rPr>
          <w:rFonts w:ascii="Arial" w:hAnsi="Arial" w:cs="Arial"/>
        </w:rPr>
        <w:t>)</w:t>
      </w:r>
      <w:r w:rsidR="003D1822">
        <w:rPr>
          <w:rFonts w:ascii="Arial" w:hAnsi="Arial" w:cs="Arial"/>
        </w:rPr>
        <w:t xml:space="preserve"> </w:t>
      </w:r>
      <w:r w:rsidR="003D1822" w:rsidRPr="000F4E1F">
        <w:rPr>
          <w:rFonts w:ascii="Arial" w:hAnsi="Arial" w:cs="Arial"/>
        </w:rPr>
        <w:t>precision and</w:t>
      </w:r>
      <w:r w:rsidR="003D1822">
        <w:rPr>
          <w:rFonts w:ascii="Arial" w:hAnsi="Arial" w:cs="Arial"/>
        </w:rPr>
        <w:t xml:space="preserve"> (</w:t>
      </w:r>
      <w:ins w:id="16" w:author="Shuting Han" w:date="2016-12-06T16:46:00Z">
        <w:r w:rsidR="00C703D4">
          <w:rPr>
            <w:rFonts w:ascii="Arial" w:hAnsi="Arial" w:cs="Arial"/>
          </w:rPr>
          <w:t>M</w:t>
        </w:r>
      </w:ins>
      <w:del w:id="17" w:author="Shuting Han" w:date="2016-12-06T16:46:00Z">
        <w:r w:rsidR="003D1822" w:rsidDel="00C703D4">
          <w:rPr>
            <w:rFonts w:ascii="Arial" w:hAnsi="Arial" w:cs="Arial"/>
          </w:rPr>
          <w:delText>K</w:delText>
        </w:r>
      </w:del>
      <w:r w:rsidR="003D1822" w:rsidRPr="000F4E1F">
        <w:rPr>
          <w:rFonts w:ascii="Arial" w:hAnsi="Arial" w:cs="Arial"/>
        </w:rPr>
        <w:t xml:space="preserve">) recall of predictions from randomly down-sampled </w:t>
      </w:r>
      <w:r w:rsidR="003D1822">
        <w:rPr>
          <w:rFonts w:ascii="Arial" w:hAnsi="Arial" w:cs="Arial"/>
        </w:rPr>
        <w:t>SVD</w:t>
      </w:r>
      <w:r w:rsidR="003D1822" w:rsidRPr="000F4E1F">
        <w:rPr>
          <w:rFonts w:ascii="Arial" w:hAnsi="Arial" w:cs="Arial"/>
        </w:rPr>
        <w:t xml:space="preserve"> ensembl</w:t>
      </w:r>
      <w:r w:rsidR="003D1822">
        <w:rPr>
          <w:rFonts w:ascii="Arial" w:hAnsi="Arial" w:cs="Arial"/>
        </w:rPr>
        <w:t>es. (</w:t>
      </w:r>
      <w:del w:id="18" w:author="Shuting Han" w:date="2016-12-06T16:46:00Z">
        <w:r w:rsidR="003D1822" w:rsidDel="00C703D4">
          <w:rPr>
            <w:rFonts w:ascii="Arial" w:hAnsi="Arial" w:cs="Arial"/>
          </w:rPr>
          <w:delText>L</w:delText>
        </w:r>
      </w:del>
      <w:ins w:id="19" w:author="Shuting Han" w:date="2016-12-06T16:46:00Z">
        <w:r w:rsidR="00C703D4">
          <w:rPr>
            <w:rFonts w:ascii="Arial" w:hAnsi="Arial" w:cs="Arial"/>
          </w:rPr>
          <w:t>N</w:t>
        </w:r>
      </w:ins>
      <w:r w:rsidR="003D1822">
        <w:rPr>
          <w:rFonts w:ascii="Arial" w:hAnsi="Arial" w:cs="Arial"/>
        </w:rPr>
        <w:t>) Cosine similarity between population vectors of high OSI cells. (</w:t>
      </w:r>
      <w:del w:id="20" w:author="Shuting Han" w:date="2016-12-06T16:46:00Z">
        <w:r w:rsidR="003D1822" w:rsidDel="00C703D4">
          <w:rPr>
            <w:rFonts w:ascii="Arial" w:hAnsi="Arial" w:cs="Arial"/>
          </w:rPr>
          <w:delText>M</w:delText>
        </w:r>
      </w:del>
      <w:ins w:id="21" w:author="Shuting Han" w:date="2016-12-06T16:46:00Z">
        <w:r w:rsidR="00C703D4">
          <w:rPr>
            <w:rFonts w:ascii="Arial" w:hAnsi="Arial" w:cs="Arial"/>
          </w:rPr>
          <w:t>O</w:t>
        </w:r>
      </w:ins>
      <w:r w:rsidR="003D1822">
        <w:rPr>
          <w:rFonts w:ascii="Arial" w:hAnsi="Arial" w:cs="Arial"/>
        </w:rPr>
        <w:t>) Accuracy, (</w:t>
      </w:r>
      <w:del w:id="22" w:author="Shuting Han" w:date="2016-12-06T16:46:00Z">
        <w:r w:rsidR="003D1822" w:rsidDel="00C703D4">
          <w:rPr>
            <w:rFonts w:ascii="Arial" w:hAnsi="Arial" w:cs="Arial"/>
          </w:rPr>
          <w:delText>N</w:delText>
        </w:r>
      </w:del>
      <w:ins w:id="23" w:author="Shuting Han" w:date="2016-12-06T16:46:00Z">
        <w:r w:rsidR="00C703D4">
          <w:rPr>
            <w:rFonts w:ascii="Arial" w:hAnsi="Arial" w:cs="Arial"/>
          </w:rPr>
          <w:t>P</w:t>
        </w:r>
      </w:ins>
      <w:r w:rsidR="003D1822">
        <w:rPr>
          <w:rFonts w:ascii="Arial" w:hAnsi="Arial" w:cs="Arial"/>
        </w:rPr>
        <w:t>) precision and (</w:t>
      </w:r>
      <w:del w:id="24" w:author="Shuting Han" w:date="2016-12-06T16:46:00Z">
        <w:r w:rsidR="003D1822" w:rsidDel="00C703D4">
          <w:rPr>
            <w:rFonts w:ascii="Arial" w:hAnsi="Arial" w:cs="Arial"/>
          </w:rPr>
          <w:delText>O</w:delText>
        </w:r>
      </w:del>
      <w:ins w:id="25" w:author="Shuting Han" w:date="2016-12-06T16:46:00Z">
        <w:r w:rsidR="00C703D4">
          <w:rPr>
            <w:rFonts w:ascii="Arial" w:hAnsi="Arial" w:cs="Arial"/>
          </w:rPr>
          <w:t>Q</w:t>
        </w:r>
      </w:ins>
      <w:r w:rsidR="003D1822">
        <w:rPr>
          <w:rFonts w:ascii="Arial" w:hAnsi="Arial" w:cs="Arial"/>
        </w:rPr>
        <w:t xml:space="preserve">) recall </w:t>
      </w:r>
      <w:r w:rsidR="003D1822" w:rsidRPr="000F4E1F">
        <w:rPr>
          <w:rFonts w:ascii="Arial" w:hAnsi="Arial" w:cs="Arial"/>
        </w:rPr>
        <w:t xml:space="preserve">of predictions from randomly down-sampled </w:t>
      </w:r>
      <w:r w:rsidR="003D1822">
        <w:rPr>
          <w:rFonts w:ascii="Arial" w:hAnsi="Arial" w:cs="Arial"/>
        </w:rPr>
        <w:t>high OSI cells.</w:t>
      </w:r>
    </w:p>
    <w:p w:rsidR="006D43B9" w:rsidRDefault="006D43B9" w:rsidP="00346715">
      <w:pPr>
        <w:spacing w:line="480" w:lineRule="auto"/>
        <w:jc w:val="both"/>
        <w:rPr>
          <w:rFonts w:ascii="Arial" w:hAnsi="Arial" w:cs="Arial"/>
          <w:b/>
        </w:rPr>
      </w:pPr>
    </w:p>
    <w:p w:rsidR="00D44C40" w:rsidRDefault="00D44C40" w:rsidP="00346715">
      <w:pPr>
        <w:spacing w:line="480" w:lineRule="auto"/>
        <w:jc w:val="both"/>
        <w:rPr>
          <w:rFonts w:ascii="Arial" w:hAnsi="Arial" w:cs="Arial"/>
          <w:b/>
        </w:rPr>
      </w:pPr>
      <w:r>
        <w:rPr>
          <w:rFonts w:ascii="Arial" w:hAnsi="Arial" w:cs="Arial"/>
          <w:b/>
        </w:rPr>
        <w:t xml:space="preserve">Supplementary Figure S4. </w:t>
      </w:r>
      <w:r w:rsidR="00BD5879">
        <w:rPr>
          <w:rFonts w:ascii="Arial" w:hAnsi="Arial" w:cs="Arial"/>
          <w:b/>
        </w:rPr>
        <w:t>Minimum dataset size to obtain stable performance</w:t>
      </w:r>
    </w:p>
    <w:p w:rsidR="00BD5879" w:rsidRPr="00BD5879" w:rsidRDefault="00BD5879" w:rsidP="00346715">
      <w:pPr>
        <w:spacing w:line="480" w:lineRule="auto"/>
        <w:jc w:val="both"/>
        <w:rPr>
          <w:rFonts w:ascii="Arial" w:hAnsi="Arial" w:cs="Arial"/>
        </w:rPr>
      </w:pPr>
      <w:r w:rsidRPr="00BD5879">
        <w:rPr>
          <w:rFonts w:ascii="Arial" w:hAnsi="Arial" w:cs="Arial"/>
        </w:rPr>
        <w:t>(A)</w:t>
      </w:r>
      <w:r>
        <w:rPr>
          <w:rFonts w:ascii="Arial" w:hAnsi="Arial" w:cs="Arial"/>
        </w:rPr>
        <w:t xml:space="preserve"> </w:t>
      </w:r>
      <w:r w:rsidR="0031609F">
        <w:rPr>
          <w:rFonts w:ascii="Arial" w:hAnsi="Arial" w:cs="Arial"/>
        </w:rPr>
        <w:t>Cosine s</w:t>
      </w:r>
      <w:r>
        <w:rPr>
          <w:rFonts w:ascii="Arial" w:hAnsi="Arial" w:cs="Arial"/>
        </w:rPr>
        <w:t>imilarity</w:t>
      </w:r>
      <w:r w:rsidR="0031609F">
        <w:rPr>
          <w:rFonts w:ascii="Arial" w:hAnsi="Arial" w:cs="Arial"/>
        </w:rPr>
        <w:t xml:space="preserve"> between ensemble population vectors of the given visual stimuli (orange) compared with population vectors from different visual stimuli (gray).</w:t>
      </w:r>
      <w:r>
        <w:rPr>
          <w:rFonts w:ascii="Arial" w:hAnsi="Arial" w:cs="Arial"/>
        </w:rPr>
        <w:t xml:space="preserve"> (B) </w:t>
      </w:r>
      <w:r w:rsidR="0031609F">
        <w:rPr>
          <w:rFonts w:ascii="Arial" w:hAnsi="Arial" w:cs="Arial"/>
        </w:rPr>
        <w:t>A</w:t>
      </w:r>
      <w:r>
        <w:rPr>
          <w:rFonts w:ascii="Arial" w:hAnsi="Arial" w:cs="Arial"/>
        </w:rPr>
        <w:t>ccuracy, (C) precision and (D) recall of CRF ensemble prediction reach stable with a minimum of 200 frames training data.</w:t>
      </w:r>
      <w:r w:rsidR="00987B2C">
        <w:rPr>
          <w:rFonts w:ascii="Arial" w:hAnsi="Arial" w:cs="Arial"/>
        </w:rPr>
        <w:t xml:space="preserve"> The data used in this experiment contains 101 neurons.</w:t>
      </w:r>
    </w:p>
    <w:p w:rsidR="00D44C40" w:rsidRDefault="00D44C40" w:rsidP="00346715">
      <w:pPr>
        <w:spacing w:line="480" w:lineRule="auto"/>
        <w:jc w:val="both"/>
        <w:rPr>
          <w:rFonts w:ascii="Arial" w:hAnsi="Arial" w:cs="Arial"/>
          <w:b/>
        </w:rPr>
      </w:pPr>
    </w:p>
    <w:p w:rsidR="006D43B9" w:rsidRDefault="006D43B9" w:rsidP="006D43B9">
      <w:pPr>
        <w:spacing w:line="480" w:lineRule="auto"/>
        <w:jc w:val="both"/>
        <w:rPr>
          <w:rFonts w:ascii="Arial" w:hAnsi="Arial" w:cs="Arial"/>
          <w:b/>
        </w:rPr>
      </w:pPr>
      <w:r>
        <w:rPr>
          <w:rFonts w:ascii="Arial" w:hAnsi="Arial" w:cs="Arial"/>
          <w:b/>
        </w:rPr>
        <w:t>Supplementary Figure S5. CRF ensembles are able to predict multiple stimuli</w:t>
      </w:r>
    </w:p>
    <w:p w:rsidR="00C64AC8" w:rsidRPr="00BF73EC" w:rsidRDefault="00BF73EC" w:rsidP="00BF73EC">
      <w:pPr>
        <w:spacing w:line="480" w:lineRule="auto"/>
        <w:jc w:val="both"/>
        <w:rPr>
          <w:rFonts w:ascii="Arial" w:hAnsi="Arial" w:cs="Arial"/>
        </w:rPr>
      </w:pPr>
      <w:r w:rsidRPr="00BF73EC">
        <w:rPr>
          <w:rFonts w:ascii="Arial" w:hAnsi="Arial" w:cs="Arial"/>
        </w:rPr>
        <w:lastRenderedPageBreak/>
        <w:t xml:space="preserve">(A) An example of </w:t>
      </w:r>
      <w:r>
        <w:rPr>
          <w:rFonts w:ascii="Arial" w:hAnsi="Arial" w:cs="Arial"/>
        </w:rPr>
        <w:t xml:space="preserve">constructed CRF graph from the Paul Allen dataset, with four </w:t>
      </w:r>
      <w:r w:rsidR="00A04EDB">
        <w:rPr>
          <w:rFonts w:ascii="Arial" w:hAnsi="Arial" w:cs="Arial"/>
        </w:rPr>
        <w:t xml:space="preserve">orientations of drifting grating </w:t>
      </w:r>
      <w:r>
        <w:rPr>
          <w:rFonts w:ascii="Arial" w:hAnsi="Arial" w:cs="Arial"/>
        </w:rPr>
        <w:t>stimul</w:t>
      </w:r>
      <w:r w:rsidR="00A04EDB">
        <w:rPr>
          <w:rFonts w:ascii="Arial" w:hAnsi="Arial" w:cs="Arial"/>
        </w:rPr>
        <w:t>i</w:t>
      </w:r>
      <w:r>
        <w:rPr>
          <w:rFonts w:ascii="Arial" w:hAnsi="Arial" w:cs="Arial"/>
        </w:rPr>
        <w:t xml:space="preserve"> (squares). Edge color indicates the strength of inferred connections; node size indicates the node degrees. (B) </w:t>
      </w:r>
      <w:r w:rsidR="005E6DDC">
        <w:rPr>
          <w:rFonts w:ascii="Arial" w:hAnsi="Arial" w:cs="Arial"/>
        </w:rPr>
        <w:t>Temporal course of ensemble classification for four drifting-gratings</w:t>
      </w:r>
      <w:r w:rsidR="00642B64">
        <w:rPr>
          <w:rFonts w:ascii="Arial" w:hAnsi="Arial" w:cs="Arial"/>
        </w:rPr>
        <w:t>.</w:t>
      </w:r>
      <w:r w:rsidR="005E6DDC">
        <w:rPr>
          <w:rFonts w:ascii="Arial" w:hAnsi="Arial" w:cs="Arial"/>
        </w:rPr>
        <w:t xml:space="preserve"> Colored</w:t>
      </w:r>
      <w:r w:rsidR="005E6DDC" w:rsidRPr="000F4E1F">
        <w:rPr>
          <w:rFonts w:ascii="Arial" w:hAnsi="Arial" w:cs="Arial"/>
        </w:rPr>
        <w:t xml:space="preserve"> stripes indicate </w:t>
      </w:r>
      <w:r w:rsidR="005E6DDC">
        <w:rPr>
          <w:rFonts w:ascii="Arial" w:hAnsi="Arial" w:cs="Arial"/>
        </w:rPr>
        <w:t>visual</w:t>
      </w:r>
      <w:r w:rsidR="005E6DDC" w:rsidRPr="000F4E1F">
        <w:rPr>
          <w:rFonts w:ascii="Arial" w:hAnsi="Arial" w:cs="Arial"/>
        </w:rPr>
        <w:t xml:space="preserve"> stimuli</w:t>
      </w:r>
      <w:r w:rsidR="005E6DDC">
        <w:rPr>
          <w:rFonts w:ascii="Arial" w:hAnsi="Arial" w:cs="Arial"/>
        </w:rPr>
        <w:t>.</w:t>
      </w:r>
      <w:r w:rsidR="004B4AF9">
        <w:rPr>
          <w:rFonts w:ascii="Arial" w:hAnsi="Arial" w:cs="Arial"/>
        </w:rPr>
        <w:t xml:space="preserve"> Scale bar represents 200 frames.</w:t>
      </w:r>
      <w:r>
        <w:rPr>
          <w:rFonts w:ascii="Arial" w:hAnsi="Arial" w:cs="Arial"/>
        </w:rPr>
        <w:t xml:space="preserve"> (C) Accuracy, (D) precision and (E) recall of prediction with CRF model trained with temporal frequency 1Hz, on dataset of temporal frequency 2, 4, 8, and 15Hz.</w:t>
      </w:r>
    </w:p>
    <w:sectPr w:rsidR="00C64AC8" w:rsidRPr="00BF7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uting Han">
    <w15:presenceInfo w15:providerId="Windows Live" w15:userId="3bb35503f44886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B8"/>
    <w:rsid w:val="00013FDD"/>
    <w:rsid w:val="0002408C"/>
    <w:rsid w:val="000375C8"/>
    <w:rsid w:val="000E40B0"/>
    <w:rsid w:val="0010408F"/>
    <w:rsid w:val="0031609F"/>
    <w:rsid w:val="00346715"/>
    <w:rsid w:val="0039716B"/>
    <w:rsid w:val="003D1822"/>
    <w:rsid w:val="00416831"/>
    <w:rsid w:val="004B4AF9"/>
    <w:rsid w:val="005E6DDC"/>
    <w:rsid w:val="00642B64"/>
    <w:rsid w:val="006B0DB8"/>
    <w:rsid w:val="006D43B9"/>
    <w:rsid w:val="006E7CC4"/>
    <w:rsid w:val="007955FB"/>
    <w:rsid w:val="0082351F"/>
    <w:rsid w:val="00824948"/>
    <w:rsid w:val="009664F6"/>
    <w:rsid w:val="00987B2C"/>
    <w:rsid w:val="00A04EDB"/>
    <w:rsid w:val="00B03106"/>
    <w:rsid w:val="00B259C8"/>
    <w:rsid w:val="00BD5879"/>
    <w:rsid w:val="00BF73EC"/>
    <w:rsid w:val="00C64AC8"/>
    <w:rsid w:val="00C703D4"/>
    <w:rsid w:val="00D44C40"/>
    <w:rsid w:val="00D92BA9"/>
    <w:rsid w:val="00DB4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BF793-1F5B-4221-A46B-6423E302A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DB8"/>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03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3D4"/>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3</Pages>
  <Words>577</Words>
  <Characters>3289</Characters>
  <Application>Microsoft Office Word</Application>
  <DocSecurity>0</DocSecurity>
  <Lines>27</Lines>
  <Paragraphs>7</Paragraphs>
  <ScaleCrop>false</ScaleCrop>
  <Company>Columbia University</Company>
  <LinksUpToDate>false</LinksUpToDate>
  <CharactersWithSpaces>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Han</dc:creator>
  <cp:keywords/>
  <dc:description/>
  <cp:lastModifiedBy>Shuting Han</cp:lastModifiedBy>
  <cp:revision>31</cp:revision>
  <dcterms:created xsi:type="dcterms:W3CDTF">2016-11-01T19:00:00Z</dcterms:created>
  <dcterms:modified xsi:type="dcterms:W3CDTF">2016-12-06T21:47:00Z</dcterms:modified>
</cp:coreProperties>
</file>
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BA683E4"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Pr="00044B3A">
        <w:rPr>
          <w:rFonts w:ascii="Arial" w:hAnsi="Arial" w:cs="Arial"/>
          <w:b/>
        </w:rPr>
        <w:t>Neuronal ensemble</w:t>
      </w:r>
      <w:r w:rsidR="002F784A">
        <w:rPr>
          <w:rFonts w:ascii="Arial" w:hAnsi="Arial" w:cs="Arial"/>
          <w:b/>
        </w:rPr>
        <w:t>s</w:t>
      </w:r>
    </w:p>
    <w:p w14:paraId="2AA769F4" w14:textId="3D91A132" w:rsidR="009A329A" w:rsidRDefault="00044B3A" w:rsidP="009A329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w:t>
      </w:r>
      <w:r w:rsidR="009A329A">
        <w:rPr>
          <w:rFonts w:ascii="Arial" w:hAnsi="Arial" w:cs="Arial"/>
        </w:rPr>
        <w:t>e</w:t>
      </w:r>
    </w:p>
    <w:p w14:paraId="6DBE7B2D" w14:textId="77777777" w:rsidR="009A329A" w:rsidRDefault="009A329A" w:rsidP="009A329A">
      <w:pPr>
        <w:spacing w:line="480" w:lineRule="auto"/>
        <w:jc w:val="both"/>
        <w:rPr>
          <w:rFonts w:ascii="Arial" w:hAnsi="Arial" w:cs="Arial"/>
        </w:rPr>
      </w:pP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2026E0D6"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CRFs de</w:t>
      </w:r>
      <w:r w:rsidR="00DA30EE">
        <w:rPr>
          <w:rFonts w:ascii="Arial" w:hAnsi="Arial" w:cs="Arial"/>
        </w:rPr>
        <w:t>pict</w:t>
      </w:r>
      <w:r w:rsidR="00F86152" w:rsidRPr="009873ED">
        <w:rPr>
          <w:rFonts w:ascii="Arial" w:hAnsi="Arial" w:cs="Arial"/>
        </w:rPr>
        <w:t xml:space="preserve"> </w:t>
      </w:r>
      <w:r w:rsidR="00DA30EE" w:rsidRPr="009873ED">
        <w:rPr>
          <w:rFonts w:ascii="Arial" w:hAnsi="Arial" w:cs="Arial"/>
        </w:rPr>
        <w:t xml:space="preserve">neuronal ensembles </w:t>
      </w:r>
      <w:r w:rsidR="00DA30EE">
        <w:rPr>
          <w:rFonts w:ascii="Arial" w:hAnsi="Arial" w:cs="Arial"/>
        </w:rPr>
        <w:t>representing features of visual stimuli</w:t>
      </w:r>
      <w:r w:rsidR="00DA30EE">
        <w:rPr>
          <w:rFonts w:ascii="Arial" w:hAnsi="Arial" w:cs="Arial"/>
          <w:b/>
        </w:rPr>
        <w:t>70</w:t>
      </w:r>
    </w:p>
    <w:p w14:paraId="1F1CE88B" w14:textId="0E8C3F12"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CRFs allows identification of core neurons from each neuronal ensemble</w:t>
      </w:r>
      <w:r w:rsidR="003F07EC">
        <w:rPr>
          <w:rFonts w:ascii="Arial" w:hAnsi="Arial" w:cs="Arial"/>
          <w:b/>
        </w:rPr>
        <w:t>70</w:t>
      </w:r>
    </w:p>
    <w:p w14:paraId="2D479975" w14:textId="7F77E4CB" w:rsidR="00F86152" w:rsidRPr="00590B7A" w:rsidRDefault="00CD4205" w:rsidP="009A329A">
      <w:pPr>
        <w:spacing w:line="480" w:lineRule="auto"/>
        <w:jc w:val="both"/>
        <w:rPr>
          <w:rFonts w:ascii="Arial" w:hAnsi="Arial" w:cs="Arial"/>
          <w:b/>
        </w:rPr>
      </w:pPr>
      <w:r>
        <w:rPr>
          <w:rFonts w:ascii="Arial" w:hAnsi="Arial" w:cs="Arial"/>
        </w:rPr>
        <w:t xml:space="preserve">- </w:t>
      </w:r>
      <w:r w:rsidR="00590B7A">
        <w:rPr>
          <w:rFonts w:ascii="Arial" w:hAnsi="Arial" w:cs="Arial"/>
        </w:rPr>
        <w:t>Core neurons evoke pattern completion of optogenetically imprinted ensembles</w:t>
      </w:r>
      <w:r w:rsidR="00590B7A" w:rsidRPr="00590B7A">
        <w:rPr>
          <w:rFonts w:ascii="Arial" w:hAnsi="Arial" w:cs="Arial"/>
          <w:b/>
        </w:rPr>
        <w:t>76</w:t>
      </w:r>
    </w:p>
    <w:p w14:paraId="7900ED87" w14:textId="3BF7EF50" w:rsidR="009873ED" w:rsidRPr="00F86152" w:rsidRDefault="009873ED" w:rsidP="009A329A">
      <w:pPr>
        <w:spacing w:line="480" w:lineRule="auto"/>
        <w:jc w:val="both"/>
        <w:rPr>
          <w:rFonts w:ascii="Arial" w:hAnsi="Arial" w:cs="Arial"/>
        </w:rPr>
      </w:pPr>
      <w:r>
        <w:rPr>
          <w:rFonts w:ascii="Arial" w:hAnsi="Arial" w:cs="Arial"/>
        </w:rPr>
        <w:t xml:space="preserve">- </w:t>
      </w:r>
      <w:r w:rsidR="00590B7A">
        <w:rPr>
          <w:rFonts w:ascii="Arial" w:hAnsi="Arial" w:cs="Arial"/>
        </w:rPr>
        <w:t xml:space="preserve">CRFs capture </w:t>
      </w:r>
      <w:r w:rsidR="00634A8B">
        <w:rPr>
          <w:rFonts w:ascii="Arial" w:hAnsi="Arial" w:cs="Arial"/>
        </w:rPr>
        <w:t xml:space="preserve">changes in network dynamics induced by </w:t>
      </w:r>
      <w:r w:rsidR="00590B7A">
        <w:rPr>
          <w:rFonts w:ascii="Arial" w:hAnsi="Arial" w:cs="Arial"/>
        </w:rPr>
        <w:t>circuit reconfiguration</w:t>
      </w:r>
      <w:r w:rsidR="00D7412F">
        <w:rPr>
          <w:rFonts w:ascii="Arial" w:hAnsi="Arial" w:cs="Arial"/>
          <w:b/>
        </w:rPr>
        <w:t>75</w:t>
      </w:r>
      <w:r w:rsidR="00590B7A">
        <w:rPr>
          <w:rFonts w:ascii="Arial" w:hAnsi="Arial" w:cs="Arial"/>
          <w:b/>
        </w:rPr>
        <w:t xml:space="preserve"> </w:t>
      </w:r>
    </w:p>
    <w:p w14:paraId="46449BFA" w14:textId="77777777" w:rsidR="009A329A" w:rsidRDefault="009A329A" w:rsidP="009A329A">
      <w:pPr>
        <w:spacing w:line="480" w:lineRule="auto"/>
        <w:jc w:val="both"/>
        <w:rPr>
          <w:rFonts w:ascii="Arial" w:hAnsi="Arial" w:cs="Arial"/>
          <w:b/>
        </w:rPr>
      </w:pP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5B87E9E1"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1</w:t>
      </w:r>
      <w:r w:rsidR="0094098D">
        <w:rPr>
          <w:rFonts w:ascii="Arial" w:hAnsi="Arial" w:cs="Arial"/>
          <w:b/>
        </w:rPr>
        <w:t>39</w:t>
      </w:r>
      <w:r w:rsidR="008862E3">
        <w:rPr>
          <w:rFonts w:ascii="Arial" w:hAnsi="Arial" w:cs="Arial"/>
          <w:b/>
        </w:rPr>
        <w:t>&lt;150</w:t>
      </w:r>
    </w:p>
    <w:p w14:paraId="512F293C" w14:textId="5B4F5603"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del w:id="0" w:author="Shuting Han" w:date="2016-10-10T10:18:00Z">
        <w:r w:rsidR="00CB3301" w:rsidDel="00A021F0">
          <w:rPr>
            <w:rFonts w:ascii="Arial" w:hAnsi="Arial" w:cs="Arial"/>
          </w:rPr>
          <w:delText>for the</w:delText>
        </w:r>
        <w:r w:rsidR="001F3C07" w:rsidRPr="00044B3A" w:rsidDel="00A021F0">
          <w:rPr>
            <w:rFonts w:ascii="Arial" w:hAnsi="Arial" w:cs="Arial"/>
          </w:rPr>
          <w:delText xml:space="preserve"> </w:delText>
        </w:r>
        <w:r w:rsidR="00CB3301" w:rsidDel="00A021F0">
          <w:rPr>
            <w:rFonts w:ascii="Arial" w:hAnsi="Arial" w:cs="Arial"/>
          </w:rPr>
          <w:delText>creation of</w:delText>
        </w:r>
        <w:r w:rsidR="001F3C07" w:rsidRPr="00044B3A" w:rsidDel="00A021F0">
          <w:rPr>
            <w:rFonts w:ascii="Arial" w:hAnsi="Arial" w:cs="Arial"/>
          </w:rPr>
          <w:delText xml:space="preserve"> models </w:delText>
        </w:r>
      </w:del>
      <w:r w:rsidR="00CB3301">
        <w:rPr>
          <w:rFonts w:ascii="Arial" w:hAnsi="Arial" w:cs="Arial"/>
        </w:rPr>
        <w:t>in vari</w:t>
      </w:r>
      <w:ins w:id="1" w:author="Shuting Han" w:date="2016-10-10T10:18:00Z">
        <w:r w:rsidR="00A021F0">
          <w:rPr>
            <w:rFonts w:ascii="Arial" w:hAnsi="Arial" w:cs="Arial"/>
          </w:rPr>
          <w:t>ous</w:t>
        </w:r>
      </w:ins>
      <w:del w:id="2" w:author="Shuting Han" w:date="2016-10-10T10:18:00Z">
        <w:r w:rsidR="00CB3301" w:rsidDel="00A021F0">
          <w:rPr>
            <w:rFonts w:ascii="Arial" w:hAnsi="Arial" w:cs="Arial"/>
          </w:rPr>
          <w:delText>ed</w:delText>
        </w:r>
      </w:del>
      <w:r w:rsidR="001F3C07" w:rsidRPr="00044B3A">
        <w:rPr>
          <w:rFonts w:ascii="Arial" w:hAnsi="Arial" w:cs="Arial"/>
        </w:rPr>
        <w:t xml:space="preserve"> applications including</w:t>
      </w:r>
      <w:del w:id="3" w:author="Shuting Han" w:date="2016-10-10T10:18:00Z">
        <w:r w:rsidR="00760D7F" w:rsidRPr="00044B3A" w:rsidDel="00A021F0">
          <w:rPr>
            <w:rFonts w:ascii="Arial" w:hAnsi="Arial" w:cs="Arial"/>
          </w:rPr>
          <w:delText>:</w:delText>
        </w:r>
      </w:del>
      <w:r w:rsidR="001F3C07" w:rsidRPr="00044B3A">
        <w:rPr>
          <w:rFonts w:ascii="Arial" w:hAnsi="Arial" w:cs="Arial"/>
        </w:rPr>
        <w:t xml:space="preserve">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and graph theory</w:t>
      </w:r>
      <w:r w:rsidR="0019577E" w:rsidRPr="00044B3A">
        <w:rPr>
          <w:rFonts w:ascii="Arial" w:hAnsi="Arial" w:cs="Arial"/>
          <w:lang w:eastAsia="zh-CN"/>
        </w:rPr>
        <w:t xml:space="preserve"> in population calcium imaging from primary visual cortex (V1) of awake behaving mice to identify neuronal ensembles and predict visual stimuli. </w:t>
      </w:r>
      <w:r w:rsidR="0094098D">
        <w:rPr>
          <w:rFonts w:ascii="Arial" w:hAnsi="Arial" w:cs="Arial"/>
          <w:lang w:eastAsia="zh-CN"/>
        </w:rPr>
        <w:t xml:space="preserve">Finally, </w:t>
      </w:r>
      <w:r w:rsidR="0094098D">
        <w:rPr>
          <w:rFonts w:ascii="Arial" w:hAnsi="Arial" w:cs="Arial"/>
        </w:rPr>
        <w:t>using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0B613E">
        <w:rPr>
          <w:rFonts w:ascii="Arial" w:hAnsi="Arial" w:cs="Arial"/>
        </w:rPr>
        <w:t xml:space="preserve">core </w:t>
      </w:r>
      <w:r w:rsidR="00DC3554">
        <w:rPr>
          <w:rFonts w:ascii="Arial" w:hAnsi="Arial" w:cs="Arial"/>
        </w:rPr>
        <w:t>neurons</w:t>
      </w:r>
      <w:r w:rsidR="00003BFC">
        <w:rPr>
          <w:rFonts w:ascii="Arial" w:hAnsi="Arial" w:cs="Arial"/>
        </w:rPr>
        <w:t xml:space="preserve"> from </w:t>
      </w:r>
      <w:r w:rsidR="0094098D">
        <w:rPr>
          <w:rFonts w:ascii="Arial" w:hAnsi="Arial" w:cs="Arial"/>
        </w:rPr>
        <w:t>neuronal</w:t>
      </w:r>
      <w:r w:rsidR="00003BFC">
        <w:rPr>
          <w:rFonts w:ascii="Arial" w:hAnsi="Arial" w:cs="Arial"/>
        </w:rPr>
        <w:t xml:space="preserve"> ensembles imprinted </w:t>
      </w:r>
      <w:r w:rsidR="00003BFC" w:rsidRPr="00A021F0">
        <w:rPr>
          <w:rFonts w:ascii="Arial" w:hAnsi="Arial" w:cs="Arial"/>
          <w:i/>
          <w:rPrChange w:id="4" w:author="Shuting Han" w:date="2016-10-10T10:11:00Z">
            <w:rPr>
              <w:rFonts w:ascii="Arial" w:hAnsi="Arial" w:cs="Arial"/>
            </w:rPr>
          </w:rPrChange>
        </w:rPr>
        <w:t>in vivo</w:t>
      </w:r>
      <w:r w:rsidR="0094098D">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4450B2">
        <w:rPr>
          <w:rFonts w:ascii="Arial" w:hAnsi="Arial" w:cs="Arial"/>
          <w:lang w:eastAsia="zh-CN"/>
        </w:rPr>
        <w:t xml:space="preserve">powerful </w:t>
      </w:r>
      <w:r w:rsidR="0019577E" w:rsidRPr="00044B3A">
        <w:rPr>
          <w:rFonts w:ascii="Arial" w:hAnsi="Arial" w:cs="Arial"/>
          <w:lang w:eastAsia="zh-CN"/>
        </w:rPr>
        <w:t>tool</w:t>
      </w:r>
      <w:r w:rsidR="0019577E" w:rsidRPr="00044B3A">
        <w:rPr>
          <w:rFonts w:ascii="Arial" w:hAnsi="Arial" w:cs="Arial"/>
        </w:rPr>
        <w:t xml:space="preserve"> for </w:t>
      </w:r>
      <w:r w:rsidR="00DC3554">
        <w:rPr>
          <w:rFonts w:ascii="Arial" w:hAnsi="Arial" w:cs="Arial"/>
        </w:rPr>
        <w:t>targeting individual neurons that can influence overall network activity</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370AD165"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C857A5">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A83994">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behaving animals</w:t>
      </w:r>
      <w:r w:rsidR="005E07E2">
        <w:rPr>
          <w:rFonts w:ascii="Arial" w:hAnsi="Arial" w:cs="Arial"/>
        </w:rPr>
        <w:t xml:space="preserve"> </w:t>
      </w:r>
      <w:r w:rsidR="0097132E">
        <w:rPr>
          <w:rFonts w:ascii="Arial" w:hAnsi="Arial" w:cs="Arial"/>
        </w:rPr>
        <w:fldChar w:fldCharType="begin"/>
      </w:r>
      <w:r w:rsidR="00C857A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A83994">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functional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3E1A8B3D"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A83994">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A83994">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A83994">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A83994">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A83994">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A83994">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A83994">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A83994">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A83994">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A83994">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A83994">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A83994">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A83994">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A83994">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A83994">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6687B820"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C857A5">
        <w:rPr>
          <w:rFonts w:ascii="Arial" w:hAnsi="Arial" w:cs="Arial"/>
          <w:lang w:eastAsia="zh-CN"/>
        </w:rPr>
        <w:instrText xml:space="preserve"> ADDIN EN.CITE </w:instrText>
      </w:r>
      <w:r w:rsidR="00C857A5">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C857A5">
        <w:rPr>
          <w:rFonts w:ascii="Arial" w:hAnsi="Arial" w:cs="Arial"/>
          <w:lang w:eastAsia="zh-CN"/>
        </w:rPr>
        <w:instrText xml:space="preserve"> ADDIN EN.CITE.DATA </w:instrText>
      </w:r>
      <w:r w:rsidR="00C857A5">
        <w:rPr>
          <w:rFonts w:ascii="Arial" w:hAnsi="Arial" w:cs="Arial"/>
          <w:lang w:eastAsia="zh-CN"/>
        </w:rPr>
      </w:r>
      <w:r w:rsidR="00C857A5">
        <w:rPr>
          <w:rFonts w:ascii="Arial" w:hAnsi="Arial" w:cs="Arial"/>
          <w:lang w:eastAsia="zh-CN"/>
        </w:rPr>
        <w:fldChar w:fldCharType="end"/>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A83994">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A83994">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756E75">
        <w:rPr>
          <w:rFonts w:ascii="Arial" w:hAnsi="Arial" w:cs="Arial"/>
          <w:lang w:eastAsia="zh-CN"/>
        </w:rPr>
        <w:t xml:space="preserve">the emergent properties of </w:t>
      </w:r>
      <w:r>
        <w:rPr>
          <w:rFonts w:ascii="Arial" w:hAnsi="Arial" w:cs="Arial"/>
          <w:lang w:eastAsia="zh-CN"/>
        </w:rPr>
        <w:t xml:space="preserve">cortical ensembles </w:t>
      </w:r>
      <w:r w:rsidR="00756E75">
        <w:rPr>
          <w:rFonts w:ascii="Arial" w:hAnsi="Arial" w:cs="Arial"/>
          <w:lang w:eastAsia="zh-CN"/>
        </w:rPr>
        <w:t>described by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A83994">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A83994">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A83994">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functional connectivity based on the</w:t>
      </w:r>
      <w:r w:rsidR="000603A6">
        <w:rPr>
          <w:rFonts w:ascii="Arial" w:hAnsi="Arial" w:cs="Arial"/>
          <w:lang w:eastAsia="zh-CN"/>
        </w:rPr>
        <w:t xml:space="preserve"> joint probability distribution of </w:t>
      </w:r>
      <w:r w:rsidR="00E940C0" w:rsidRPr="00044B3A">
        <w:rPr>
          <w:rFonts w:ascii="Arial" w:hAnsi="Arial" w:cs="Arial"/>
          <w:lang w:eastAsia="zh-CN"/>
        </w:rPr>
        <w:t xml:space="preserve"> neuronal ensemble</w:t>
      </w:r>
      <w:r w:rsidR="00E67F9A">
        <w:rPr>
          <w:rFonts w:ascii="Arial" w:hAnsi="Arial" w:cs="Arial"/>
          <w:lang w:eastAsia="zh-CN"/>
        </w:rPr>
        <w:t>s</w:t>
      </w:r>
      <w:r w:rsidR="00E940C0" w:rsidRPr="00044B3A">
        <w:rPr>
          <w:rFonts w:ascii="Arial" w:hAnsi="Arial" w:cs="Arial"/>
          <w:lang w:eastAsia="zh-CN"/>
        </w:rPr>
        <w:t xml:space="preserve"> </w:t>
      </w:r>
      <w:r w:rsidR="006669AC" w:rsidRPr="00044B3A">
        <w:rPr>
          <w:rFonts w:ascii="Arial" w:hAnsi="Arial" w:cs="Arial"/>
          <w:lang w:eastAsia="zh-CN"/>
        </w:rPr>
        <w:t>in</w:t>
      </w:r>
      <w:r w:rsidR="00DA095A" w:rsidRPr="00044B3A">
        <w:rPr>
          <w:rFonts w:ascii="Arial" w:hAnsi="Arial" w:cs="Arial"/>
          <w:lang w:eastAsia="zh-CN"/>
        </w:rPr>
        <w:t xml:space="preserve"> awake behaving animals</w:t>
      </w:r>
      <w:r w:rsidR="00B8437E" w:rsidRPr="00044B3A">
        <w:rPr>
          <w:rFonts w:ascii="Arial" w:hAnsi="Arial" w:cs="Arial"/>
          <w:lang w:eastAsia="zh-CN"/>
        </w:rPr>
        <w:t>.</w:t>
      </w:r>
      <w:r w:rsidR="004D2980">
        <w:rPr>
          <w:rFonts w:ascii="Arial" w:hAnsi="Arial" w:cs="Arial"/>
          <w:lang w:eastAsia="zh-CN"/>
        </w:rPr>
        <w:t xml:space="preserve"> </w:t>
      </w:r>
    </w:p>
    <w:p w14:paraId="6955D7F7" w14:textId="2F6F3858"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97132E">
        <w:rPr>
          <w:rFonts w:ascii="Arial" w:hAnsi="Arial" w:cs="Arial"/>
        </w:rPr>
        <w:fldChar w:fldCharType="separate"/>
      </w:r>
      <w:r w:rsidR="00C610C3">
        <w:rPr>
          <w:rFonts w:ascii="Arial" w:hAnsi="Arial" w:cs="Arial"/>
          <w:noProof/>
        </w:rPr>
        <w:t>(</w:t>
      </w:r>
      <w:hyperlink w:anchor="_ENREF_10" w:tooltip="Carrillo-Reid, 2016 #73" w:history="1">
        <w:r w:rsidR="00A83994">
          <w:rPr>
            <w:rFonts w:ascii="Arial" w:hAnsi="Arial" w:cs="Arial"/>
            <w:noProof/>
          </w:rPr>
          <w:t>Carrillo-Reid et al., 2016</w:t>
        </w:r>
      </w:hyperlink>
      <w:r w:rsidR="00C610C3">
        <w:rPr>
          <w:rFonts w:ascii="Arial" w:hAnsi="Arial" w:cs="Arial"/>
          <w:noProof/>
        </w:rPr>
        <w:t xml:space="preserve">; </w:t>
      </w:r>
      <w:hyperlink w:anchor="_ENREF_23" w:tooltip="Ko, 2011 #84" w:history="1">
        <w:r w:rsidR="00A83994">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ins w:id="5" w:author="Shuting Han" w:date="2016-10-10T10:24:00Z">
        <w:r w:rsidR="00C857A5">
          <w:rPr>
            <w:rFonts w:ascii="Arial" w:hAnsi="Arial" w:cs="Arial"/>
            <w:lang w:eastAsia="zh-CN"/>
          </w:rPr>
          <w:t>,</w:t>
        </w:r>
      </w:ins>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 xml:space="preserve">We demonstrate that </w:t>
      </w:r>
      <w:r w:rsidR="004F4DC2" w:rsidRPr="005558F1">
        <w:rPr>
          <w:rFonts w:ascii="Arial" w:hAnsi="Arial" w:cs="Arial"/>
          <w:lang w:eastAsia="zh-CN"/>
        </w:rPr>
        <w:t xml:space="preserve">graph theory applied to </w:t>
      </w:r>
      <w:r w:rsidR="00131579" w:rsidRPr="005558F1">
        <w:rPr>
          <w:rFonts w:ascii="Arial" w:hAnsi="Arial" w:cs="Arial"/>
          <w:lang w:eastAsia="zh-CN"/>
        </w:rPr>
        <w:t>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targeting</w:t>
      </w:r>
      <w:r w:rsidR="001E4D70">
        <w:rPr>
          <w:rFonts w:ascii="Arial" w:hAnsi="Arial" w:cs="Arial"/>
        </w:rPr>
        <w:t>,</w:t>
      </w:r>
      <w:r w:rsidR="00B76B64">
        <w:rPr>
          <w:rFonts w:ascii="Arial" w:hAnsi="Arial" w:cs="Arial"/>
        </w:rPr>
        <w:t xml:space="preserve"> </w:t>
      </w:r>
      <w:r w:rsidR="001E4D70">
        <w:rPr>
          <w:rFonts w:ascii="Arial" w:hAnsi="Arial" w:cs="Arial"/>
        </w:rPr>
        <w:t xml:space="preserve">with two-photon </w:t>
      </w:r>
      <w:r w:rsidR="001E4D70">
        <w:rPr>
          <w:rFonts w:ascii="Arial" w:hAnsi="Arial" w:cs="Arial"/>
        </w:rPr>
        <w:lastRenderedPageBreak/>
        <w:t>optogenetics,</w:t>
      </w:r>
      <w:r w:rsidR="008F65AC">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58268EEE" w14:textId="2EC7F27C" w:rsidR="00940795" w:rsidRPr="00044B3A" w:rsidRDefault="00810872" w:rsidP="00044B3A">
      <w:pPr>
        <w:spacing w:line="480" w:lineRule="auto"/>
        <w:jc w:val="both"/>
        <w:rPr>
          <w:rFonts w:ascii="Arial" w:hAnsi="Arial" w:cs="Arial"/>
          <w:b/>
        </w:rPr>
      </w:pPr>
      <w:r>
        <w:rPr>
          <w:rFonts w:ascii="Arial" w:hAnsi="Arial" w:cs="Arial"/>
          <w:b/>
        </w:rPr>
        <w:t>Identification of cortical ensembles from calcium imaging population data</w:t>
      </w:r>
    </w:p>
    <w:p w14:paraId="72E3B8B7" w14:textId="3D899342" w:rsidR="00144C4D" w:rsidRPr="00044B3A" w:rsidRDefault="00810872" w:rsidP="00044B3A">
      <w:pPr>
        <w:spacing w:line="480" w:lineRule="auto"/>
        <w:jc w:val="both"/>
        <w:rPr>
          <w:rFonts w:ascii="Arial" w:hAnsi="Arial" w:cs="Arial"/>
        </w:rPr>
      </w:pPr>
      <w:r w:rsidRPr="00810872">
        <w:rPr>
          <w:rFonts w:ascii="Arial" w:hAnsi="Arial" w:cs="Arial"/>
        </w:rPr>
        <w:t>Cortical</w:t>
      </w:r>
      <w:r w:rsidR="00E046E5" w:rsidRPr="00810872">
        <w:rPr>
          <w:rFonts w:ascii="Arial" w:hAnsi="Arial" w:cs="Arial"/>
        </w:rPr>
        <w:t xml:space="preserve"> ensembles in primary visual cortex represent </w:t>
      </w:r>
      <w:r w:rsidRPr="00810872">
        <w:rPr>
          <w:rFonts w:ascii="Arial" w:hAnsi="Arial" w:cs="Arial"/>
        </w:rPr>
        <w:t xml:space="preserve">neuronal populations responding to </w:t>
      </w:r>
      <w:r w:rsidR="00E046E5" w:rsidRPr="00810872">
        <w:rPr>
          <w:rFonts w:ascii="Arial" w:hAnsi="Arial" w:cs="Arial"/>
        </w:rPr>
        <w:t>specific features of visual stimuli</w:t>
      </w:r>
      <w:r>
        <w:rPr>
          <w:rFonts w:ascii="Arial" w:hAnsi="Arial" w:cs="Arial"/>
        </w:rPr>
        <w:t xml:space="preserve"> </w:t>
      </w:r>
      <w:r w:rsidR="00F70F34">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F70F34">
        <w:rPr>
          <w:rFonts w:ascii="Arial" w:hAnsi="Arial" w:cs="Arial"/>
        </w:rPr>
        <w:fldChar w:fldCharType="separate"/>
      </w:r>
      <w:r w:rsidR="00C610C3">
        <w:rPr>
          <w:rFonts w:ascii="Arial" w:hAnsi="Arial" w:cs="Arial"/>
          <w:noProof/>
        </w:rPr>
        <w:t>(</w:t>
      </w:r>
      <w:hyperlink w:anchor="_ENREF_8" w:tooltip="Carrillo-Reid, 2015 #71" w:history="1">
        <w:r w:rsidR="00A83994">
          <w:rPr>
            <w:rFonts w:ascii="Arial" w:hAnsi="Arial" w:cs="Arial"/>
            <w:noProof/>
          </w:rPr>
          <w:t>Carrillo-Reid et al., 2015a</w:t>
        </w:r>
      </w:hyperlink>
      <w:r w:rsidR="00C610C3">
        <w:rPr>
          <w:rFonts w:ascii="Arial" w:hAnsi="Arial" w:cs="Arial"/>
          <w:noProof/>
        </w:rPr>
        <w:t xml:space="preserve">; </w:t>
      </w:r>
      <w:hyperlink w:anchor="_ENREF_10" w:tooltip="Carrillo-Reid, 2016 #73" w:history="1">
        <w:r w:rsidR="00A83994">
          <w:rPr>
            <w:rFonts w:ascii="Arial" w:hAnsi="Arial" w:cs="Arial"/>
            <w:noProof/>
          </w:rPr>
          <w:t>Carrillo-Reid et al., 2016</w:t>
        </w:r>
      </w:hyperlink>
      <w:r w:rsidR="00C610C3">
        <w:rPr>
          <w:rFonts w:ascii="Arial" w:hAnsi="Arial" w:cs="Arial"/>
          <w:noProof/>
        </w:rPr>
        <w:t xml:space="preserve">; </w:t>
      </w:r>
      <w:hyperlink w:anchor="_ENREF_28" w:tooltip="Miller, 2014 #88" w:history="1">
        <w:r w:rsidR="00A83994">
          <w:rPr>
            <w:rFonts w:ascii="Arial" w:hAnsi="Arial" w:cs="Arial"/>
            <w:noProof/>
          </w:rPr>
          <w:t>Miller et al., 2014</w:t>
        </w:r>
      </w:hyperlink>
      <w:r w:rsidR="00C610C3">
        <w:rPr>
          <w:rFonts w:ascii="Arial" w:hAnsi="Arial" w:cs="Arial"/>
          <w:noProof/>
        </w:rPr>
        <w:t>)</w:t>
      </w:r>
      <w:r w:rsidR="00F70F34">
        <w:rPr>
          <w:rFonts w:ascii="Arial" w:hAnsi="Arial" w:cs="Arial"/>
        </w:rPr>
        <w:fldChar w:fldCharType="end"/>
      </w:r>
      <w:r w:rsidR="00E046E5" w:rsidRPr="00810872">
        <w:rPr>
          <w:rFonts w:ascii="Arial" w:hAnsi="Arial" w:cs="Arial"/>
        </w:rPr>
        <w:t xml:space="preserve">. </w:t>
      </w:r>
      <w:r w:rsidR="00EF6E2F">
        <w:rPr>
          <w:rFonts w:ascii="Arial" w:hAnsi="Arial" w:cs="Arial"/>
        </w:rPr>
        <w:t xml:space="preserve">The overall activity of multiple cells at a given time window can be understood as a multidimensional array of population vectors where vectors pointing to a similar space can be considered as a group </w:t>
      </w:r>
      <w:r w:rsidR="00EF6E2F" w:rsidRPr="009012A2">
        <w:rPr>
          <w:rFonts w:ascii="Arial" w:hAnsi="Arial" w:cs="Arial"/>
          <w:color w:val="0000FF"/>
        </w:rPr>
        <w:t>(</w:t>
      </w:r>
      <w:r w:rsidR="00CE2AAD" w:rsidRPr="009012A2">
        <w:rPr>
          <w:rFonts w:ascii="Arial" w:hAnsi="Arial" w:cs="Arial"/>
          <w:color w:val="0000FF"/>
        </w:rPr>
        <w:t>Fig</w:t>
      </w:r>
      <w:r w:rsidR="00F337A3" w:rsidRPr="009012A2">
        <w:rPr>
          <w:rFonts w:ascii="Arial" w:hAnsi="Arial" w:cs="Arial"/>
          <w:color w:val="0000FF"/>
        </w:rPr>
        <w:t xml:space="preserve">ure </w:t>
      </w:r>
      <w:r w:rsidR="00B66B10">
        <w:rPr>
          <w:rFonts w:ascii="Arial" w:hAnsi="Arial" w:cs="Arial"/>
          <w:color w:val="0000FF"/>
        </w:rPr>
        <w:t>1</w:t>
      </w:r>
      <w:r w:rsidR="00EF6E2F" w:rsidRPr="009012A2">
        <w:rPr>
          <w:rFonts w:ascii="Arial" w:hAnsi="Arial" w:cs="Arial"/>
          <w:color w:val="0000FF"/>
        </w:rPr>
        <w:t>)</w:t>
      </w:r>
      <w:r w:rsidR="00EF6E2F">
        <w:rPr>
          <w:rFonts w:ascii="Arial" w:hAnsi="Arial" w:cs="Arial"/>
        </w:rPr>
        <w:t xml:space="preserve">. </w:t>
      </w:r>
      <w:r w:rsidR="009F464C">
        <w:rPr>
          <w:rFonts w:ascii="Arial" w:hAnsi="Arial" w:cs="Arial"/>
        </w:rPr>
        <w:t>We previously show</w:t>
      </w:r>
      <w:r w:rsidR="00F70F34">
        <w:rPr>
          <w:rFonts w:ascii="Arial" w:hAnsi="Arial" w:cs="Arial"/>
        </w:rPr>
        <w:t>ed</w:t>
      </w:r>
      <w:r w:rsidR="009F464C">
        <w:rPr>
          <w:rFonts w:ascii="Arial" w:hAnsi="Arial" w:cs="Arial"/>
        </w:rPr>
        <w:t xml:space="preserve"> that </w:t>
      </w:r>
      <w:r w:rsidR="00EF6E2F">
        <w:rPr>
          <w:rFonts w:ascii="Arial" w:hAnsi="Arial" w:cs="Arial"/>
        </w:rPr>
        <w:t>population vectors defining a group (i.e. a cortical ensemble)</w:t>
      </w:r>
      <w:r w:rsidR="008F3E8D" w:rsidRPr="00044B3A">
        <w:rPr>
          <w:rFonts w:ascii="Arial" w:hAnsi="Arial" w:cs="Arial"/>
        </w:rPr>
        <w:t xml:space="preserve"> </w:t>
      </w:r>
      <w:r w:rsidR="009F464C">
        <w:rPr>
          <w:rFonts w:ascii="Arial" w:hAnsi="Arial" w:cs="Arial"/>
        </w:rPr>
        <w:t>can be</w:t>
      </w:r>
      <w:r w:rsidR="008F3E8D" w:rsidRPr="00044B3A">
        <w:rPr>
          <w:rFonts w:ascii="Arial" w:hAnsi="Arial" w:cs="Arial"/>
        </w:rPr>
        <w:t xml:space="preserve"> </w:t>
      </w:r>
      <w:r w:rsidR="009F464C">
        <w:rPr>
          <w:rFonts w:ascii="Arial" w:hAnsi="Arial" w:cs="Arial"/>
        </w:rPr>
        <w:t xml:space="preserve">extracted from multidimensional </w:t>
      </w:r>
      <w:r w:rsidR="00EF6E2F">
        <w:rPr>
          <w:rFonts w:ascii="Arial" w:hAnsi="Arial" w:cs="Arial"/>
        </w:rPr>
        <w:t>arrays</w:t>
      </w:r>
      <w:r w:rsidR="008F3E8D" w:rsidRPr="00044B3A">
        <w:rPr>
          <w:rFonts w:ascii="Arial" w:hAnsi="Arial" w:cs="Arial"/>
        </w:rPr>
        <w:t xml:space="preserve"> </w:t>
      </w:r>
      <w:r w:rsidR="00392D9E" w:rsidRPr="00044B3A">
        <w:rPr>
          <w:rFonts w:ascii="Arial" w:hAnsi="Arial" w:cs="Arial"/>
        </w:rPr>
        <w:t>performing singular value decomposition (SVD)</w:t>
      </w:r>
      <w:r w:rsidR="00640EE9">
        <w:rPr>
          <w:rFonts w:ascii="Arial" w:hAnsi="Arial" w:cs="Arial"/>
        </w:rPr>
        <w:t xml:space="preserve"> </w:t>
      </w:r>
      <w:r w:rsidR="00640EE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640EE9">
        <w:rPr>
          <w:rFonts w:ascii="Arial" w:hAnsi="Arial" w:cs="Arial"/>
        </w:rPr>
        <w:fldChar w:fldCharType="separate"/>
      </w:r>
      <w:r w:rsidR="00C610C3">
        <w:rPr>
          <w:rFonts w:ascii="Arial" w:hAnsi="Arial" w:cs="Arial"/>
          <w:noProof/>
        </w:rPr>
        <w:t>(</w:t>
      </w:r>
      <w:hyperlink w:anchor="_ENREF_8" w:tooltip="Carrillo-Reid, 2015 #71" w:history="1">
        <w:r w:rsidR="00A83994">
          <w:rPr>
            <w:rFonts w:ascii="Arial" w:hAnsi="Arial" w:cs="Arial"/>
            <w:noProof/>
          </w:rPr>
          <w:t>Carrillo-Reid et al., 2015a</w:t>
        </w:r>
      </w:hyperlink>
      <w:r w:rsidR="00C610C3">
        <w:rPr>
          <w:rFonts w:ascii="Arial" w:hAnsi="Arial" w:cs="Arial"/>
          <w:noProof/>
        </w:rPr>
        <w:t>)</w:t>
      </w:r>
      <w:r w:rsidR="00640EE9">
        <w:rPr>
          <w:rFonts w:ascii="Arial" w:hAnsi="Arial" w:cs="Arial"/>
        </w:rPr>
        <w:fldChar w:fldCharType="end"/>
      </w:r>
      <w:r w:rsidR="00392D9E" w:rsidRPr="00044B3A">
        <w:rPr>
          <w:rFonts w:ascii="Arial" w:hAnsi="Arial" w:cs="Arial"/>
        </w:rPr>
        <w:t>.</w:t>
      </w:r>
      <w:r w:rsidR="00F91BF1" w:rsidRPr="00044B3A">
        <w:rPr>
          <w:rFonts w:ascii="Arial" w:hAnsi="Arial" w:cs="Arial"/>
        </w:rPr>
        <w:t xml:space="preserve"> </w:t>
      </w:r>
      <w:r w:rsidR="008864BA">
        <w:rPr>
          <w:rFonts w:ascii="Arial" w:hAnsi="Arial" w:cs="Arial"/>
        </w:rPr>
        <w:t>Even though SVD can identify cortical ensembles reliably</w:t>
      </w:r>
      <w:r w:rsidR="00CE2AAD">
        <w:rPr>
          <w:rFonts w:ascii="Arial" w:hAnsi="Arial" w:cs="Arial"/>
        </w:rPr>
        <w:t>,</w:t>
      </w:r>
      <w:r w:rsidR="008864BA">
        <w:rPr>
          <w:rFonts w:ascii="Arial" w:hAnsi="Arial" w:cs="Arial"/>
        </w:rPr>
        <w:t xml:space="preserve"> it lacks from a </w:t>
      </w:r>
      <w:del w:id="6" w:author="Luis Carrillo Reid" w:date="2016-10-08T18:08:00Z">
        <w:r w:rsidR="00EC5B5D" w:rsidDel="00652793">
          <w:rPr>
            <w:rFonts w:ascii="Arial" w:hAnsi="Arial" w:cs="Arial"/>
          </w:rPr>
          <w:delText>fully characterized</w:delText>
        </w:r>
      </w:del>
      <w:ins w:id="7" w:author="Luis Carrillo Reid" w:date="2016-10-08T18:08:00Z">
        <w:r w:rsidR="00652793">
          <w:rPr>
            <w:rFonts w:ascii="Arial" w:hAnsi="Arial" w:cs="Arial"/>
          </w:rPr>
          <w:t>structured</w:t>
        </w:r>
      </w:ins>
      <w:r w:rsidR="008864BA">
        <w:rPr>
          <w:rFonts w:ascii="Arial" w:hAnsi="Arial" w:cs="Arial"/>
        </w:rPr>
        <w:t xml:space="preserve"> model that allow</w:t>
      </w:r>
      <w:r w:rsidR="00EC5B5D">
        <w:rPr>
          <w:rFonts w:ascii="Arial" w:hAnsi="Arial" w:cs="Arial"/>
        </w:rPr>
        <w:t>s</w:t>
      </w:r>
      <w:r w:rsidR="008864BA">
        <w:rPr>
          <w:rFonts w:ascii="Arial" w:hAnsi="Arial" w:cs="Arial"/>
        </w:rPr>
        <w:t xml:space="preserve"> </w:t>
      </w:r>
      <w:r w:rsidR="00E04237">
        <w:rPr>
          <w:rFonts w:ascii="Arial" w:hAnsi="Arial" w:cs="Arial"/>
        </w:rPr>
        <w:t>the systematic study of changes in functional connectivity</w:t>
      </w:r>
      <w:r w:rsidR="00651F70">
        <w:rPr>
          <w:rFonts w:ascii="Arial" w:hAnsi="Arial" w:cs="Arial"/>
        </w:rPr>
        <w:t xml:space="preserve"> during different</w:t>
      </w:r>
      <w:r w:rsidR="008864BA">
        <w:rPr>
          <w:rFonts w:ascii="Arial" w:hAnsi="Arial" w:cs="Arial"/>
        </w:rPr>
        <w:t xml:space="preserve"> </w:t>
      </w:r>
      <w:r w:rsidR="00651F70">
        <w:rPr>
          <w:rFonts w:ascii="Arial" w:hAnsi="Arial" w:cs="Arial"/>
        </w:rPr>
        <w:t>experimental conditions</w:t>
      </w:r>
      <w:r w:rsidR="008864BA">
        <w:rPr>
          <w:rFonts w:ascii="Arial" w:hAnsi="Arial" w:cs="Arial"/>
        </w:rPr>
        <w:t xml:space="preserve">. </w:t>
      </w:r>
    </w:p>
    <w:p w14:paraId="5A461A39" w14:textId="6FA0F685" w:rsidR="00940795" w:rsidRPr="00044B3A" w:rsidRDefault="00852712" w:rsidP="00044B3A">
      <w:pPr>
        <w:spacing w:line="480" w:lineRule="auto"/>
        <w:jc w:val="both"/>
        <w:rPr>
          <w:rFonts w:ascii="Arial" w:hAnsi="Arial" w:cs="Arial"/>
          <w:b/>
        </w:rPr>
      </w:pPr>
      <w:r>
        <w:rPr>
          <w:rFonts w:ascii="Arial" w:hAnsi="Arial" w:cs="Arial"/>
          <w:b/>
        </w:rPr>
        <w:t>CRF</w:t>
      </w:r>
      <w:r w:rsidR="00F75EE8">
        <w:rPr>
          <w:rFonts w:ascii="Arial" w:hAnsi="Arial" w:cs="Arial"/>
          <w:b/>
        </w:rPr>
        <w:t>s</w:t>
      </w:r>
      <w:r w:rsidR="00044A05">
        <w:rPr>
          <w:rFonts w:ascii="Arial" w:hAnsi="Arial" w:cs="Arial"/>
          <w:b/>
        </w:rPr>
        <w:t xml:space="preserve"> models predict external stimuli</w:t>
      </w:r>
    </w:p>
    <w:p w14:paraId="363811A9" w14:textId="608C6DD9" w:rsidR="004078EA" w:rsidRDefault="004078EA" w:rsidP="004078EA">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for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and finance</w:t>
      </w:r>
      <w:r>
        <w:rPr>
          <w:rFonts w:ascii="Arial" w:hAnsi="Arial" w:cs="Arial"/>
          <w:lang w:eastAsia="zh-CN"/>
        </w:rPr>
        <w:t xml:space="preserve"> </w:t>
      </w:r>
      <w:r>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C857A5">
        <w:rPr>
          <w:rFonts w:ascii="Arial" w:hAnsi="Arial" w:cs="Arial"/>
          <w:lang w:eastAsia="zh-CN"/>
        </w:rPr>
        <w:instrText xml:space="preserve"> ADDIN EN.CITE </w:instrText>
      </w:r>
      <w:r w:rsidR="00C857A5">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C857A5">
        <w:rPr>
          <w:rFonts w:ascii="Arial" w:hAnsi="Arial" w:cs="Arial"/>
          <w:lang w:eastAsia="zh-CN"/>
        </w:rPr>
        <w:instrText xml:space="preserve"> ADDIN EN.CITE.DATA </w:instrText>
      </w:r>
      <w:r w:rsidR="00C857A5">
        <w:rPr>
          <w:rFonts w:ascii="Arial" w:hAnsi="Arial" w:cs="Arial"/>
          <w:lang w:eastAsia="zh-CN"/>
        </w:rPr>
      </w:r>
      <w:r w:rsidR="00C857A5">
        <w:rPr>
          <w:rFonts w:ascii="Arial" w:hAnsi="Arial" w:cs="Arial"/>
          <w:lang w:eastAsia="zh-CN"/>
        </w:rPr>
        <w:fldChar w:fldCharType="end"/>
      </w:r>
      <w:r>
        <w:rPr>
          <w:rFonts w:ascii="Arial" w:hAnsi="Arial" w:cs="Arial"/>
          <w:lang w:eastAsia="zh-CN"/>
        </w:rPr>
        <w:fldChar w:fldCharType="separate"/>
      </w:r>
      <w:r w:rsidR="00C610C3">
        <w:rPr>
          <w:rFonts w:ascii="Arial" w:hAnsi="Arial" w:cs="Arial"/>
          <w:noProof/>
          <w:lang w:eastAsia="zh-CN"/>
        </w:rPr>
        <w:t>(</w:t>
      </w:r>
      <w:hyperlink w:anchor="_ENREF_31" w:tooltip="Peng, 2011 #25" w:history="1">
        <w:r w:rsidR="00A83994">
          <w:rPr>
            <w:rFonts w:ascii="Arial" w:hAnsi="Arial" w:cs="Arial"/>
            <w:noProof/>
            <w:lang w:eastAsia="zh-CN"/>
          </w:rPr>
          <w:t>Peng et al., 2011</w:t>
        </w:r>
      </w:hyperlink>
      <w:r w:rsidR="00C610C3">
        <w:rPr>
          <w:rFonts w:ascii="Arial" w:hAnsi="Arial" w:cs="Arial"/>
          <w:noProof/>
          <w:lang w:eastAsia="zh-CN"/>
        </w:rPr>
        <w:t xml:space="preserve">; </w:t>
      </w:r>
      <w:hyperlink w:anchor="_ENREF_42" w:tooltip="Tang,  #50" w:history="1">
        <w:r w:rsidR="00A83994">
          <w:rPr>
            <w:rFonts w:ascii="Arial" w:hAnsi="Arial" w:cs="Arial"/>
            <w:noProof/>
            <w:lang w:eastAsia="zh-CN"/>
          </w:rPr>
          <w:t>Tang et al.</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sidR="00C610C3">
        <w:rPr>
          <w:rFonts w:ascii="Arial" w:hAnsi="Arial" w:cs="Arial"/>
          <w:noProof/>
          <w:lang w:eastAsia="zh-CN"/>
        </w:rPr>
        <w:t>(</w:t>
      </w:r>
      <w:hyperlink w:anchor="_ENREF_25" w:tooltip="Li, 2008 #85" w:history="1">
        <w:r w:rsidR="00A83994">
          <w:rPr>
            <w:rFonts w:ascii="Arial" w:hAnsi="Arial" w:cs="Arial"/>
            <w:noProof/>
            <w:lang w:eastAsia="zh-CN"/>
          </w:rPr>
          <w:t>Li et al., 2008</w:t>
        </w:r>
      </w:hyperlink>
      <w:r w:rsidR="00C610C3">
        <w:rPr>
          <w:rFonts w:ascii="Arial" w:hAnsi="Arial" w:cs="Arial"/>
          <w:noProof/>
          <w:lang w:eastAsia="zh-CN"/>
        </w:rPr>
        <w:t xml:space="preserve">; </w:t>
      </w:r>
      <w:hyperlink w:anchor="_ENREF_26" w:tooltip="Liu, 2006 #86" w:history="1">
        <w:r w:rsidR="00A83994">
          <w:rPr>
            <w:rFonts w:ascii="Arial" w:hAnsi="Arial" w:cs="Arial"/>
            <w:noProof/>
            <w:lang w:eastAsia="zh-CN"/>
          </w:rPr>
          <w:t>Liu et al., 2006</w:t>
        </w:r>
      </w:hyperlink>
      <w:r w:rsidR="00C610C3">
        <w:rPr>
          <w:rFonts w:ascii="Arial" w:hAnsi="Arial" w:cs="Arial"/>
          <w:noProof/>
          <w:lang w:eastAsia="zh-CN"/>
        </w:rPr>
        <w:t xml:space="preserve">; </w:t>
      </w:r>
      <w:hyperlink w:anchor="_ENREF_34" w:tooltip="Sato, 2005 #92" w:history="1">
        <w:r w:rsidR="00A83994">
          <w:rPr>
            <w:rFonts w:ascii="Arial" w:hAnsi="Arial" w:cs="Arial"/>
            <w:noProof/>
            <w:lang w:eastAsia="zh-CN"/>
          </w:rPr>
          <w:t>Sato and Sakakibara, 2005</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C857A5">
        <w:rPr>
          <w:rFonts w:ascii="Arial" w:hAnsi="Arial" w:cs="Arial"/>
          <w:lang w:eastAsia="zh-CN"/>
        </w:rPr>
        <w:instrText xml:space="preserve"> ADDIN EN.CITE </w:instrText>
      </w:r>
      <w:r w:rsidR="00C857A5">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C857A5">
        <w:rPr>
          <w:rFonts w:ascii="Arial" w:hAnsi="Arial" w:cs="Arial"/>
          <w:lang w:eastAsia="zh-CN"/>
        </w:rPr>
        <w:instrText xml:space="preserve"> ADDIN EN.CITE.DATA </w:instrText>
      </w:r>
      <w:r w:rsidR="00C857A5">
        <w:rPr>
          <w:rFonts w:ascii="Arial" w:hAnsi="Arial" w:cs="Arial"/>
          <w:lang w:eastAsia="zh-CN"/>
        </w:rPr>
      </w:r>
      <w:r w:rsidR="00C857A5">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8" w:tooltip="He, 2004 #30" w:history="1">
        <w:r w:rsidR="00A83994">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A83994">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C857A5">
        <w:rPr>
          <w:rFonts w:ascii="Arial" w:hAnsi="Arial" w:cs="Arial"/>
          <w:lang w:eastAsia="zh-CN"/>
        </w:rPr>
        <w:instrText xml:space="preserve"> ADDIN EN.CITE </w:instrText>
      </w:r>
      <w:r w:rsidR="00C857A5">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C857A5">
        <w:rPr>
          <w:rFonts w:ascii="Arial" w:hAnsi="Arial" w:cs="Arial"/>
          <w:lang w:eastAsia="zh-CN"/>
        </w:rPr>
        <w:instrText xml:space="preserve"> ADDIN EN.CITE.DATA </w:instrText>
      </w:r>
      <w:r w:rsidR="00C857A5">
        <w:rPr>
          <w:rFonts w:ascii="Arial" w:hAnsi="Arial" w:cs="Arial"/>
          <w:lang w:eastAsia="zh-CN"/>
        </w:rPr>
      </w:r>
      <w:r w:rsidR="00C857A5">
        <w:rPr>
          <w:rFonts w:ascii="Arial" w:hAnsi="Arial" w:cs="Arial"/>
          <w:lang w:eastAsia="zh-CN"/>
        </w:rPr>
        <w:fldChar w:fldCharType="end"/>
      </w:r>
      <w:r>
        <w:rPr>
          <w:rFonts w:ascii="Arial" w:hAnsi="Arial" w:cs="Arial"/>
          <w:lang w:eastAsia="zh-CN"/>
        </w:rPr>
        <w:fldChar w:fldCharType="separate"/>
      </w:r>
      <w:r w:rsidR="00C610C3">
        <w:rPr>
          <w:rFonts w:ascii="Arial" w:hAnsi="Arial" w:cs="Arial"/>
          <w:noProof/>
          <w:lang w:eastAsia="zh-CN"/>
        </w:rPr>
        <w:t>(</w:t>
      </w:r>
      <w:hyperlink w:anchor="_ENREF_12" w:tooltip="Choi, 2005 #32" w:history="1">
        <w:r w:rsidR="00A83994">
          <w:rPr>
            <w:rFonts w:ascii="Arial" w:hAnsi="Arial" w:cs="Arial"/>
            <w:noProof/>
            <w:lang w:eastAsia="zh-CN"/>
          </w:rPr>
          <w:t>Choi et al., 2005</w:t>
        </w:r>
      </w:hyperlink>
      <w:r w:rsidR="00C610C3">
        <w:rPr>
          <w:rFonts w:ascii="Arial" w:hAnsi="Arial" w:cs="Arial"/>
          <w:noProof/>
          <w:lang w:eastAsia="zh-CN"/>
        </w:rPr>
        <w:t xml:space="preserve">; </w:t>
      </w:r>
      <w:hyperlink w:anchor="_ENREF_24" w:tooltip="Lafferty, 2001 #33" w:history="1">
        <w:r w:rsidR="00A83994">
          <w:rPr>
            <w:rFonts w:ascii="Arial" w:hAnsi="Arial" w:cs="Arial"/>
            <w:noProof/>
            <w:lang w:eastAsia="zh-CN"/>
          </w:rPr>
          <w:t>Lafferty et al., 2001</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6024CB9D"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del w:id="8" w:author="Luis Carrillo Reid" w:date="2016-10-08T18:08:00Z">
        <w:r w:rsidR="0042307F" w:rsidRPr="00044B3A" w:rsidDel="00652793">
          <w:rPr>
            <w:rFonts w:ascii="Arial" w:hAnsi="Arial" w:cs="Arial"/>
          </w:rPr>
          <w:delText>full</w:delText>
        </w:r>
        <w:r w:rsidR="009C5D38" w:rsidDel="00652793">
          <w:rPr>
            <w:rFonts w:ascii="Arial" w:hAnsi="Arial" w:cs="Arial"/>
          </w:rPr>
          <w:delText>y characterized</w:delText>
        </w:r>
      </w:del>
      <w:ins w:id="9" w:author="Luis Carrillo Reid" w:date="2016-10-08T18:08:00Z">
        <w:r w:rsidR="00652793">
          <w:rPr>
            <w:rFonts w:ascii="Arial" w:hAnsi="Arial" w:cs="Arial"/>
          </w:rPr>
          <w:t>structured</w:t>
        </w:r>
      </w:ins>
      <w:r w:rsidR="009C5D38">
        <w:rPr>
          <w:rFonts w:ascii="Arial" w:hAnsi="Arial" w:cs="Arial"/>
        </w:rPr>
        <w:t xml:space="preserve"> model</w:t>
      </w:r>
      <w:r w:rsidR="00F46BB9">
        <w:rPr>
          <w:rFonts w:ascii="Arial" w:hAnsi="Arial" w:cs="Arial"/>
        </w:rPr>
        <w:t xml:space="preserve"> from </w:t>
      </w:r>
      <w:del w:id="10" w:author="Luis Carrillo Reid" w:date="2016-10-08T18:09:00Z">
        <w:r w:rsidR="00F46BB9" w:rsidDel="00652793">
          <w:rPr>
            <w:rFonts w:ascii="Arial" w:hAnsi="Arial" w:cs="Arial"/>
          </w:rPr>
          <w:delText>the observations</w:delText>
        </w:r>
      </w:del>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lastRenderedPageBreak/>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F337A3" w:rsidRPr="009012A2">
        <w:rPr>
          <w:rFonts w:ascii="Arial" w:hAnsi="Arial" w:cs="Arial"/>
          <w:color w:val="0000FF"/>
        </w:rPr>
        <w:t>Figure 2A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E53AB6" w:rsidRPr="00044B3A">
        <w:rPr>
          <w:rFonts w:ascii="Arial" w:hAnsi="Arial" w:cs="Arial"/>
          <w:color w:val="000000"/>
        </w:rPr>
        <w:t>, ϕ</w:t>
      </w:r>
      <w:r w:rsidR="00E53AB6" w:rsidRPr="00044B3A">
        <w:rPr>
          <w:rFonts w:ascii="Arial" w:hAnsi="Arial" w:cs="Arial"/>
          <w:color w:val="000000"/>
          <w:vertAlign w:val="subscript"/>
        </w:rPr>
        <w:t>1</w:t>
      </w:r>
      <w:r w:rsidR="00E53AB6" w:rsidRPr="00044B3A">
        <w:rPr>
          <w:rFonts w:ascii="Arial" w:hAnsi="Arial" w:cs="Arial"/>
          <w:color w:val="000000"/>
        </w:rPr>
        <w:t>)</w:t>
      </w:r>
      <w:r w:rsidR="002A7BEB" w:rsidRPr="00044B3A">
        <w:rPr>
          <w:rFonts w:ascii="Arial" w:hAnsi="Arial" w:cs="Arial"/>
          <w:lang w:eastAsia="zh-CN"/>
        </w:rPr>
        <w:t xml:space="preserve"> and edge potentials</w:t>
      </w:r>
      <w:r w:rsidR="00E53AB6" w:rsidRPr="00044B3A">
        <w:rPr>
          <w:rFonts w:ascii="Arial" w:hAnsi="Arial" w:cs="Arial"/>
          <w:color w:val="000000"/>
        </w:rPr>
        <w:t xml:space="preserve"> (ϕ</w:t>
      </w:r>
      <w:r w:rsidR="00E53AB6" w:rsidRPr="00044B3A">
        <w:rPr>
          <w:rFonts w:ascii="Arial" w:hAnsi="Arial" w:cs="Arial"/>
          <w:color w:val="000000"/>
          <w:vertAlign w:val="subscript"/>
        </w:rPr>
        <w:t>00</w:t>
      </w:r>
      <w:r w:rsidR="002A7BEB" w:rsidRPr="00044B3A">
        <w:rPr>
          <w:rFonts w:ascii="Arial" w:hAnsi="Arial" w:cs="Arial"/>
          <w:lang w:eastAsia="zh-CN"/>
        </w:rPr>
        <w:t>,</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3E0FDC" w:rsidRPr="00044B3A">
        <w:rPr>
          <w:rFonts w:ascii="Arial" w:hAnsi="Arial" w:cs="Arial"/>
          <w:color w:val="000000"/>
          <w:vertAlign w:val="subscript"/>
        </w:rPr>
        <w:t>1</w:t>
      </w:r>
      <w:r w:rsidR="00E53AB6" w:rsidRPr="00044B3A">
        <w:rPr>
          <w:rFonts w:ascii="Arial" w:hAnsi="Arial" w:cs="Arial"/>
          <w:color w:val="000000"/>
        </w:rPr>
        <w:t>, ϕ</w:t>
      </w:r>
      <w:r w:rsidR="003E0FDC" w:rsidRPr="00044B3A">
        <w:rPr>
          <w:rFonts w:ascii="Arial" w:hAnsi="Arial" w:cs="Arial"/>
          <w:color w:val="000000"/>
          <w:vertAlign w:val="subscript"/>
        </w:rPr>
        <w:t>10</w:t>
      </w:r>
      <w:r w:rsidR="00E53AB6" w:rsidRPr="00044B3A">
        <w:rPr>
          <w:rFonts w:ascii="Arial" w:hAnsi="Arial" w:cs="Arial"/>
          <w:color w:val="000000"/>
        </w:rPr>
        <w:t>, ϕ</w:t>
      </w:r>
      <w:r w:rsidR="00E53AB6" w:rsidRPr="00044B3A">
        <w:rPr>
          <w:rFonts w:ascii="Arial" w:hAnsi="Arial" w:cs="Arial"/>
          <w:color w:val="000000"/>
          <w:vertAlign w:val="subscript"/>
        </w:rPr>
        <w:t>11</w:t>
      </w:r>
      <w:r w:rsidR="00E53AB6" w:rsidRPr="00044B3A">
        <w:rPr>
          <w:rFonts w:ascii="Arial" w:hAnsi="Arial" w:cs="Arial"/>
          <w:color w:val="000000"/>
        </w:rPr>
        <w:t>)</w:t>
      </w:r>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9012A2">
        <w:rPr>
          <w:rFonts w:ascii="Arial" w:hAnsi="Arial" w:cs="Arial"/>
          <w:color w:val="0000FF"/>
          <w:lang w:eastAsia="zh-CN"/>
        </w:rPr>
        <w:t>Figure 2A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r w:rsidR="00E36CB5">
        <w:rPr>
          <w:rFonts w:ascii="Arial" w:hAnsi="Arial" w:cs="Arial"/>
          <w:lang w:eastAsia="zh-CN"/>
        </w:rPr>
        <w:t xml:space="preserve">The strength of synchronization between two neurons can then be represented by </w:t>
      </w:r>
      <w:del w:id="11" w:author="Shuting Han" w:date="2016-10-10T10:28:00Z">
        <w:r w:rsidR="00B10650" w:rsidDel="00C857A5">
          <w:rPr>
            <w:rFonts w:ascii="Arial" w:hAnsi="Arial" w:cs="Arial"/>
            <w:lang w:eastAsia="zh-CN"/>
          </w:rPr>
          <w:delText xml:space="preserve">the </w:delText>
        </w:r>
      </w:del>
      <w:ins w:id="12" w:author="Shuting Han" w:date="2016-10-10T10:28:00Z">
        <w:r w:rsidR="00C857A5">
          <w:rPr>
            <w:rFonts w:ascii="Arial" w:hAnsi="Arial" w:cs="Arial"/>
            <w:lang w:eastAsia="zh-CN"/>
          </w:rPr>
          <w:t xml:space="preserve">a synchronization strength </w:t>
        </w:r>
      </w:ins>
      <w:r w:rsidR="00DB0E4B">
        <w:rPr>
          <w:rFonts w:ascii="Arial" w:hAnsi="Arial" w:cs="Arial"/>
          <w:lang w:eastAsia="zh-CN"/>
        </w:rPr>
        <w:t xml:space="preserve">term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oMath>
      <w:r w:rsidR="00E36CB5">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B10650">
        <w:rPr>
          <w:rFonts w:ascii="Arial" w:hAnsi="Arial" w:cs="Arial"/>
          <w:lang w:eastAsia="zh-CN"/>
        </w:rPr>
        <w:t xml:space="preserve">We then eliminated weak edges by the synchronization strength term using a threshold generated from models constructed from shuffled data. </w:t>
      </w:r>
      <w:r w:rsidR="00CB1150" w:rsidRPr="00044B3A">
        <w:rPr>
          <w:rFonts w:ascii="Arial" w:hAnsi="Arial" w:cs="Arial"/>
          <w:lang w:eastAsia="zh-CN"/>
        </w:rPr>
        <w:t xml:space="preserve">Therefore, the </w:t>
      </w:r>
      <w:r w:rsidR="00E05CCA" w:rsidRPr="00044B3A">
        <w:rPr>
          <w:rFonts w:ascii="Arial" w:hAnsi="Arial" w:cs="Arial"/>
          <w:lang w:eastAsia="zh-CN"/>
        </w:rPr>
        <w:t>likelihood</w:t>
      </w:r>
      <w:r w:rsidR="00CB1150" w:rsidRPr="00044B3A">
        <w:rPr>
          <w:rFonts w:ascii="Arial" w:hAnsi="Arial" w:cs="Arial"/>
          <w:lang w:eastAsia="zh-CN"/>
        </w:rPr>
        <w:t xml:space="preserve"> of the neuronal population </w:t>
      </w:r>
      <w:r w:rsidR="00E05CCA" w:rsidRPr="00044B3A">
        <w:rPr>
          <w:rFonts w:ascii="Arial" w:hAnsi="Arial" w:cs="Arial"/>
          <w:lang w:eastAsia="zh-CN"/>
        </w:rPr>
        <w:t xml:space="preserve">exhibiting a specific </w:t>
      </w:r>
      <w:r w:rsidR="00040B6E">
        <w:rPr>
          <w:rFonts w:ascii="Arial" w:hAnsi="Arial" w:cs="Arial"/>
          <w:lang w:eastAsia="zh-CN"/>
        </w:rPr>
        <w:t>activation</w:t>
      </w:r>
      <w:r w:rsidR="00E05CCA" w:rsidRPr="00044B3A">
        <w:rPr>
          <w:rFonts w:ascii="Arial" w:hAnsi="Arial" w:cs="Arial"/>
          <w:lang w:eastAsia="zh-CN"/>
        </w:rPr>
        <w:t xml:space="preserve"> pattern </w:t>
      </w:r>
      <w:r w:rsidR="00CB1150" w:rsidRPr="00044B3A">
        <w:rPr>
          <w:rFonts w:ascii="Arial" w:hAnsi="Arial" w:cs="Arial"/>
          <w:lang w:eastAsia="zh-CN"/>
        </w:rPr>
        <w:t xml:space="preserve">can be described by the </w:t>
      </w:r>
      <w:r w:rsidR="00E05CCA" w:rsidRPr="00044B3A">
        <w:rPr>
          <w:rFonts w:ascii="Arial" w:hAnsi="Arial" w:cs="Arial"/>
          <w:lang w:eastAsia="zh-CN"/>
        </w:rPr>
        <w:t xml:space="preserve">normalized product of </w:t>
      </w:r>
      <w:r w:rsidR="00BE5FD8">
        <w:rPr>
          <w:rFonts w:ascii="Arial" w:hAnsi="Arial" w:cs="Arial"/>
          <w:lang w:eastAsia="zh-CN"/>
        </w:rPr>
        <w:t xml:space="preserve">the </w:t>
      </w:r>
      <w:r w:rsidR="00E05CCA" w:rsidRPr="00044B3A">
        <w:rPr>
          <w:rFonts w:ascii="Arial" w:hAnsi="Arial" w:cs="Arial"/>
          <w:lang w:eastAsia="zh-CN"/>
        </w:rPr>
        <w:t>corresponding node</w:t>
      </w:r>
      <w:r w:rsidR="00BE5FD8">
        <w:rPr>
          <w:rFonts w:ascii="Arial" w:hAnsi="Arial" w:cs="Arial"/>
          <w:lang w:eastAsia="zh-CN"/>
        </w:rPr>
        <w:t>s</w:t>
      </w:r>
      <w:r w:rsidR="00E05CCA" w:rsidRPr="00044B3A">
        <w:rPr>
          <w:rFonts w:ascii="Arial" w:hAnsi="Arial" w:cs="Arial"/>
          <w:lang w:eastAsia="zh-CN"/>
        </w:rPr>
        <w:t xml:space="preserve"> and edge potentials</w:t>
      </w:r>
      <w:r w:rsidR="005D12E7">
        <w:rPr>
          <w:rFonts w:ascii="Arial" w:hAnsi="Arial" w:cs="Arial"/>
          <w:lang w:eastAsia="zh-CN"/>
        </w:rPr>
        <w:t xml:space="preserve"> (</w:t>
      </w:r>
      <w:r w:rsidR="00F337A3" w:rsidRPr="009012A2">
        <w:rPr>
          <w:rFonts w:ascii="Arial" w:hAnsi="Arial" w:cs="Arial"/>
          <w:color w:val="0000FF"/>
          <w:lang w:eastAsia="zh-CN"/>
        </w:rPr>
        <w:t>Figure 2A</w:t>
      </w:r>
      <w:r w:rsidR="005D12E7">
        <w:rPr>
          <w:rFonts w:ascii="Arial" w:hAnsi="Arial" w:cs="Arial"/>
          <w:lang w:eastAsia="zh-CN"/>
        </w:rPr>
        <w:t>)</w:t>
      </w:r>
      <w:r w:rsidR="00E05CCA" w:rsidRPr="00044B3A">
        <w:rPr>
          <w:rFonts w:ascii="Arial" w:hAnsi="Arial" w:cs="Arial"/>
          <w:lang w:eastAsia="zh-CN"/>
        </w:rPr>
        <w:t>.</w:t>
      </w:r>
    </w:p>
    <w:p w14:paraId="3A7CBD17" w14:textId="6AA1A747" w:rsidR="00BB2AD2" w:rsidRDefault="00DC3C40" w:rsidP="003A35EC">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 2B</w:t>
      </w:r>
      <w:r w:rsidR="005505A1">
        <w:rPr>
          <w:rFonts w:ascii="Arial" w:hAnsi="Arial" w:cs="Arial"/>
          <w:lang w:eastAsia="zh-CN"/>
        </w:rPr>
        <w:t>)</w:t>
      </w:r>
      <w:r w:rsidR="00072359" w:rsidRPr="00044B3A">
        <w:rPr>
          <w:rFonts w:ascii="Arial" w:hAnsi="Arial" w:cs="Arial"/>
          <w:lang w:eastAsia="zh-CN"/>
        </w:rPr>
        <w:t xml:space="preserve">. </w:t>
      </w:r>
      <w:r w:rsidR="00BB2AD2">
        <w:rPr>
          <w:rFonts w:ascii="Arial" w:hAnsi="Arial" w:cs="Arial"/>
          <w:lang w:eastAsia="zh-CN"/>
        </w:rPr>
        <w:lastRenderedPageBreak/>
        <w:t>We then trained CRF</w:t>
      </w:r>
      <w:r w:rsidR="0080086D">
        <w:rPr>
          <w:rFonts w:ascii="Arial" w:hAnsi="Arial" w:cs="Arial"/>
          <w:lang w:eastAsia="zh-CN"/>
        </w:rPr>
        <w:t>s</w:t>
      </w:r>
      <w:r w:rsidR="00BB2AD2">
        <w:rPr>
          <w:rFonts w:ascii="Arial" w:hAnsi="Arial" w:cs="Arial"/>
          <w:lang w:eastAsia="zh-CN"/>
        </w:rPr>
        <w:t xml:space="preserve"> using the real data with hidden nodes. </w:t>
      </w:r>
      <w:r w:rsidR="00945D9A">
        <w:rPr>
          <w:rFonts w:ascii="Arial" w:hAnsi="Arial" w:cs="Arial"/>
          <w:lang w:eastAsia="zh-CN"/>
        </w:rPr>
        <w:t>In this way, the nodes that are directly connected to the hidden</w:t>
      </w:r>
      <w:r w:rsidR="00077A3C">
        <w:rPr>
          <w:rFonts w:ascii="Arial" w:hAnsi="Arial" w:cs="Arial"/>
          <w:lang w:eastAsia="zh-CN"/>
        </w:rPr>
        <w:t xml:space="preserve"> nodes</w:t>
      </w:r>
      <w:r w:rsidR="00945D9A">
        <w:rPr>
          <w:rFonts w:ascii="Arial" w:hAnsi="Arial" w:cs="Arial"/>
          <w:lang w:eastAsia="zh-CN"/>
        </w:rPr>
        <w:t xml:space="preserve"> </w:t>
      </w:r>
      <w:r w:rsidR="00077A3C">
        <w:rPr>
          <w:rFonts w:ascii="Arial" w:hAnsi="Arial" w:cs="Arial"/>
          <w:lang w:eastAsia="zh-CN"/>
        </w:rPr>
        <w:t>depict different visual</w:t>
      </w:r>
      <w:r w:rsidR="00945D9A">
        <w:rPr>
          <w:rFonts w:ascii="Arial" w:hAnsi="Arial" w:cs="Arial"/>
          <w:lang w:eastAsia="zh-CN"/>
        </w:rPr>
        <w:t xml:space="preserve"> stimuli (</w:t>
      </w:r>
      <w:r w:rsidR="00945D9A" w:rsidRPr="009012A2">
        <w:rPr>
          <w:rFonts w:ascii="Arial" w:hAnsi="Arial" w:cs="Arial"/>
          <w:color w:val="0000FF"/>
          <w:lang w:eastAsia="zh-CN"/>
        </w:rPr>
        <w:t>Figure 2C</w:t>
      </w:r>
      <w:r w:rsidR="00945D9A">
        <w:rPr>
          <w:rFonts w:ascii="Arial" w:hAnsi="Arial" w:cs="Arial"/>
          <w:lang w:eastAsia="zh-CN"/>
        </w:rPr>
        <w:t>).</w:t>
      </w:r>
      <w:r w:rsidR="00DB6BB7">
        <w:rPr>
          <w:rFonts w:ascii="Arial" w:hAnsi="Arial" w:cs="Arial"/>
          <w:lang w:eastAsia="zh-CN"/>
        </w:rPr>
        <w:t xml:space="preserve"> </w:t>
      </w:r>
    </w:p>
    <w:p w14:paraId="166B9A08" w14:textId="289FEACC" w:rsidR="008702E4" w:rsidRDefault="00DB6BB7" w:rsidP="00093C8A">
      <w:pPr>
        <w:spacing w:line="480" w:lineRule="auto"/>
        <w:ind w:firstLine="720"/>
        <w:jc w:val="both"/>
        <w:rPr>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 xml:space="preserve">corresponding to observing each stimulus is defined by: </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CB7600">
        <w:rPr>
          <w:rFonts w:ascii="Arial" w:hAnsi="Arial" w:cs="Arial"/>
          <w:lang w:eastAsia="zh-CN"/>
        </w:rPr>
        <w:t>,</w:t>
      </w:r>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594A55" w:rsidRPr="009012A2">
        <w:rPr>
          <w:rFonts w:ascii="Arial" w:hAnsi="Arial" w:cs="Arial"/>
          <w:color w:val="0000FF"/>
          <w:lang w:eastAsia="zh-CN"/>
        </w:rPr>
        <w:t xml:space="preserve"> 2D</w:t>
      </w:r>
      <w:r w:rsidR="00972F4A">
        <w:rPr>
          <w:rFonts w:ascii="Arial" w:hAnsi="Arial" w:cs="Arial"/>
          <w:color w:val="0000FF"/>
          <w:lang w:eastAsia="zh-CN"/>
        </w:rPr>
        <w:t>-</w:t>
      </w:r>
      <w:r w:rsidR="005A18DD">
        <w:rPr>
          <w:rFonts w:ascii="Arial" w:hAnsi="Arial" w:cs="Arial"/>
          <w:color w:val="0000FF"/>
          <w:lang w:eastAsia="zh-CN"/>
        </w:rPr>
        <w:t>2</w:t>
      </w:r>
      <w:r w:rsidR="00623C45" w:rsidRPr="009012A2">
        <w:rPr>
          <w:rFonts w:ascii="Arial" w:hAnsi="Arial" w:cs="Arial"/>
          <w:color w:val="0000FF"/>
          <w:lang w:eastAsia="zh-CN"/>
        </w:rPr>
        <w:t>F</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 we demonstrated that CRFs are able to define neuronal ensembles representing specific features of visual stimuli as the orientation of drifting-gratings (</w:t>
      </w:r>
      <w:r w:rsidR="009015CD" w:rsidRPr="009012A2">
        <w:rPr>
          <w:rFonts w:ascii="Arial" w:hAnsi="Arial" w:cs="Arial"/>
          <w:color w:val="0000FF"/>
          <w:lang w:eastAsia="zh-CN"/>
        </w:rPr>
        <w:t>Figure 2G</w:t>
      </w:r>
      <w:r w:rsidR="009015CD">
        <w:rPr>
          <w:rFonts w:ascii="Arial" w:hAnsi="Arial" w:cs="Arial"/>
          <w:color w:val="0000FF"/>
          <w:lang w:eastAsia="zh-CN"/>
        </w:rPr>
        <w:t xml:space="preserve">-I; Figure </w:t>
      </w:r>
      <w:r w:rsidR="00284B2F">
        <w:rPr>
          <w:rFonts w:ascii="Arial" w:hAnsi="Arial" w:cs="Arial"/>
          <w:color w:val="0000FF"/>
          <w:lang w:eastAsia="zh-CN"/>
        </w:rPr>
        <w:t>S</w:t>
      </w:r>
      <w:r w:rsidR="009015CD">
        <w:rPr>
          <w:rFonts w:ascii="Arial" w:hAnsi="Arial" w:cs="Arial"/>
          <w:color w:val="0000FF"/>
          <w:lang w:eastAsia="zh-CN"/>
        </w:rPr>
        <w:t>1).</w:t>
      </w:r>
      <w:r w:rsidR="009015CD">
        <w:rPr>
          <w:rFonts w:ascii="Arial" w:hAnsi="Arial" w:cs="Arial"/>
          <w:lang w:eastAsia="zh-CN"/>
        </w:rPr>
        <w:t xml:space="preserve"> </w:t>
      </w:r>
    </w:p>
    <w:p w14:paraId="72AC2E0D" w14:textId="009AA395" w:rsidR="00642D9F" w:rsidRPr="00FB76D8" w:rsidRDefault="00642D9F" w:rsidP="00642D9F">
      <w:pPr>
        <w:spacing w:line="480" w:lineRule="auto"/>
        <w:jc w:val="both"/>
        <w:rPr>
          <w:rFonts w:ascii="Arial" w:hAnsi="Arial" w:cs="Arial"/>
          <w:b/>
          <w:lang w:eastAsia="zh-CN"/>
        </w:rPr>
      </w:pPr>
      <w:r>
        <w:rPr>
          <w:rFonts w:ascii="Arial" w:hAnsi="Arial" w:cs="Arial"/>
          <w:b/>
          <w:lang w:eastAsia="zh-CN"/>
        </w:rPr>
        <w:t>CRFs</w:t>
      </w:r>
      <w:r w:rsidR="00E738F2">
        <w:rPr>
          <w:rFonts w:ascii="Arial" w:hAnsi="Arial" w:cs="Arial"/>
          <w:b/>
          <w:lang w:eastAsia="zh-CN"/>
        </w:rPr>
        <w:t xml:space="preserve"> </w:t>
      </w:r>
      <w:r w:rsidR="0076264F">
        <w:rPr>
          <w:rFonts w:ascii="Arial" w:hAnsi="Arial" w:cs="Arial"/>
          <w:b/>
          <w:lang w:eastAsia="zh-CN"/>
        </w:rPr>
        <w:t xml:space="preserve">capture population properties of neuronal ensembles </w:t>
      </w:r>
    </w:p>
    <w:p w14:paraId="3C17A89C" w14:textId="540CC7A5" w:rsidR="00642D9F" w:rsidRPr="00044B3A" w:rsidRDefault="00642D9F" w:rsidP="00044B3A">
      <w:pPr>
        <w:spacing w:line="480" w:lineRule="auto"/>
        <w:jc w:val="both"/>
        <w:rPr>
          <w:rFonts w:ascii="Arial" w:hAnsi="Arial" w:cs="Arial"/>
          <w:lang w:eastAsia="zh-CN"/>
        </w:rPr>
      </w:pPr>
      <w:r>
        <w:rPr>
          <w:rFonts w:ascii="Arial" w:hAnsi="Arial" w:cs="Arial"/>
          <w:lang w:eastAsia="zh-CN"/>
        </w:rPr>
        <w:t xml:space="preserve">To investigate if </w:t>
      </w:r>
      <w:r w:rsidR="00F9578C">
        <w:rPr>
          <w:rFonts w:ascii="Arial" w:hAnsi="Arial" w:cs="Arial"/>
          <w:lang w:eastAsia="zh-CN"/>
        </w:rPr>
        <w:t xml:space="preserve">the functional connectivity of </w:t>
      </w:r>
      <w:r>
        <w:rPr>
          <w:rFonts w:ascii="Arial" w:hAnsi="Arial" w:cs="Arial"/>
          <w:lang w:eastAsia="zh-CN"/>
        </w:rPr>
        <w:t>cortical ensembles identified by CRFs represent emergent network properties</w:t>
      </w:r>
      <w:r w:rsidR="000B72A1">
        <w:rPr>
          <w:rFonts w:ascii="Arial" w:hAnsi="Arial" w:cs="Arial"/>
          <w:lang w:eastAsia="zh-CN"/>
        </w:rPr>
        <w:t xml:space="preserve"> that cannot be understood by </w:t>
      </w:r>
      <w:del w:id="13" w:author="Shuting Han" w:date="2016-10-10T10:34:00Z">
        <w:r w:rsidR="000B72A1" w:rsidDel="00496DAF">
          <w:rPr>
            <w:rFonts w:ascii="Arial" w:hAnsi="Arial" w:cs="Arial"/>
            <w:lang w:eastAsia="zh-CN"/>
          </w:rPr>
          <w:delText>pair</w:delText>
        </w:r>
      </w:del>
      <w:r w:rsidR="000B72A1">
        <w:rPr>
          <w:rFonts w:ascii="Arial" w:hAnsi="Arial" w:cs="Arial"/>
          <w:lang w:eastAsia="zh-CN"/>
        </w:rPr>
        <w:t xml:space="preserve"> correlations</w:t>
      </w:r>
      <w:ins w:id="14" w:author="Shuting Han" w:date="2016-10-10T10:33:00Z">
        <w:r w:rsidR="00496DAF">
          <w:rPr>
            <w:rFonts w:ascii="Arial" w:hAnsi="Arial" w:cs="Arial"/>
            <w:lang w:eastAsia="zh-CN"/>
          </w:rPr>
          <w:t>,</w:t>
        </w:r>
      </w:ins>
      <w:r>
        <w:rPr>
          <w:rFonts w:ascii="Arial" w:hAnsi="Arial" w:cs="Arial"/>
          <w:lang w:eastAsia="zh-CN"/>
        </w:rPr>
        <w:t xml:space="preserve"> we compared CRF</w:t>
      </w:r>
      <w:del w:id="15" w:author="Shuting Han" w:date="2016-10-10T10:33:00Z">
        <w:r w:rsidDel="00496DAF">
          <w:rPr>
            <w:rFonts w:ascii="Arial" w:hAnsi="Arial" w:cs="Arial"/>
            <w:lang w:eastAsia="zh-CN"/>
          </w:rPr>
          <w:delText>s</w:delText>
        </w:r>
      </w:del>
      <w:r>
        <w:rPr>
          <w:rFonts w:ascii="Arial" w:hAnsi="Arial" w:cs="Arial"/>
          <w:lang w:eastAsia="zh-CN"/>
        </w:rPr>
        <w:t xml:space="preserve"> graphs against </w:t>
      </w:r>
      <w:r w:rsidRPr="00044B3A">
        <w:rPr>
          <w:rFonts w:ascii="Arial" w:hAnsi="Arial" w:cs="Arial"/>
          <w:lang w:eastAsia="zh-CN"/>
        </w:rPr>
        <w:t xml:space="preserve">graphs </w:t>
      </w:r>
      <w:r>
        <w:rPr>
          <w:rFonts w:ascii="Arial" w:hAnsi="Arial" w:cs="Arial"/>
          <w:lang w:eastAsia="zh-CN"/>
        </w:rPr>
        <w:t xml:space="preserve">constructed </w:t>
      </w:r>
      <w:r w:rsidRPr="00044B3A">
        <w:rPr>
          <w:rFonts w:ascii="Arial" w:hAnsi="Arial" w:cs="Arial"/>
          <w:lang w:eastAsia="zh-CN"/>
        </w:rPr>
        <w:t>from pairwise correlation values (CC graph)</w:t>
      </w:r>
      <w:r>
        <w:rPr>
          <w:rFonts w:ascii="Arial" w:hAnsi="Arial" w:cs="Arial"/>
          <w:lang w:eastAsia="zh-CN"/>
        </w:rPr>
        <w:t xml:space="preserve"> between neurons</w:t>
      </w:r>
      <w:r w:rsidR="00533AD8">
        <w:rPr>
          <w:rFonts w:ascii="Arial" w:hAnsi="Arial" w:cs="Arial"/>
          <w:lang w:eastAsia="zh-CN"/>
        </w:rPr>
        <w:t xml:space="preserve">, using observed spikes </w:t>
      </w:r>
      <w:r w:rsidR="00FD3C38">
        <w:rPr>
          <w:rFonts w:ascii="Arial" w:hAnsi="Arial" w:cs="Arial"/>
          <w:lang w:eastAsia="zh-CN"/>
        </w:rPr>
        <w:t>along with</w:t>
      </w:r>
      <w:r w:rsidR="00533AD8">
        <w:rPr>
          <w:rFonts w:ascii="Arial" w:hAnsi="Arial" w:cs="Arial"/>
          <w:lang w:eastAsia="zh-CN"/>
        </w:rPr>
        <w:t xml:space="preserve"> hidden nodes</w:t>
      </w:r>
      <w:r w:rsidR="00FD3C38">
        <w:rPr>
          <w:rFonts w:ascii="Arial" w:hAnsi="Arial" w:cs="Arial"/>
          <w:lang w:eastAsia="zh-CN"/>
        </w:rPr>
        <w:t xml:space="preserve"> that represent visual stimuli</w:t>
      </w:r>
      <w:r w:rsidR="009B7BE4">
        <w:rPr>
          <w:rFonts w:ascii="Arial" w:hAnsi="Arial" w:cs="Arial"/>
          <w:lang w:eastAsia="zh-CN"/>
        </w:rPr>
        <w:t xml:space="preserve"> (</w:t>
      </w:r>
      <w:r w:rsidR="009B7BE4" w:rsidRPr="009012A2">
        <w:rPr>
          <w:rFonts w:ascii="Arial" w:hAnsi="Arial" w:cs="Arial"/>
          <w:color w:val="0000FF"/>
          <w:lang w:eastAsia="zh-CN"/>
        </w:rPr>
        <w:t>Figure 3A</w:t>
      </w:r>
      <w:r w:rsidR="009B7BE4">
        <w:rPr>
          <w:rFonts w:ascii="Arial" w:hAnsi="Arial" w:cs="Arial"/>
          <w:lang w:eastAsia="zh-CN"/>
        </w:rPr>
        <w:t>)</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5" w:tooltip="Bonifazi, 2009 #69" w:history="1">
        <w:r w:rsidR="00A83994">
          <w:rPr>
            <w:rFonts w:ascii="Arial" w:hAnsi="Arial" w:cs="Arial"/>
            <w:noProof/>
            <w:lang w:eastAsia="zh-CN"/>
          </w:rPr>
          <w:t xml:space="preserve">Bonifazi et al., </w:t>
        </w:r>
        <w:r w:rsidR="00A83994">
          <w:rPr>
            <w:rFonts w:ascii="Arial" w:hAnsi="Arial" w:cs="Arial"/>
            <w:noProof/>
            <w:lang w:eastAsia="zh-CN"/>
          </w:rPr>
          <w:lastRenderedPageBreak/>
          <w:t>2009</w:t>
        </w:r>
      </w:hyperlink>
      <w:r w:rsidR="00C610C3">
        <w:rPr>
          <w:rFonts w:ascii="Arial" w:hAnsi="Arial" w:cs="Arial"/>
          <w:noProof/>
          <w:lang w:eastAsia="zh-CN"/>
        </w:rPr>
        <w:t xml:space="preserve">; </w:t>
      </w:r>
      <w:hyperlink w:anchor="_ENREF_13" w:tooltip="Downes, 2012 #75" w:history="1">
        <w:r w:rsidR="00A83994">
          <w:rPr>
            <w:rFonts w:ascii="Arial" w:hAnsi="Arial" w:cs="Arial"/>
            <w:noProof/>
            <w:lang w:eastAsia="zh-CN"/>
          </w:rPr>
          <w:t>Downes et al., 2012</w:t>
        </w:r>
      </w:hyperlink>
      <w:r w:rsidR="00C610C3">
        <w:rPr>
          <w:rFonts w:ascii="Arial" w:hAnsi="Arial" w:cs="Arial"/>
          <w:noProof/>
          <w:lang w:eastAsia="zh-CN"/>
        </w:rPr>
        <w:t xml:space="preserve">; </w:t>
      </w:r>
      <w:hyperlink w:anchor="_ENREF_33" w:tooltip="Sadovsky, 2014 #91" w:history="1">
        <w:r w:rsidR="00A83994">
          <w:rPr>
            <w:rFonts w:ascii="Arial" w:hAnsi="Arial" w:cs="Arial"/>
            <w:noProof/>
            <w:lang w:eastAsia="zh-CN"/>
          </w:rPr>
          <w:t>Sadovsky and MacLean, 2014</w:t>
        </w:r>
      </w:hyperlink>
      <w:r w:rsidR="00C610C3">
        <w:rPr>
          <w:rFonts w:ascii="Arial" w:hAnsi="Arial" w:cs="Arial"/>
          <w:noProof/>
          <w:lang w:eastAsia="zh-CN"/>
        </w:rPr>
        <w:t xml:space="preserve">; </w:t>
      </w:r>
      <w:hyperlink w:anchor="_ENREF_48" w:tooltip="Zuo, 2012 #123" w:history="1">
        <w:r w:rsidR="00A83994">
          <w:rPr>
            <w:rFonts w:ascii="Arial" w:hAnsi="Arial" w:cs="Arial"/>
            <w:noProof/>
            <w:lang w:eastAsia="zh-CN"/>
          </w:rPr>
          <w:t>Zuo et al., 2012</w:t>
        </w:r>
      </w:hyperlink>
      <w:r w:rsidR="00C610C3">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CC and CRF</w:t>
      </w:r>
      <w:del w:id="16" w:author="Shuting Han" w:date="2016-10-10T10:34:00Z">
        <w:r w:rsidDel="00496DAF">
          <w:rPr>
            <w:rFonts w:ascii="Arial" w:hAnsi="Arial" w:cs="Arial"/>
            <w:lang w:eastAsia="zh-CN"/>
          </w:rPr>
          <w:delText>s</w:delText>
        </w:r>
      </w:del>
      <w:r w:rsidRPr="00044B3A">
        <w:rPr>
          <w:rFonts w:ascii="Arial" w:hAnsi="Arial" w:cs="Arial"/>
          <w:lang w:eastAsia="zh-CN"/>
        </w:rPr>
        <w:t xml:space="preserve"> graphs show significantly different</w:t>
      </w:r>
      <w:r w:rsidR="00B67444">
        <w:rPr>
          <w:rFonts w:ascii="Arial" w:hAnsi="Arial" w:cs="Arial"/>
          <w:lang w:eastAsia="zh-CN"/>
        </w:rPr>
        <w:t xml:space="preserve"> density (</w:t>
      </w:r>
      <w:r w:rsidR="00B67444" w:rsidRPr="009012A2">
        <w:rPr>
          <w:rFonts w:ascii="Arial" w:hAnsi="Arial" w:cs="Arial"/>
          <w:color w:val="0000FF"/>
          <w:lang w:eastAsia="zh-CN"/>
        </w:rPr>
        <w:t>Figure 3B</w:t>
      </w:r>
      <w:r w:rsidR="00B67444">
        <w:rPr>
          <w:rFonts w:ascii="Arial" w:hAnsi="Arial" w:cs="Arial"/>
          <w:lang w:eastAsia="zh-CN"/>
        </w:rPr>
        <w:t>) as well as</w:t>
      </w:r>
      <w:r w:rsidRPr="00044B3A">
        <w:rPr>
          <w:rFonts w:ascii="Arial" w:hAnsi="Arial" w:cs="Arial"/>
          <w:lang w:eastAsia="zh-CN"/>
        </w:rPr>
        <w:t xml:space="preserve"> distribution of node degrees</w:t>
      </w:r>
      <w:r w:rsidR="00B44929">
        <w:rPr>
          <w:rFonts w:ascii="Arial" w:hAnsi="Arial" w:cs="Arial"/>
          <w:lang w:eastAsia="zh-CN"/>
        </w:rPr>
        <w:t>,</w:t>
      </w:r>
      <w:r w:rsidRPr="00044B3A">
        <w:rPr>
          <w:rFonts w:ascii="Arial" w:hAnsi="Arial" w:cs="Arial"/>
          <w:lang w:eastAsia="zh-CN"/>
        </w:rPr>
        <w:t xml:space="preserve"> </w:t>
      </w:r>
      <w:r w:rsidR="00B44929">
        <w:rPr>
          <w:rFonts w:ascii="Arial" w:hAnsi="Arial" w:cs="Arial"/>
          <w:lang w:eastAsia="zh-CN"/>
        </w:rPr>
        <w:t>local</w:t>
      </w:r>
      <w:r w:rsidRPr="00044B3A">
        <w:rPr>
          <w:rFonts w:ascii="Arial" w:hAnsi="Arial" w:cs="Arial"/>
          <w:lang w:eastAsia="zh-CN"/>
        </w:rPr>
        <w:t xml:space="preserve"> clustering coefficient</w:t>
      </w:r>
      <w:r w:rsidR="00F9578C">
        <w:rPr>
          <w:rFonts w:ascii="Arial" w:hAnsi="Arial" w:cs="Arial"/>
          <w:lang w:eastAsia="zh-CN"/>
        </w:rPr>
        <w:t>s</w:t>
      </w:r>
      <w:r w:rsidR="00B44929">
        <w:rPr>
          <w:rFonts w:ascii="Arial" w:hAnsi="Arial" w:cs="Arial"/>
          <w:lang w:eastAsia="zh-CN"/>
        </w:rPr>
        <w:t xml:space="preserve"> and centrality</w:t>
      </w:r>
      <w:r w:rsidR="00CB4307">
        <w:rPr>
          <w:rFonts w:ascii="Arial" w:hAnsi="Arial" w:cs="Arial"/>
          <w:lang w:eastAsia="zh-CN"/>
        </w:rPr>
        <w:t xml:space="preserve"> </w:t>
      </w:r>
      <w:r w:rsidR="00CB4307" w:rsidRPr="00044B3A">
        <w:rPr>
          <w:rFonts w:ascii="Arial" w:hAnsi="Arial" w:cs="Arial"/>
          <w:lang w:eastAsia="zh-CN"/>
        </w:rPr>
        <w:t>(</w:t>
      </w:r>
      <w:r w:rsidR="00CB4307" w:rsidRPr="006122C3">
        <w:rPr>
          <w:rFonts w:ascii="Arial" w:hAnsi="Arial" w:cs="Arial"/>
          <w:color w:val="0000FF"/>
          <w:lang w:eastAsia="zh-CN"/>
        </w:rPr>
        <w:t>Figure</w:t>
      </w:r>
      <w:r w:rsidR="005A18DD">
        <w:rPr>
          <w:rFonts w:ascii="Arial" w:hAnsi="Arial" w:cs="Arial"/>
          <w:color w:val="0000FF"/>
          <w:lang w:eastAsia="zh-CN"/>
        </w:rPr>
        <w:t>s</w:t>
      </w:r>
      <w:r w:rsidR="00CB4307" w:rsidRPr="006122C3">
        <w:rPr>
          <w:rFonts w:ascii="Arial" w:hAnsi="Arial" w:cs="Arial"/>
          <w:color w:val="0000FF"/>
          <w:lang w:eastAsia="zh-CN"/>
        </w:rPr>
        <w:t xml:space="preserve"> 4C</w:t>
      </w:r>
      <w:r w:rsidR="00CB4307">
        <w:rPr>
          <w:rFonts w:ascii="Arial" w:hAnsi="Arial" w:cs="Arial"/>
          <w:color w:val="0000FF"/>
          <w:lang w:eastAsia="zh-CN"/>
        </w:rPr>
        <w:t>-</w:t>
      </w:r>
      <w:r w:rsidR="005A18DD">
        <w:rPr>
          <w:rFonts w:ascii="Arial" w:hAnsi="Arial" w:cs="Arial"/>
          <w:color w:val="0000FF"/>
          <w:lang w:eastAsia="zh-CN"/>
        </w:rPr>
        <w:t>4</w:t>
      </w:r>
      <w:r w:rsidR="00CB4307">
        <w:rPr>
          <w:rFonts w:ascii="Arial" w:hAnsi="Arial" w:cs="Arial"/>
          <w:color w:val="0000FF"/>
          <w:lang w:eastAsia="zh-CN"/>
        </w:rPr>
        <w:t>E</w:t>
      </w:r>
      <w:r w:rsidR="00CB4307" w:rsidRPr="00044B3A">
        <w:rPr>
          <w:rFonts w:ascii="Arial" w:hAnsi="Arial" w:cs="Arial"/>
          <w:lang w:eastAsia="zh-CN"/>
        </w:rPr>
        <w:t>)</w:t>
      </w:r>
      <w:r w:rsidR="00CB4307">
        <w:rPr>
          <w:rFonts w:ascii="Arial" w:hAnsi="Arial" w:cs="Arial"/>
          <w:lang w:eastAsia="zh-CN"/>
        </w:rPr>
        <w:t>.</w:t>
      </w:r>
      <w:r w:rsidRPr="00044B3A">
        <w:rPr>
          <w:rFonts w:ascii="Arial" w:hAnsi="Arial" w:cs="Arial"/>
          <w:lang w:eastAsia="zh-CN"/>
        </w:rPr>
        <w:t xml:space="preserve"> </w:t>
      </w:r>
      <w:r w:rsidR="00CB4307">
        <w:rPr>
          <w:rFonts w:ascii="Arial" w:hAnsi="Arial" w:cs="Arial"/>
          <w:lang w:eastAsia="zh-CN"/>
        </w:rPr>
        <w:t>B</w:t>
      </w:r>
      <w:r w:rsidRPr="00044B3A">
        <w:rPr>
          <w:rFonts w:ascii="Arial" w:hAnsi="Arial" w:cs="Arial"/>
          <w:lang w:eastAsia="zh-CN"/>
        </w:rPr>
        <w:t>oth also show nonrandom structures</w:t>
      </w:r>
      <w:r w:rsidR="00E9585C">
        <w:rPr>
          <w:rFonts w:ascii="Arial" w:hAnsi="Arial" w:cs="Arial"/>
          <w:lang w:eastAsia="zh-CN"/>
        </w:rPr>
        <w:t xml:space="preserve"> indicated by a heavy tail</w:t>
      </w:r>
      <w:r w:rsidR="00CB4307">
        <w:rPr>
          <w:rFonts w:ascii="Arial" w:hAnsi="Arial" w:cs="Arial"/>
          <w:lang w:eastAsia="zh-CN"/>
        </w:rPr>
        <w:t xml:space="preserve">, compared with </w:t>
      </w:r>
      <w:r w:rsidR="00CB4307" w:rsidRPr="00044B3A">
        <w:rPr>
          <w:rFonts w:ascii="Arial" w:hAnsi="Arial" w:cs="Arial"/>
          <w:lang w:eastAsia="zh-CN"/>
        </w:rPr>
        <w:t>Erd</w:t>
      </w:r>
      <w:del w:id="17" w:author="Shuting Han" w:date="2016-10-10T10:35:00Z">
        <w:r w:rsidR="00CB4307" w:rsidRPr="00044B3A" w:rsidDel="0048511E">
          <w:rPr>
            <w:rFonts w:ascii="Arial" w:hAnsi="Arial" w:cs="Arial"/>
            <w:lang w:eastAsia="zh-CN"/>
          </w:rPr>
          <w:delText>o</w:delText>
        </w:r>
      </w:del>
      <w:ins w:id="18" w:author="Shuting Han" w:date="2016-10-10T10:35:00Z">
        <w:r w:rsidR="0048511E" w:rsidRPr="0048511E">
          <w:rPr>
            <w:rFonts w:ascii="Arial" w:hAnsi="Arial" w:cs="Arial"/>
            <w:lang w:eastAsia="zh-CN"/>
          </w:rPr>
          <w:t>ő</w:t>
        </w:r>
      </w:ins>
      <w:r w:rsidR="00CB4307" w:rsidRPr="00044B3A">
        <w:rPr>
          <w:rFonts w:ascii="Arial" w:hAnsi="Arial" w:cs="Arial"/>
          <w:lang w:eastAsia="zh-CN"/>
        </w:rPr>
        <w:t>s-R</w:t>
      </w:r>
      <w:del w:id="19" w:author="Shuting Han" w:date="2016-10-10T10:35:00Z">
        <w:r w:rsidR="00CB4307" w:rsidRPr="00044B3A" w:rsidDel="0048511E">
          <w:rPr>
            <w:rFonts w:ascii="Arial" w:hAnsi="Arial" w:cs="Arial"/>
            <w:lang w:eastAsia="zh-CN"/>
          </w:rPr>
          <w:delText>e</w:delText>
        </w:r>
      </w:del>
      <w:ins w:id="20" w:author="Shuting Han" w:date="2016-10-10T10:35:00Z">
        <w:r w:rsidR="0048511E" w:rsidRPr="0048511E">
          <w:rPr>
            <w:rFonts w:ascii="Arial" w:hAnsi="Arial" w:cs="Arial"/>
            <w:lang w:eastAsia="zh-CN"/>
          </w:rPr>
          <w:t>é</w:t>
        </w:r>
      </w:ins>
      <w:r w:rsidR="00CB4307" w:rsidRPr="00044B3A">
        <w:rPr>
          <w:rFonts w:ascii="Arial" w:hAnsi="Arial" w:cs="Arial"/>
          <w:lang w:eastAsia="zh-CN"/>
        </w:rPr>
        <w:t>nyi random graphs, which preserve the number of nodes and edges</w:t>
      </w:r>
      <w:r w:rsidR="00660D10">
        <w:rPr>
          <w:rFonts w:ascii="Arial" w:hAnsi="Arial" w:cs="Arial"/>
          <w:lang w:eastAsia="zh-CN"/>
        </w:rPr>
        <w:t xml:space="preserve"> </w:t>
      </w:r>
      <w:r w:rsidR="00660D10" w:rsidRPr="00044B3A">
        <w:rPr>
          <w:rFonts w:ascii="Arial" w:hAnsi="Arial" w:cs="Arial"/>
          <w:lang w:eastAsia="zh-CN"/>
        </w:rPr>
        <w:t>(</w:t>
      </w:r>
      <w:r w:rsidR="00660D10" w:rsidRPr="006122C3">
        <w:rPr>
          <w:rFonts w:ascii="Arial" w:hAnsi="Arial" w:cs="Arial"/>
          <w:color w:val="0000FF"/>
          <w:lang w:eastAsia="zh-CN"/>
        </w:rPr>
        <w:t>Figure</w:t>
      </w:r>
      <w:r w:rsidR="005A18DD">
        <w:rPr>
          <w:rFonts w:ascii="Arial" w:hAnsi="Arial" w:cs="Arial"/>
          <w:color w:val="0000FF"/>
          <w:lang w:eastAsia="zh-CN"/>
        </w:rPr>
        <w:t>s</w:t>
      </w:r>
      <w:r w:rsidR="00660D10" w:rsidRPr="006122C3">
        <w:rPr>
          <w:rFonts w:ascii="Arial" w:hAnsi="Arial" w:cs="Arial"/>
          <w:color w:val="0000FF"/>
          <w:lang w:eastAsia="zh-CN"/>
        </w:rPr>
        <w:t xml:space="preserve"> 4C</w:t>
      </w:r>
      <w:r w:rsidR="00660D10">
        <w:rPr>
          <w:rFonts w:ascii="Arial" w:hAnsi="Arial" w:cs="Arial"/>
          <w:color w:val="0000FF"/>
          <w:lang w:eastAsia="zh-CN"/>
        </w:rPr>
        <w:t>-</w:t>
      </w:r>
      <w:r w:rsidR="005A18DD">
        <w:rPr>
          <w:rFonts w:ascii="Arial" w:hAnsi="Arial" w:cs="Arial"/>
          <w:color w:val="0000FF"/>
          <w:lang w:eastAsia="zh-CN"/>
        </w:rPr>
        <w:t>4</w:t>
      </w:r>
      <w:r w:rsidR="00660D10">
        <w:rPr>
          <w:rFonts w:ascii="Arial" w:hAnsi="Arial" w:cs="Arial"/>
          <w:color w:val="0000FF"/>
          <w:lang w:eastAsia="zh-CN"/>
        </w:rPr>
        <w:t>E</w:t>
      </w:r>
      <w:r w:rsidR="00660D10" w:rsidRPr="00044B3A">
        <w:rPr>
          <w:rFonts w:ascii="Arial" w:hAnsi="Arial" w:cs="Arial"/>
          <w:lang w:eastAsia="zh-CN"/>
        </w:rPr>
        <w:t>)</w:t>
      </w:r>
      <w:r w:rsidRPr="00044B3A">
        <w:rPr>
          <w:rFonts w:ascii="Arial" w:hAnsi="Arial" w:cs="Arial"/>
          <w:lang w:eastAsia="zh-CN"/>
        </w:rPr>
        <w:t xml:space="preserve">. </w:t>
      </w:r>
      <w:r>
        <w:rPr>
          <w:rFonts w:ascii="Arial" w:hAnsi="Arial" w:cs="Arial"/>
          <w:lang w:eastAsia="zh-CN"/>
        </w:rPr>
        <w:t>Thus</w:t>
      </w:r>
      <w:r w:rsidRPr="00044B3A">
        <w:rPr>
          <w:rFonts w:ascii="Arial" w:hAnsi="Arial" w:cs="Arial"/>
          <w:lang w:eastAsia="zh-CN"/>
        </w:rPr>
        <w:t xml:space="preserve"> CRF</w:t>
      </w:r>
      <w:del w:id="21" w:author="Shuting Han" w:date="2016-10-10T10:36:00Z">
        <w:r w:rsidDel="000B5BA8">
          <w:rPr>
            <w:rFonts w:ascii="Arial" w:hAnsi="Arial" w:cs="Arial"/>
            <w:lang w:eastAsia="zh-CN"/>
          </w:rPr>
          <w:delText>s</w:delText>
        </w:r>
      </w:del>
      <w:r w:rsidRPr="00044B3A">
        <w:rPr>
          <w:rFonts w:ascii="Arial" w:hAnsi="Arial" w:cs="Arial"/>
          <w:lang w:eastAsia="zh-CN"/>
        </w:rPr>
        <w:t xml:space="preserve"> and CC graphs differ from each other (</w:t>
      </w:r>
      <w:r w:rsidRPr="009012A2">
        <w:rPr>
          <w:rFonts w:ascii="Arial" w:hAnsi="Arial" w:cs="Arial"/>
          <w:color w:val="0000FF"/>
          <w:lang w:eastAsia="zh-CN"/>
        </w:rPr>
        <w:t>Figure 4</w:t>
      </w:r>
      <w:r w:rsidRPr="00044B3A">
        <w:rPr>
          <w:rFonts w:ascii="Arial" w:hAnsi="Arial" w:cs="Arial"/>
          <w:lang w:eastAsia="zh-CN"/>
        </w:rPr>
        <w:t>), indicating that CRF</w:t>
      </w:r>
      <w:del w:id="22" w:author="Shuting Han" w:date="2016-10-10T10:36:00Z">
        <w:r w:rsidDel="000B5BA8">
          <w:rPr>
            <w:rFonts w:ascii="Arial" w:hAnsi="Arial" w:cs="Arial"/>
            <w:lang w:eastAsia="zh-CN"/>
          </w:rPr>
          <w:delText>s</w:delText>
        </w:r>
      </w:del>
      <w:r w:rsidRPr="00044B3A">
        <w:rPr>
          <w:rFonts w:ascii="Arial" w:hAnsi="Arial" w:cs="Arial"/>
          <w:lang w:eastAsia="zh-CN"/>
        </w:rPr>
        <w:t xml:space="preserve"> graphs </w:t>
      </w:r>
      <w:r w:rsidR="00577933">
        <w:rPr>
          <w:rFonts w:ascii="Arial" w:hAnsi="Arial" w:cs="Arial"/>
          <w:lang w:eastAsia="zh-CN"/>
        </w:rPr>
        <w:t>describe</w:t>
      </w:r>
      <w:r w:rsidR="00577933" w:rsidRPr="00044B3A">
        <w:rPr>
          <w:rFonts w:ascii="Arial" w:hAnsi="Arial" w:cs="Arial"/>
          <w:lang w:eastAsia="zh-CN"/>
        </w:rPr>
        <w:t xml:space="preserve"> </w:t>
      </w:r>
      <w:r w:rsidRPr="00044B3A">
        <w:rPr>
          <w:rFonts w:ascii="Arial" w:hAnsi="Arial" w:cs="Arial"/>
          <w:lang w:eastAsia="zh-CN"/>
        </w:rPr>
        <w:t>network properties</w:t>
      </w:r>
      <w:r>
        <w:rPr>
          <w:rFonts w:ascii="Arial" w:hAnsi="Arial" w:cs="Arial"/>
          <w:lang w:eastAsia="zh-CN"/>
        </w:rPr>
        <w:t xml:space="preserve"> </w:t>
      </w:r>
      <w:r w:rsidRPr="00044B3A">
        <w:rPr>
          <w:rFonts w:ascii="Arial" w:hAnsi="Arial" w:cs="Arial"/>
          <w:lang w:eastAsia="zh-CN"/>
        </w:rPr>
        <w:t>that are not detected in CC graphs.</w:t>
      </w:r>
    </w:p>
    <w:p w14:paraId="19B08CFB" w14:textId="26DDD845"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7634B5">
        <w:rPr>
          <w:rFonts w:ascii="Arial" w:hAnsi="Arial" w:cs="Arial"/>
          <w:b/>
        </w:rPr>
        <w:t>core</w:t>
      </w:r>
      <w:r>
        <w:rPr>
          <w:rFonts w:ascii="Arial" w:hAnsi="Arial" w:cs="Arial"/>
          <w:b/>
        </w:rPr>
        <w:t xml:space="preserve"> neurons </w:t>
      </w:r>
      <w:r w:rsidR="00642D9F">
        <w:rPr>
          <w:rFonts w:ascii="Arial" w:hAnsi="Arial" w:cs="Arial"/>
          <w:b/>
        </w:rPr>
        <w:t>from CRF</w:t>
      </w:r>
      <w:del w:id="23" w:author="Shuting Han" w:date="2016-10-10T10:36:00Z">
        <w:r w:rsidR="00642D9F" w:rsidDel="00B97887">
          <w:rPr>
            <w:rFonts w:ascii="Arial" w:hAnsi="Arial" w:cs="Arial"/>
            <w:b/>
          </w:rPr>
          <w:delText>s</w:delText>
        </w:r>
      </w:del>
      <w:r w:rsidR="00FF6F30">
        <w:rPr>
          <w:rFonts w:ascii="Arial" w:hAnsi="Arial" w:cs="Arial"/>
          <w:b/>
        </w:rPr>
        <w:t xml:space="preserve"> ensembles</w:t>
      </w:r>
      <w:r w:rsidR="00642D9F">
        <w:rPr>
          <w:rFonts w:ascii="Arial" w:hAnsi="Arial" w:cs="Arial"/>
          <w:b/>
        </w:rPr>
        <w:t xml:space="preserve"> </w:t>
      </w:r>
      <w:r>
        <w:rPr>
          <w:rFonts w:ascii="Arial" w:hAnsi="Arial" w:cs="Arial"/>
          <w:b/>
        </w:rPr>
        <w:t xml:space="preserve">using graph theory </w:t>
      </w:r>
    </w:p>
    <w:p w14:paraId="1C304E21" w14:textId="1DFB8506" w:rsidR="00D37971" w:rsidRPr="00D37971" w:rsidRDefault="00D37971" w:rsidP="00317406">
      <w:pPr>
        <w:spacing w:line="480" w:lineRule="auto"/>
        <w:jc w:val="both"/>
        <w:rPr>
          <w:rFonts w:ascii="Arial" w:hAnsi="Arial" w:cs="Arial"/>
          <w:color w:val="0000FF"/>
        </w:rPr>
      </w:pPr>
      <w:r w:rsidRPr="00044B3A">
        <w:rPr>
          <w:rFonts w:ascii="Arial" w:hAnsi="Arial" w:cs="Arial"/>
          <w:lang w:eastAsia="zh-CN"/>
        </w:rPr>
        <w:t>Brain network</w:t>
      </w:r>
      <w:r w:rsidR="00ED29E0">
        <w:rPr>
          <w:rFonts w:ascii="Arial" w:hAnsi="Arial" w:cs="Arial"/>
          <w:lang w:eastAsia="zh-CN"/>
        </w:rPr>
        <w:t>s</w:t>
      </w:r>
      <w:r w:rsidRPr="00044B3A">
        <w:rPr>
          <w:rFonts w:ascii="Arial" w:hAnsi="Arial" w:cs="Arial"/>
          <w:lang w:eastAsia="zh-CN"/>
        </w:rPr>
        <w:t xml:space="preserve"> show both structural and functional modularization, in both macro-scale and micro-scale</w:t>
      </w:r>
      <w:r>
        <w:rPr>
          <w:rFonts w:ascii="Arial" w:hAnsi="Arial" w:cs="Arial"/>
          <w:lang w:eastAsia="zh-CN"/>
        </w:rPr>
        <w:t xml:space="preserve"> </w:t>
      </w:r>
      <w:r>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A83994">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A83994">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A83994">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A83994">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A83994">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A83994">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A83994">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A83994">
          <w:rPr>
            <w:rFonts w:ascii="Arial" w:hAnsi="Arial" w:cs="Arial"/>
            <w:noProof/>
            <w:lang w:eastAsia="zh-CN"/>
          </w:rPr>
          <w:t>Zuo et al., 2012</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Network modularization is often characterized by local structures with high inter-connectivity, where a group of neurons show</w:t>
      </w:r>
      <w:r>
        <w:rPr>
          <w:rFonts w:ascii="Arial" w:hAnsi="Arial" w:cs="Arial"/>
          <w:lang w:eastAsia="zh-CN"/>
        </w:rPr>
        <w:t>s</w:t>
      </w:r>
      <w:r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Pr="00044B3A">
        <w:rPr>
          <w:rFonts w:ascii="Arial" w:hAnsi="Arial" w:cs="Arial"/>
          <w:lang w:eastAsia="zh-CN"/>
        </w:rPr>
        <w:t xml:space="preserve"> such as cliques, communities</w:t>
      </w:r>
      <w:r>
        <w:rPr>
          <w:rFonts w:ascii="Arial" w:hAnsi="Arial" w:cs="Arial"/>
          <w:lang w:eastAsia="zh-CN"/>
        </w:rPr>
        <w:t xml:space="preserve"> </w:t>
      </w:r>
      <w:r>
        <w:rPr>
          <w:rFonts w:ascii="Arial" w:hAnsi="Arial" w:cs="Arial"/>
          <w:lang w:eastAsia="zh-CN"/>
        </w:rPr>
        <w:fldChar w:fldCharType="begin"/>
      </w:r>
      <w:r w:rsidR="00C857A5">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Pr>
          <w:rFonts w:ascii="Arial" w:hAnsi="Arial" w:cs="Arial"/>
          <w:lang w:eastAsia="zh-CN"/>
        </w:rPr>
        <w:fldChar w:fldCharType="separate"/>
      </w:r>
      <w:r>
        <w:rPr>
          <w:rFonts w:ascii="Arial" w:hAnsi="Arial" w:cs="Arial"/>
          <w:noProof/>
          <w:lang w:eastAsia="zh-CN"/>
        </w:rPr>
        <w:t>(</w:t>
      </w:r>
      <w:hyperlink w:anchor="_ENREF_30" w:tooltip="Palla, 2005 #39" w:history="1">
        <w:r w:rsidR="00A83994">
          <w:rPr>
            <w:rFonts w:ascii="Arial" w:hAnsi="Arial" w:cs="Arial"/>
            <w:noProof/>
            <w:lang w:eastAsia="zh-CN"/>
          </w:rPr>
          <w:t>Palla et al.,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hubs and modules</w:t>
      </w:r>
      <w:r>
        <w:rPr>
          <w:rFonts w:ascii="Arial" w:hAnsi="Arial" w:cs="Arial"/>
          <w:lang w:eastAsia="zh-CN"/>
        </w:rPr>
        <w:t xml:space="preserve"> </w:t>
      </w:r>
      <w:r>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A83994">
          <w:rPr>
            <w:rFonts w:ascii="Arial" w:hAnsi="Arial" w:cs="Arial"/>
            <w:noProof/>
            <w:lang w:eastAsia="zh-CN"/>
          </w:rPr>
          <w:t>Bullmore and Sporns, 2009</w:t>
        </w:r>
      </w:hyperlink>
      <w:r w:rsidR="00E55471">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0DC890E2" w14:textId="007C9609" w:rsidR="00582120" w:rsidRDefault="00463314" w:rsidP="00D37971">
      <w:pPr>
        <w:spacing w:line="480" w:lineRule="auto"/>
        <w:ind w:firstLine="720"/>
        <w:jc w:val="both"/>
        <w:rPr>
          <w:rFonts w:ascii="Arial" w:hAnsi="Arial" w:cs="Arial"/>
          <w:lang w:eastAsia="zh-CN"/>
        </w:rPr>
      </w:pPr>
      <w:r>
        <w:rPr>
          <w:rFonts w:ascii="Arial" w:hAnsi="Arial" w:cs="Arial"/>
          <w:lang w:eastAsia="zh-CN"/>
        </w:rPr>
        <w:t>M</w:t>
      </w:r>
      <w:r w:rsidR="00347BA1">
        <w:rPr>
          <w:rFonts w:ascii="Arial" w:hAnsi="Arial" w:cs="Arial"/>
          <w:lang w:eastAsia="zh-CN"/>
        </w:rPr>
        <w:t xml:space="preserve">ost </w:t>
      </w:r>
      <w:r>
        <w:rPr>
          <w:rFonts w:ascii="Arial" w:hAnsi="Arial" w:cs="Arial"/>
          <w:lang w:eastAsia="zh-CN"/>
        </w:rPr>
        <w:t xml:space="preserve">of the </w:t>
      </w:r>
      <w:r w:rsidR="00347BA1">
        <w:rPr>
          <w:rFonts w:ascii="Arial" w:hAnsi="Arial" w:cs="Arial"/>
          <w:lang w:eastAsia="zh-CN"/>
        </w:rPr>
        <w:t xml:space="preserve">neurons </w:t>
      </w:r>
      <w:r>
        <w:rPr>
          <w:rFonts w:ascii="Arial" w:hAnsi="Arial" w:cs="Arial"/>
          <w:lang w:eastAsia="zh-CN"/>
        </w:rPr>
        <w:t xml:space="preserve">used to predict </w:t>
      </w:r>
      <w:r w:rsidR="00D80149">
        <w:rPr>
          <w:rFonts w:ascii="Arial" w:hAnsi="Arial" w:cs="Arial"/>
          <w:lang w:eastAsia="zh-CN"/>
        </w:rPr>
        <w:t xml:space="preserve">visual </w:t>
      </w:r>
      <w:r>
        <w:rPr>
          <w:rFonts w:ascii="Arial" w:hAnsi="Arial" w:cs="Arial"/>
          <w:lang w:eastAsia="zh-CN"/>
        </w:rPr>
        <w:t xml:space="preserve">stimuli </w:t>
      </w:r>
      <w:r w:rsidR="00FB73D2">
        <w:rPr>
          <w:rFonts w:ascii="Arial" w:hAnsi="Arial" w:cs="Arial"/>
          <w:lang w:eastAsia="zh-CN"/>
        </w:rPr>
        <w:t>interact with the hidden nodes through direct or</w:t>
      </w:r>
      <w:r w:rsidR="007E65EF">
        <w:rPr>
          <w:rFonts w:ascii="Arial" w:hAnsi="Arial" w:cs="Arial"/>
          <w:lang w:eastAsia="zh-CN"/>
        </w:rPr>
        <w:t xml:space="preserve"> one</w:t>
      </w:r>
      <w:r w:rsidR="00FB73D2">
        <w:rPr>
          <w:rFonts w:ascii="Arial" w:hAnsi="Arial" w:cs="Arial"/>
          <w:lang w:eastAsia="zh-CN"/>
        </w:rPr>
        <w:t>-step indirect connections</w:t>
      </w:r>
      <w:ins w:id="24" w:author="Shuting Han" w:date="2016-10-10T10:37:00Z">
        <w:r w:rsidR="00B97887">
          <w:rPr>
            <w:rFonts w:ascii="Arial" w:hAnsi="Arial" w:cs="Arial"/>
            <w:lang w:eastAsia="zh-CN"/>
          </w:rPr>
          <w:t xml:space="preserve"> (Figure ?)</w:t>
        </w:r>
      </w:ins>
      <w:r>
        <w:rPr>
          <w:rFonts w:ascii="Arial" w:hAnsi="Arial" w:cs="Arial"/>
          <w:lang w:eastAsia="zh-CN"/>
        </w:rPr>
        <w:t>. However, in order to design close loop optogenetic experiments targeting specific neurons</w:t>
      </w:r>
      <w:r w:rsidR="006A6683">
        <w:rPr>
          <w:rFonts w:ascii="Arial" w:hAnsi="Arial" w:cs="Arial"/>
          <w:lang w:eastAsia="zh-CN"/>
        </w:rPr>
        <w:t xml:space="preserve"> it is necessary </w:t>
      </w:r>
      <w:r w:rsidR="00892F14">
        <w:rPr>
          <w:rFonts w:ascii="Arial" w:hAnsi="Arial" w:cs="Arial"/>
          <w:lang w:eastAsia="zh-CN"/>
        </w:rPr>
        <w:t xml:space="preserve">to identify </w:t>
      </w:r>
      <w:r w:rsidR="007634B5">
        <w:rPr>
          <w:rFonts w:ascii="Arial" w:hAnsi="Arial" w:cs="Arial"/>
          <w:lang w:eastAsia="zh-CN"/>
        </w:rPr>
        <w:t>core</w:t>
      </w:r>
      <w:r w:rsidR="00892F14">
        <w:rPr>
          <w:rFonts w:ascii="Arial" w:hAnsi="Arial" w:cs="Arial"/>
          <w:lang w:eastAsia="zh-CN"/>
        </w:rPr>
        <w:t xml:space="preserve"> </w:t>
      </w:r>
      <w:r w:rsidR="009D4A8B">
        <w:rPr>
          <w:rFonts w:ascii="Arial" w:hAnsi="Arial" w:cs="Arial"/>
          <w:lang w:eastAsia="zh-CN"/>
        </w:rPr>
        <w:t xml:space="preserve">elements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9D4A8B">
        <w:rPr>
          <w:rFonts w:ascii="Arial" w:hAnsi="Arial" w:cs="Arial"/>
          <w:lang w:eastAsia="zh-CN"/>
        </w:rPr>
        <w:t>each neuronal ensemble</w:t>
      </w:r>
      <w:r w:rsidR="00892F14">
        <w:rPr>
          <w:rFonts w:ascii="Arial" w:hAnsi="Arial" w:cs="Arial"/>
          <w:lang w:eastAsia="zh-CN"/>
        </w:rPr>
        <w:t xml:space="preserve">. </w:t>
      </w:r>
      <w:ins w:id="25" w:author="Shuting Han" w:date="2016-10-10T10:38:00Z">
        <w:r w:rsidR="006877B6">
          <w:rPr>
            <w:rFonts w:ascii="Arial" w:hAnsi="Arial" w:cs="Arial"/>
            <w:lang w:eastAsia="zh-CN"/>
          </w:rPr>
          <w:t xml:space="preserve">According to the </w:t>
        </w:r>
        <w:r w:rsidR="006877B6" w:rsidRPr="008606FB">
          <w:rPr>
            <w:rFonts w:ascii="Arial" w:hAnsi="Arial" w:cs="Arial"/>
            <w:lang w:eastAsia="zh-CN"/>
          </w:rPr>
          <w:t>Hammersley Clifford theorem</w:t>
        </w:r>
        <w:r w:rsidR="006877B6">
          <w:rPr>
            <w:rFonts w:ascii="Arial" w:hAnsi="Arial" w:cs="Arial"/>
            <w:lang w:eastAsia="zh-CN"/>
          </w:rPr>
          <w:t xml:space="preserve">, </w:t>
        </w:r>
      </w:ins>
      <w:del w:id="26" w:author="Shuting Han" w:date="2016-10-10T10:38:00Z">
        <w:r w:rsidR="007634B5" w:rsidDel="006877B6">
          <w:rPr>
            <w:rFonts w:ascii="Arial" w:hAnsi="Arial" w:cs="Arial"/>
            <w:lang w:eastAsia="zh-CN"/>
          </w:rPr>
          <w:delText>T</w:delText>
        </w:r>
      </w:del>
      <w:ins w:id="27" w:author="Shuting Han" w:date="2016-10-10T10:38:00Z">
        <w:r w:rsidR="006877B6">
          <w:rPr>
            <w:rFonts w:ascii="Arial" w:hAnsi="Arial" w:cs="Arial"/>
            <w:lang w:eastAsia="zh-CN"/>
          </w:rPr>
          <w:t>t</w:t>
        </w:r>
      </w:ins>
      <w:r w:rsidR="00582120">
        <w:rPr>
          <w:rFonts w:ascii="Arial" w:hAnsi="Arial" w:cs="Arial"/>
          <w:lang w:eastAsia="zh-CN"/>
        </w:rPr>
        <w:t xml:space="preserve">he </w:t>
      </w:r>
      <w:r w:rsidR="00582120">
        <w:rPr>
          <w:rFonts w:ascii="Arial" w:hAnsi="Arial" w:cs="Arial"/>
          <w:lang w:eastAsia="zh-CN"/>
        </w:rPr>
        <w:lastRenderedPageBreak/>
        <w:t>probability distribution of CRF</w:t>
      </w:r>
      <w:r w:rsidR="009D4A8B">
        <w:rPr>
          <w:rFonts w:ascii="Arial" w:hAnsi="Arial" w:cs="Arial"/>
          <w:lang w:eastAsia="zh-CN"/>
        </w:rPr>
        <w:t>s</w:t>
      </w:r>
      <w:r w:rsidR="00582120">
        <w:rPr>
          <w:rFonts w:ascii="Arial" w:hAnsi="Arial" w:cs="Arial"/>
          <w:lang w:eastAsia="zh-CN"/>
        </w:rPr>
        <w:t xml:space="preserve"> </w:t>
      </w:r>
      <w:del w:id="28" w:author="Shuting Han" w:date="2016-10-10T10:38:00Z">
        <w:r w:rsidR="00582120" w:rsidDel="006877B6">
          <w:rPr>
            <w:rFonts w:ascii="Arial" w:hAnsi="Arial" w:cs="Arial"/>
            <w:lang w:eastAsia="zh-CN"/>
          </w:rPr>
          <w:delText xml:space="preserve"> </w:delText>
        </w:r>
      </w:del>
      <w:r w:rsidR="00582120">
        <w:rPr>
          <w:rFonts w:ascii="Arial" w:hAnsi="Arial" w:cs="Arial"/>
          <w:lang w:eastAsia="zh-CN"/>
        </w:rPr>
        <w:t xml:space="preserve">can be factored </w:t>
      </w:r>
      <w:r w:rsidR="008606FB">
        <w:rPr>
          <w:rFonts w:ascii="Arial" w:hAnsi="Arial" w:cs="Arial"/>
          <w:lang w:eastAsia="zh-CN"/>
        </w:rPr>
        <w:t>as the product of clique potentials of maximal cliques</w:t>
      </w:r>
      <w:del w:id="29" w:author="Shuting Han" w:date="2016-10-10T10:38:00Z">
        <w:r w:rsidR="008606FB" w:rsidDel="006877B6">
          <w:rPr>
            <w:rFonts w:ascii="Arial" w:hAnsi="Arial" w:cs="Arial"/>
            <w:lang w:eastAsia="zh-CN"/>
          </w:rPr>
          <w:delText xml:space="preserve">, according to the </w:delText>
        </w:r>
        <w:r w:rsidR="008606FB" w:rsidRPr="008606FB" w:rsidDel="006877B6">
          <w:rPr>
            <w:rFonts w:ascii="Arial" w:hAnsi="Arial" w:cs="Arial"/>
            <w:lang w:eastAsia="zh-CN"/>
          </w:rPr>
          <w:delText>Hammersley Clifford theorem</w:delText>
        </w:r>
      </w:del>
      <w:r w:rsidR="008606FB">
        <w:rPr>
          <w:rFonts w:ascii="Arial" w:hAnsi="Arial" w:cs="Arial"/>
          <w:lang w:eastAsia="zh-CN"/>
        </w:rPr>
        <w:t>:</w:t>
      </w:r>
    </w:p>
    <w:p w14:paraId="7A9F86B4" w14:textId="79A5591F" w:rsidR="008606FB" w:rsidRPr="00474792" w:rsidRDefault="008606FB" w:rsidP="00317406">
      <w:pPr>
        <w:spacing w:line="480" w:lineRule="auto"/>
        <w:jc w:val="both"/>
        <w:rPr>
          <w:rFonts w:ascii="Arial" w:hAnsi="Arial" w:cs="Arial"/>
          <w:lang w:eastAsia="zh-CN"/>
        </w:rPr>
      </w:pPr>
      <m:oMathPara>
        <m:oMath>
          <m:r>
            <w:rPr>
              <w:rFonts w:ascii="Cambria Math" w:hAnsi="Cambria Math" w:cs="Arial"/>
              <w:lang w:eastAsia="zh-CN"/>
            </w:rPr>
            <m:t>P=</m:t>
          </m:r>
          <m:nary>
            <m:naryPr>
              <m:chr m:val="∏"/>
              <m:supHide m:val="1"/>
              <m:ctrlPr>
                <w:rPr>
                  <w:rFonts w:ascii="Cambria Math" w:hAnsi="Cambria Math" w:cs="Arial"/>
                  <w:i/>
                  <w:lang w:eastAsia="zh-CN"/>
                </w:rPr>
              </m:ctrlPr>
            </m:naryPr>
            <m:sub>
              <m:r>
                <w:rPr>
                  <w:rFonts w:ascii="Cambria Math" w:hAnsi="Cambria Math" w:cs="Arial"/>
                  <w:lang w:eastAsia="zh-CN"/>
                </w:rPr>
                <m:t>c∈</m:t>
              </m:r>
              <m:r>
                <m:rPr>
                  <m:sty m:val="p"/>
                </m:rPr>
                <w:rPr>
                  <w:rFonts w:ascii="Cambria Math" w:hAnsi="Cambria Math" w:cs="Arial"/>
                  <w:lang w:eastAsia="zh-CN"/>
                </w:rPr>
                <m:t>maximal clique</m:t>
              </m:r>
            </m:sub>
            <m:sup/>
            <m:e>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c</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c</m:t>
                  </m:r>
                </m:sub>
              </m:sSub>
              <m:r>
                <w:rPr>
                  <w:rFonts w:ascii="Cambria Math" w:hAnsi="Cambria Math" w:cs="Arial"/>
                  <w:lang w:eastAsia="zh-CN"/>
                </w:rPr>
                <m:t>)</m:t>
              </m:r>
            </m:e>
          </m:nary>
        </m:oMath>
      </m:oMathPara>
    </w:p>
    <w:p w14:paraId="00258F0D" w14:textId="1E2B5A0C" w:rsidR="00FB76D8" w:rsidDel="004A5956" w:rsidRDefault="00E37B61" w:rsidP="00FC54C6">
      <w:pPr>
        <w:spacing w:line="480" w:lineRule="auto"/>
        <w:jc w:val="both"/>
        <w:rPr>
          <w:del w:id="30" w:author="Luis Carrillo Reid" w:date="2016-10-08T19:52:00Z"/>
          <w:rFonts w:ascii="Arial" w:hAnsi="Arial" w:cs="Arial"/>
          <w:lang w:eastAsia="zh-CN"/>
        </w:rPr>
      </w:pPr>
      <w:r>
        <w:rPr>
          <w:rFonts w:ascii="Arial" w:hAnsi="Arial" w:cs="Arial"/>
          <w:lang w:eastAsia="zh-CN"/>
        </w:rPr>
        <w:t>where maximal cliques are complete subgraphs (fully interconnected subgraphs) that cannot be extended by adding more nodes (</w:t>
      </w:r>
      <w:r w:rsidRPr="009012A2">
        <w:rPr>
          <w:rFonts w:ascii="Arial" w:hAnsi="Arial" w:cs="Arial"/>
          <w:color w:val="0000FF"/>
          <w:lang w:eastAsia="zh-CN"/>
        </w:rPr>
        <w:t>Figure 4A</w:t>
      </w:r>
      <w:r>
        <w:rPr>
          <w:rFonts w:ascii="Arial" w:hAnsi="Arial" w:cs="Arial"/>
          <w:lang w:eastAsia="zh-CN"/>
        </w:rPr>
        <w:t>).</w:t>
      </w:r>
      <w:r w:rsidR="00892F14">
        <w:rPr>
          <w:rFonts w:ascii="Arial" w:hAnsi="Arial" w:cs="Arial"/>
          <w:lang w:eastAsia="zh-CN"/>
        </w:rPr>
        <w:t xml:space="preserve"> </w:t>
      </w:r>
      <w:r w:rsidR="00276E50">
        <w:rPr>
          <w:rFonts w:ascii="Arial" w:hAnsi="Arial" w:cs="Arial"/>
          <w:lang w:eastAsia="zh-CN"/>
        </w:rPr>
        <w:t xml:space="preserve">Therefore, maximal cliques can be considered as functional units in a graph. </w:t>
      </w:r>
      <w:r w:rsidR="0099033E">
        <w:rPr>
          <w:rFonts w:ascii="Arial" w:hAnsi="Arial" w:cs="Arial"/>
          <w:lang w:eastAsia="zh-CN"/>
        </w:rPr>
        <w:t>We then examined the maximal cliques that contain at least one node that has a direct connection with the hidden nodes</w:t>
      </w:r>
      <w:r w:rsidR="0006750B">
        <w:rPr>
          <w:rFonts w:ascii="Arial" w:hAnsi="Arial" w:cs="Arial"/>
          <w:lang w:eastAsia="zh-CN"/>
        </w:rPr>
        <w:t xml:space="preserve"> (</w:t>
      </w:r>
      <w:r w:rsidR="0006750B" w:rsidRPr="009012A2">
        <w:rPr>
          <w:rFonts w:ascii="Arial" w:hAnsi="Arial" w:cs="Arial"/>
          <w:color w:val="0000FF"/>
          <w:lang w:eastAsia="zh-CN"/>
        </w:rPr>
        <w:t>Figure 4B</w:t>
      </w:r>
      <w:r w:rsidR="0006750B">
        <w:rPr>
          <w:rFonts w:ascii="Arial" w:hAnsi="Arial" w:cs="Arial"/>
          <w:lang w:eastAsia="zh-CN"/>
        </w:rPr>
        <w:t>)</w:t>
      </w:r>
      <w:r w:rsidR="0099033E">
        <w:rPr>
          <w:rFonts w:ascii="Arial" w:hAnsi="Arial" w:cs="Arial"/>
          <w:lang w:eastAsia="zh-CN"/>
        </w:rPr>
        <w:t>.</w:t>
      </w:r>
      <w:r w:rsidR="00533AD8">
        <w:rPr>
          <w:rFonts w:ascii="Arial" w:hAnsi="Arial" w:cs="Arial"/>
          <w:lang w:eastAsia="zh-CN"/>
        </w:rPr>
        <w:t xml:space="preserve"> </w:t>
      </w:r>
      <w:r w:rsidR="00BC2A07">
        <w:rPr>
          <w:rFonts w:ascii="Arial" w:hAnsi="Arial" w:cs="Arial"/>
          <w:lang w:eastAsia="zh-CN"/>
        </w:rPr>
        <w:t>CRF graphs show significantly different number and size of maximal cliques</w:t>
      </w:r>
      <w:r w:rsidR="00E72EFA">
        <w:rPr>
          <w:rFonts w:ascii="Arial" w:hAnsi="Arial" w:cs="Arial"/>
          <w:lang w:eastAsia="zh-CN"/>
        </w:rPr>
        <w:t xml:space="preserve"> than </w:t>
      </w:r>
      <w:ins w:id="31" w:author="Shuting Han" w:date="2016-10-10T10:39:00Z">
        <w:r w:rsidR="00B97CB3" w:rsidRPr="00044B3A">
          <w:rPr>
            <w:rFonts w:ascii="Arial" w:hAnsi="Arial" w:cs="Arial"/>
            <w:lang w:eastAsia="zh-CN"/>
          </w:rPr>
          <w:t>Erd</w:t>
        </w:r>
        <w:r w:rsidR="00B97CB3" w:rsidRPr="0048511E">
          <w:rPr>
            <w:rFonts w:ascii="Arial" w:hAnsi="Arial" w:cs="Arial"/>
            <w:lang w:eastAsia="zh-CN"/>
          </w:rPr>
          <w:t>ő</w:t>
        </w:r>
        <w:r w:rsidR="00B97CB3" w:rsidRPr="00044B3A">
          <w:rPr>
            <w:rFonts w:ascii="Arial" w:hAnsi="Arial" w:cs="Arial"/>
            <w:lang w:eastAsia="zh-CN"/>
          </w:rPr>
          <w:t>s-R</w:t>
        </w:r>
        <w:r w:rsidR="00B97CB3" w:rsidRPr="0048511E">
          <w:rPr>
            <w:rFonts w:ascii="Arial" w:hAnsi="Arial" w:cs="Arial"/>
            <w:lang w:eastAsia="zh-CN"/>
          </w:rPr>
          <w:t>é</w:t>
        </w:r>
        <w:r w:rsidR="00B97CB3" w:rsidRPr="00044B3A">
          <w:rPr>
            <w:rFonts w:ascii="Arial" w:hAnsi="Arial" w:cs="Arial"/>
            <w:lang w:eastAsia="zh-CN"/>
          </w:rPr>
          <w:t>nyi</w:t>
        </w:r>
      </w:ins>
      <w:del w:id="32" w:author="Shuting Han" w:date="2016-10-10T10:39:00Z">
        <w:r w:rsidR="00E72EFA" w:rsidRPr="00044B3A" w:rsidDel="00B97CB3">
          <w:rPr>
            <w:rFonts w:ascii="Arial" w:hAnsi="Arial" w:cs="Arial"/>
            <w:lang w:eastAsia="zh-CN"/>
          </w:rPr>
          <w:delText>Erdos-Renyi</w:delText>
        </w:r>
      </w:del>
      <w:r w:rsidR="00E72EFA" w:rsidRPr="00044B3A">
        <w:rPr>
          <w:rFonts w:ascii="Arial" w:hAnsi="Arial" w:cs="Arial"/>
          <w:lang w:eastAsia="zh-CN"/>
        </w:rPr>
        <w:t xml:space="preserve"> random</w:t>
      </w:r>
      <w:ins w:id="33" w:author="Shuting Han" w:date="2016-10-10T10:39:00Z">
        <w:r w:rsidR="00B97CB3">
          <w:rPr>
            <w:rFonts w:ascii="Arial" w:hAnsi="Arial" w:cs="Arial"/>
            <w:lang w:eastAsia="zh-CN"/>
          </w:rPr>
          <w:t xml:space="preserve"> graphs</w:t>
        </w:r>
      </w:ins>
      <w:del w:id="34" w:author="Shuting Han" w:date="2016-10-10T10:39:00Z">
        <w:r w:rsidR="00E72EFA" w:rsidDel="00B97CB3">
          <w:rPr>
            <w:rFonts w:ascii="Arial" w:hAnsi="Arial" w:cs="Arial"/>
            <w:lang w:eastAsia="zh-CN"/>
          </w:rPr>
          <w:delText>ly</w:delText>
        </w:r>
        <w:r w:rsidR="00E72EFA" w:rsidRPr="00044B3A" w:rsidDel="00B97CB3">
          <w:rPr>
            <w:rFonts w:ascii="Arial" w:hAnsi="Arial" w:cs="Arial"/>
            <w:lang w:eastAsia="zh-CN"/>
          </w:rPr>
          <w:delText xml:space="preserve"> </w:delText>
        </w:r>
        <w:r w:rsidR="00E72EFA" w:rsidDel="00B97CB3">
          <w:rPr>
            <w:rFonts w:ascii="Arial" w:hAnsi="Arial" w:cs="Arial"/>
            <w:lang w:eastAsia="zh-CN"/>
          </w:rPr>
          <w:delText>shuffled data</w:delText>
        </w:r>
      </w:del>
      <w:r w:rsidR="00BC2A07">
        <w:rPr>
          <w:rFonts w:ascii="Arial" w:hAnsi="Arial" w:cs="Arial"/>
          <w:lang w:eastAsia="zh-CN"/>
        </w:rPr>
        <w:t xml:space="preserve"> (</w:t>
      </w:r>
      <w:r w:rsidR="00BC2A07" w:rsidRPr="009012A2">
        <w:rPr>
          <w:rFonts w:ascii="Arial" w:hAnsi="Arial" w:cs="Arial"/>
          <w:color w:val="0000FF"/>
          <w:lang w:eastAsia="zh-CN"/>
        </w:rPr>
        <w:t>Figure</w:t>
      </w:r>
      <w:r w:rsidR="005A18DD">
        <w:rPr>
          <w:rFonts w:ascii="Arial" w:hAnsi="Arial" w:cs="Arial"/>
          <w:color w:val="0000FF"/>
          <w:lang w:eastAsia="zh-CN"/>
        </w:rPr>
        <w:t>s</w:t>
      </w:r>
      <w:r w:rsidR="00BC2A07" w:rsidRPr="009012A2">
        <w:rPr>
          <w:rFonts w:ascii="Arial" w:hAnsi="Arial" w:cs="Arial"/>
          <w:color w:val="0000FF"/>
          <w:lang w:eastAsia="zh-CN"/>
        </w:rPr>
        <w:t xml:space="preserve"> 4C</w:t>
      </w:r>
      <w:r w:rsidR="005A18DD">
        <w:rPr>
          <w:rFonts w:ascii="Arial" w:hAnsi="Arial" w:cs="Arial"/>
          <w:color w:val="0000FF"/>
          <w:lang w:eastAsia="zh-CN"/>
        </w:rPr>
        <w:t xml:space="preserve"> and</w:t>
      </w:r>
      <w:r w:rsidR="005A18DD" w:rsidRPr="009012A2">
        <w:rPr>
          <w:rFonts w:ascii="Arial" w:hAnsi="Arial" w:cs="Arial"/>
          <w:color w:val="0000FF"/>
          <w:lang w:eastAsia="zh-CN"/>
        </w:rPr>
        <w:t xml:space="preserve"> </w:t>
      </w:r>
      <w:r w:rsidR="00BC2A07" w:rsidRPr="009012A2">
        <w:rPr>
          <w:rFonts w:ascii="Arial" w:hAnsi="Arial" w:cs="Arial"/>
          <w:color w:val="0000FF"/>
          <w:lang w:eastAsia="zh-CN"/>
        </w:rPr>
        <w:t>4D</w:t>
      </w:r>
      <w:r w:rsidR="00BC2A07">
        <w:rPr>
          <w:rFonts w:ascii="Arial" w:hAnsi="Arial" w:cs="Arial"/>
          <w:lang w:eastAsia="zh-CN"/>
        </w:rPr>
        <w:t>)</w:t>
      </w:r>
      <w:r w:rsidR="00334BD6">
        <w:rPr>
          <w:rFonts w:ascii="Arial" w:hAnsi="Arial" w:cs="Arial"/>
          <w:lang w:eastAsia="zh-CN"/>
        </w:rPr>
        <w:t xml:space="preserve">, </w:t>
      </w:r>
      <w:r w:rsidR="008D5012">
        <w:rPr>
          <w:rFonts w:ascii="Arial" w:hAnsi="Arial" w:cs="Arial"/>
          <w:lang w:eastAsia="zh-CN"/>
        </w:rPr>
        <w:t>indicating those structures cannot be considered as random. On the other hand</w:t>
      </w:r>
      <w:r w:rsidR="00957849">
        <w:rPr>
          <w:rFonts w:ascii="Arial" w:hAnsi="Arial" w:cs="Arial"/>
          <w:lang w:eastAsia="zh-CN"/>
        </w:rPr>
        <w:t xml:space="preserve">, the properties of maximal cliques computed in </w:t>
      </w:r>
      <w:r w:rsidR="00334BD6">
        <w:rPr>
          <w:rFonts w:ascii="Arial" w:hAnsi="Arial" w:cs="Arial"/>
          <w:lang w:eastAsia="zh-CN"/>
        </w:rPr>
        <w:t>CRF</w:t>
      </w:r>
      <w:del w:id="35" w:author="Shuting Han" w:date="2016-10-10T10:40:00Z">
        <w:r w:rsidR="00E72EFA" w:rsidDel="00B97CB3">
          <w:rPr>
            <w:rFonts w:ascii="Arial" w:hAnsi="Arial" w:cs="Arial"/>
            <w:lang w:eastAsia="zh-CN"/>
          </w:rPr>
          <w:delText>s</w:delText>
        </w:r>
      </w:del>
      <w:r w:rsidR="00334BD6">
        <w:rPr>
          <w:rFonts w:ascii="Arial" w:hAnsi="Arial" w:cs="Arial"/>
          <w:lang w:eastAsia="zh-CN"/>
        </w:rPr>
        <w:t xml:space="preserve"> graphs </w:t>
      </w:r>
      <w:r w:rsidR="00957849">
        <w:rPr>
          <w:rFonts w:ascii="Arial" w:hAnsi="Arial" w:cs="Arial"/>
          <w:lang w:eastAsia="zh-CN"/>
        </w:rPr>
        <w:t xml:space="preserve">represent more efficiently core neurons than </w:t>
      </w:r>
      <w:r w:rsidR="008D5012">
        <w:rPr>
          <w:rFonts w:ascii="Arial" w:hAnsi="Arial" w:cs="Arial"/>
          <w:lang w:eastAsia="zh-CN"/>
        </w:rPr>
        <w:t>CC</w:t>
      </w:r>
      <w:r w:rsidR="00E72EFA">
        <w:rPr>
          <w:rFonts w:ascii="Arial" w:hAnsi="Arial" w:cs="Arial"/>
          <w:lang w:eastAsia="zh-CN"/>
        </w:rPr>
        <w:t xml:space="preserve"> </w:t>
      </w:r>
      <w:r w:rsidR="00334BD6">
        <w:rPr>
          <w:rFonts w:ascii="Arial" w:hAnsi="Arial" w:cs="Arial"/>
          <w:lang w:eastAsia="zh-CN"/>
        </w:rPr>
        <w:t>graphs</w:t>
      </w:r>
      <w:r w:rsidR="00957849">
        <w:rPr>
          <w:rFonts w:ascii="Arial" w:hAnsi="Arial" w:cs="Arial"/>
          <w:lang w:eastAsia="zh-CN"/>
        </w:rPr>
        <w:t xml:space="preserve"> (Figure </w:t>
      </w:r>
      <w:r w:rsidR="00284B2F">
        <w:rPr>
          <w:rFonts w:ascii="Arial" w:hAnsi="Arial" w:cs="Arial"/>
          <w:lang w:eastAsia="zh-CN"/>
        </w:rPr>
        <w:t>S</w:t>
      </w:r>
      <w:r w:rsidR="00957849">
        <w:rPr>
          <w:rFonts w:ascii="Arial" w:hAnsi="Arial" w:cs="Arial"/>
          <w:lang w:eastAsia="zh-CN"/>
        </w:rPr>
        <w:t xml:space="preserve">2). </w:t>
      </w:r>
      <w:r w:rsidR="00A35588">
        <w:rPr>
          <w:rFonts w:ascii="Arial" w:hAnsi="Arial" w:cs="Arial"/>
          <w:lang w:eastAsia="zh-CN"/>
        </w:rPr>
        <w:t>Therefore, maximal</w:t>
      </w:r>
      <w:r w:rsidR="000D4E5D">
        <w:rPr>
          <w:rFonts w:ascii="Arial" w:hAnsi="Arial" w:cs="Arial"/>
          <w:lang w:eastAsia="zh-CN"/>
        </w:rPr>
        <w:t xml:space="preserve"> c</w:t>
      </w:r>
      <w:r w:rsidR="00730F6A" w:rsidRPr="00044B3A">
        <w:rPr>
          <w:rFonts w:ascii="Arial" w:hAnsi="Arial" w:cs="Arial"/>
          <w:lang w:eastAsia="zh-CN"/>
        </w:rPr>
        <w:t xml:space="preserve">liques </w:t>
      </w:r>
      <w:r w:rsidR="00957849">
        <w:rPr>
          <w:rFonts w:ascii="Arial" w:hAnsi="Arial" w:cs="Arial"/>
          <w:lang w:eastAsia="zh-CN"/>
        </w:rPr>
        <w:t xml:space="preserve">from CRFs allow the identification of core neurons that </w:t>
      </w:r>
      <w:r w:rsidR="00730F6A" w:rsidRPr="00044B3A">
        <w:rPr>
          <w:rFonts w:ascii="Arial" w:hAnsi="Arial" w:cs="Arial"/>
          <w:lang w:eastAsia="zh-CN"/>
        </w:rPr>
        <w:t xml:space="preserve">can be considered as </w:t>
      </w:r>
      <w:r w:rsidR="00580EB1">
        <w:rPr>
          <w:rFonts w:ascii="Arial" w:hAnsi="Arial" w:cs="Arial"/>
          <w:lang w:eastAsia="zh-CN"/>
        </w:rPr>
        <w:t>the most significant</w:t>
      </w:r>
      <w:r w:rsidR="00957849">
        <w:rPr>
          <w:rFonts w:ascii="Arial" w:hAnsi="Arial" w:cs="Arial"/>
          <w:lang w:eastAsia="zh-CN"/>
        </w:rPr>
        <w:t xml:space="preserve"> elements</w:t>
      </w:r>
      <w:r w:rsidR="00730F6A" w:rsidRPr="00044B3A">
        <w:rPr>
          <w:rFonts w:ascii="Arial" w:hAnsi="Arial" w:cs="Arial"/>
          <w:lang w:eastAsia="zh-CN"/>
        </w:rPr>
        <w:t xml:space="preserve"> for </w:t>
      </w:r>
      <w:r w:rsidR="00580EB1">
        <w:rPr>
          <w:rFonts w:ascii="Arial" w:hAnsi="Arial" w:cs="Arial"/>
          <w:lang w:eastAsia="zh-CN"/>
        </w:rPr>
        <w:t xml:space="preserve">a </w:t>
      </w:r>
      <w:r w:rsidR="00730F6A" w:rsidRPr="00044B3A">
        <w:rPr>
          <w:rFonts w:ascii="Arial" w:hAnsi="Arial" w:cs="Arial"/>
          <w:lang w:eastAsia="zh-CN"/>
        </w:rPr>
        <w:t>specific given condition.</w:t>
      </w:r>
    </w:p>
    <w:p w14:paraId="445E78BD" w14:textId="77777777" w:rsidR="004A5956" w:rsidRDefault="004A5956" w:rsidP="009012A2">
      <w:pPr>
        <w:spacing w:line="480" w:lineRule="auto"/>
        <w:jc w:val="both"/>
        <w:rPr>
          <w:rFonts w:ascii="Arial" w:hAnsi="Arial" w:cs="Arial"/>
          <w:lang w:eastAsia="zh-CN"/>
        </w:rPr>
      </w:pPr>
    </w:p>
    <w:p w14:paraId="7B732E07" w14:textId="74A696F4" w:rsidR="00FC54C6" w:rsidRPr="00D30122" w:rsidRDefault="004A5956" w:rsidP="004A5956">
      <w:pPr>
        <w:spacing w:line="480" w:lineRule="auto"/>
        <w:jc w:val="both"/>
        <w:rPr>
          <w:rFonts w:ascii="Arial" w:hAnsi="Arial" w:cs="Arial"/>
          <w:lang w:eastAsia="zh-CN"/>
        </w:rPr>
      </w:pPr>
      <w:r>
        <w:rPr>
          <w:rFonts w:ascii="Arial" w:hAnsi="Arial" w:cs="Arial"/>
          <w:b/>
        </w:rPr>
        <w:tab/>
      </w:r>
      <w:r>
        <w:rPr>
          <w:rFonts w:ascii="Arial" w:hAnsi="Arial" w:cs="Arial"/>
        </w:rPr>
        <w:t xml:space="preserve">Core neurons from cortical </w:t>
      </w:r>
      <w:r w:rsidR="00FC54C6" w:rsidRPr="00044B3A">
        <w:rPr>
          <w:rFonts w:ascii="Arial" w:hAnsi="Arial" w:cs="Arial"/>
        </w:rPr>
        <w:t>ensembles identified with CRF</w:t>
      </w:r>
      <w:r w:rsidR="00FC54C6" w:rsidRPr="00453414">
        <w:rPr>
          <w:rFonts w:ascii="Arial" w:hAnsi="Arial" w:cs="Arial"/>
        </w:rPr>
        <w:t xml:space="preserve">s </w:t>
      </w:r>
      <w:r>
        <w:rPr>
          <w:rFonts w:ascii="Arial" w:hAnsi="Arial" w:cs="Arial"/>
        </w:rPr>
        <w:t>differed from descriptive methods</w:t>
      </w:r>
      <w:r w:rsidR="00182922">
        <w:rPr>
          <w:rFonts w:ascii="Arial" w:hAnsi="Arial" w:cs="Arial"/>
        </w:rPr>
        <w:t xml:space="preserve"> </w:t>
      </w:r>
      <w:r w:rsidR="00182922">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182922">
        <w:rPr>
          <w:rFonts w:ascii="Arial" w:hAnsi="Arial" w:cs="Arial"/>
        </w:rPr>
        <w:fldChar w:fldCharType="separate"/>
      </w:r>
      <w:r w:rsidR="00182922">
        <w:rPr>
          <w:rFonts w:ascii="Arial" w:hAnsi="Arial" w:cs="Arial"/>
          <w:noProof/>
        </w:rPr>
        <w:t>(</w:t>
      </w:r>
      <w:hyperlink w:anchor="_ENREF_9" w:tooltip="Carrillo-Reid, 2015 #2" w:history="1">
        <w:r w:rsidR="00A83994">
          <w:rPr>
            <w:rFonts w:ascii="Arial" w:hAnsi="Arial" w:cs="Arial"/>
            <w:noProof/>
          </w:rPr>
          <w:t>Carrillo-Reid et al., 2015b</w:t>
        </w:r>
      </w:hyperlink>
      <w:r w:rsidR="00182922">
        <w:rPr>
          <w:rFonts w:ascii="Arial" w:hAnsi="Arial" w:cs="Arial"/>
          <w:noProof/>
        </w:rPr>
        <w:t xml:space="preserve">; </w:t>
      </w:r>
      <w:hyperlink w:anchor="_ENREF_10" w:tooltip="Carrillo-Reid, 2016 #73" w:history="1">
        <w:r w:rsidR="00A83994">
          <w:rPr>
            <w:rFonts w:ascii="Arial" w:hAnsi="Arial" w:cs="Arial"/>
            <w:noProof/>
          </w:rPr>
          <w:t>Carrillo-Reid et al., 2016</w:t>
        </w:r>
      </w:hyperlink>
      <w:r w:rsidR="00182922">
        <w:rPr>
          <w:rFonts w:ascii="Arial" w:hAnsi="Arial" w:cs="Arial"/>
          <w:noProof/>
        </w:rPr>
        <w:t>)</w:t>
      </w:r>
      <w:r w:rsidR="00182922">
        <w:rPr>
          <w:rFonts w:ascii="Arial" w:hAnsi="Arial" w:cs="Arial"/>
        </w:rPr>
        <w:fldChar w:fldCharType="end"/>
      </w:r>
      <w:r>
        <w:rPr>
          <w:rFonts w:ascii="Arial" w:hAnsi="Arial" w:cs="Arial"/>
        </w:rPr>
        <w:t xml:space="preserve"> of ensemble identification using singular value decomposition (SVD) </w:t>
      </w:r>
      <w:r w:rsidR="00182922" w:rsidRPr="00044B3A">
        <w:rPr>
          <w:rFonts w:ascii="Arial" w:hAnsi="Arial" w:cs="Arial"/>
        </w:rPr>
        <w:t>(</w:t>
      </w:r>
      <w:r w:rsidR="00182922" w:rsidRPr="009012A2">
        <w:rPr>
          <w:rFonts w:ascii="Arial" w:hAnsi="Arial" w:cs="Arial"/>
          <w:color w:val="0000FF"/>
        </w:rPr>
        <w:t>Figure</w:t>
      </w:r>
      <w:r w:rsidR="00182922">
        <w:rPr>
          <w:rFonts w:ascii="Arial" w:hAnsi="Arial" w:cs="Arial"/>
          <w:color w:val="0000FF"/>
        </w:rPr>
        <w:t xml:space="preserve"> 5A).</w:t>
      </w:r>
      <w:r w:rsidR="00182922" w:rsidRPr="00044B3A">
        <w:rPr>
          <w:rFonts w:ascii="Arial" w:hAnsi="Arial" w:cs="Arial"/>
        </w:rPr>
        <w:t xml:space="preserve"> </w:t>
      </w:r>
      <w:r w:rsidR="00182922">
        <w:rPr>
          <w:rFonts w:ascii="Arial" w:hAnsi="Arial" w:cs="Arial"/>
        </w:rPr>
        <w:t>The total number of core neurons was not significantly different (</w:t>
      </w:r>
      <w:r w:rsidR="00182922" w:rsidRPr="009012A2">
        <w:rPr>
          <w:rFonts w:ascii="Arial" w:hAnsi="Arial" w:cs="Arial"/>
          <w:color w:val="0000FF"/>
        </w:rPr>
        <w:t>Figure 5</w:t>
      </w:r>
      <w:r w:rsidR="00182922">
        <w:rPr>
          <w:rFonts w:ascii="Arial" w:hAnsi="Arial" w:cs="Arial"/>
          <w:color w:val="0000FF"/>
        </w:rPr>
        <w:t xml:space="preserve">B) whereas only a small fraction of them were detected with both methods </w:t>
      </w:r>
      <w:r w:rsidR="00182922" w:rsidRPr="00044B3A">
        <w:rPr>
          <w:rFonts w:ascii="Arial" w:hAnsi="Arial" w:cs="Arial"/>
        </w:rPr>
        <w:t>(</w:t>
      </w:r>
      <w:r w:rsidR="00182922" w:rsidRPr="009012A2">
        <w:rPr>
          <w:rFonts w:ascii="Arial" w:hAnsi="Arial" w:cs="Arial"/>
          <w:color w:val="0000FF"/>
        </w:rPr>
        <w:t>Figure 5</w:t>
      </w:r>
      <w:r w:rsidR="00182922" w:rsidRPr="00474792">
        <w:rPr>
          <w:rFonts w:ascii="Arial" w:hAnsi="Arial" w:cs="Arial"/>
          <w:color w:val="0000FF"/>
        </w:rPr>
        <w:t>C</w:t>
      </w:r>
      <w:r w:rsidR="00182922" w:rsidRPr="00044B3A">
        <w:rPr>
          <w:rFonts w:ascii="Arial" w:hAnsi="Arial" w:cs="Arial"/>
        </w:rPr>
        <w:t>)</w:t>
      </w:r>
      <w:r w:rsidR="00182922">
        <w:rPr>
          <w:rFonts w:ascii="Arial" w:hAnsi="Arial" w:cs="Arial"/>
        </w:rPr>
        <w:t>, suggesting that few neurons can be representative of cortical ensembles.</w:t>
      </w:r>
      <w:r w:rsidR="00182922">
        <w:rPr>
          <w:rFonts w:ascii="Arial" w:hAnsi="Arial" w:cs="Arial"/>
          <w:color w:val="0000FF"/>
        </w:rPr>
        <w:t xml:space="preserve"> </w:t>
      </w:r>
      <w:r w:rsidR="00EC6283">
        <w:rPr>
          <w:rFonts w:ascii="Arial" w:hAnsi="Arial" w:cs="Arial"/>
        </w:rPr>
        <w:t>On the other hand</w:t>
      </w:r>
      <w:r w:rsidR="00FC54C6" w:rsidRPr="00044B3A">
        <w:rPr>
          <w:rFonts w:ascii="Arial" w:hAnsi="Arial" w:cs="Arial"/>
        </w:rPr>
        <w:t xml:space="preserve">, </w:t>
      </w:r>
      <w:r w:rsidR="001A62E5">
        <w:rPr>
          <w:rFonts w:ascii="Arial" w:hAnsi="Arial" w:cs="Arial"/>
        </w:rPr>
        <w:t xml:space="preserve">core neurons identified with CRFs are composed of a mixed </w:t>
      </w:r>
      <w:r w:rsidR="001A62E5">
        <w:rPr>
          <w:rFonts w:ascii="Arial" w:hAnsi="Arial" w:cs="Arial"/>
        </w:rPr>
        <w:lastRenderedPageBreak/>
        <w:t xml:space="preserve">population of </w:t>
      </w:r>
      <w:r w:rsidR="00FC54C6" w:rsidRPr="00044B3A">
        <w:rPr>
          <w:rFonts w:ascii="Arial" w:hAnsi="Arial" w:cs="Arial"/>
        </w:rPr>
        <w:t>cells that are highly tuned to a specific orientation</w:t>
      </w:r>
      <w:r w:rsidR="001A62E5">
        <w:rPr>
          <w:rFonts w:ascii="Arial" w:hAnsi="Arial" w:cs="Arial"/>
        </w:rPr>
        <w:t xml:space="preserve"> </w:t>
      </w:r>
      <w:r w:rsidR="001A62E5" w:rsidRPr="00044B3A">
        <w:rPr>
          <w:rFonts w:ascii="Arial" w:hAnsi="Arial" w:cs="Arial"/>
        </w:rPr>
        <w:t>(high OSI)</w:t>
      </w:r>
      <w:r w:rsidR="001A62E5">
        <w:rPr>
          <w:rFonts w:ascii="Arial" w:hAnsi="Arial" w:cs="Arial"/>
        </w:rPr>
        <w:t xml:space="preserve"> and cells with low orientation selectivity</w:t>
      </w:r>
      <w:r w:rsidR="00FC54C6" w:rsidRPr="00044B3A">
        <w:rPr>
          <w:rFonts w:ascii="Arial" w:hAnsi="Arial" w:cs="Arial"/>
        </w:rPr>
        <w:t xml:space="preserve"> </w:t>
      </w:r>
      <w:r w:rsidR="00FC54C6" w:rsidRPr="004F1436">
        <w:rPr>
          <w:rFonts w:ascii="Arial" w:hAnsi="Arial" w:cs="Arial"/>
        </w:rPr>
        <w:t>(</w:t>
      </w:r>
      <w:r w:rsidR="00FC54C6" w:rsidRPr="00AD5D25">
        <w:rPr>
          <w:rFonts w:ascii="Arial" w:hAnsi="Arial" w:cs="Arial"/>
          <w:color w:val="0000FF"/>
          <w:rPrChange w:id="36" w:author="Shuting Han" w:date="2016-10-11T10:52:00Z">
            <w:rPr>
              <w:rFonts w:ascii="Arial" w:hAnsi="Arial" w:cs="Arial"/>
            </w:rPr>
          </w:rPrChange>
        </w:rPr>
        <w:t xml:space="preserve">Figure </w:t>
      </w:r>
      <w:r w:rsidR="00284B2F" w:rsidRPr="00AD5D25">
        <w:rPr>
          <w:rFonts w:ascii="Arial" w:hAnsi="Arial" w:cs="Arial"/>
          <w:color w:val="0000FF"/>
          <w:rPrChange w:id="37" w:author="Shuting Han" w:date="2016-10-11T10:52:00Z">
            <w:rPr>
              <w:rFonts w:ascii="Arial" w:hAnsi="Arial" w:cs="Arial"/>
            </w:rPr>
          </w:rPrChange>
        </w:rPr>
        <w:t>S</w:t>
      </w:r>
      <w:r w:rsidR="000F397B" w:rsidRPr="00AD5D25">
        <w:rPr>
          <w:rFonts w:ascii="Arial" w:hAnsi="Arial" w:cs="Arial"/>
          <w:color w:val="0000FF"/>
          <w:rPrChange w:id="38" w:author="Shuting Han" w:date="2016-10-11T10:52:00Z">
            <w:rPr>
              <w:rFonts w:ascii="Arial" w:hAnsi="Arial" w:cs="Arial"/>
            </w:rPr>
          </w:rPrChange>
        </w:rPr>
        <w:t>3</w:t>
      </w:r>
      <w:r w:rsidR="00FC54C6" w:rsidRPr="004F1436">
        <w:rPr>
          <w:rFonts w:ascii="Arial" w:hAnsi="Arial" w:cs="Arial"/>
        </w:rPr>
        <w:t>) indicating that cortical ensembles are not pur</w:t>
      </w:r>
      <w:r w:rsidR="00FC54C6">
        <w:rPr>
          <w:rFonts w:ascii="Arial" w:hAnsi="Arial" w:cs="Arial"/>
        </w:rPr>
        <w:t>ely orientation selective cells</w:t>
      </w:r>
      <w:r w:rsidR="001A62E5" w:rsidRPr="00D30122">
        <w:rPr>
          <w:rFonts w:ascii="Arial" w:hAnsi="Arial" w:cs="Arial"/>
        </w:rPr>
        <w:t>.</w:t>
      </w:r>
      <w:r w:rsidR="00FC54C6" w:rsidRPr="004F1436">
        <w:rPr>
          <w:rFonts w:ascii="Arial" w:hAnsi="Arial" w:cs="Arial"/>
        </w:rPr>
        <w:t xml:space="preserve"> </w:t>
      </w:r>
    </w:p>
    <w:p w14:paraId="3D3D2B7A" w14:textId="45E4E75B" w:rsidR="007E1D49" w:rsidRDefault="00310C67" w:rsidP="00D80447">
      <w:pPr>
        <w:spacing w:line="480" w:lineRule="auto"/>
        <w:ind w:firstLine="240"/>
        <w:jc w:val="both"/>
        <w:rPr>
          <w:rFonts w:ascii="Arial" w:hAnsi="Arial" w:cs="Arial"/>
          <w:lang w:eastAsia="zh-CN"/>
        </w:rPr>
      </w:pPr>
      <w:r w:rsidRPr="00044B3A">
        <w:rPr>
          <w:rFonts w:ascii="Arial" w:hAnsi="Arial" w:cs="Arial"/>
        </w:rPr>
        <w:t xml:space="preserve">We then evaluated the identified </w:t>
      </w:r>
      <w:r w:rsidR="0081091F">
        <w:rPr>
          <w:rFonts w:ascii="Arial" w:hAnsi="Arial" w:cs="Arial"/>
        </w:rPr>
        <w:t xml:space="preserve">core </w:t>
      </w:r>
      <w:r w:rsidR="00292B72">
        <w:rPr>
          <w:rFonts w:ascii="Arial" w:hAnsi="Arial" w:cs="Arial"/>
        </w:rPr>
        <w:t>neurons</w:t>
      </w:r>
      <w:r w:rsidR="00292B72" w:rsidRPr="00044B3A">
        <w:rPr>
          <w:rFonts w:ascii="Arial" w:hAnsi="Arial" w:cs="Arial"/>
        </w:rPr>
        <w:t xml:space="preserve"> </w:t>
      </w:r>
      <w:r w:rsidRPr="00044B3A">
        <w:rPr>
          <w:rFonts w:ascii="Arial" w:hAnsi="Arial" w:cs="Arial"/>
        </w:rPr>
        <w:t>by their performance of predicting external visual stimuli presented to the mice</w:t>
      </w:r>
      <w:r w:rsidR="005D0A75" w:rsidRPr="00044B3A">
        <w:rPr>
          <w:rFonts w:ascii="Arial" w:hAnsi="Arial" w:cs="Arial"/>
        </w:rPr>
        <w:t xml:space="preserve">. </w:t>
      </w:r>
      <w:r w:rsidR="00CF56F8" w:rsidRPr="00044B3A">
        <w:rPr>
          <w:rFonts w:ascii="Arial" w:hAnsi="Arial" w:cs="Arial"/>
        </w:rPr>
        <w:t xml:space="preserve">To make predictions with ensemble activity, we calculated the cosine similarity between </w:t>
      </w:r>
      <w:r w:rsidR="004F1436">
        <w:rPr>
          <w:rFonts w:ascii="Arial" w:hAnsi="Arial" w:cs="Arial"/>
        </w:rPr>
        <w:t>population vectors</w:t>
      </w:r>
      <w:r w:rsidR="006A6683">
        <w:rPr>
          <w:rFonts w:ascii="Arial" w:hAnsi="Arial" w:cs="Arial"/>
        </w:rPr>
        <w:t xml:space="preserve"> </w:t>
      </w:r>
      <w:r w:rsidR="00D80447">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D80447">
        <w:rPr>
          <w:rFonts w:ascii="Arial" w:hAnsi="Arial" w:cs="Arial"/>
        </w:rPr>
        <w:fldChar w:fldCharType="separate"/>
      </w:r>
      <w:r w:rsidR="00C610C3">
        <w:rPr>
          <w:rFonts w:ascii="Arial" w:hAnsi="Arial" w:cs="Arial"/>
          <w:noProof/>
        </w:rPr>
        <w:t>(</w:t>
      </w:r>
      <w:hyperlink w:anchor="_ENREF_8" w:tooltip="Carrillo-Reid, 2015 #71" w:history="1">
        <w:r w:rsidR="00A83994">
          <w:rPr>
            <w:rFonts w:ascii="Arial" w:hAnsi="Arial" w:cs="Arial"/>
            <w:noProof/>
          </w:rPr>
          <w:t>Carrillo-Reid et al., 2015a</w:t>
        </w:r>
      </w:hyperlink>
      <w:r w:rsidR="00C610C3">
        <w:rPr>
          <w:rFonts w:ascii="Arial" w:hAnsi="Arial" w:cs="Arial"/>
          <w:noProof/>
        </w:rPr>
        <w:t>)</w:t>
      </w:r>
      <w:r w:rsidR="00D80447">
        <w:rPr>
          <w:rFonts w:ascii="Arial" w:hAnsi="Arial" w:cs="Arial"/>
        </w:rPr>
        <w:fldChar w:fldCharType="end"/>
      </w:r>
      <w:r w:rsidR="004F1436">
        <w:rPr>
          <w:rFonts w:ascii="Arial" w:hAnsi="Arial" w:cs="Arial"/>
        </w:rPr>
        <w:t xml:space="preserve"> observed in real data compared to population vectors defined by CRFs</w:t>
      </w:r>
      <w:r w:rsidR="00CF56F8" w:rsidRPr="00044B3A">
        <w:rPr>
          <w:rFonts w:ascii="Arial" w:hAnsi="Arial" w:cs="Arial"/>
        </w:rPr>
        <w:t xml:space="preserve">. </w:t>
      </w:r>
      <w:r w:rsidR="00C368B2">
        <w:rPr>
          <w:rFonts w:ascii="Arial" w:hAnsi="Arial" w:cs="Arial"/>
        </w:rPr>
        <w:t>S</w:t>
      </w:r>
      <w:r w:rsidR="0097628F" w:rsidRPr="00044B3A">
        <w:rPr>
          <w:rFonts w:ascii="Arial" w:hAnsi="Arial" w:cs="Arial"/>
        </w:rPr>
        <w:t>imilarity</w:t>
      </w:r>
      <w:r w:rsidR="00FB2D7C">
        <w:rPr>
          <w:rFonts w:ascii="Arial" w:hAnsi="Arial" w:cs="Arial"/>
        </w:rPr>
        <w:t xml:space="preserve"> coefficients</w:t>
      </w:r>
      <w:r w:rsidR="0097628F" w:rsidRPr="00044B3A">
        <w:rPr>
          <w:rFonts w:ascii="Arial" w:hAnsi="Arial" w:cs="Arial"/>
        </w:rPr>
        <w:t xml:space="preserve"> between </w:t>
      </w:r>
      <w:r w:rsidR="00AE7702" w:rsidRPr="00044B3A">
        <w:rPr>
          <w:rFonts w:ascii="Arial" w:hAnsi="Arial" w:cs="Arial"/>
        </w:rPr>
        <w:t>CRF</w:t>
      </w:r>
      <w:r w:rsidR="00AE7702" w:rsidRPr="00453414">
        <w:rPr>
          <w:rFonts w:ascii="Arial" w:hAnsi="Arial" w:cs="Arial"/>
        </w:rPr>
        <w:t>s</w:t>
      </w:r>
      <w:r w:rsidR="00CB06E6" w:rsidRPr="00044B3A">
        <w:rPr>
          <w:rFonts w:ascii="Arial" w:hAnsi="Arial" w:cs="Arial"/>
          <w:lang w:eastAsia="zh-CN"/>
        </w:rPr>
        <w:t xml:space="preserve"> </w:t>
      </w:r>
      <w:r w:rsidR="00FB2D7C">
        <w:rPr>
          <w:rFonts w:ascii="Arial" w:hAnsi="Arial" w:cs="Arial"/>
          <w:lang w:eastAsia="zh-CN"/>
        </w:rPr>
        <w:t>population</w:t>
      </w:r>
      <w:r w:rsidR="00A86418" w:rsidRPr="00044B3A">
        <w:rPr>
          <w:rFonts w:ascii="Arial" w:hAnsi="Arial" w:cs="Arial"/>
          <w:lang w:eastAsia="zh-CN"/>
        </w:rPr>
        <w:t xml:space="preserve"> </w:t>
      </w:r>
      <w:r w:rsidR="00CF56F8" w:rsidRPr="00044B3A">
        <w:rPr>
          <w:rFonts w:ascii="Arial" w:hAnsi="Arial" w:cs="Arial"/>
          <w:lang w:eastAsia="zh-CN"/>
        </w:rPr>
        <w:t>vectors</w:t>
      </w:r>
      <w:r w:rsidR="005A5C59" w:rsidRPr="00044B3A">
        <w:rPr>
          <w:rFonts w:ascii="Arial" w:hAnsi="Arial" w:cs="Arial"/>
          <w:lang w:eastAsia="zh-CN"/>
        </w:rPr>
        <w:t xml:space="preserve"> and </w:t>
      </w:r>
      <w:r w:rsidR="00FB2D7C">
        <w:rPr>
          <w:rFonts w:ascii="Arial" w:hAnsi="Arial" w:cs="Arial"/>
          <w:lang w:eastAsia="zh-CN"/>
        </w:rPr>
        <w:t>real data</w:t>
      </w:r>
      <w:r w:rsidR="005A5C59" w:rsidRPr="00044B3A">
        <w:rPr>
          <w:rFonts w:ascii="Arial" w:hAnsi="Arial" w:cs="Arial"/>
          <w:lang w:eastAsia="zh-CN"/>
        </w:rPr>
        <w:t xml:space="preserve"> reproduces </w:t>
      </w:r>
      <w:r w:rsidR="00A13158" w:rsidRPr="00044B3A">
        <w:rPr>
          <w:rFonts w:ascii="Arial" w:hAnsi="Arial" w:cs="Arial"/>
          <w:lang w:eastAsia="zh-CN"/>
        </w:rPr>
        <w:t>presented stimulus</w:t>
      </w:r>
      <w:r w:rsidR="00C368B2">
        <w:rPr>
          <w:rFonts w:ascii="Arial" w:hAnsi="Arial" w:cs="Arial"/>
          <w:lang w:eastAsia="zh-CN"/>
        </w:rPr>
        <w:t xml:space="preserve"> (</w:t>
      </w:r>
      <w:r w:rsidR="00C368B2" w:rsidRPr="009012A2">
        <w:rPr>
          <w:rFonts w:ascii="Arial" w:hAnsi="Arial" w:cs="Arial"/>
          <w:color w:val="0000FF"/>
          <w:lang w:eastAsia="zh-CN"/>
        </w:rPr>
        <w:t>Figure 5</w:t>
      </w:r>
      <w:r w:rsidR="008C33B7">
        <w:rPr>
          <w:rFonts w:ascii="Arial" w:hAnsi="Arial" w:cs="Arial"/>
          <w:color w:val="0000FF"/>
          <w:lang w:eastAsia="zh-CN"/>
        </w:rPr>
        <w:t>D</w:t>
      </w:r>
      <w:r w:rsidR="00C368B2">
        <w:rPr>
          <w:rFonts w:ascii="Arial" w:hAnsi="Arial" w:cs="Arial"/>
          <w:lang w:eastAsia="zh-CN"/>
        </w:rPr>
        <w:t>)</w:t>
      </w:r>
      <w:r w:rsidR="00291AD1" w:rsidRPr="00044B3A">
        <w:rPr>
          <w:rFonts w:ascii="Arial" w:hAnsi="Arial" w:cs="Arial"/>
          <w:lang w:eastAsia="zh-CN"/>
        </w:rPr>
        <w:t>, and is specific to the stimulus</w:t>
      </w:r>
      <w:r w:rsidR="00AE7702">
        <w:rPr>
          <w:rFonts w:ascii="Arial" w:hAnsi="Arial" w:cs="Arial"/>
          <w:lang w:eastAsia="zh-CN"/>
        </w:rPr>
        <w:t xml:space="preserve"> activation</w:t>
      </w:r>
      <w:r w:rsidR="00A13158" w:rsidRPr="00044B3A">
        <w:rPr>
          <w:rFonts w:ascii="Arial" w:hAnsi="Arial" w:cs="Arial"/>
          <w:lang w:eastAsia="zh-CN"/>
        </w:rPr>
        <w:t xml:space="preserve"> periods</w:t>
      </w:r>
      <w:r w:rsidR="00291AD1" w:rsidRPr="00044B3A">
        <w:rPr>
          <w:rFonts w:ascii="Arial" w:hAnsi="Arial" w:cs="Arial"/>
          <w:lang w:eastAsia="zh-CN"/>
        </w:rPr>
        <w:t xml:space="preserve">. </w:t>
      </w:r>
      <w:r w:rsidR="008F3CB8" w:rsidRPr="00044B3A">
        <w:rPr>
          <w:rFonts w:ascii="Arial" w:hAnsi="Arial" w:cs="Arial"/>
          <w:lang w:eastAsia="zh-CN"/>
        </w:rPr>
        <w:t xml:space="preserve">Prediction statistics show the </w:t>
      </w:r>
      <w:r w:rsidR="00BD0D23" w:rsidRPr="00044B3A">
        <w:rPr>
          <w:rFonts w:ascii="Arial" w:hAnsi="Arial" w:cs="Arial"/>
        </w:rPr>
        <w:t>CRF</w:t>
      </w:r>
      <w:r w:rsidR="00BD0D23" w:rsidRPr="00453414">
        <w:rPr>
          <w:rFonts w:ascii="Arial" w:hAnsi="Arial" w:cs="Arial"/>
        </w:rPr>
        <w:t>s</w:t>
      </w:r>
      <w:r w:rsidR="00BD0D23">
        <w:rPr>
          <w:rFonts w:ascii="Arial" w:hAnsi="Arial" w:cs="Arial"/>
        </w:rPr>
        <w:t xml:space="preserve"> defined</w:t>
      </w:r>
      <w:r w:rsidR="008F3CB8" w:rsidRPr="00044B3A">
        <w:rPr>
          <w:rFonts w:ascii="Arial" w:hAnsi="Arial" w:cs="Arial"/>
          <w:lang w:eastAsia="zh-CN"/>
        </w:rPr>
        <w:t xml:space="preserve"> ensembles have </w:t>
      </w:r>
      <w:r w:rsidR="0081091F">
        <w:rPr>
          <w:rFonts w:ascii="Arial" w:hAnsi="Arial" w:cs="Arial"/>
          <w:lang w:eastAsia="zh-CN"/>
        </w:rPr>
        <w:t>similar values of</w:t>
      </w:r>
      <w:r w:rsidR="0081091F" w:rsidRPr="00044B3A">
        <w:rPr>
          <w:rFonts w:ascii="Arial" w:hAnsi="Arial" w:cs="Arial"/>
          <w:lang w:eastAsia="zh-CN"/>
        </w:rPr>
        <w:t xml:space="preserve"> </w:t>
      </w:r>
      <w:r w:rsidR="008F3CB8" w:rsidRPr="00044B3A">
        <w:rPr>
          <w:rFonts w:ascii="Arial" w:hAnsi="Arial" w:cs="Arial"/>
          <w:lang w:eastAsia="zh-CN"/>
        </w:rPr>
        <w:t xml:space="preserve">prediction accuracy, precision and recall than </w:t>
      </w:r>
      <w:r w:rsidR="00BD0D23">
        <w:rPr>
          <w:rFonts w:ascii="Arial" w:hAnsi="Arial" w:cs="Arial"/>
          <w:lang w:eastAsia="zh-CN"/>
        </w:rPr>
        <w:t>SVD</w:t>
      </w:r>
      <w:r w:rsidR="00FB2D7C">
        <w:rPr>
          <w:rFonts w:ascii="Arial" w:hAnsi="Arial" w:cs="Arial"/>
          <w:lang w:eastAsia="zh-CN"/>
        </w:rPr>
        <w:t xml:space="preserve"> method</w:t>
      </w:r>
      <w:r w:rsidR="00AC0C36" w:rsidRPr="00044B3A">
        <w:rPr>
          <w:rFonts w:ascii="Arial" w:hAnsi="Arial" w:cs="Arial"/>
          <w:lang w:eastAsia="zh-CN"/>
        </w:rPr>
        <w:t xml:space="preserve"> (</w:t>
      </w:r>
      <w:r w:rsidR="00AC0C36" w:rsidRPr="009012A2">
        <w:rPr>
          <w:rFonts w:ascii="Arial" w:hAnsi="Arial" w:cs="Arial"/>
          <w:color w:val="0000FF"/>
          <w:lang w:eastAsia="zh-CN"/>
        </w:rPr>
        <w:t>Figure</w:t>
      </w:r>
      <w:r w:rsidR="005A18DD">
        <w:rPr>
          <w:rFonts w:ascii="Arial" w:hAnsi="Arial" w:cs="Arial"/>
          <w:color w:val="0000FF"/>
          <w:lang w:eastAsia="zh-CN"/>
        </w:rPr>
        <w:t>s</w:t>
      </w:r>
      <w:r w:rsidR="00AC0C36" w:rsidRPr="009012A2">
        <w:rPr>
          <w:rFonts w:ascii="Arial" w:hAnsi="Arial" w:cs="Arial"/>
          <w:color w:val="0000FF"/>
          <w:lang w:eastAsia="zh-CN"/>
        </w:rPr>
        <w:t xml:space="preserve"> 5</w:t>
      </w:r>
      <w:r w:rsidR="008C33B7">
        <w:rPr>
          <w:rFonts w:ascii="Arial" w:hAnsi="Arial" w:cs="Arial"/>
          <w:color w:val="0000FF"/>
          <w:lang w:eastAsia="zh-CN"/>
        </w:rPr>
        <w:t>E</w:t>
      </w:r>
      <w:r w:rsidR="00693CB6" w:rsidRPr="009012A2">
        <w:rPr>
          <w:rFonts w:ascii="Arial" w:hAnsi="Arial" w:cs="Arial"/>
          <w:color w:val="0000FF"/>
          <w:lang w:eastAsia="zh-CN"/>
        </w:rPr>
        <w:t>-</w:t>
      </w:r>
      <w:r w:rsidR="005A18DD">
        <w:rPr>
          <w:rFonts w:ascii="Arial" w:hAnsi="Arial" w:cs="Arial"/>
          <w:color w:val="0000FF"/>
          <w:lang w:eastAsia="zh-CN"/>
        </w:rPr>
        <w:t>5</w:t>
      </w:r>
      <w:r w:rsidR="008C33B7">
        <w:rPr>
          <w:rFonts w:ascii="Arial" w:hAnsi="Arial" w:cs="Arial"/>
          <w:color w:val="0000FF"/>
          <w:lang w:eastAsia="zh-CN"/>
        </w:rPr>
        <w:t>G</w:t>
      </w:r>
      <w:r w:rsidR="00AC0C36" w:rsidRPr="00044B3A">
        <w:rPr>
          <w:rFonts w:ascii="Arial" w:hAnsi="Arial" w:cs="Arial"/>
          <w:lang w:eastAsia="zh-CN"/>
        </w:rPr>
        <w:t>)</w:t>
      </w:r>
      <w:r w:rsidR="0081091F">
        <w:rPr>
          <w:rFonts w:ascii="Arial" w:hAnsi="Arial" w:cs="Arial"/>
          <w:lang w:eastAsia="zh-CN"/>
        </w:rPr>
        <w:t>. Finally</w:t>
      </w:r>
      <w:ins w:id="39" w:author="Shuting Han" w:date="2016-10-10T10:55:00Z">
        <w:r w:rsidR="00D30122">
          <w:rPr>
            <w:rFonts w:ascii="Arial" w:hAnsi="Arial" w:cs="Arial"/>
            <w:lang w:eastAsia="zh-CN"/>
          </w:rPr>
          <w:t>,</w:t>
        </w:r>
      </w:ins>
      <w:r w:rsidR="0081091F">
        <w:rPr>
          <w:rFonts w:ascii="Arial" w:hAnsi="Arial" w:cs="Arial"/>
          <w:lang w:eastAsia="zh-CN"/>
        </w:rPr>
        <w:t xml:space="preserve"> CRFs outperform other graph theory measurements that could be used to define the most important members of a network</w:t>
      </w:r>
      <w:r w:rsidR="00284B2F">
        <w:rPr>
          <w:rFonts w:ascii="Arial" w:hAnsi="Arial" w:cs="Arial"/>
          <w:lang w:eastAsia="zh-CN"/>
        </w:rPr>
        <w:t xml:space="preserve"> (</w:t>
      </w:r>
      <w:commentRangeStart w:id="40"/>
      <w:r w:rsidR="0081091F" w:rsidRPr="00AD5D25">
        <w:rPr>
          <w:rFonts w:ascii="Arial" w:hAnsi="Arial" w:cs="Arial"/>
          <w:color w:val="0000FF"/>
          <w:lang w:eastAsia="zh-CN"/>
          <w:rPrChange w:id="41" w:author="Shuting Han" w:date="2016-10-11T10:52:00Z">
            <w:rPr>
              <w:rFonts w:ascii="Arial" w:hAnsi="Arial" w:cs="Arial"/>
              <w:lang w:eastAsia="zh-CN"/>
            </w:rPr>
          </w:rPrChange>
        </w:rPr>
        <w:t xml:space="preserve">Figure </w:t>
      </w:r>
      <w:r w:rsidR="00284B2F" w:rsidRPr="00AD5D25">
        <w:rPr>
          <w:rFonts w:ascii="Arial" w:hAnsi="Arial" w:cs="Arial"/>
          <w:color w:val="0000FF"/>
          <w:lang w:eastAsia="zh-CN"/>
          <w:rPrChange w:id="42" w:author="Shuting Han" w:date="2016-10-11T10:52:00Z">
            <w:rPr>
              <w:rFonts w:ascii="Arial" w:hAnsi="Arial" w:cs="Arial"/>
              <w:lang w:eastAsia="zh-CN"/>
            </w:rPr>
          </w:rPrChange>
        </w:rPr>
        <w:t>S</w:t>
      </w:r>
      <w:r w:rsidR="0081091F" w:rsidRPr="00AD5D25">
        <w:rPr>
          <w:rFonts w:ascii="Arial" w:hAnsi="Arial" w:cs="Arial"/>
          <w:color w:val="0000FF"/>
          <w:lang w:eastAsia="zh-CN"/>
          <w:rPrChange w:id="43" w:author="Shuting Han" w:date="2016-10-11T10:52:00Z">
            <w:rPr>
              <w:rFonts w:ascii="Arial" w:hAnsi="Arial" w:cs="Arial"/>
              <w:lang w:eastAsia="zh-CN"/>
            </w:rPr>
          </w:rPrChange>
        </w:rPr>
        <w:t>4</w:t>
      </w:r>
      <w:commentRangeEnd w:id="40"/>
      <w:r w:rsidR="0098758D">
        <w:rPr>
          <w:rStyle w:val="CommentReference"/>
        </w:rPr>
        <w:commentReference w:id="40"/>
      </w:r>
      <w:r w:rsidR="0081091F">
        <w:rPr>
          <w:rFonts w:ascii="Arial" w:hAnsi="Arial" w:cs="Arial"/>
          <w:lang w:eastAsia="zh-CN"/>
        </w:rPr>
        <w:t>)</w:t>
      </w:r>
      <w:r w:rsidR="00AC0C36" w:rsidRPr="00044B3A">
        <w:rPr>
          <w:rFonts w:ascii="Arial" w:hAnsi="Arial" w:cs="Arial"/>
          <w:lang w:eastAsia="zh-CN"/>
        </w:rPr>
        <w:t>.</w:t>
      </w:r>
      <w:r w:rsidR="003A1093">
        <w:rPr>
          <w:rFonts w:ascii="Arial" w:hAnsi="Arial" w:cs="Arial"/>
          <w:lang w:eastAsia="zh-CN"/>
        </w:rPr>
        <w:t xml:space="preserve"> </w:t>
      </w:r>
    </w:p>
    <w:p w14:paraId="20A0B646" w14:textId="7499114F" w:rsidR="00863C60" w:rsidRPr="00A704C9" w:rsidRDefault="00863C60" w:rsidP="008F69BD">
      <w:pPr>
        <w:spacing w:line="480" w:lineRule="auto"/>
        <w:jc w:val="both"/>
        <w:rPr>
          <w:rFonts w:ascii="Arial" w:hAnsi="Arial" w:cs="Arial"/>
          <w:b/>
        </w:rPr>
      </w:pPr>
      <w:r>
        <w:rPr>
          <w:rFonts w:ascii="Arial" w:hAnsi="Arial" w:cs="Arial"/>
          <w:b/>
        </w:rPr>
        <w:t xml:space="preserve">Core neurons from cortical ensembles </w:t>
      </w:r>
      <w:r w:rsidRPr="00044B3A">
        <w:rPr>
          <w:rFonts w:ascii="Arial" w:hAnsi="Arial" w:cs="Arial"/>
          <w:b/>
        </w:rPr>
        <w:t xml:space="preserve">are optimal </w:t>
      </w:r>
      <w:r>
        <w:rPr>
          <w:rFonts w:ascii="Arial" w:hAnsi="Arial" w:cs="Arial"/>
          <w:b/>
        </w:rPr>
        <w:t>for external</w:t>
      </w:r>
      <w:r w:rsidRPr="00044B3A">
        <w:rPr>
          <w:rFonts w:ascii="Arial" w:hAnsi="Arial" w:cs="Arial"/>
          <w:b/>
        </w:rPr>
        <w:t xml:space="preserve"> stimuli</w:t>
      </w:r>
      <w:r>
        <w:rPr>
          <w:rFonts w:ascii="Arial" w:hAnsi="Arial" w:cs="Arial"/>
          <w:b/>
        </w:rPr>
        <w:t xml:space="preserve"> prediction</w:t>
      </w:r>
    </w:p>
    <w:p w14:paraId="599E8AF6" w14:textId="0D8229FE" w:rsidR="0002764F" w:rsidRDefault="00B840B9" w:rsidP="008F69BD">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127860">
        <w:rPr>
          <w:rFonts w:ascii="Arial" w:hAnsi="Arial" w:cs="Arial"/>
        </w:rPr>
        <w:t xml:space="preserve">core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155ACC" w:rsidRPr="009012A2">
        <w:rPr>
          <w:rFonts w:ascii="Arial" w:hAnsi="Arial" w:cs="Arial"/>
          <w:color w:val="0000FF"/>
        </w:rPr>
        <w:t xml:space="preserve"> 6A</w:t>
      </w:r>
      <w:r w:rsidR="0002764F" w:rsidRPr="009012A2">
        <w:rPr>
          <w:rFonts w:ascii="Arial" w:hAnsi="Arial" w:cs="Arial"/>
          <w:color w:val="0000FF"/>
        </w:rPr>
        <w:t>-</w:t>
      </w:r>
      <w:r w:rsidR="005A18DD">
        <w:rPr>
          <w:rFonts w:ascii="Arial" w:hAnsi="Arial" w:cs="Arial"/>
          <w:color w:val="0000FF"/>
        </w:rPr>
        <w:t>6</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02764F" w:rsidRPr="009012A2">
        <w:rPr>
          <w:rFonts w:ascii="Arial" w:hAnsi="Arial" w:cs="Arial"/>
          <w:color w:val="0000FF"/>
        </w:rPr>
        <w:t>Figure 6</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w:t>
      </w:r>
      <w:r w:rsidR="007A7056">
        <w:rPr>
          <w:rFonts w:ascii="Arial" w:hAnsi="Arial" w:cs="Arial"/>
        </w:rPr>
        <w:t>core</w:t>
      </w:r>
      <w:r w:rsidR="00DC6377">
        <w:rPr>
          <w:rFonts w:ascii="Arial" w:hAnsi="Arial" w:cs="Arial"/>
        </w:rPr>
        <w:t xml:space="preserve"> neurons from cortical ensembles</w:t>
      </w:r>
      <w:r w:rsidR="00B93456" w:rsidRPr="00044B3A">
        <w:rPr>
          <w:rFonts w:ascii="Arial" w:hAnsi="Arial" w:cs="Arial"/>
        </w:rPr>
        <w:t xml:space="preserve"> achieve the best </w:t>
      </w:r>
      <w:r w:rsidR="00B93456" w:rsidRPr="00044B3A">
        <w:rPr>
          <w:rFonts w:ascii="Arial" w:hAnsi="Arial" w:cs="Arial"/>
        </w:rPr>
        <w:lastRenderedPageBreak/>
        <w:t xml:space="preserve">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302AF0" w:rsidRPr="009012A2">
        <w:rPr>
          <w:rFonts w:ascii="Arial" w:hAnsi="Arial" w:cs="Arial"/>
          <w:color w:val="0000FF"/>
        </w:rPr>
        <w:t xml:space="preserve"> 6B-</w:t>
      </w:r>
      <w:r w:rsidR="005A18DD">
        <w:rPr>
          <w:rFonts w:ascii="Arial" w:hAnsi="Arial" w:cs="Arial"/>
          <w:color w:val="0000FF"/>
        </w:rPr>
        <w:t>6</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0B8308F7" w:rsidR="00D70DF1" w:rsidRDefault="005C5F09" w:rsidP="0002764F">
      <w:pPr>
        <w:spacing w:line="480" w:lineRule="auto"/>
        <w:ind w:firstLine="240"/>
        <w:jc w:val="both"/>
        <w:rPr>
          <w:rFonts w:ascii="Arial" w:hAnsi="Arial" w:cs="Arial"/>
        </w:rPr>
      </w:pPr>
      <w:r>
        <w:rPr>
          <w:rFonts w:ascii="Arial" w:hAnsi="Arial" w:cs="Arial"/>
        </w:rPr>
        <w:t xml:space="preserve">So far we have shown that </w:t>
      </w:r>
      <w:r w:rsidR="007A7056">
        <w:rPr>
          <w:rFonts w:ascii="Arial" w:hAnsi="Arial" w:cs="Arial"/>
        </w:rPr>
        <w:t>core</w:t>
      </w:r>
      <w:r>
        <w:rPr>
          <w:rFonts w:ascii="Arial" w:hAnsi="Arial" w:cs="Arial"/>
        </w:rPr>
        <w:t xml:space="preserve">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visual stimuli. This fact raises the question of whether CRF</w:t>
      </w:r>
      <w:del w:id="45" w:author="Shuting Han" w:date="2016-10-10T10:59:00Z">
        <w:r w:rsidR="0046299C" w:rsidRPr="00453414" w:rsidDel="00A704C9">
          <w:rPr>
            <w:rFonts w:ascii="Arial" w:hAnsi="Arial" w:cs="Arial"/>
          </w:rPr>
          <w:delText>s</w:delText>
        </w:r>
      </w:del>
      <w:r w:rsidR="0046299C" w:rsidRPr="00044B3A">
        <w:rPr>
          <w:rFonts w:ascii="Arial" w:hAnsi="Arial" w:cs="Arial"/>
        </w:rPr>
        <w:t xml:space="preserve"> ensembles are a specific non-random subgroup. To answer this question, we randomly sampled a subset of the total neuronal population, ranging from 10% to </w:t>
      </w:r>
      <w:ins w:id="46" w:author="Shuting Han" w:date="2016-10-10T11:00:00Z">
        <w:r w:rsidR="00332F13">
          <w:rPr>
            <w:rFonts w:ascii="Arial" w:hAnsi="Arial" w:cs="Arial"/>
          </w:rPr>
          <w:t>10</w:t>
        </w:r>
      </w:ins>
      <w:del w:id="47" w:author="Shuting Han" w:date="2016-10-10T11:00:00Z">
        <w:r w:rsidR="0046299C" w:rsidRPr="00044B3A" w:rsidDel="00332F13">
          <w:rPr>
            <w:rFonts w:ascii="Arial" w:hAnsi="Arial" w:cs="Arial"/>
          </w:rPr>
          <w:delText>9</w:delText>
        </w:r>
      </w:del>
      <w:r w:rsidR="0046299C" w:rsidRPr="00044B3A">
        <w:rPr>
          <w:rFonts w:ascii="Arial" w:hAnsi="Arial" w:cs="Arial"/>
        </w:rPr>
        <w:t xml:space="preserve">0% of </w:t>
      </w:r>
      <w:del w:id="48" w:author="Shuting Han" w:date="2016-10-10T11:00:00Z">
        <w:r w:rsidR="0046299C" w:rsidRPr="00044B3A" w:rsidDel="00332F13">
          <w:rPr>
            <w:rFonts w:ascii="Arial" w:hAnsi="Arial" w:cs="Arial"/>
          </w:rPr>
          <w:delText xml:space="preserve">all </w:delText>
        </w:r>
      </w:del>
      <w:ins w:id="49" w:author="Shuting Han" w:date="2016-10-10T11:00:00Z">
        <w:r w:rsidR="00332F13">
          <w:rPr>
            <w:rFonts w:ascii="Arial" w:hAnsi="Arial" w:cs="Arial"/>
          </w:rPr>
          <w:t>the number of core</w:t>
        </w:r>
        <w:r w:rsidR="00332F13" w:rsidRPr="00044B3A">
          <w:rPr>
            <w:rFonts w:ascii="Arial" w:hAnsi="Arial" w:cs="Arial"/>
          </w:rPr>
          <w:t xml:space="preserve"> </w:t>
        </w:r>
      </w:ins>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CRF</w:t>
      </w:r>
      <w:del w:id="50" w:author="Shuting Han" w:date="2016-10-10T11:00:00Z">
        <w:r w:rsidRPr="00453414" w:rsidDel="00605E65">
          <w:rPr>
            <w:rFonts w:ascii="Arial" w:hAnsi="Arial" w:cs="Arial"/>
          </w:rPr>
          <w:delText>s</w:delText>
        </w:r>
      </w:del>
      <w:r w:rsidRPr="00044B3A">
        <w:rPr>
          <w:rFonts w:ascii="Arial" w:hAnsi="Arial" w:cs="Arial"/>
        </w:rPr>
        <w:t xml:space="preserve">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8566C6" w:rsidRPr="009012A2">
        <w:rPr>
          <w:rFonts w:ascii="Arial" w:hAnsi="Arial" w:cs="Arial"/>
          <w:color w:val="0000FF"/>
        </w:rPr>
        <w:t xml:space="preserve"> 6E-</w:t>
      </w:r>
      <w:r w:rsidR="005A18DD">
        <w:rPr>
          <w:rFonts w:ascii="Arial" w:hAnsi="Arial" w:cs="Arial"/>
          <w:color w:val="0000FF"/>
        </w:rPr>
        <w:t>6</w:t>
      </w:r>
      <w:r w:rsidR="008566C6" w:rsidRPr="009012A2">
        <w:rPr>
          <w:rFonts w:ascii="Arial" w:hAnsi="Arial" w:cs="Arial"/>
          <w:color w:val="0000FF"/>
        </w:rPr>
        <w:t>H</w:t>
      </w:r>
      <w:r w:rsidR="0046299C" w:rsidRPr="00044B3A">
        <w:rPr>
          <w:rFonts w:ascii="Arial" w:hAnsi="Arial" w:cs="Arial"/>
        </w:rPr>
        <w:t xml:space="preserve">), indicating that </w:t>
      </w:r>
      <w:r>
        <w:rPr>
          <w:rFonts w:ascii="Arial" w:hAnsi="Arial" w:cs="Arial"/>
        </w:rPr>
        <w:t xml:space="preserve">identified </w:t>
      </w:r>
      <w:r w:rsidR="0046299C" w:rsidRPr="00044B3A">
        <w:rPr>
          <w:rFonts w:ascii="Arial" w:hAnsi="Arial" w:cs="Arial"/>
        </w:rPr>
        <w:t xml:space="preserve">ensembles are non-random </w:t>
      </w:r>
      <w:r w:rsidR="00F95089">
        <w:rPr>
          <w:rFonts w:ascii="Arial" w:hAnsi="Arial" w:cs="Arial"/>
        </w:rPr>
        <w:t>groups of neurons</w:t>
      </w:r>
      <w:r w:rsidR="0046299C" w:rsidRPr="00044B3A">
        <w:rPr>
          <w:rFonts w:ascii="Arial" w:hAnsi="Arial" w:cs="Arial"/>
        </w:rPr>
        <w:t xml:space="preserve">. </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610DB2FD"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learned patterns.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C857A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A83994">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4AF8A73F"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A00F3F">
        <w:rPr>
          <w:rFonts w:ascii="Arial" w:hAnsi="Arial" w:cs="Arial"/>
        </w:rPr>
        <w:t xml:space="preserve">core neurons identified by </w:t>
      </w:r>
      <w:r>
        <w:rPr>
          <w:rFonts w:ascii="Arial" w:hAnsi="Arial" w:cs="Arial"/>
        </w:rPr>
        <w:t xml:space="preserve">CRFs </w:t>
      </w:r>
      <w:r w:rsidR="00A33D84">
        <w:rPr>
          <w:rFonts w:ascii="Arial" w:hAnsi="Arial" w:cs="Arial"/>
        </w:rPr>
        <w:t xml:space="preserve">represent strongly connected neurons capable to recall a whole ensemble we used two-photon single cell stimulation </w:t>
      </w:r>
      <w:r w:rsidR="001E3882">
        <w:rPr>
          <w:rFonts w:ascii="Arial" w:hAnsi="Arial" w:cs="Arial"/>
        </w:rPr>
        <w:t>to</w:t>
      </w:r>
      <w:r w:rsidR="00A33D84">
        <w:rPr>
          <w:rFonts w:ascii="Arial" w:hAnsi="Arial" w:cs="Arial"/>
        </w:rPr>
        <w:t xml:space="preserve"> target </w:t>
      </w:r>
      <w:r w:rsidR="001E3882">
        <w:rPr>
          <w:rFonts w:ascii="Arial" w:hAnsi="Arial" w:cs="Arial"/>
        </w:rPr>
        <w:t>nodes</w:t>
      </w:r>
      <w:r w:rsidR="00A33D84">
        <w:rPr>
          <w:rFonts w:ascii="Arial" w:hAnsi="Arial" w:cs="Arial"/>
        </w:rPr>
        <w:t xml:space="preserve"> with </w:t>
      </w:r>
      <w:r w:rsidR="001E3882">
        <w:rPr>
          <w:rFonts w:ascii="Arial" w:hAnsi="Arial" w:cs="Arial"/>
        </w:rPr>
        <w:t>high edge potential values</w:t>
      </w:r>
      <w:r w:rsidR="00A33D84">
        <w:rPr>
          <w:rFonts w:ascii="Arial" w:hAnsi="Arial" w:cs="Arial"/>
        </w:rPr>
        <w:t xml:space="preserve"> (Figure 7A).</w:t>
      </w:r>
      <w:r w:rsidR="002910DC">
        <w:rPr>
          <w:rFonts w:ascii="Arial" w:hAnsi="Arial" w:cs="Arial"/>
        </w:rPr>
        <w:t xml:space="preserve"> </w:t>
      </w:r>
      <w:r w:rsidR="00F539F6">
        <w:rPr>
          <w:rFonts w:ascii="Arial" w:hAnsi="Arial" w:cs="Arial"/>
        </w:rPr>
        <w:t>The activation of</w:t>
      </w:r>
      <w:r w:rsidR="00662653">
        <w:rPr>
          <w:rFonts w:ascii="Arial" w:hAnsi="Arial" w:cs="Arial"/>
        </w:rPr>
        <w:t xml:space="preserve"> highly connected neurons </w:t>
      </w:r>
      <w:r w:rsidR="00F539F6">
        <w:rPr>
          <w:rFonts w:ascii="Arial" w:hAnsi="Arial" w:cs="Arial"/>
        </w:rPr>
        <w:t>was</w:t>
      </w:r>
      <w:r w:rsidR="00662653">
        <w:rPr>
          <w:rFonts w:ascii="Arial" w:hAnsi="Arial" w:cs="Arial"/>
        </w:rPr>
        <w:t xml:space="preserve"> able to </w:t>
      </w:r>
      <w:r w:rsidR="00F539F6">
        <w:rPr>
          <w:rFonts w:ascii="Arial" w:hAnsi="Arial" w:cs="Arial"/>
        </w:rPr>
        <w:t xml:space="preserve">induce pattern completion of </w:t>
      </w:r>
      <w:r w:rsidR="00662653">
        <w:rPr>
          <w:rFonts w:ascii="Arial" w:hAnsi="Arial" w:cs="Arial"/>
        </w:rPr>
        <w:t>imprinted ensembles</w:t>
      </w:r>
      <w:r w:rsidR="001E3882">
        <w:rPr>
          <w:rFonts w:ascii="Arial" w:hAnsi="Arial" w:cs="Arial"/>
        </w:rPr>
        <w:t xml:space="preserve"> (Figure 7B)</w:t>
      </w:r>
      <w:r w:rsidR="00F539F6">
        <w:rPr>
          <w:rFonts w:ascii="Arial" w:hAnsi="Arial" w:cs="Arial"/>
        </w:rPr>
        <w:t xml:space="preserve"> whereas neurons with low connectivity were unable to recall imprinted ensembles (Figure 7C)</w:t>
      </w:r>
      <w:r w:rsidR="00662653">
        <w:rPr>
          <w:rFonts w:ascii="Arial" w:hAnsi="Arial" w:cs="Arial"/>
        </w:rPr>
        <w:t xml:space="preserve"> </w:t>
      </w:r>
      <w:r w:rsidR="00662653">
        <w:rPr>
          <w:rFonts w:ascii="Arial" w:hAnsi="Arial" w:cs="Arial"/>
        </w:rPr>
        <w:lastRenderedPageBreak/>
        <w:t xml:space="preserve">demonstrating that </w:t>
      </w:r>
      <w:r w:rsidR="00DA5C7B">
        <w:rPr>
          <w:rFonts w:ascii="Arial" w:hAnsi="Arial" w:cs="Arial"/>
        </w:rPr>
        <w:t>CRFs</w:t>
      </w:r>
      <w:r w:rsidR="00662653">
        <w:rPr>
          <w:rFonts w:ascii="Arial" w:hAnsi="Arial" w:cs="Arial"/>
        </w:rPr>
        <w:t xml:space="preserve"> could be used to target specific members of </w:t>
      </w:r>
      <w:r w:rsidR="00DD7525">
        <w:rPr>
          <w:rFonts w:ascii="Arial" w:hAnsi="Arial" w:cs="Arial"/>
        </w:rPr>
        <w:t xml:space="preserve">cortical </w:t>
      </w:r>
      <w:r w:rsidR="00662653">
        <w:rPr>
          <w:rFonts w:ascii="Arial" w:hAnsi="Arial" w:cs="Arial"/>
        </w:rPr>
        <w:t xml:space="preserve">ensembles that </w:t>
      </w:r>
      <w:r w:rsidR="00061EDD">
        <w:rPr>
          <w:rFonts w:ascii="Arial" w:hAnsi="Arial" w:cs="Arial"/>
        </w:rPr>
        <w:t>play a key role in the computational properties of cortical microcircuits</w:t>
      </w:r>
      <w:r w:rsidR="00662653">
        <w:rPr>
          <w:rFonts w:ascii="Arial" w:hAnsi="Arial" w:cs="Arial"/>
        </w:rPr>
        <w:t>.</w:t>
      </w:r>
    </w:p>
    <w:p w14:paraId="7DA58241" w14:textId="77777777" w:rsidR="00F4050C" w:rsidRDefault="003B28D9" w:rsidP="004D62B9">
      <w:pPr>
        <w:spacing w:line="480" w:lineRule="auto"/>
        <w:jc w:val="both"/>
        <w:rPr>
          <w:rFonts w:ascii="Arial" w:hAnsi="Arial" w:cs="Arial"/>
        </w:rPr>
      </w:pPr>
      <w:r w:rsidRPr="00A83994">
        <w:rPr>
          <w:rFonts w:ascii="Arial" w:hAnsi="Arial" w:cs="Arial"/>
          <w:b/>
        </w:rPr>
        <w:t>CRFs capture changes in network dynamics induced by circuit reconfiguration</w:t>
      </w:r>
      <w:r w:rsidR="00F4050C" w:rsidRPr="00F4050C">
        <w:rPr>
          <w:rFonts w:ascii="Arial" w:hAnsi="Arial" w:cs="Arial"/>
        </w:rPr>
        <w:t xml:space="preserve"> </w:t>
      </w:r>
    </w:p>
    <w:p w14:paraId="52D7C107" w14:textId="5892B57D"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D76DEB">
        <w:rPr>
          <w:rFonts w:ascii="Arial" w:hAnsi="Arial" w:cs="Arial"/>
        </w:rPr>
        <w:t>after ensemble imprinting</w:t>
      </w:r>
      <w:ins w:id="51" w:author="Shuting Han" w:date="2016-10-10T11:02:00Z">
        <w:r w:rsidR="00A83994">
          <w:rPr>
            <w:rFonts w:ascii="Arial" w:hAnsi="Arial" w:cs="Arial"/>
          </w:rPr>
          <w:t>,</w:t>
        </w:r>
      </w:ins>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 (Figure 8A)</w:t>
      </w:r>
      <w:r w:rsidRPr="00044B3A">
        <w:rPr>
          <w:rFonts w:ascii="Arial" w:hAnsi="Arial" w:cs="Arial"/>
        </w:rPr>
        <w:t>.</w:t>
      </w:r>
      <w:r>
        <w:rPr>
          <w:rFonts w:ascii="Arial" w:hAnsi="Arial" w:cs="Arial"/>
        </w:rPr>
        <w:t xml:space="preserve"> Interestingly</w:t>
      </w:r>
      <w:ins w:id="52" w:author="Shuting Han" w:date="2016-10-10T11:02:00Z">
        <w:r w:rsidR="00A83994">
          <w:rPr>
            <w:rFonts w:ascii="Arial" w:hAnsi="Arial" w:cs="Arial"/>
          </w:rPr>
          <w:t>,</w:t>
        </w:r>
      </w:ins>
      <w:r>
        <w:rPr>
          <w:rFonts w:ascii="Arial" w:hAnsi="Arial" w:cs="Arial"/>
        </w:rPr>
        <w:t xml:space="preserve"> the </w:t>
      </w:r>
      <w:r w:rsidR="00D76DEB">
        <w:rPr>
          <w:rFonts w:ascii="Arial" w:hAnsi="Arial" w:cs="Arial"/>
        </w:rPr>
        <w:t>general properties of</w:t>
      </w:r>
      <w:r w:rsidR="00AF5ED1">
        <w:rPr>
          <w:rFonts w:ascii="Arial" w:hAnsi="Arial" w:cs="Arial"/>
        </w:rPr>
        <w:t xml:space="preserve"> full model</w:t>
      </w:r>
      <w:r w:rsidR="00D76DEB">
        <w:rPr>
          <w:rFonts w:ascii="Arial" w:hAnsi="Arial" w:cs="Arial"/>
        </w:rPr>
        <w:t>s</w:t>
      </w:r>
      <w:r w:rsidR="00AF5ED1">
        <w:rPr>
          <w:rFonts w:ascii="Arial" w:hAnsi="Arial" w:cs="Arial"/>
        </w:rPr>
        <w:t xml:space="preserve"> </w:t>
      </w:r>
      <w:r>
        <w:rPr>
          <w:rFonts w:ascii="Arial" w:hAnsi="Arial" w:cs="Arial"/>
        </w:rPr>
        <w:t>depicted</w:t>
      </w:r>
      <w:r w:rsidR="00D76DEB">
        <w:rPr>
          <w:rFonts w:ascii="Arial" w:hAnsi="Arial" w:cs="Arial"/>
        </w:rPr>
        <w:t xml:space="preserve"> during ongoing activity remain</w:t>
      </w:r>
      <w:r>
        <w:rPr>
          <w:rFonts w:ascii="Arial" w:hAnsi="Arial" w:cs="Arial"/>
        </w:rPr>
        <w:t xml:space="preserve"> the same</w:t>
      </w:r>
      <w:ins w:id="53" w:author="Shuting Han" w:date="2016-10-10T11:03:00Z">
        <w:r w:rsidR="00A83994">
          <w:rPr>
            <w:rFonts w:ascii="Arial" w:hAnsi="Arial" w:cs="Arial"/>
          </w:rPr>
          <w:t>,</w:t>
        </w:r>
      </w:ins>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Pr>
          <w:rFonts w:ascii="Arial" w:hAnsi="Arial" w:cs="Arial"/>
        </w:rPr>
        <w:t>architecture</w:t>
      </w:r>
      <w:r w:rsidR="00B4685D">
        <w:rPr>
          <w:rFonts w:ascii="Arial" w:hAnsi="Arial" w:cs="Arial"/>
        </w:rPr>
        <w:t xml:space="preserve"> (Figure 8B</w:t>
      </w:r>
      <w:r w:rsidR="00D76DEB">
        <w:rPr>
          <w:rFonts w:ascii="Arial" w:hAnsi="Arial" w:cs="Arial"/>
        </w:rPr>
        <w:t>)</w:t>
      </w:r>
      <w:r>
        <w:rPr>
          <w:rFonts w:ascii="Arial" w:hAnsi="Arial" w:cs="Arial"/>
        </w:rPr>
        <w:t>.</w:t>
      </w:r>
    </w:p>
    <w:p w14:paraId="33543596" w14:textId="049A4B24" w:rsidR="003B28D9" w:rsidRPr="0028778D" w:rsidRDefault="009D3EDD" w:rsidP="00A83994">
      <w:pPr>
        <w:spacing w:line="480" w:lineRule="auto"/>
        <w:ind w:firstLine="720"/>
        <w:jc w:val="both"/>
        <w:rPr>
          <w:rFonts w:ascii="Arial" w:hAnsi="Arial" w:cs="Arial"/>
        </w:rPr>
      </w:pPr>
      <w:r>
        <w:rPr>
          <w:rFonts w:ascii="Arial" w:hAnsi="Arial" w:cs="Arial"/>
        </w:rPr>
        <w:t>It has been suggested that the imprinting protocol reconfigures the connectivity between stimulated cells</w:t>
      </w:r>
      <w:r w:rsidR="004D6525">
        <w:rPr>
          <w:rFonts w:ascii="Arial" w:hAnsi="Arial" w:cs="Arial"/>
        </w:rPr>
        <w:t xml:space="preserve"> </w:t>
      </w:r>
      <w:r w:rsidR="004D6525">
        <w:rPr>
          <w:rFonts w:ascii="Arial" w:hAnsi="Arial" w:cs="Arial"/>
        </w:rPr>
        <w:fldChar w:fldCharType="begin"/>
      </w:r>
      <w:r w:rsidR="00C857A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D6525">
        <w:rPr>
          <w:rFonts w:ascii="Arial" w:hAnsi="Arial" w:cs="Arial"/>
        </w:rPr>
        <w:fldChar w:fldCharType="separate"/>
      </w:r>
      <w:r w:rsidR="004D6525">
        <w:rPr>
          <w:rFonts w:ascii="Arial" w:hAnsi="Arial" w:cs="Arial"/>
          <w:noProof/>
        </w:rPr>
        <w:t>(</w:t>
      </w:r>
      <w:hyperlink w:anchor="_ENREF_10" w:tooltip="Carrillo-Reid, 2016 #73" w:history="1">
        <w:r w:rsidR="00A83994">
          <w:rPr>
            <w:rFonts w:ascii="Arial" w:hAnsi="Arial" w:cs="Arial"/>
            <w:noProof/>
          </w:rPr>
          <w:t>Carrillo-Reid et al., 2016</w:t>
        </w:r>
      </w:hyperlink>
      <w:r w:rsidR="004D6525">
        <w:rPr>
          <w:rFonts w:ascii="Arial" w:hAnsi="Arial" w:cs="Arial"/>
          <w:noProof/>
        </w:rPr>
        <w:t>)</w:t>
      </w:r>
      <w:r w:rsidR="004D6525">
        <w:rPr>
          <w:rFonts w:ascii="Arial" w:hAnsi="Arial" w:cs="Arial"/>
        </w:rPr>
        <w:fldChar w:fldCharType="end"/>
      </w:r>
      <w:r w:rsidR="00963E00">
        <w:rPr>
          <w:rFonts w:ascii="Arial" w:hAnsi="Arial" w:cs="Arial"/>
        </w:rPr>
        <w:t>.</w:t>
      </w:r>
      <w:r>
        <w:rPr>
          <w:rFonts w:ascii="Arial" w:hAnsi="Arial" w:cs="Arial"/>
        </w:rPr>
        <w:t xml:space="preserve"> </w:t>
      </w:r>
      <w:r w:rsidR="00963E00">
        <w:rPr>
          <w:rFonts w:ascii="Arial" w:hAnsi="Arial" w:cs="Arial"/>
        </w:rPr>
        <w:t>W</w:t>
      </w:r>
      <w:r>
        <w:rPr>
          <w:rFonts w:ascii="Arial" w:hAnsi="Arial" w:cs="Arial"/>
        </w:rPr>
        <w:t xml:space="preserve">e used CRFs to </w:t>
      </w:r>
      <w:r w:rsidR="00963E00">
        <w:rPr>
          <w:rFonts w:ascii="Arial" w:hAnsi="Arial" w:cs="Arial"/>
        </w:rPr>
        <w:t xml:space="preserve">measure </w:t>
      </w:r>
      <w:r>
        <w:rPr>
          <w:rFonts w:ascii="Arial" w:hAnsi="Arial" w:cs="Arial"/>
        </w:rPr>
        <w:t xml:space="preserve">the changes in </w:t>
      </w:r>
      <w:r w:rsidR="00963E00">
        <w:rPr>
          <w:rFonts w:ascii="Arial" w:hAnsi="Arial" w:cs="Arial"/>
        </w:rPr>
        <w:t>the functional connectivity from the targeted group of neurons</w:t>
      </w:r>
      <w:r w:rsidR="00B4685D">
        <w:rPr>
          <w:rFonts w:ascii="Arial" w:hAnsi="Arial" w:cs="Arial"/>
        </w:rPr>
        <w:t xml:space="preserve"> (Figure 8C)</w:t>
      </w:r>
      <w:r w:rsidR="00963E00">
        <w:rPr>
          <w:rFonts w:ascii="Arial" w:hAnsi="Arial" w:cs="Arial"/>
        </w:rPr>
        <w:t xml:space="preserve">. </w:t>
      </w:r>
      <w:r w:rsidR="00B4685D">
        <w:rPr>
          <w:rFonts w:ascii="Arial" w:hAnsi="Arial" w:cs="Arial"/>
        </w:rPr>
        <w:t xml:space="preserve">Our approach was able to </w:t>
      </w:r>
      <w:r>
        <w:rPr>
          <w:rFonts w:ascii="Arial" w:hAnsi="Arial" w:cs="Arial"/>
        </w:rPr>
        <w:t xml:space="preserve">describe specific changes in the connections that reflect the existence of </w:t>
      </w:r>
      <w:r w:rsidR="00B4685D">
        <w:rPr>
          <w:rFonts w:ascii="Arial" w:hAnsi="Arial" w:cs="Arial"/>
        </w:rPr>
        <w:t>the imprinted</w:t>
      </w:r>
      <w:r>
        <w:rPr>
          <w:rFonts w:ascii="Arial" w:hAnsi="Arial" w:cs="Arial"/>
        </w:rPr>
        <w:t xml:space="preserve"> ensemble</w:t>
      </w:r>
      <w:r w:rsidR="00B4685D">
        <w:rPr>
          <w:rFonts w:ascii="Arial" w:hAnsi="Arial" w:cs="Arial"/>
        </w:rPr>
        <w:t xml:space="preserve"> (Figure 8D)</w:t>
      </w:r>
      <w:r>
        <w:rPr>
          <w:rFonts w:ascii="Arial" w:hAnsi="Arial" w:cs="Arial"/>
        </w:rPr>
        <w:t xml:space="preserve">. </w:t>
      </w:r>
      <w:r w:rsidR="00BF52CC">
        <w:rPr>
          <w:rFonts w:ascii="Arial" w:hAnsi="Arial" w:cs="Arial"/>
        </w:rPr>
        <w:t xml:space="preserve">The fact that CRFs </w:t>
      </w:r>
      <w:r w:rsidR="008C5323">
        <w:rPr>
          <w:rFonts w:ascii="Arial" w:hAnsi="Arial" w:cs="Arial"/>
        </w:rPr>
        <w:t xml:space="preserve">were able to describe changes in the reconfiguration of a specific subpopulation of neurons demonstrates the potential of structured prediction methods to study </w:t>
      </w:r>
      <w:r w:rsidR="007A4A1D">
        <w:rPr>
          <w:rFonts w:ascii="Arial" w:hAnsi="Arial" w:cs="Arial"/>
        </w:rPr>
        <w:t>the</w:t>
      </w:r>
      <w:r w:rsidR="00B13D82">
        <w:rPr>
          <w:rFonts w:ascii="Arial" w:hAnsi="Arial" w:cs="Arial"/>
        </w:rPr>
        <w:t xml:space="preserve"> fine</w:t>
      </w:r>
      <w:r w:rsidR="007A4A1D">
        <w:rPr>
          <w:rFonts w:ascii="Arial" w:hAnsi="Arial" w:cs="Arial"/>
        </w:rPr>
        <w:t xml:space="preserve"> modulation of neuronal microcircuits induced by </w:t>
      </w:r>
      <w:r w:rsidR="00963E00">
        <w:rPr>
          <w:rFonts w:ascii="Arial" w:hAnsi="Arial" w:cs="Arial"/>
        </w:rPr>
        <w:t>pathological conditions.</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09402CFE"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A83994">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A83994">
          <w:rPr>
            <w:rFonts w:ascii="Arial" w:hAnsi="Arial" w:cs="Arial"/>
            <w:noProof/>
          </w:rPr>
          <w:t>Bettencourt et al., 2007</w:t>
        </w:r>
      </w:hyperlink>
      <w:r w:rsidR="00C610C3">
        <w:rPr>
          <w:rFonts w:ascii="Arial" w:hAnsi="Arial" w:cs="Arial"/>
          <w:noProof/>
        </w:rPr>
        <w:t xml:space="preserve">; </w:t>
      </w:r>
      <w:hyperlink w:anchor="_ENREF_11" w:tooltip="Chiang, 2016 #74" w:history="1">
        <w:r w:rsidR="00A83994">
          <w:rPr>
            <w:rFonts w:ascii="Arial" w:hAnsi="Arial" w:cs="Arial"/>
            <w:noProof/>
          </w:rPr>
          <w:t>Chiang et al., 2016</w:t>
        </w:r>
      </w:hyperlink>
      <w:r w:rsidR="00C610C3">
        <w:rPr>
          <w:rFonts w:ascii="Arial" w:hAnsi="Arial" w:cs="Arial"/>
          <w:noProof/>
        </w:rPr>
        <w:t xml:space="preserve">; </w:t>
      </w:r>
      <w:hyperlink w:anchor="_ENREF_13" w:tooltip="Downes, 2012 #75" w:history="1">
        <w:r w:rsidR="00A83994">
          <w:rPr>
            <w:rFonts w:ascii="Arial" w:hAnsi="Arial" w:cs="Arial"/>
            <w:noProof/>
          </w:rPr>
          <w:t>Downes et al., 2012</w:t>
        </w:r>
      </w:hyperlink>
      <w:r w:rsidR="00C610C3">
        <w:rPr>
          <w:rFonts w:ascii="Arial" w:hAnsi="Arial" w:cs="Arial"/>
          <w:noProof/>
        </w:rPr>
        <w:t xml:space="preserve">; </w:t>
      </w:r>
      <w:hyperlink w:anchor="_ENREF_15" w:tooltip="Fair, 2008 #77" w:history="1">
        <w:r w:rsidR="00A83994">
          <w:rPr>
            <w:rFonts w:ascii="Arial" w:hAnsi="Arial" w:cs="Arial"/>
            <w:noProof/>
          </w:rPr>
          <w:t>Fair et al., 2008</w:t>
        </w:r>
      </w:hyperlink>
      <w:r w:rsidR="00C610C3">
        <w:rPr>
          <w:rFonts w:ascii="Arial" w:hAnsi="Arial" w:cs="Arial"/>
          <w:noProof/>
        </w:rPr>
        <w:t xml:space="preserve">; </w:t>
      </w:r>
      <w:hyperlink w:anchor="_ENREF_17" w:tooltip="Hagmann, 2008 #79" w:history="1">
        <w:r w:rsidR="00A83994">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A83994">
          <w:rPr>
            <w:rFonts w:ascii="Arial" w:hAnsi="Arial" w:cs="Arial"/>
            <w:noProof/>
          </w:rPr>
          <w:t>Iturria-Medina et al., 2008</w:t>
        </w:r>
      </w:hyperlink>
      <w:r w:rsidR="00C610C3">
        <w:rPr>
          <w:rFonts w:ascii="Arial" w:hAnsi="Arial" w:cs="Arial"/>
          <w:noProof/>
        </w:rPr>
        <w:t xml:space="preserve">; </w:t>
      </w:r>
      <w:hyperlink w:anchor="_ENREF_29" w:tooltip="Oh, 2014 #89" w:history="1">
        <w:r w:rsidR="00A83994">
          <w:rPr>
            <w:rFonts w:ascii="Arial" w:hAnsi="Arial" w:cs="Arial"/>
            <w:noProof/>
          </w:rPr>
          <w:t>Oh et al., 2014</w:t>
        </w:r>
      </w:hyperlink>
      <w:r w:rsidR="00C610C3">
        <w:rPr>
          <w:rFonts w:ascii="Arial" w:hAnsi="Arial" w:cs="Arial"/>
          <w:noProof/>
        </w:rPr>
        <w:t xml:space="preserve">; </w:t>
      </w:r>
      <w:hyperlink w:anchor="_ENREF_41" w:tooltip="Supekar, 2008 #98" w:history="1">
        <w:r w:rsidR="00A83994">
          <w:rPr>
            <w:rFonts w:ascii="Arial" w:hAnsi="Arial" w:cs="Arial"/>
            <w:noProof/>
          </w:rPr>
          <w:t>Supekar et al., 2008</w:t>
        </w:r>
      </w:hyperlink>
      <w:r w:rsidR="00C610C3">
        <w:rPr>
          <w:rFonts w:ascii="Arial" w:hAnsi="Arial" w:cs="Arial"/>
          <w:noProof/>
        </w:rPr>
        <w:t xml:space="preserve">; </w:t>
      </w:r>
      <w:hyperlink w:anchor="_ENREF_47" w:tooltip="Yu, 2008 #103" w:history="1">
        <w:r w:rsidR="00A83994">
          <w:rPr>
            <w:rFonts w:ascii="Arial" w:hAnsi="Arial" w:cs="Arial"/>
            <w:noProof/>
          </w:rPr>
          <w:t>Yu et al., 2008</w:t>
        </w:r>
      </w:hyperlink>
      <w:r w:rsidR="00C610C3">
        <w:rPr>
          <w:rFonts w:ascii="Arial" w:hAnsi="Arial" w:cs="Arial"/>
          <w:noProof/>
        </w:rPr>
        <w:t xml:space="preserve">; </w:t>
      </w:r>
      <w:hyperlink w:anchor="_ENREF_48" w:tooltip="Zuo, 2012 #123" w:history="1">
        <w:r w:rsidR="00A83994">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A83994">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A83994">
          <w:rPr>
            <w:rFonts w:ascii="Arial" w:hAnsi="Arial" w:cs="Arial"/>
            <w:noProof/>
          </w:rPr>
          <w:t>Chiang et al., 2016</w:t>
        </w:r>
      </w:hyperlink>
      <w:r w:rsidR="00C610C3">
        <w:rPr>
          <w:rFonts w:ascii="Arial" w:hAnsi="Arial" w:cs="Arial"/>
          <w:noProof/>
        </w:rPr>
        <w:t xml:space="preserve">; </w:t>
      </w:r>
      <w:hyperlink w:anchor="_ENREF_15" w:tooltip="Fair, 2008 #77" w:history="1">
        <w:r w:rsidR="00A83994">
          <w:rPr>
            <w:rFonts w:ascii="Arial" w:hAnsi="Arial" w:cs="Arial"/>
            <w:noProof/>
          </w:rPr>
          <w:t>Fair et al., 2008</w:t>
        </w:r>
      </w:hyperlink>
      <w:r w:rsidR="00C610C3">
        <w:rPr>
          <w:rFonts w:ascii="Arial" w:hAnsi="Arial" w:cs="Arial"/>
          <w:noProof/>
        </w:rPr>
        <w:t xml:space="preserve">; </w:t>
      </w:r>
      <w:hyperlink w:anchor="_ENREF_20" w:tooltip="Hinne, 2013 #46" w:history="1">
        <w:r w:rsidR="00A83994">
          <w:rPr>
            <w:rFonts w:ascii="Arial" w:hAnsi="Arial" w:cs="Arial"/>
            <w:noProof/>
          </w:rPr>
          <w:t>Hinne et al., 2013</w:t>
        </w:r>
      </w:hyperlink>
      <w:r w:rsidR="00C610C3">
        <w:rPr>
          <w:rFonts w:ascii="Arial" w:hAnsi="Arial" w:cs="Arial"/>
          <w:noProof/>
        </w:rPr>
        <w:t xml:space="preserve">; </w:t>
      </w:r>
      <w:hyperlink w:anchor="_ENREF_48" w:tooltip="Zuo, 2012 #123" w:history="1">
        <w:r w:rsidR="00A83994">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A83994">
          <w:rPr>
            <w:rFonts w:ascii="Arial" w:hAnsi="Arial" w:cs="Arial"/>
            <w:noProof/>
          </w:rPr>
          <w:t>Bonifazi et al., 2009</w:t>
        </w:r>
      </w:hyperlink>
      <w:r w:rsidR="00C610C3">
        <w:rPr>
          <w:rFonts w:ascii="Arial" w:hAnsi="Arial" w:cs="Arial"/>
          <w:noProof/>
        </w:rPr>
        <w:t xml:space="preserve">; </w:t>
      </w:r>
      <w:hyperlink w:anchor="_ENREF_33" w:tooltip="Sadovsky, 2014 #91" w:history="1">
        <w:r w:rsidR="00A83994">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A83994">
          <w:rPr>
            <w:rFonts w:ascii="Arial" w:hAnsi="Arial" w:cs="Arial"/>
            <w:noProof/>
          </w:rPr>
          <w:t>Stetter et al., 2012</w:t>
        </w:r>
      </w:hyperlink>
      <w:r w:rsidR="00C610C3">
        <w:rPr>
          <w:rFonts w:ascii="Arial" w:hAnsi="Arial" w:cs="Arial"/>
          <w:noProof/>
        </w:rPr>
        <w:t xml:space="preserve">; </w:t>
      </w:r>
      <w:hyperlink w:anchor="_ENREF_46" w:tooltip="Yatsenko, 2015 #102" w:history="1">
        <w:r w:rsidR="00A83994">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46467318"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A83994">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A83994">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A83994">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ins w:id="54" w:author="Luis Carrillo Reid" w:date="2016-10-06T17:01:00Z">
        <w:r w:rsidR="00C70402">
          <w:rPr>
            <w:rFonts w:ascii="Arial" w:hAnsi="Arial" w:cs="Arial"/>
          </w:rPr>
          <w:t xml:space="preserve"> </w:t>
        </w:r>
      </w:ins>
      <w:ins w:id="55" w:author="Luis Carrillo Reid" w:date="2016-10-06T17:02:00Z">
        <w:r w:rsidR="00C70402">
          <w:rPr>
            <w:rFonts w:ascii="Arial" w:hAnsi="Arial" w:cs="Arial"/>
          </w:rPr>
          <w:t>specific</w:t>
        </w:r>
      </w:ins>
      <w:ins w:id="56" w:author="Luis Carrillo Reid" w:date="2016-10-06T17:01:00Z">
        <w:r w:rsidR="00C70402">
          <w:rPr>
            <w:rFonts w:ascii="Arial" w:hAnsi="Arial" w:cs="Arial"/>
          </w:rPr>
          <w:t xml:space="preserve"> features of </w:t>
        </w:r>
      </w:ins>
      <w:ins w:id="57" w:author="Luis Carrillo Reid" w:date="2016-10-06T17:00:00Z">
        <w:r w:rsidR="00C70402">
          <w:rPr>
            <w:rFonts w:ascii="Arial" w:hAnsi="Arial" w:cs="Arial"/>
          </w:rPr>
          <w:t>sensory stimuli</w:t>
        </w:r>
      </w:ins>
      <w:ins w:id="58" w:author="Luis Carrillo Reid" w:date="2016-10-06T17:02:00Z">
        <w:r w:rsidR="00C70402">
          <w:rPr>
            <w:rFonts w:ascii="Arial" w:hAnsi="Arial" w:cs="Arial"/>
          </w:rPr>
          <w:t xml:space="preserve"> </w:t>
        </w:r>
      </w:ins>
      <w:r w:rsidR="00224774">
        <w:rPr>
          <w:rFonts w:ascii="Arial" w:hAnsi="Arial" w:cs="Arial"/>
        </w:rPr>
        <w:t>(</w:t>
      </w:r>
      <w:r w:rsidR="00224774" w:rsidRPr="00584C2C">
        <w:rPr>
          <w:rFonts w:ascii="Arial" w:hAnsi="Arial" w:cs="Arial"/>
          <w:color w:val="0000FF"/>
        </w:rPr>
        <w:t>Figure 2</w:t>
      </w:r>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550DE53D"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graphical models</w:t>
      </w:r>
      <w:r w:rsidR="00877D62">
        <w:rPr>
          <w:rFonts w:ascii="Arial" w:hAnsi="Arial" w:cs="Arial"/>
        </w:rPr>
        <w:t xml:space="preserve"> that </w:t>
      </w:r>
      <w:r w:rsidR="004E491A">
        <w:rPr>
          <w:rFonts w:ascii="Arial" w:hAnsi="Arial" w:cs="Arial"/>
        </w:rPr>
        <w:t>capture the dependencies between</w:t>
      </w:r>
      <w:r w:rsidR="00877D62">
        <w:rPr>
          <w:rFonts w:ascii="Arial" w:hAnsi="Arial" w:cs="Arial"/>
        </w:rPr>
        <w:t xml:space="preserve"> all the </w:t>
      </w:r>
      <w:r w:rsidR="004E491A">
        <w:rPr>
          <w:rFonts w:ascii="Arial" w:hAnsi="Arial" w:cs="Arial"/>
        </w:rPr>
        <w:t>possible 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4E491A">
        <w:rPr>
          <w:rFonts w:ascii="Arial" w:hAnsi="Arial" w:cs="Arial"/>
        </w:rPr>
        <w:t xml:space="preserve">sampled variables dependent on a given experimental condition. This is an advantage for classification tasks since discriminative models have better performance than generative models </w:t>
      </w:r>
      <w:r w:rsidR="00942886">
        <w:rPr>
          <w:rFonts w:ascii="Arial" w:hAnsi="Arial" w:cs="Arial"/>
        </w:rPr>
        <w:t>avoid</w:t>
      </w:r>
      <w:r w:rsidR="004E491A">
        <w:rPr>
          <w:rFonts w:ascii="Arial" w:hAnsi="Arial" w:cs="Arial"/>
        </w:rPr>
        <w:t>ing</w:t>
      </w:r>
      <w:r w:rsidR="00942886">
        <w:rPr>
          <w:rFonts w:ascii="Arial" w:hAnsi="Arial" w:cs="Arial"/>
        </w:rPr>
        <w:t xml:space="preserve"> the</w:t>
      </w:r>
      <w:ins w:id="59" w:author="Luis Carrillo Reid" w:date="2016-10-06T18:01:00Z">
        <w:r w:rsidR="004E491A">
          <w:rPr>
            <w:rFonts w:ascii="Arial" w:hAnsi="Arial" w:cs="Arial"/>
          </w:rPr>
          <w:t xml:space="preserve"> exhaustive description of the joint</w:t>
        </w:r>
      </w:ins>
      <w:r w:rsidR="00942886">
        <w:rPr>
          <w:rFonts w:ascii="Arial" w:hAnsi="Arial" w:cs="Arial"/>
        </w:rPr>
        <w:t xml:space="preserve"> probability distribution of observations as well as </w:t>
      </w:r>
      <w:r w:rsidR="004E491A">
        <w:rPr>
          <w:rFonts w:ascii="Arial" w:hAnsi="Arial" w:cs="Arial"/>
        </w:rPr>
        <w:t xml:space="preserve">the </w:t>
      </w:r>
      <w:r w:rsidR="00942886">
        <w:rPr>
          <w:rFonts w:ascii="Arial" w:hAnsi="Arial" w:cs="Arial"/>
        </w:rPr>
        <w:t xml:space="preserve">assumptions </w:t>
      </w:r>
      <w:r w:rsidR="004E491A">
        <w:rPr>
          <w:rFonts w:ascii="Arial" w:hAnsi="Arial" w:cs="Arial"/>
        </w:rPr>
        <w:t>of</w:t>
      </w:r>
      <w:r w:rsidR="00EC2F3F">
        <w:rPr>
          <w:rFonts w:ascii="Arial" w:hAnsi="Arial" w:cs="Arial"/>
        </w:rPr>
        <w:t xml:space="preserve"> potentially</w:t>
      </w:r>
      <w:r w:rsidR="00942886">
        <w:rPr>
          <w:rFonts w:ascii="Arial" w:hAnsi="Arial" w:cs="Arial"/>
        </w:rPr>
        <w:t xml:space="preserve"> complex dependencies </w:t>
      </w:r>
      <w:r w:rsidR="00EC2F3F">
        <w:rPr>
          <w:rFonts w:ascii="Arial" w:hAnsi="Arial" w:cs="Arial"/>
        </w:rPr>
        <w:t>between variables</w:t>
      </w:r>
      <w:r w:rsidR="00A94790">
        <w:rPr>
          <w:rFonts w:ascii="Arial" w:hAnsi="Arial" w:cs="Arial"/>
        </w:rPr>
        <w:t xml:space="preserve"> </w:t>
      </w:r>
      <w:r w:rsidR="00A94790">
        <w:rPr>
          <w:rFonts w:ascii="Arial" w:hAnsi="Arial" w:cs="Arial"/>
        </w:rPr>
        <w:fldChar w:fldCharType="begin"/>
      </w:r>
      <w:r w:rsidR="00C857A5">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A94790">
        <w:rPr>
          <w:rFonts w:ascii="Arial" w:hAnsi="Arial" w:cs="Arial"/>
        </w:rPr>
        <w:fldChar w:fldCharType="separate"/>
      </w:r>
      <w:r w:rsidR="00A94790">
        <w:rPr>
          <w:rFonts w:ascii="Arial" w:hAnsi="Arial" w:cs="Arial"/>
          <w:noProof/>
        </w:rPr>
        <w:t>(</w:t>
      </w:r>
      <w:hyperlink w:anchor="_ENREF_24" w:tooltip="Lafferty, 2001 #33" w:history="1">
        <w:r w:rsidR="00A83994">
          <w:rPr>
            <w:rFonts w:ascii="Arial" w:hAnsi="Arial" w:cs="Arial"/>
            <w:noProof/>
          </w:rPr>
          <w:t>Lafferty et al., 2001</w:t>
        </w:r>
      </w:hyperlink>
      <w:r w:rsidR="00A94790">
        <w:rPr>
          <w:rFonts w:ascii="Arial" w:hAnsi="Arial" w:cs="Arial"/>
          <w:noProof/>
        </w:rPr>
        <w:t>)</w:t>
      </w:r>
      <w:r w:rsidR="00A94790">
        <w:rPr>
          <w:rFonts w:ascii="Arial" w:hAnsi="Arial" w:cs="Arial"/>
        </w:rPr>
        <w:fldChar w:fldCharType="end"/>
      </w:r>
      <w:r w:rsidR="00942886">
        <w:rPr>
          <w:rFonts w:ascii="Arial" w:hAnsi="Arial" w:cs="Arial"/>
        </w:rPr>
        <w:t xml:space="preserve">. </w:t>
      </w:r>
      <w:r w:rsidR="00A3006E">
        <w:rPr>
          <w:rFonts w:ascii="Arial" w:hAnsi="Arial" w:cs="Arial"/>
        </w:rPr>
        <w:t>Additionally, given the finite number of</w:t>
      </w:r>
      <w:ins w:id="60" w:author="Luis Carrillo Reid" w:date="2016-10-08T20:23:00Z">
        <w:r w:rsidR="00C36230">
          <w:rPr>
            <w:rFonts w:ascii="Arial" w:hAnsi="Arial" w:cs="Arial"/>
          </w:rPr>
          <w:t xml:space="preserve"> network states described by</w:t>
        </w:r>
      </w:ins>
      <w:r w:rsidR="00A3006E">
        <w:rPr>
          <w:rFonts w:ascii="Arial" w:hAnsi="Arial" w:cs="Arial"/>
        </w:rPr>
        <w:t xml:space="preserve"> population activity, </w:t>
      </w:r>
      <w:r w:rsidR="000F04CD">
        <w:rPr>
          <w:rFonts w:ascii="Arial" w:hAnsi="Arial" w:cs="Arial"/>
        </w:rPr>
        <w:t xml:space="preserve">the </w:t>
      </w:r>
      <w:r w:rsidR="00A3006E">
        <w:rPr>
          <w:rFonts w:ascii="Arial" w:hAnsi="Arial" w:cs="Arial"/>
        </w:rPr>
        <w:t>c</w:t>
      </w:r>
      <w:r w:rsidR="00A94790">
        <w:rPr>
          <w:rFonts w:ascii="Arial" w:hAnsi="Arial" w:cs="Arial"/>
        </w:rPr>
        <w:t>onditional distribution</w:t>
      </w:r>
      <w:r w:rsidR="00A3006E">
        <w:rPr>
          <w:rFonts w:ascii="Arial" w:hAnsi="Arial" w:cs="Arial"/>
        </w:rPr>
        <w:t xml:space="preserve"> is sufficient for </w:t>
      </w:r>
      <w:r w:rsidR="00240D30">
        <w:rPr>
          <w:rFonts w:ascii="Arial" w:hAnsi="Arial" w:cs="Arial"/>
        </w:rPr>
        <w:t xml:space="preserve">making predictions. </w:t>
      </w:r>
      <w:r w:rsidR="00C431E2">
        <w:rPr>
          <w:rFonts w:ascii="Arial" w:hAnsi="Arial" w:cs="Arial"/>
        </w:rPr>
        <w:t>Compared with other discriminative models such as Max entropy Markov model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achieve</w:t>
      </w:r>
      <w:del w:id="61" w:author="Shuting Han" w:date="2016-10-10T11:05:00Z">
        <w:r w:rsidR="002D4ACB" w:rsidDel="002B2EAD">
          <w:rPr>
            <w:rFonts w:ascii="Arial" w:hAnsi="Arial" w:cs="Arial"/>
          </w:rPr>
          <w:delText>s</w:delText>
        </w:r>
      </w:del>
      <w:r w:rsidR="002D4ACB">
        <w:rPr>
          <w:rFonts w:ascii="Arial" w:hAnsi="Arial" w:cs="Arial"/>
        </w:rPr>
        <w:t xml:space="preserve"> higher accuracy by</w:t>
      </w:r>
      <w:r w:rsidR="00CF2CAF">
        <w:rPr>
          <w:rFonts w:ascii="Arial" w:hAnsi="Arial" w:cs="Arial"/>
        </w:rPr>
        <w:t xml:space="preserve"> us</w:t>
      </w:r>
      <w:r w:rsidR="002D4ACB">
        <w:rPr>
          <w:rFonts w:ascii="Arial" w:hAnsi="Arial" w:cs="Arial"/>
        </w:rPr>
        <w:t>ing</w:t>
      </w:r>
      <w:r w:rsidR="00CF2CAF">
        <w:rPr>
          <w:rFonts w:ascii="Arial" w:hAnsi="Arial" w:cs="Arial"/>
        </w:rPr>
        <w:t xml:space="preserve"> global </w:t>
      </w:r>
      <w:r w:rsidR="00E9069B">
        <w:rPr>
          <w:rFonts w:ascii="Arial" w:hAnsi="Arial" w:cs="Arial"/>
        </w:rPr>
        <w:t>normalizer</w:t>
      </w:r>
      <w:ins w:id="62" w:author="Luis Carrillo Reid" w:date="2016-10-06T18:04:00Z">
        <w:r w:rsidR="000F04CD">
          <w:rPr>
            <w:rFonts w:ascii="Arial" w:hAnsi="Arial" w:cs="Arial"/>
          </w:rPr>
          <w:t>s</w:t>
        </w:r>
      </w:ins>
      <w:r w:rsidR="00CF2CAF">
        <w:rPr>
          <w:rFonts w:ascii="Arial" w:hAnsi="Arial" w:cs="Arial"/>
        </w:rPr>
        <w:t xml:space="preserve"> to overcome the local bias </w:t>
      </w:r>
      <w:r w:rsidR="002D4ACB">
        <w:rPr>
          <w:rFonts w:ascii="Arial" w:hAnsi="Arial" w:cs="Arial"/>
        </w:rPr>
        <w:t xml:space="preserve">in MEMM </w:t>
      </w:r>
      <w:r w:rsidR="00CF2CAF">
        <w:rPr>
          <w:rFonts w:ascii="Arial" w:hAnsi="Arial" w:cs="Arial"/>
        </w:rPr>
        <w:t>induced by local normalizer</w:t>
      </w:r>
      <w:r w:rsidR="000F04CD">
        <w:rPr>
          <w:rFonts w:ascii="Arial" w:hAnsi="Arial" w:cs="Arial"/>
        </w:rPr>
        <w:t>s</w:t>
      </w:r>
      <w:r w:rsidR="00313609">
        <w:rPr>
          <w:rFonts w:ascii="Arial" w:hAnsi="Arial" w:cs="Arial"/>
        </w:rPr>
        <w:t xml:space="preserve"> </w:t>
      </w:r>
      <w:r w:rsidR="00313609">
        <w:rPr>
          <w:rFonts w:ascii="Arial" w:hAnsi="Arial" w:cs="Arial"/>
        </w:rPr>
        <w:fldChar w:fldCharType="begin"/>
      </w:r>
      <w:r w:rsidR="00C857A5">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A83994">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p>
    <w:p w14:paraId="04AB39E4" w14:textId="112037D8"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ins w:id="63" w:author="Shuting Han" w:date="2016-10-08T14:42:00Z">
        <w:r w:rsidR="0064034F">
          <w:rPr>
            <w:rFonts w:ascii="Arial" w:hAnsi="Arial" w:cs="Arial"/>
          </w:rPr>
          <w:t xml:space="preserve"> </w:t>
        </w:r>
      </w:ins>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ins w:id="64" w:author="Luis Carrillo Reid" w:date="2016-10-06T18:05:00Z">
        <w:r w:rsidR="002B1AD9">
          <w:rPr>
            <w:rFonts w:ascii="Arial" w:hAnsi="Arial" w:cs="Arial"/>
          </w:rPr>
          <w:t>s</w:t>
        </w:r>
      </w:ins>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ins w:id="65" w:author="Luis Carrillo Reid" w:date="2016-10-06T18:05:00Z">
        <w:r w:rsidR="002B1AD9">
          <w:rPr>
            <w:rFonts w:ascii="Arial" w:hAnsi="Arial" w:cs="Arial"/>
          </w:rPr>
          <w:t>s</w:t>
        </w:r>
      </w:ins>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ins w:id="66" w:author="Luis Carrillo Reid" w:date="2016-10-08T20:24:00Z">
        <w:r w:rsidR="00C36230">
          <w:rPr>
            <w:rFonts w:ascii="Arial" w:hAnsi="Arial" w:cs="Arial"/>
          </w:rPr>
          <w:t xml:space="preserve"> </w:t>
        </w:r>
      </w:ins>
      <w:r w:rsidR="00EA6DD7">
        <w:rPr>
          <w:rFonts w:ascii="Arial" w:hAnsi="Arial" w:cs="Arial"/>
        </w:rPr>
        <w:fldChar w:fldCharType="begin"/>
      </w:r>
      <w:r w:rsidR="00C857A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3" w:tooltip="Tang, 2016 #48" w:history="1">
        <w:r w:rsidR="00A83994">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Constraints for applying CRF</w:t>
      </w:r>
      <w:r w:rsidR="002B1AD9">
        <w:rPr>
          <w:rFonts w:ascii="Arial" w:hAnsi="Arial" w:cs="Arial"/>
        </w:rPr>
        <w:t>s</w:t>
      </w:r>
      <w:r w:rsidR="006F4BE2">
        <w:rPr>
          <w:rFonts w:ascii="Arial" w:hAnsi="Arial" w:cs="Arial"/>
        </w:rPr>
        <w:t xml:space="preserve"> still exist: </w:t>
      </w:r>
      <w:r w:rsidR="00E53DE7">
        <w:rPr>
          <w:rFonts w:ascii="Arial" w:hAnsi="Arial" w:cs="Arial"/>
        </w:rPr>
        <w:t xml:space="preserve">with less than 400 </w:t>
      </w:r>
      <w:r w:rsidR="002B1AD9">
        <w:rPr>
          <w:rFonts w:ascii="Arial" w:hAnsi="Arial" w:cs="Arial"/>
        </w:rPr>
        <w:t xml:space="preserve">samples </w:t>
      </w:r>
      <w:r w:rsidR="00E53DE7">
        <w:rPr>
          <w:rFonts w:ascii="Arial" w:hAnsi="Arial" w:cs="Arial"/>
        </w:rPr>
        <w:t>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 xml:space="preserve">Figure </w:t>
      </w:r>
      <w:r w:rsidR="00284B2F">
        <w:rPr>
          <w:rFonts w:ascii="Arial" w:hAnsi="Arial" w:cs="Arial"/>
          <w:color w:val="0000FF"/>
        </w:rPr>
        <w:t>S</w:t>
      </w:r>
      <w:r w:rsidR="00975A59">
        <w:rPr>
          <w:rFonts w:ascii="Arial" w:hAnsi="Arial" w:cs="Arial"/>
          <w:color w:val="0000FF"/>
        </w:rPr>
        <w:t>5</w:t>
      </w:r>
      <w:r w:rsidR="00584C2C">
        <w:rPr>
          <w:rFonts w:ascii="Arial" w:hAnsi="Arial" w:cs="Arial"/>
        </w:rPr>
        <w:t>)</w:t>
      </w:r>
      <w:r w:rsidR="0015270D">
        <w:rPr>
          <w:rFonts w:ascii="Arial" w:hAnsi="Arial" w:cs="Arial"/>
        </w:rPr>
        <w:t>.</w:t>
      </w:r>
    </w:p>
    <w:p w14:paraId="26D5ED6A" w14:textId="1C0B156A" w:rsidR="006F4BE2" w:rsidRDefault="006F4BE2" w:rsidP="00743615">
      <w:pPr>
        <w:spacing w:line="480" w:lineRule="auto"/>
        <w:jc w:val="both"/>
        <w:rPr>
          <w:rFonts w:ascii="Arial" w:hAnsi="Arial" w:cs="Arial"/>
        </w:rPr>
      </w:pPr>
      <w:r>
        <w:rPr>
          <w:rFonts w:ascii="Arial" w:hAnsi="Arial" w:cs="Arial"/>
        </w:rPr>
        <w:lastRenderedPageBreak/>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A83994">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r w:rsidR="0024348C">
        <w:rPr>
          <w:rFonts w:ascii="Arial" w:hAnsi="Arial" w:cs="Arial"/>
        </w:rPr>
        <w:t>CRF</w:t>
      </w:r>
      <w:ins w:id="67" w:author="Shuting Han" w:date="2016-10-08T14:46:00Z">
        <w:r w:rsidR="0024348C">
          <w:rPr>
            <w:rFonts w:ascii="Arial" w:hAnsi="Arial" w:cs="Arial"/>
          </w:rPr>
          <w:t xml:space="preserve"> </w:t>
        </w:r>
      </w:ins>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385A1214" w14:textId="6B413F2C"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t</w:t>
      </w:r>
      <w:r w:rsidR="002D3A86">
        <w:rPr>
          <w:rFonts w:ascii="Arial" w:hAnsi="Arial" w:cs="Arial"/>
          <w:b/>
        </w:rPr>
        <w:t xml:space="preserve">argeted </w:t>
      </w:r>
      <w:r w:rsidR="00683059">
        <w:rPr>
          <w:rFonts w:ascii="Arial" w:hAnsi="Arial" w:cs="Arial"/>
          <w:b/>
        </w:rPr>
        <w:t xml:space="preserve">single cell </w:t>
      </w:r>
      <w:r>
        <w:rPr>
          <w:rFonts w:ascii="Arial" w:hAnsi="Arial" w:cs="Arial"/>
          <w:b/>
        </w:rPr>
        <w:t>optogenetic stimulation</w:t>
      </w:r>
    </w:p>
    <w:p w14:paraId="422DD1F4" w14:textId="1F77C888"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A83994">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A83994">
          <w:rPr>
            <w:rFonts w:ascii="Arial" w:hAnsi="Arial" w:cs="Arial"/>
            <w:noProof/>
          </w:rPr>
          <w:t>Shepherd et al., 2013</w:t>
        </w:r>
      </w:hyperlink>
      <w:r>
        <w:rPr>
          <w:rFonts w:ascii="Arial" w:hAnsi="Arial" w:cs="Arial"/>
          <w:noProof/>
        </w:rPr>
        <w:t>)</w:t>
      </w:r>
      <w:r>
        <w:rPr>
          <w:rFonts w:ascii="Arial" w:hAnsi="Arial" w:cs="Arial"/>
        </w:rPr>
        <w:fldChar w:fldCharType="end"/>
      </w:r>
      <w:ins w:id="68" w:author="Shuting Han" w:date="2016-10-08T14:52:00Z">
        <w:r w:rsidR="00473B5B">
          <w:rPr>
            <w:rFonts w:ascii="Arial" w:hAnsi="Arial" w:cs="Arial"/>
          </w:rPr>
          <w:t>.</w:t>
        </w:r>
      </w:ins>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 the identification of </w:t>
      </w:r>
      <w:r w:rsidR="00743628">
        <w:rPr>
          <w:rFonts w:ascii="Arial" w:hAnsi="Arial" w:cs="Arial"/>
        </w:rPr>
        <w:t>core neurons</w:t>
      </w:r>
      <w:r>
        <w:rPr>
          <w:rFonts w:ascii="Arial" w:hAnsi="Arial" w:cs="Arial"/>
        </w:rPr>
        <w:t xml:space="preserve"> could be used to recall learned patterns thus reducing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0C7A1862"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ins w:id="69" w:author="Shuting Han" w:date="2016-10-08T15:15:00Z">
        <w:r w:rsidR="00CF0DEE">
          <w:rPr>
            <w:rFonts w:ascii="Arial" w:hAnsi="Arial" w:cs="Arial"/>
          </w:rPr>
          <w:t xml:space="preserve">the connectivity of </w:t>
        </w:r>
      </w:ins>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A83994">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C36230">
        <w:rPr>
          <w:rFonts w:ascii="Arial" w:hAnsi="Arial" w:cs="Arial"/>
        </w:rPr>
        <w:fldChar w:fldCharType="separate"/>
      </w:r>
      <w:r w:rsidR="00C36230">
        <w:rPr>
          <w:rFonts w:ascii="Arial" w:hAnsi="Arial" w:cs="Arial"/>
          <w:noProof/>
        </w:rPr>
        <w:t>(</w:t>
      </w:r>
      <w:hyperlink w:anchor="_ENREF_8" w:tooltip="Carrillo-Reid, 2015 #71" w:history="1">
        <w:r w:rsidR="00A83994">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E17D33">
        <w:rPr>
          <w:rFonts w:ascii="Arial" w:hAnsi="Arial" w:cs="Arial"/>
        </w:rPr>
        <w:t xml:space="preserve">core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core neurons</w:t>
      </w:r>
      <w:r w:rsidR="00E17D33">
        <w:rPr>
          <w:rFonts w:ascii="Arial" w:hAnsi="Arial" w:cs="Arial"/>
        </w:rPr>
        <w:t xml:space="preserve"> 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C857A5">
        <w:rPr>
          <w:rFonts w:ascii="Arial" w:hAnsi="Arial" w:cs="Arial"/>
        </w:rPr>
        <w:instrText xml:space="preserve"> ADDIN EN.CITE </w:instrText>
      </w:r>
      <w:r w:rsidR="00C857A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C857A5">
        <w:rPr>
          <w:rFonts w:ascii="Arial" w:hAnsi="Arial" w:cs="Arial"/>
        </w:rPr>
        <w:instrText xml:space="preserve"> ADDIN EN.CITE.DATA </w:instrText>
      </w:r>
      <w:r w:rsidR="00C857A5">
        <w:rPr>
          <w:rFonts w:ascii="Arial" w:hAnsi="Arial" w:cs="Arial"/>
        </w:rPr>
      </w:r>
      <w:r w:rsidR="00C857A5">
        <w:rPr>
          <w:rFonts w:ascii="Arial" w:hAnsi="Arial" w:cs="Arial"/>
        </w:rPr>
        <w:fldChar w:fldCharType="end"/>
      </w:r>
      <w:r w:rsidR="009565F5">
        <w:rPr>
          <w:rFonts w:ascii="Arial" w:hAnsi="Arial" w:cs="Arial"/>
        </w:rPr>
        <w:fldChar w:fldCharType="separate"/>
      </w:r>
      <w:r w:rsidR="00C610C3">
        <w:rPr>
          <w:rFonts w:ascii="Arial" w:hAnsi="Arial" w:cs="Arial"/>
          <w:noProof/>
        </w:rPr>
        <w:t>(</w:t>
      </w:r>
      <w:hyperlink w:anchor="_ENREF_5" w:tooltip="Bonifazi, 2009 #69" w:history="1">
        <w:r w:rsidR="00A83994">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A83994">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A83994">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E420F33" w:rsidR="00C8710C" w:rsidRPr="00902319" w:rsidRDefault="003D496E" w:rsidP="00902319">
      <w:pPr>
        <w:spacing w:line="480" w:lineRule="auto"/>
        <w:jc w:val="both"/>
        <w:rPr>
          <w:rFonts w:ascii="Arial" w:hAnsi="Arial" w:cs="Arial"/>
        </w:rPr>
      </w:pPr>
      <w:r>
        <w:rPr>
          <w:rFonts w:ascii="Arial" w:hAnsi="Arial" w:cs="Arial"/>
        </w:rPr>
        <w:tab/>
      </w:r>
      <w:r w:rsidR="00AA7450">
        <w:rPr>
          <w:rFonts w:ascii="Arial" w:hAnsi="Arial" w:cs="Arial"/>
        </w:rPr>
        <w:t xml:space="preserve">To investigate the role of core 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 behavioral events</w:t>
      </w:r>
      <w:r w:rsidR="00AA7450">
        <w:rPr>
          <w:rFonts w:ascii="Arial" w:hAnsi="Arial" w:cs="Arial"/>
        </w:rPr>
        <w:t xml:space="preserve">, </w:t>
      </w:r>
      <w:r w:rsidR="00A931AA">
        <w:rPr>
          <w:rFonts w:ascii="Arial" w:hAnsi="Arial" w:cs="Arial"/>
        </w:rPr>
        <w:t>techniques for identifying and manipulating such neurons are needed.</w:t>
      </w:r>
      <w:r w:rsidR="00493B15">
        <w:rPr>
          <w:rFonts w:ascii="Arial" w:hAnsi="Arial" w:cs="Arial"/>
        </w:rPr>
        <w:t xml:space="preserve"> </w:t>
      </w:r>
      <w:r w:rsidR="00BF2A03">
        <w:rPr>
          <w:rFonts w:ascii="Arial" w:hAnsi="Arial" w:cs="Arial"/>
        </w:rPr>
        <w:t>Our approach represents the first stage in the design of closed loop optogenetic experiments with single cell resolution.</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3EC2AF0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1. </w:t>
      </w:r>
      <w:del w:id="70" w:author="Luis Carrillo Reid" w:date="2016-10-09T18:33:00Z">
        <w:r w:rsidRPr="000F4E1F" w:rsidDel="00FB00E8">
          <w:rPr>
            <w:rFonts w:ascii="Arial" w:hAnsi="Arial" w:cs="Arial"/>
            <w:b/>
          </w:rPr>
          <w:delText>Two-photon imaging of population activity in primary visual cortex in awake behaving mice</w:delText>
        </w:r>
      </w:del>
      <w:ins w:id="71" w:author="Luis Carrillo Reid" w:date="2016-10-09T18:33:00Z">
        <w:r w:rsidR="00FB00E8">
          <w:rPr>
            <w:rFonts w:ascii="Arial" w:hAnsi="Arial" w:cs="Arial"/>
            <w:b/>
          </w:rPr>
          <w:t>Cortical ensembles as a representation of multidimensional population vectors</w:t>
        </w:r>
      </w:ins>
      <w:ins w:id="72" w:author="Luis Carrillo Reid" w:date="2016-10-09T18:34:00Z">
        <w:r w:rsidR="00FB00E8">
          <w:rPr>
            <w:rFonts w:ascii="Arial" w:hAnsi="Arial" w:cs="Arial"/>
            <w:b/>
          </w:rPr>
          <w:t xml:space="preserve"> obtained </w:t>
        </w:r>
        <w:r w:rsidR="00E571E4">
          <w:rPr>
            <w:rFonts w:ascii="Arial" w:hAnsi="Arial" w:cs="Arial"/>
            <w:b/>
          </w:rPr>
          <w:t>with</w:t>
        </w:r>
        <w:r w:rsidR="00FB00E8">
          <w:rPr>
            <w:rFonts w:ascii="Arial" w:hAnsi="Arial" w:cs="Arial"/>
            <w:b/>
          </w:rPr>
          <w:t xml:space="preserve"> two-photon calcium imaging</w:t>
        </w:r>
      </w:ins>
      <w:r w:rsidRPr="000F4E1F">
        <w:rPr>
          <w:rFonts w:ascii="Arial" w:hAnsi="Arial" w:cs="Arial"/>
        </w:rPr>
        <w:t xml:space="preserve"> </w:t>
      </w:r>
    </w:p>
    <w:p w14:paraId="698A86FC" w14:textId="6A0D40B3" w:rsidR="00901701" w:rsidRPr="000F4E1F" w:rsidRDefault="00901701" w:rsidP="00901701">
      <w:pPr>
        <w:spacing w:line="480" w:lineRule="auto"/>
        <w:jc w:val="both"/>
        <w:rPr>
          <w:rFonts w:ascii="Arial" w:hAnsi="Arial" w:cs="Arial"/>
        </w:rPr>
      </w:pPr>
      <w:r w:rsidRPr="000F4E1F">
        <w:rPr>
          <w:rFonts w:ascii="Arial" w:hAnsi="Arial" w:cs="Arial"/>
        </w:rPr>
        <w:t xml:space="preserve">(A) </w:t>
      </w:r>
      <w:ins w:id="73" w:author="Luis Carrillo Reid" w:date="2016-10-09T18:28:00Z">
        <w:r w:rsidR="00FB00E8">
          <w:rPr>
            <w:rFonts w:ascii="Arial" w:hAnsi="Arial" w:cs="Arial"/>
          </w:rPr>
          <w:t xml:space="preserve">Schematic representation of active neurons </w:t>
        </w:r>
      </w:ins>
      <w:ins w:id="74" w:author="Luis Carrillo Reid" w:date="2016-10-09T18:29:00Z">
        <w:r w:rsidR="00FB00E8">
          <w:rPr>
            <w:rFonts w:ascii="Arial" w:hAnsi="Arial" w:cs="Arial"/>
          </w:rPr>
          <w:t>at different frames. Black dots represent active neurons at different times</w:t>
        </w:r>
      </w:ins>
      <w:ins w:id="75" w:author="Luis Carrillo Reid" w:date="2016-10-09T18:30:00Z">
        <w:r w:rsidR="00FB00E8">
          <w:rPr>
            <w:rFonts w:ascii="Arial" w:hAnsi="Arial" w:cs="Arial"/>
          </w:rPr>
          <w:t xml:space="preserve"> (left)</w:t>
        </w:r>
      </w:ins>
      <w:ins w:id="76" w:author="Luis Carrillo Reid" w:date="2016-10-09T18:29:00Z">
        <w:r w:rsidR="00FB00E8">
          <w:rPr>
            <w:rFonts w:ascii="Arial" w:hAnsi="Arial" w:cs="Arial"/>
          </w:rPr>
          <w:t>.</w:t>
        </w:r>
      </w:ins>
      <w:ins w:id="77" w:author="Luis Carrillo Reid" w:date="2016-10-09T18:30:00Z">
        <w:r w:rsidR="00FB00E8">
          <w:rPr>
            <w:rFonts w:ascii="Arial" w:hAnsi="Arial" w:cs="Arial"/>
          </w:rPr>
          <w:t xml:space="preserve"> </w:t>
        </w:r>
      </w:ins>
      <w:ins w:id="78" w:author="Luis Carrillo Reid" w:date="2016-10-09T18:32:00Z">
        <w:r w:rsidR="00FB00E8">
          <w:rPr>
            <w:rFonts w:ascii="Arial" w:hAnsi="Arial" w:cs="Arial"/>
          </w:rPr>
          <w:t xml:space="preserve">Binary </w:t>
        </w:r>
      </w:ins>
      <w:ins w:id="79" w:author="Luis Carrillo Reid" w:date="2016-10-09T18:30:00Z">
        <w:r w:rsidR="00FB00E8">
          <w:rPr>
            <w:rFonts w:ascii="Arial" w:hAnsi="Arial" w:cs="Arial"/>
          </w:rPr>
          <w:t xml:space="preserve">raster plot representing </w:t>
        </w:r>
      </w:ins>
      <w:ins w:id="80" w:author="Luis Carrillo Reid" w:date="2016-10-09T18:31:00Z">
        <w:r w:rsidR="00FB00E8">
          <w:rPr>
            <w:rFonts w:ascii="Arial" w:hAnsi="Arial" w:cs="Arial"/>
          </w:rPr>
          <w:t>the</w:t>
        </w:r>
      </w:ins>
      <w:ins w:id="81" w:author="Luis Carrillo Reid" w:date="2016-10-09T18:30:00Z">
        <w:r w:rsidR="00FB00E8">
          <w:rPr>
            <w:rFonts w:ascii="Arial" w:hAnsi="Arial" w:cs="Arial"/>
          </w:rPr>
          <w:t xml:space="preserve"> overall network activity</w:t>
        </w:r>
      </w:ins>
      <w:ins w:id="82" w:author="Luis Carrillo Reid" w:date="2016-10-09T18:31:00Z">
        <w:r w:rsidR="00FB00E8">
          <w:rPr>
            <w:rFonts w:ascii="Arial" w:hAnsi="Arial" w:cs="Arial"/>
          </w:rPr>
          <w:t xml:space="preserve"> of observed neurons (right). Population vectors capture the coordinated activity of </w:t>
        </w:r>
      </w:ins>
      <w:ins w:id="83" w:author="Luis Carrillo Reid" w:date="2016-10-09T18:32:00Z">
        <w:r w:rsidR="00FB00E8">
          <w:rPr>
            <w:rFonts w:ascii="Arial" w:hAnsi="Arial" w:cs="Arial"/>
          </w:rPr>
          <w:t>a given neuronal ensemble.</w:t>
        </w:r>
      </w:ins>
      <w:ins w:id="84" w:author="Luis Carrillo Reid" w:date="2016-10-09T18:29:00Z">
        <w:r w:rsidR="00FB00E8">
          <w:rPr>
            <w:rFonts w:ascii="Arial" w:hAnsi="Arial" w:cs="Arial"/>
          </w:rPr>
          <w:t xml:space="preserve"> </w:t>
        </w:r>
      </w:ins>
      <w:del w:id="85" w:author="Luis Carrillo Reid" w:date="2016-10-09T18:27:00Z">
        <w:r w:rsidRPr="000F4E1F" w:rsidDel="00C21EB5">
          <w:rPr>
            <w:rFonts w:ascii="Arial" w:hAnsi="Arial" w:cs="Arial"/>
          </w:rPr>
          <w:delText xml:space="preserve">Illustration of the experimental setup. Mice were head fixed to a two-photon microscope, and were allowed to run on a treadmill. Visual stimuli of drifting gratings were presented on a screen to the monocular side of the mice. </w:delText>
        </w:r>
      </w:del>
      <w:r w:rsidRPr="000F4E1F">
        <w:rPr>
          <w:rFonts w:ascii="Arial" w:hAnsi="Arial" w:cs="Arial"/>
        </w:rPr>
        <w:t>(B)</w:t>
      </w:r>
      <w:ins w:id="86" w:author="Luis Carrillo Reid" w:date="2016-10-09T18:29:00Z">
        <w:r w:rsidR="00FB00E8">
          <w:rPr>
            <w:rFonts w:ascii="Arial" w:hAnsi="Arial" w:cs="Arial"/>
          </w:rPr>
          <w:t xml:space="preserve"> </w:t>
        </w:r>
      </w:ins>
      <w:ins w:id="87" w:author="Luis Carrillo Reid" w:date="2016-10-09T18:35:00Z">
        <w:r w:rsidR="005C40EF">
          <w:rPr>
            <w:rFonts w:ascii="Arial" w:hAnsi="Arial" w:cs="Arial"/>
          </w:rPr>
          <w:t xml:space="preserve">Population vectors can be understood as a multidimensional array </w:t>
        </w:r>
      </w:ins>
      <w:ins w:id="88" w:author="Luis Carrillo Reid" w:date="2016-10-09T18:36:00Z">
        <w:r w:rsidR="005C40EF">
          <w:rPr>
            <w:rFonts w:ascii="Arial" w:hAnsi="Arial" w:cs="Arial"/>
          </w:rPr>
          <w:t xml:space="preserve">in which clusters of population vectors taken from different times </w:t>
        </w:r>
      </w:ins>
      <w:ins w:id="89" w:author="Luis Carrillo Reid" w:date="2016-10-09T18:37:00Z">
        <w:r w:rsidR="005C40EF">
          <w:rPr>
            <w:rFonts w:ascii="Arial" w:hAnsi="Arial" w:cs="Arial"/>
          </w:rPr>
          <w:t>define network states.</w:t>
        </w:r>
      </w:ins>
      <w:del w:id="90" w:author="Luis Carrillo Reid" w:date="2016-10-09T18:27:00Z">
        <w:r w:rsidRPr="000F4E1F" w:rsidDel="00C21EB5">
          <w:rPr>
            <w:rFonts w:ascii="Arial" w:hAnsi="Arial" w:cs="Arial"/>
            <w:b/>
          </w:rPr>
          <w:delText xml:space="preserve"> </w:delText>
        </w:r>
        <w:r w:rsidRPr="000F4E1F" w:rsidDel="00C21EB5">
          <w:rPr>
            <w:rFonts w:ascii="Arial" w:hAnsi="Arial" w:cs="Arial"/>
          </w:rPr>
          <w:delText>A representative field of view with detected ROIs. Scale bar represents xxx. (</w:delText>
        </w:r>
        <w:r w:rsidR="00DA63E5" w:rsidDel="00C21EB5">
          <w:rPr>
            <w:rFonts w:ascii="Arial" w:hAnsi="Arial" w:cs="Arial"/>
          </w:rPr>
          <w:delText>C)</w:delText>
        </w:r>
        <w:r w:rsidRPr="000F4E1F" w:rsidDel="00C21EB5">
          <w:rPr>
            <w:rFonts w:ascii="Arial" w:hAnsi="Arial" w:cs="Arial"/>
          </w:rPr>
          <w:delText xml:space="preserve"> Schematic of generating the dissimilarity matrix for finding neuronal ensembles. Binary spike vectors for each frame were normalized using TF-IDF, and the cosine distance between every pair of normalized vectors were calculated, which was further used as the input to SVD. (</w:delText>
        </w:r>
        <w:r w:rsidR="00DA63E5" w:rsidDel="00C21EB5">
          <w:rPr>
            <w:rFonts w:ascii="Arial" w:hAnsi="Arial" w:cs="Arial"/>
          </w:rPr>
          <w:delText>D</w:delText>
        </w:r>
        <w:r w:rsidRPr="000F4E1F" w:rsidDel="00C21EB5">
          <w:rPr>
            <w:rFonts w:ascii="Arial" w:hAnsi="Arial" w:cs="Arial"/>
          </w:rPr>
          <w:delText>) Example of visual ensemble</w:delText>
        </w:r>
        <w:r w:rsidR="00DA63E5" w:rsidDel="00C21EB5">
          <w:rPr>
            <w:rFonts w:ascii="Arial" w:hAnsi="Arial" w:cs="Arial"/>
          </w:rPr>
          <w:delText xml:space="preserve"> activity </w:delText>
        </w:r>
        <w:r w:rsidRPr="000F4E1F" w:rsidDel="00C21EB5">
          <w:rPr>
            <w:rFonts w:ascii="Arial" w:hAnsi="Arial" w:cs="Arial"/>
          </w:rPr>
          <w:delText>identified using SVD</w:delText>
        </w:r>
        <w:r w:rsidR="00DA63E5" w:rsidDel="00C21EB5">
          <w:rPr>
            <w:rFonts w:ascii="Arial" w:hAnsi="Arial" w:cs="Arial"/>
          </w:rPr>
          <w:delText>.</w:delText>
        </w:r>
        <w:r w:rsidR="00B6104D" w:rsidDel="00C21EB5">
          <w:rPr>
            <w:rFonts w:ascii="Arial" w:hAnsi="Arial" w:cs="Arial"/>
          </w:rPr>
          <w:delText xml:space="preserve"> </w:delText>
        </w:r>
        <w:r w:rsidR="00B6104D" w:rsidRPr="000F4E1F" w:rsidDel="00C21EB5">
          <w:rPr>
            <w:rFonts w:ascii="Arial" w:hAnsi="Arial" w:cs="Arial"/>
          </w:rPr>
          <w:delText>Red cells represent the ensemble of horizontal visual stimuli; blue cells represent the ensemble of vertical visual stimuli.</w:delText>
        </w:r>
        <w:r w:rsidR="00DA63E5" w:rsidRPr="000F4E1F" w:rsidDel="00C21EB5">
          <w:rPr>
            <w:rFonts w:ascii="Arial" w:hAnsi="Arial" w:cs="Arial"/>
          </w:rPr>
          <w:delText xml:space="preserve"> </w:delText>
        </w:r>
        <w:r w:rsidRPr="000F4E1F" w:rsidDel="00C21EB5">
          <w:rPr>
            <w:rFonts w:ascii="Arial" w:hAnsi="Arial" w:cs="Arial"/>
          </w:rPr>
          <w:delText>(</w:delText>
        </w:r>
        <w:r w:rsidR="00DA63E5" w:rsidDel="00C21EB5">
          <w:rPr>
            <w:rFonts w:ascii="Arial" w:hAnsi="Arial" w:cs="Arial"/>
          </w:rPr>
          <w:delText>E</w:delText>
        </w:r>
        <w:r w:rsidRPr="000F4E1F" w:rsidDel="00C21EB5">
          <w:rPr>
            <w:rFonts w:ascii="Arial" w:hAnsi="Arial" w:cs="Arial"/>
          </w:rPr>
          <w:delText xml:space="preserve">) Activities of visual and spontaneous ensembles. </w:delText>
        </w:r>
        <w:r w:rsidR="00B6104D" w:rsidDel="00C21EB5">
          <w:rPr>
            <w:rFonts w:ascii="Arial" w:hAnsi="Arial" w:cs="Arial"/>
          </w:rPr>
          <w:delText>R</w:delText>
        </w:r>
        <w:r w:rsidR="00B6104D" w:rsidRPr="000F4E1F" w:rsidDel="00C21EB5">
          <w:rPr>
            <w:rFonts w:ascii="Arial" w:hAnsi="Arial" w:cs="Arial"/>
          </w:rPr>
          <w:delText xml:space="preserve">aster plot </w:delText>
        </w:r>
        <w:r w:rsidR="00B6104D" w:rsidDel="00C21EB5">
          <w:rPr>
            <w:rFonts w:ascii="Arial" w:hAnsi="Arial" w:cs="Arial"/>
          </w:rPr>
          <w:delText xml:space="preserve">shows the </w:delText>
        </w:r>
        <w:r w:rsidR="00B6104D" w:rsidRPr="000F4E1F" w:rsidDel="00C21EB5">
          <w:rPr>
            <w:rFonts w:ascii="Arial" w:hAnsi="Arial" w:cs="Arial"/>
          </w:rPr>
          <w:delText xml:space="preserve">extracted spikes during spontaneous activity or under visual stimuli. Mouse was shown with horizontal and vertical drifting </w:delText>
        </w:r>
        <w:r w:rsidR="00B6104D" w:rsidRPr="000F4E1F" w:rsidDel="00C21EB5">
          <w:rPr>
            <w:rFonts w:ascii="Arial" w:hAnsi="Arial" w:cs="Arial"/>
          </w:rPr>
          <w:lastRenderedPageBreak/>
          <w:delText xml:space="preserve">gratings in an alternative fashion. Light red and blue vertical stripes indicate the time of horizontal and vertical stimuli, respectively. Red </w:delText>
        </w:r>
        <w:r w:rsidR="00B6104D" w:rsidDel="00C21EB5">
          <w:rPr>
            <w:rFonts w:ascii="Arial" w:hAnsi="Arial" w:cs="Arial"/>
          </w:rPr>
          <w:delText>box</w:delText>
        </w:r>
        <w:r w:rsidR="00B6104D" w:rsidRPr="000F4E1F" w:rsidDel="00C21EB5">
          <w:rPr>
            <w:rFonts w:ascii="Arial" w:hAnsi="Arial" w:cs="Arial"/>
          </w:rPr>
          <w:delText xml:space="preserve"> </w:delText>
        </w:r>
        <w:r w:rsidR="00B6104D" w:rsidDel="00C21EB5">
          <w:rPr>
            <w:rFonts w:ascii="Arial" w:hAnsi="Arial" w:cs="Arial"/>
          </w:rPr>
          <w:delText>highlights</w:delText>
        </w:r>
        <w:r w:rsidR="00B6104D" w:rsidRPr="000F4E1F" w:rsidDel="00C21EB5">
          <w:rPr>
            <w:rFonts w:ascii="Arial" w:hAnsi="Arial" w:cs="Arial"/>
          </w:rPr>
          <w:delText xml:space="preserve"> the </w:delText>
        </w:r>
        <w:r w:rsidR="00B6104D" w:rsidDel="00C21EB5">
          <w:rPr>
            <w:rFonts w:ascii="Arial" w:hAnsi="Arial" w:cs="Arial"/>
          </w:rPr>
          <w:delText>activity of significant neurons</w:delText>
        </w:r>
        <w:r w:rsidR="00B6104D" w:rsidRPr="000F4E1F" w:rsidDel="00C21EB5">
          <w:rPr>
            <w:rFonts w:ascii="Arial" w:hAnsi="Arial" w:cs="Arial"/>
          </w:rPr>
          <w:delText xml:space="preserve"> </w:delText>
        </w:r>
        <w:r w:rsidR="00B6104D" w:rsidDel="00C21EB5">
          <w:rPr>
            <w:rFonts w:ascii="Arial" w:hAnsi="Arial" w:cs="Arial"/>
          </w:rPr>
          <w:delText>for</w:delText>
        </w:r>
        <w:r w:rsidR="00B6104D" w:rsidRPr="000F4E1F" w:rsidDel="00C21EB5">
          <w:rPr>
            <w:rFonts w:ascii="Arial" w:hAnsi="Arial" w:cs="Arial"/>
          </w:rPr>
          <w:delText xml:space="preserve"> horizontal visual stimuli</w:delText>
        </w:r>
        <w:r w:rsidR="00B6104D" w:rsidDel="00C21EB5">
          <w:rPr>
            <w:rFonts w:ascii="Arial" w:hAnsi="Arial" w:cs="Arial"/>
          </w:rPr>
          <w:delText>.</w:delText>
        </w:r>
        <w:r w:rsidR="00B6104D" w:rsidRPr="000F4E1F" w:rsidDel="00C21EB5">
          <w:rPr>
            <w:rFonts w:ascii="Arial" w:hAnsi="Arial" w:cs="Arial"/>
          </w:rPr>
          <w:delText xml:space="preserve"> </w:delText>
        </w:r>
        <w:r w:rsidR="00B6104D" w:rsidDel="00C21EB5">
          <w:rPr>
            <w:rFonts w:ascii="Arial" w:hAnsi="Arial" w:cs="Arial"/>
          </w:rPr>
          <w:delText>B</w:delText>
        </w:r>
        <w:r w:rsidR="00B6104D" w:rsidRPr="000F4E1F" w:rsidDel="00C21EB5">
          <w:rPr>
            <w:rFonts w:ascii="Arial" w:hAnsi="Arial" w:cs="Arial"/>
          </w:rPr>
          <w:delText xml:space="preserve">lue </w:delText>
        </w:r>
        <w:r w:rsidR="00B6104D" w:rsidDel="00C21EB5">
          <w:rPr>
            <w:rFonts w:ascii="Arial" w:hAnsi="Arial" w:cs="Arial"/>
          </w:rPr>
          <w:delText>box highlights the activity of significant neurons for</w:delText>
        </w:r>
        <w:r w:rsidR="00B6104D" w:rsidRPr="000F4E1F" w:rsidDel="00C21EB5">
          <w:rPr>
            <w:rFonts w:ascii="Arial" w:hAnsi="Arial" w:cs="Arial"/>
          </w:rPr>
          <w:delText xml:space="preserve"> vertical visual stimuli. </w:delText>
        </w:r>
        <w:r w:rsidR="00B6104D" w:rsidDel="00C21EB5">
          <w:rPr>
            <w:rFonts w:ascii="Arial" w:hAnsi="Arial" w:cs="Arial"/>
          </w:rPr>
          <w:delText xml:space="preserve">Black and purple box highlight significant neurons for spontaneous activity. Gray box shows the rest of the neurons. </w:delText>
        </w:r>
        <w:r w:rsidR="00B6104D" w:rsidRPr="000F4E1F" w:rsidDel="00C21EB5">
          <w:rPr>
            <w:rFonts w:ascii="Arial" w:hAnsi="Arial" w:cs="Arial"/>
          </w:rPr>
          <w:delText xml:space="preserve">Cells in the two visual ensembles tend to be co-active during their corresponding visual stimuli, whereas cells in spontaneous ensembles exhibit </w:delText>
        </w:r>
        <w:r w:rsidR="00751E2A" w:rsidRPr="000F4E1F" w:rsidDel="00C21EB5">
          <w:rPr>
            <w:rFonts w:ascii="Arial" w:hAnsi="Arial" w:cs="Arial"/>
          </w:rPr>
          <w:delText>patterns that are more irregular</w:delText>
        </w:r>
        <w:r w:rsidR="00B6104D" w:rsidRPr="000F4E1F" w:rsidDel="00C21EB5">
          <w:rPr>
            <w:rFonts w:ascii="Arial" w:hAnsi="Arial" w:cs="Arial"/>
          </w:rPr>
          <w:delText>.</w:delText>
        </w:r>
        <w:r w:rsidR="00B6104D" w:rsidDel="00C21EB5">
          <w:rPr>
            <w:rFonts w:ascii="Arial" w:hAnsi="Arial" w:cs="Arial"/>
          </w:rPr>
          <w:delText xml:space="preserve"> Scale bar represents 4</w:delText>
        </w:r>
        <w:r w:rsidR="00B6104D" w:rsidRPr="000F4E1F" w:rsidDel="00C21EB5">
          <w:rPr>
            <w:rFonts w:ascii="Arial" w:hAnsi="Arial" w:cs="Arial"/>
          </w:rPr>
          <w:delText>00 frames</w:delText>
        </w:r>
      </w:del>
      <w:r w:rsidR="00B6104D">
        <w:rPr>
          <w:rFonts w:ascii="Arial" w:hAnsi="Arial" w:cs="Arial"/>
        </w:rPr>
        <w:t xml:space="preserve">. </w:t>
      </w:r>
    </w:p>
    <w:p w14:paraId="02696444" w14:textId="77777777" w:rsidR="00901701" w:rsidRDefault="00901701" w:rsidP="00901701">
      <w:pPr>
        <w:spacing w:line="480" w:lineRule="auto"/>
        <w:jc w:val="both"/>
        <w:rPr>
          <w:rFonts w:ascii="Arial" w:hAnsi="Arial" w:cs="Arial"/>
        </w:rPr>
      </w:pPr>
    </w:p>
    <w:p w14:paraId="72BC7682" w14:textId="582198D3" w:rsidR="00887429" w:rsidRPr="009012A2" w:rsidRDefault="00887429" w:rsidP="00901701">
      <w:pPr>
        <w:spacing w:line="480" w:lineRule="auto"/>
        <w:jc w:val="both"/>
        <w:rPr>
          <w:rFonts w:ascii="Arial" w:hAnsi="Arial" w:cs="Arial"/>
          <w:b/>
        </w:rPr>
      </w:pPr>
      <w:r w:rsidRPr="009012A2">
        <w:rPr>
          <w:rFonts w:ascii="Arial" w:hAnsi="Arial" w:cs="Arial"/>
          <w:b/>
        </w:rPr>
        <w:t xml:space="preserve">Figure 2. </w:t>
      </w:r>
      <w:del w:id="91" w:author="Luis Carrillo Reid" w:date="2016-10-09T18:37:00Z">
        <w:r w:rsidRPr="009012A2" w:rsidDel="00092754">
          <w:rPr>
            <w:rFonts w:ascii="Arial" w:hAnsi="Arial" w:cs="Arial"/>
            <w:b/>
          </w:rPr>
          <w:delText xml:space="preserve">Conditional random field model predicts </w:delText>
        </w:r>
      </w:del>
      <w:ins w:id="92" w:author="Luis Carrillo Reid" w:date="2016-10-09T18:37:00Z">
        <w:r w:rsidR="00092754" w:rsidRPr="009012A2">
          <w:rPr>
            <w:rFonts w:ascii="Arial" w:hAnsi="Arial" w:cs="Arial"/>
            <w:b/>
          </w:rPr>
          <w:t>Classification</w:t>
        </w:r>
        <w:r w:rsidR="00092754">
          <w:rPr>
            <w:rFonts w:ascii="Arial" w:hAnsi="Arial" w:cs="Arial"/>
            <w:b/>
          </w:rPr>
          <w:t xml:space="preserve"> of </w:t>
        </w:r>
      </w:ins>
      <w:r w:rsidRPr="009012A2">
        <w:rPr>
          <w:rFonts w:ascii="Arial" w:hAnsi="Arial" w:cs="Arial"/>
          <w:b/>
        </w:rPr>
        <w:t>visual stimul</w:t>
      </w:r>
      <w:ins w:id="93" w:author="Luis Carrillo Reid" w:date="2016-10-09T18:38:00Z">
        <w:r w:rsidR="00092754">
          <w:rPr>
            <w:rFonts w:ascii="Arial" w:hAnsi="Arial" w:cs="Arial"/>
            <w:b/>
          </w:rPr>
          <w:t>i using CRFs</w:t>
        </w:r>
      </w:ins>
      <w:del w:id="94" w:author="Luis Carrillo Reid" w:date="2016-10-09T18:37:00Z">
        <w:r w:rsidRPr="009012A2" w:rsidDel="00092754">
          <w:rPr>
            <w:rFonts w:ascii="Arial" w:hAnsi="Arial" w:cs="Arial"/>
            <w:b/>
          </w:rPr>
          <w:delText>us</w:delText>
        </w:r>
      </w:del>
    </w:p>
    <w:p w14:paraId="26862E0D" w14:textId="6FBFEAF4" w:rsidR="00887429" w:rsidRPr="009012A2" w:rsidRDefault="00887429" w:rsidP="0077375E">
      <w:pPr>
        <w:spacing w:line="480" w:lineRule="auto"/>
        <w:jc w:val="both"/>
        <w:rPr>
          <w:rFonts w:ascii="Arial" w:hAnsi="Arial" w:cs="Arial"/>
        </w:rPr>
      </w:pPr>
      <w:r w:rsidRPr="000F4E1F">
        <w:rPr>
          <w:rFonts w:ascii="Arial" w:hAnsi="Arial" w:cs="Arial"/>
        </w:rPr>
        <w:t xml:space="preserve">(A) </w:t>
      </w:r>
      <w:del w:id="95" w:author="Luis Carrillo Reid" w:date="2016-10-09T18:38:00Z">
        <w:r w:rsidRPr="000F4E1F" w:rsidDel="0072233D">
          <w:rPr>
            <w:rFonts w:ascii="Arial" w:hAnsi="Arial" w:cs="Arial"/>
          </w:rPr>
          <w:delText xml:space="preserve">Illustration </w:delText>
        </w:r>
      </w:del>
      <w:ins w:id="96" w:author="Luis Carrillo Reid" w:date="2016-10-09T18:38:00Z">
        <w:r w:rsidR="0072233D">
          <w:rPr>
            <w:rFonts w:ascii="Arial" w:hAnsi="Arial" w:cs="Arial"/>
          </w:rPr>
          <w:t>Schematic representation of CRFs</w:t>
        </w:r>
      </w:ins>
      <w:del w:id="97" w:author="Luis Carrillo Reid" w:date="2016-10-09T18:38:00Z">
        <w:r w:rsidRPr="000F4E1F" w:rsidDel="0072233D">
          <w:rPr>
            <w:rFonts w:ascii="Arial" w:hAnsi="Arial" w:cs="Arial"/>
          </w:rPr>
          <w:delText>of conditional random field model</w:delText>
        </w:r>
      </w:del>
      <w:r w:rsidRPr="000F4E1F">
        <w:rPr>
          <w:rFonts w:ascii="Arial" w:hAnsi="Arial" w:cs="Arial"/>
        </w:rPr>
        <w:t>.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Illustration of </w:t>
      </w:r>
      <w:r w:rsidR="002076FD">
        <w:rPr>
          <w:rFonts w:ascii="Arial" w:hAnsi="Arial" w:cs="Arial"/>
        </w:rPr>
        <w:t>hidden nodes</w:t>
      </w:r>
      <w:ins w:id="98" w:author="Luis Carrillo Reid" w:date="2016-10-09T18:39:00Z">
        <w:r w:rsidR="00F10BE4">
          <w:rPr>
            <w:rFonts w:ascii="Arial" w:hAnsi="Arial" w:cs="Arial"/>
          </w:rPr>
          <w:t xml:space="preserve"> (squares)</w:t>
        </w:r>
      </w:ins>
      <w:r w:rsidR="002076FD">
        <w:rPr>
          <w:rFonts w:ascii="Arial" w:hAnsi="Arial" w:cs="Arial"/>
        </w:rPr>
        <w:t xml:space="preserve"> in </w:t>
      </w:r>
      <w:del w:id="99" w:author="Luis Carrillo Reid" w:date="2016-10-09T18:39:00Z">
        <w:r w:rsidR="002076FD" w:rsidDel="00F10BE4">
          <w:rPr>
            <w:rFonts w:ascii="Arial" w:hAnsi="Arial" w:cs="Arial"/>
          </w:rPr>
          <w:delText>a CRF model</w:delText>
        </w:r>
      </w:del>
      <w:ins w:id="100" w:author="Luis Carrillo Reid" w:date="2016-10-09T18:39:00Z">
        <w:r w:rsidR="00F10BE4">
          <w:rPr>
            <w:rFonts w:ascii="Arial" w:hAnsi="Arial" w:cs="Arial"/>
          </w:rPr>
          <w:t>CRFs</w:t>
        </w:r>
      </w:ins>
      <w:r w:rsidR="002076FD">
        <w:rPr>
          <w:rFonts w:ascii="Arial" w:hAnsi="Arial" w:cs="Arial"/>
        </w:rPr>
        <w:t xml:space="preserve">. </w:t>
      </w:r>
      <w:r w:rsidR="00947A7E">
        <w:rPr>
          <w:rFonts w:ascii="Arial" w:hAnsi="Arial" w:cs="Arial"/>
        </w:rPr>
        <w:t xml:space="preserve">In this case, two hidden nodes (squares) were added for the horizontal (red) and vertical (blue) visual stimuli, separately. </w:t>
      </w:r>
      <w:r w:rsidR="0027469C">
        <w:rPr>
          <w:rFonts w:ascii="Arial" w:hAnsi="Arial" w:cs="Arial"/>
        </w:rPr>
        <w:t xml:space="preserve">Nodes that are directly connected to the two hidden nodes are also highlighted in the corresponding color. (C) </w:t>
      </w:r>
      <w:del w:id="101" w:author="Luis Carrillo Reid" w:date="2016-10-09T18:40:00Z">
        <w:r w:rsidR="0027469C" w:rsidDel="00F10BE4">
          <w:rPr>
            <w:rFonts w:ascii="Arial" w:hAnsi="Arial" w:cs="Arial"/>
          </w:rPr>
          <w:delText xml:space="preserve">An </w:delText>
        </w:r>
      </w:del>
      <w:ins w:id="102" w:author="Luis Carrillo Reid" w:date="2016-10-09T18:40:00Z">
        <w:r w:rsidR="00F10BE4">
          <w:rPr>
            <w:rFonts w:ascii="Arial" w:hAnsi="Arial" w:cs="Arial"/>
          </w:rPr>
          <w:t xml:space="preserve">Represetnative </w:t>
        </w:r>
      </w:ins>
      <w:r w:rsidR="0027469C">
        <w:rPr>
          <w:rFonts w:ascii="Arial" w:hAnsi="Arial" w:cs="Arial"/>
        </w:rPr>
        <w:lastRenderedPageBreak/>
        <w:t xml:space="preserve">example of graphs constructed with hidden nodes. </w:t>
      </w:r>
      <w:r w:rsidR="0042080D">
        <w:rPr>
          <w:rFonts w:ascii="Arial" w:hAnsi="Arial" w:cs="Arial"/>
        </w:rPr>
        <w:t>Nodes that are either directly connected to the hidden nodes or indirectly connected to the hidden nodes through one intermediate node</w:t>
      </w:r>
      <w:del w:id="103" w:author="Luis Carrillo Reid" w:date="2016-10-09T18:40:00Z">
        <w:r w:rsidR="0042080D" w:rsidDel="004372BD">
          <w:rPr>
            <w:rFonts w:ascii="Arial" w:hAnsi="Arial" w:cs="Arial"/>
          </w:rPr>
          <w:delText>s</w:delText>
        </w:r>
      </w:del>
      <w:r w:rsidR="0042080D">
        <w:rPr>
          <w:rFonts w:ascii="Arial" w:hAnsi="Arial" w:cs="Arial"/>
        </w:rPr>
        <w:t xml:space="preserve"> are highlighted. Connecting edges between them are also highlighted.</w:t>
      </w:r>
      <w:r w:rsidR="00B841F5">
        <w:rPr>
          <w:rFonts w:ascii="Arial" w:hAnsi="Arial" w:cs="Arial"/>
        </w:rPr>
        <w:t xml:space="preserve"> Square on the upper left corner corresponds to horizontal stimulus (red); square on the lower left corner corresponds to vertical stimulus (blue).</w:t>
      </w:r>
      <w:r w:rsidR="009B47F9">
        <w:rPr>
          <w:rFonts w:ascii="Arial" w:hAnsi="Arial" w:cs="Arial"/>
        </w:rPr>
        <w:t xml:space="preserve"> (D)</w:t>
      </w:r>
      <w:r w:rsidR="00D94997">
        <w:rPr>
          <w:rFonts w:ascii="Arial" w:hAnsi="Arial" w:cs="Arial"/>
        </w:rPr>
        <w:t xml:space="preserve"> </w:t>
      </w:r>
      <w:r w:rsidR="00347F84">
        <w:rPr>
          <w:rFonts w:ascii="Arial" w:hAnsi="Arial" w:cs="Arial"/>
        </w:rPr>
        <w:t xml:space="preserve">Example of relative log-likelihood calculated by </w:t>
      </w:r>
      <w:del w:id="104" w:author="Luis Carrillo Reid" w:date="2016-10-09T18:40:00Z">
        <w:r w:rsidR="00347F84" w:rsidDel="004372BD">
          <w:rPr>
            <w:rFonts w:ascii="Arial" w:hAnsi="Arial" w:cs="Arial"/>
          </w:rPr>
          <w:delText xml:space="preserve">the </w:delText>
        </w:r>
      </w:del>
      <w:r w:rsidR="00347F84">
        <w:rPr>
          <w:rFonts w:ascii="Arial" w:hAnsi="Arial" w:cs="Arial"/>
        </w:rPr>
        <w:t>CRF</w:t>
      </w:r>
      <w:ins w:id="105" w:author="Luis Carrillo Reid" w:date="2016-10-09T18:41:00Z">
        <w:r w:rsidR="004372BD">
          <w:rPr>
            <w:rFonts w:ascii="Arial" w:hAnsi="Arial" w:cs="Arial"/>
          </w:rPr>
          <w:t>s</w:t>
        </w:r>
      </w:ins>
      <w:del w:id="106" w:author="Luis Carrillo Reid" w:date="2016-10-09T18:41:00Z">
        <w:r w:rsidR="00347F84" w:rsidDel="004372BD">
          <w:rPr>
            <w:rFonts w:ascii="Arial" w:hAnsi="Arial" w:cs="Arial"/>
          </w:rPr>
          <w:delText xml:space="preserve"> model</w:delText>
        </w:r>
      </w:del>
      <w:r w:rsidR="00347F84">
        <w:rPr>
          <w:rFonts w:ascii="Arial" w:hAnsi="Arial" w:cs="Arial"/>
        </w:rPr>
        <w:t>.</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0. </w:t>
      </w:r>
      <w:r w:rsidR="00003253" w:rsidRPr="000F4E1F">
        <w:rPr>
          <w:rFonts w:ascii="Arial" w:hAnsi="Arial" w:cs="Arial"/>
        </w:rPr>
        <w:t>Light red and blue vertical stripes indicate the time of horizontal and vertical stimuli, respectively.</w:t>
      </w:r>
      <w:r w:rsidR="005E33B3">
        <w:rPr>
          <w:rFonts w:ascii="Arial" w:hAnsi="Arial" w:cs="Arial"/>
        </w:rPr>
        <w:t xml:space="preserve"> (E) </w:t>
      </w:r>
      <w:ins w:id="107" w:author="Luis Carrillo Reid" w:date="2016-10-09T18:41:00Z">
        <w:r w:rsidR="00D874AD">
          <w:rPr>
            <w:rFonts w:ascii="Arial" w:hAnsi="Arial" w:cs="Arial"/>
          </w:rPr>
          <w:t xml:space="preserve">Temporal course of ensemble classification. </w:t>
        </w:r>
      </w:ins>
      <w:del w:id="108" w:author="Luis Carrillo Reid" w:date="2016-10-09T18:42:00Z">
        <w:r w:rsidR="005E33B3" w:rsidDel="00D874AD">
          <w:rPr>
            <w:rFonts w:ascii="Arial" w:hAnsi="Arial" w:cs="Arial"/>
          </w:rPr>
          <w:delText>Prediction raster plot from the example in (D).</w:delText>
        </w:r>
        <w:r w:rsidR="002D4FAB" w:rsidDel="00D874AD">
          <w:rPr>
            <w:rFonts w:ascii="Arial" w:hAnsi="Arial" w:cs="Arial"/>
          </w:rPr>
          <w:delText xml:space="preserve"> </w:delText>
        </w:r>
      </w:del>
      <w:r w:rsidR="005E33B3">
        <w:rPr>
          <w:rFonts w:ascii="Arial" w:hAnsi="Arial" w:cs="Arial"/>
        </w:rPr>
        <w:t>Top panel shows the prediction for horizontal stimulus; bottom panel shows the prediction for vertical stimulus.</w:t>
      </w:r>
      <w:r w:rsidR="002D4FAB">
        <w:rPr>
          <w:rFonts w:ascii="Arial" w:hAnsi="Arial" w:cs="Arial"/>
        </w:rPr>
        <w:t xml:space="preserve"> (F) </w:t>
      </w:r>
      <w:r w:rsidR="00E13C00">
        <w:rPr>
          <w:rFonts w:ascii="Arial" w:hAnsi="Arial" w:cs="Arial"/>
        </w:rPr>
        <w:t>Relative log-likelihood during horizontal and vertical stimuli. Red box represents the distribution of relative log-likelihood during horizontal stimulus; blue box represents the vertical stimulus. Gray region represents the threshold of 3 times baseline standard deviation level.</w:t>
      </w:r>
      <w:r w:rsidR="00C515C2">
        <w:rPr>
          <w:rFonts w:ascii="Arial" w:hAnsi="Arial" w:cs="Arial"/>
        </w:rPr>
        <w:t xml:space="preserve"> (G-I) Accuracy (G), precision (H) and recall (I) of prediction</w:t>
      </w:r>
      <w:ins w:id="109" w:author="Luis Carrillo Reid" w:date="2016-10-09T18:42:00Z">
        <w:r w:rsidR="00D874AD">
          <w:rPr>
            <w:rFonts w:ascii="Arial" w:hAnsi="Arial" w:cs="Arial"/>
          </w:rPr>
          <w:t xml:space="preserve"> for each orientation of visual stimuli</w:t>
        </w:r>
      </w:ins>
      <w:r w:rsidR="00C515C2">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4AE8636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5656F7">
        <w:rPr>
          <w:rFonts w:ascii="Arial" w:hAnsi="Arial" w:cs="Arial"/>
          <w:b/>
        </w:rPr>
        <w:t>3</w:t>
      </w:r>
      <w:r w:rsidRPr="000F4E1F">
        <w:rPr>
          <w:rFonts w:ascii="Arial" w:hAnsi="Arial" w:cs="Arial"/>
          <w:b/>
        </w:rPr>
        <w:t>. Graph properties of CRF</w:t>
      </w:r>
      <w:del w:id="110" w:author="Luis Carrillo Reid" w:date="2016-10-09T18:43:00Z">
        <w:r w:rsidRPr="000F4E1F" w:rsidDel="00252956">
          <w:rPr>
            <w:rFonts w:ascii="Arial" w:hAnsi="Arial" w:cs="Arial"/>
            <w:b/>
          </w:rPr>
          <w:delText xml:space="preserve"> model</w:delText>
        </w:r>
      </w:del>
      <w:r w:rsidRPr="000F4E1F">
        <w:rPr>
          <w:rFonts w:ascii="Arial" w:hAnsi="Arial" w:cs="Arial"/>
          <w:b/>
        </w:rPr>
        <w:t xml:space="preserve">s </w:t>
      </w:r>
      <w:del w:id="111" w:author="Luis Carrillo Reid" w:date="2016-10-09T18:43:00Z">
        <w:r w:rsidRPr="000F4E1F" w:rsidDel="00252956">
          <w:rPr>
            <w:rFonts w:ascii="Arial" w:hAnsi="Arial" w:cs="Arial"/>
            <w:b/>
          </w:rPr>
          <w:delText xml:space="preserve">and </w:delText>
        </w:r>
      </w:del>
      <w:ins w:id="112" w:author="Luis Carrillo Reid" w:date="2016-10-09T18:43:00Z">
        <w:r w:rsidR="00252956">
          <w:rPr>
            <w:rFonts w:ascii="Arial" w:hAnsi="Arial" w:cs="Arial"/>
            <w:b/>
          </w:rPr>
          <w:t>vs.</w:t>
        </w:r>
        <w:r w:rsidR="00252956" w:rsidRPr="000F4E1F">
          <w:rPr>
            <w:rFonts w:ascii="Arial" w:hAnsi="Arial" w:cs="Arial"/>
            <w:b/>
          </w:rPr>
          <w:t xml:space="preserve"> </w:t>
        </w:r>
      </w:ins>
      <w:r w:rsidRPr="000F4E1F">
        <w:rPr>
          <w:rFonts w:ascii="Arial" w:hAnsi="Arial" w:cs="Arial"/>
          <w:b/>
        </w:rPr>
        <w:t>correlation-based models</w:t>
      </w:r>
    </w:p>
    <w:p w14:paraId="55AF409A" w14:textId="4E6031EC" w:rsidR="00901701" w:rsidRPr="000F4E1F" w:rsidRDefault="00901701" w:rsidP="00901701">
      <w:pPr>
        <w:spacing w:line="480" w:lineRule="auto"/>
        <w:jc w:val="both"/>
        <w:rPr>
          <w:rFonts w:ascii="Arial" w:hAnsi="Arial" w:cs="Arial"/>
        </w:rPr>
      </w:pPr>
      <w:r w:rsidRPr="000F4E1F">
        <w:rPr>
          <w:rFonts w:ascii="Arial" w:hAnsi="Arial" w:cs="Arial"/>
        </w:rPr>
        <w:t xml:space="preserve">(A) </w:t>
      </w:r>
      <w:del w:id="113" w:author="Luis Carrillo Reid" w:date="2016-10-09T18:43:00Z">
        <w:r w:rsidRPr="000F4E1F" w:rsidDel="00252956">
          <w:rPr>
            <w:rFonts w:ascii="Arial" w:hAnsi="Arial" w:cs="Arial"/>
          </w:rPr>
          <w:delText xml:space="preserve">An </w:delText>
        </w:r>
      </w:del>
      <w:ins w:id="114" w:author="Luis Carrillo Reid" w:date="2016-10-09T18:43:00Z">
        <w:r w:rsidR="00252956">
          <w:rPr>
            <w:rFonts w:ascii="Arial" w:hAnsi="Arial" w:cs="Arial"/>
          </w:rPr>
          <w:t>Representative</w:t>
        </w:r>
        <w:r w:rsidR="00252956" w:rsidRPr="000F4E1F">
          <w:rPr>
            <w:rFonts w:ascii="Arial" w:hAnsi="Arial" w:cs="Arial"/>
          </w:rPr>
          <w:t xml:space="preserve"> </w:t>
        </w:r>
      </w:ins>
      <w:r w:rsidRPr="000F4E1F">
        <w:rPr>
          <w:rFonts w:ascii="Arial" w:hAnsi="Arial" w:cs="Arial"/>
        </w:rPr>
        <w:t>examples of graphs constructed with CRF</w:t>
      </w:r>
      <w:del w:id="115" w:author="Luis Carrillo Reid" w:date="2016-10-09T18:43:00Z">
        <w:r w:rsidRPr="000F4E1F" w:rsidDel="00252956">
          <w:rPr>
            <w:rFonts w:ascii="Arial" w:hAnsi="Arial" w:cs="Arial"/>
          </w:rPr>
          <w:delText xml:space="preserve"> model</w:delText>
        </w:r>
      </w:del>
      <w:ins w:id="116" w:author="Luis Carrillo Reid" w:date="2016-10-09T18:43:00Z">
        <w:r w:rsidR="00252956">
          <w:rPr>
            <w:rFonts w:ascii="Arial" w:hAnsi="Arial" w:cs="Arial"/>
          </w:rPr>
          <w:t>s</w:t>
        </w:r>
      </w:ins>
      <w:r w:rsidRPr="000F4E1F">
        <w:rPr>
          <w:rFonts w:ascii="Arial" w:hAnsi="Arial" w:cs="Arial"/>
        </w:rPr>
        <w:t xml:space="preserve"> and with pairwise correlations (CC). In the latter case, pairwise Pearson correlations between </w:t>
      </w:r>
      <w:del w:id="117" w:author="Luis Carrillo Reid" w:date="2016-10-09T18:44:00Z">
        <w:r w:rsidRPr="000F4E1F" w:rsidDel="00252956">
          <w:rPr>
            <w:rFonts w:ascii="Arial" w:hAnsi="Arial" w:cs="Arial"/>
          </w:rPr>
          <w:delText xml:space="preserve">frames </w:delText>
        </w:r>
      </w:del>
      <w:ins w:id="118" w:author="Luis Carrillo Reid" w:date="2016-10-09T18:44:00Z">
        <w:r w:rsidR="00252956">
          <w:rPr>
            <w:rFonts w:ascii="Arial" w:hAnsi="Arial" w:cs="Arial"/>
          </w:rPr>
          <w:t>cells</w:t>
        </w:r>
        <w:r w:rsidR="00252956" w:rsidRPr="000F4E1F">
          <w:rPr>
            <w:rFonts w:ascii="Arial" w:hAnsi="Arial" w:cs="Arial"/>
          </w:rPr>
          <w:t xml:space="preserve"> </w:t>
        </w:r>
      </w:ins>
      <w:r w:rsidRPr="000F4E1F">
        <w:rPr>
          <w:rFonts w:ascii="Arial" w:hAnsi="Arial" w:cs="Arial"/>
        </w:rPr>
        <w:t xml:space="preserve">were calculated, and the threshold </w:t>
      </w:r>
      <w:del w:id="119" w:author="Luis Carrillo Reid" w:date="2016-10-09T18:44:00Z">
        <w:r w:rsidRPr="000F4E1F" w:rsidDel="00252956">
          <w:rPr>
            <w:rFonts w:ascii="Arial" w:hAnsi="Arial" w:cs="Arial"/>
          </w:rPr>
          <w:delText xml:space="preserve">is </w:delText>
        </w:r>
      </w:del>
      <w:ins w:id="120" w:author="Luis Carrillo Reid" w:date="2016-10-09T18:44:00Z">
        <w:r w:rsidR="00252956">
          <w:rPr>
            <w:rFonts w:ascii="Arial" w:hAnsi="Arial" w:cs="Arial"/>
          </w:rPr>
          <w:t>was</w:t>
        </w:r>
        <w:r w:rsidR="00252956" w:rsidRPr="000F4E1F">
          <w:rPr>
            <w:rFonts w:ascii="Arial" w:hAnsi="Arial" w:cs="Arial"/>
          </w:rPr>
          <w:t xml:space="preserve"> </w:t>
        </w:r>
      </w:ins>
      <w:r w:rsidRPr="000F4E1F">
        <w:rPr>
          <w:rFonts w:ascii="Arial" w:hAnsi="Arial" w:cs="Arial"/>
        </w:rPr>
        <w:t xml:space="preserve">determined by 5% significance level of correlation values of shuffled data. </w:t>
      </w:r>
      <w:del w:id="121" w:author="Luis Carrillo Reid" w:date="2016-10-09T18:44:00Z">
        <w:r w:rsidRPr="000F4E1F" w:rsidDel="00252956">
          <w:rPr>
            <w:rFonts w:ascii="Arial" w:hAnsi="Arial" w:cs="Arial"/>
          </w:rPr>
          <w:delText xml:space="preserve">Here </w:delText>
        </w:r>
      </w:del>
      <w:ins w:id="122" w:author="Luis Carrillo Reid" w:date="2016-10-09T18:44:00Z">
        <w:r w:rsidR="00252956">
          <w:rPr>
            <w:rFonts w:ascii="Arial" w:hAnsi="Arial" w:cs="Arial"/>
          </w:rPr>
          <w:t>The</w:t>
        </w:r>
        <w:r w:rsidR="00252956" w:rsidRPr="000F4E1F">
          <w:rPr>
            <w:rFonts w:ascii="Arial" w:hAnsi="Arial" w:cs="Arial"/>
          </w:rPr>
          <w:t xml:space="preserve"> </w:t>
        </w:r>
      </w:ins>
      <w:r w:rsidRPr="000F4E1F">
        <w:rPr>
          <w:rFonts w:ascii="Arial" w:hAnsi="Arial" w:cs="Arial"/>
        </w:rPr>
        <w:t xml:space="preserve">node size is </w:t>
      </w:r>
      <w:r w:rsidRPr="000F4E1F">
        <w:rPr>
          <w:rFonts w:ascii="Arial" w:hAnsi="Arial" w:cs="Arial"/>
        </w:rPr>
        <w:lastRenderedPageBreak/>
        <w:t>proportional to the node degree, and the edge color represents the synchrony edge potential (ф</w:t>
      </w:r>
      <w:r w:rsidRPr="000F4E1F">
        <w:rPr>
          <w:rFonts w:ascii="Arial" w:hAnsi="Arial" w:cs="Arial"/>
          <w:vertAlign w:val="subscript"/>
        </w:rPr>
        <w:t>11</w:t>
      </w:r>
      <w:r w:rsidRPr="000F4E1F">
        <w:rPr>
          <w:rFonts w:ascii="Arial" w:hAnsi="Arial" w:cs="Arial"/>
        </w:rPr>
        <w:t>+ ф</w:t>
      </w:r>
      <w:r w:rsidRPr="000F4E1F">
        <w:rPr>
          <w:rFonts w:ascii="Arial" w:hAnsi="Arial" w:cs="Arial"/>
          <w:vertAlign w:val="subscript"/>
        </w:rPr>
        <w:t>00</w:t>
      </w:r>
      <w:r w:rsidRPr="000F4E1F">
        <w:rPr>
          <w:rFonts w:ascii="Arial" w:hAnsi="Arial" w:cs="Arial"/>
        </w:rPr>
        <w:t>- ф</w:t>
      </w:r>
      <w:r w:rsidRPr="000F4E1F">
        <w:rPr>
          <w:rFonts w:ascii="Arial" w:hAnsi="Arial" w:cs="Arial"/>
          <w:vertAlign w:val="subscript"/>
        </w:rPr>
        <w:t>01</w:t>
      </w:r>
      <w:r w:rsidRPr="000F4E1F">
        <w:rPr>
          <w:rFonts w:ascii="Arial" w:hAnsi="Arial" w:cs="Arial"/>
        </w:rPr>
        <w:t>- ф</w:t>
      </w:r>
      <w:r w:rsidRPr="000F4E1F">
        <w:rPr>
          <w:rFonts w:ascii="Arial" w:hAnsi="Arial" w:cs="Arial"/>
          <w:vertAlign w:val="subscript"/>
        </w:rPr>
        <w:t>10</w:t>
      </w:r>
      <w:r w:rsidRPr="000F4E1F">
        <w:rPr>
          <w:rFonts w:ascii="Arial" w:hAnsi="Arial" w:cs="Arial"/>
        </w:rPr>
        <w:t xml:space="preserve">). </w:t>
      </w:r>
      <w:r w:rsidR="000672C2">
        <w:rPr>
          <w:rFonts w:ascii="Arial" w:hAnsi="Arial" w:cs="Arial"/>
        </w:rPr>
        <w:t>(B) Graph density of CRF</w:t>
      </w:r>
      <w:ins w:id="123" w:author="Luis Carrillo Reid" w:date="2016-10-09T18:44:00Z">
        <w:r w:rsidR="00252956">
          <w:rPr>
            <w:rFonts w:ascii="Arial" w:hAnsi="Arial" w:cs="Arial"/>
          </w:rPr>
          <w:t>s</w:t>
        </w:r>
      </w:ins>
      <w:r w:rsidR="000672C2">
        <w:rPr>
          <w:rFonts w:ascii="Arial" w:hAnsi="Arial" w:cs="Arial"/>
        </w:rPr>
        <w:t xml:space="preserve"> and CC </w:t>
      </w:r>
      <w:del w:id="124" w:author="Luis Carrillo Reid" w:date="2016-10-09T18:45:00Z">
        <w:r w:rsidR="000672C2" w:rsidDel="00252956">
          <w:rPr>
            <w:rFonts w:ascii="Arial" w:hAnsi="Arial" w:cs="Arial"/>
          </w:rPr>
          <w:delText>models</w:delText>
        </w:r>
      </w:del>
      <w:ins w:id="125" w:author="Luis Carrillo Reid" w:date="2016-10-09T18:45:00Z">
        <w:r w:rsidR="00252956">
          <w:rPr>
            <w:rFonts w:ascii="Arial" w:hAnsi="Arial" w:cs="Arial"/>
          </w:rPr>
          <w:t>graphs</w:t>
        </w:r>
      </w:ins>
      <w:r w:rsidR="000672C2">
        <w:rPr>
          <w:rFonts w:ascii="Arial" w:hAnsi="Arial" w:cs="Arial"/>
        </w:rPr>
        <w:t xml:space="preserve">. </w:t>
      </w:r>
      <w:r w:rsidRPr="000F4E1F">
        <w:rPr>
          <w:rFonts w:ascii="Arial" w:hAnsi="Arial" w:cs="Arial"/>
        </w:rPr>
        <w:t>(</w:t>
      </w:r>
      <w:r w:rsidR="000672C2">
        <w:rPr>
          <w:rFonts w:ascii="Arial" w:hAnsi="Arial" w:cs="Arial"/>
        </w:rPr>
        <w:t>C</w:t>
      </w:r>
      <w:r w:rsidRPr="000F4E1F">
        <w:rPr>
          <w:rFonts w:ascii="Arial" w:hAnsi="Arial" w:cs="Arial"/>
        </w:rPr>
        <w:t>-</w:t>
      </w:r>
      <w:r w:rsidR="000672C2">
        <w:rPr>
          <w:rFonts w:ascii="Arial" w:hAnsi="Arial" w:cs="Arial"/>
        </w:rPr>
        <w:t>E</w:t>
      </w:r>
      <w:r w:rsidRPr="000F4E1F">
        <w:rPr>
          <w:rFonts w:ascii="Arial" w:hAnsi="Arial" w:cs="Arial"/>
        </w:rPr>
        <w:t xml:space="preserve">) </w:t>
      </w:r>
      <w:del w:id="126" w:author="Luis Carrillo Reid" w:date="2016-10-09T18:45:00Z">
        <w:r w:rsidRPr="000F4E1F" w:rsidDel="00252956">
          <w:rPr>
            <w:rFonts w:ascii="Arial" w:hAnsi="Arial" w:cs="Arial"/>
          </w:rPr>
          <w:delText>The complementary cumulative</w:delText>
        </w:r>
      </w:del>
      <w:ins w:id="127" w:author="Luis Carrillo Reid" w:date="2016-10-09T18:45:00Z">
        <w:r w:rsidR="00252956">
          <w:rPr>
            <w:rFonts w:ascii="Arial" w:hAnsi="Arial" w:cs="Arial"/>
          </w:rPr>
          <w:t>Probability</w:t>
        </w:r>
      </w:ins>
      <w:r w:rsidRPr="000F4E1F">
        <w:rPr>
          <w:rFonts w:ascii="Arial" w:hAnsi="Arial" w:cs="Arial"/>
        </w:rPr>
        <w:t xml:space="preserve"> distribution of node degrees (C), local clustering coefficients (D), </w:t>
      </w:r>
      <w:r w:rsidR="00E0067E">
        <w:rPr>
          <w:rFonts w:ascii="Arial" w:hAnsi="Arial" w:cs="Arial"/>
        </w:rPr>
        <w:t xml:space="preserve">and eigenvector centrality </w:t>
      </w:r>
      <w:r w:rsidRPr="000F4E1F">
        <w:rPr>
          <w:rFonts w:ascii="Arial" w:hAnsi="Arial" w:cs="Arial"/>
        </w:rPr>
        <w:t>(E) in CC and CRF</w:t>
      </w:r>
      <w:ins w:id="128" w:author="Luis Carrillo Reid" w:date="2016-10-09T18:45:00Z">
        <w:r w:rsidR="00252956">
          <w:rPr>
            <w:rFonts w:ascii="Arial" w:hAnsi="Arial" w:cs="Arial"/>
          </w:rPr>
          <w:t>s</w:t>
        </w:r>
      </w:ins>
      <w:r w:rsidRPr="000F4E1F">
        <w:rPr>
          <w:rFonts w:ascii="Arial" w:hAnsi="Arial" w:cs="Arial"/>
        </w:rPr>
        <w:t xml:space="preserve"> </w:t>
      </w:r>
      <w:del w:id="129" w:author="Luis Carrillo Reid" w:date="2016-10-09T18:45:00Z">
        <w:r w:rsidRPr="000F4E1F" w:rsidDel="00252956">
          <w:rPr>
            <w:rFonts w:ascii="Arial" w:hAnsi="Arial" w:cs="Arial"/>
          </w:rPr>
          <w:delText>model</w:delText>
        </w:r>
      </w:del>
      <w:ins w:id="130" w:author="Luis Carrillo Reid" w:date="2016-10-09T18:45:00Z">
        <w:r w:rsidR="00252956">
          <w:rPr>
            <w:rFonts w:ascii="Arial" w:hAnsi="Arial" w:cs="Arial"/>
          </w:rPr>
          <w:t>graphs</w:t>
        </w:r>
      </w:ins>
      <w:r w:rsidRPr="000F4E1F">
        <w:rPr>
          <w:rFonts w:ascii="Arial" w:hAnsi="Arial" w:cs="Arial"/>
        </w:rPr>
        <w:t xml:space="preserve">. Both </w:t>
      </w:r>
      <w:del w:id="131" w:author="Luis Carrillo Reid" w:date="2016-10-09T18:47:00Z">
        <w:r w:rsidRPr="000F4E1F" w:rsidDel="00252956">
          <w:rPr>
            <w:rFonts w:ascii="Arial" w:hAnsi="Arial" w:cs="Arial"/>
          </w:rPr>
          <w:delText>models show more dispersed distributions than</w:delText>
        </w:r>
      </w:del>
      <w:ins w:id="132" w:author="Luis Carrillo Reid" w:date="2016-10-09T18:47:00Z">
        <w:r w:rsidR="00252956">
          <w:rPr>
            <w:rFonts w:ascii="Arial" w:hAnsi="Arial" w:cs="Arial"/>
          </w:rPr>
          <w:t>graphs differ from</w:t>
        </w:r>
      </w:ins>
      <w:r w:rsidRPr="000F4E1F">
        <w:rPr>
          <w:rFonts w:ascii="Arial" w:hAnsi="Arial" w:cs="Arial"/>
        </w:rPr>
        <w:t xml:space="preserve"> random models</w:t>
      </w:r>
      <w:ins w:id="133" w:author="Luis Carrillo Reid" w:date="2016-10-09T18:47:00Z">
        <w:r w:rsidR="00252956">
          <w:rPr>
            <w:rFonts w:ascii="Arial" w:hAnsi="Arial" w:cs="Arial"/>
          </w:rPr>
          <w:t xml:space="preserve"> (black lines). </w:t>
        </w:r>
      </w:ins>
      <w:del w:id="134" w:author="Luis Carrillo Reid" w:date="2016-10-09T18:47:00Z">
        <w:r w:rsidRPr="000F4E1F" w:rsidDel="00252956">
          <w:rPr>
            <w:rFonts w:ascii="Arial" w:hAnsi="Arial" w:cs="Arial"/>
          </w:rPr>
          <w:delText>, while the properties of CRF model differ from CC model.</w:delText>
        </w:r>
      </w:del>
    </w:p>
    <w:p w14:paraId="3F4E435D" w14:textId="77777777" w:rsidR="00901701" w:rsidRDefault="00901701" w:rsidP="00901701">
      <w:pPr>
        <w:spacing w:line="480" w:lineRule="auto"/>
        <w:jc w:val="both"/>
        <w:rPr>
          <w:rFonts w:ascii="Arial" w:hAnsi="Arial" w:cs="Arial"/>
        </w:rPr>
      </w:pPr>
    </w:p>
    <w:p w14:paraId="4B5378B4" w14:textId="7967DDAC" w:rsidR="00334791" w:rsidRPr="009012A2" w:rsidRDefault="00334791" w:rsidP="00901701">
      <w:pPr>
        <w:spacing w:line="480" w:lineRule="auto"/>
        <w:jc w:val="both"/>
        <w:rPr>
          <w:rFonts w:ascii="Arial" w:hAnsi="Arial" w:cs="Arial"/>
          <w:b/>
        </w:rPr>
      </w:pPr>
      <w:r w:rsidRPr="009012A2">
        <w:rPr>
          <w:rFonts w:ascii="Arial" w:hAnsi="Arial" w:cs="Arial"/>
          <w:b/>
        </w:rPr>
        <w:t xml:space="preserve">Figure 4. </w:t>
      </w:r>
      <w:ins w:id="135" w:author="Luis Carrillo Reid" w:date="2016-10-09T18:48:00Z">
        <w:r w:rsidR="00437BE7">
          <w:rPr>
            <w:rFonts w:ascii="Arial" w:hAnsi="Arial" w:cs="Arial"/>
            <w:b/>
          </w:rPr>
          <w:t xml:space="preserve">Core neurons defined </w:t>
        </w:r>
      </w:ins>
      <w:del w:id="136" w:author="Luis Carrillo Reid" w:date="2016-10-09T18:48:00Z">
        <w:r w:rsidRPr="009012A2" w:rsidDel="00437BE7">
          <w:rPr>
            <w:rFonts w:ascii="Arial" w:hAnsi="Arial" w:cs="Arial"/>
            <w:b/>
          </w:rPr>
          <w:delText xml:space="preserve">Maximal clique properties of CRF models and </w:delText>
        </w:r>
      </w:del>
      <w:r w:rsidRPr="009012A2">
        <w:rPr>
          <w:rFonts w:ascii="Arial" w:hAnsi="Arial" w:cs="Arial"/>
          <w:b/>
        </w:rPr>
        <w:t>correlation-based models</w:t>
      </w:r>
    </w:p>
    <w:p w14:paraId="4BA64E13" w14:textId="0BC838CD" w:rsidR="00334791" w:rsidRDefault="00612F80" w:rsidP="0077375E">
      <w:pPr>
        <w:spacing w:line="480" w:lineRule="auto"/>
        <w:jc w:val="both"/>
        <w:rPr>
          <w:rFonts w:ascii="Arial" w:hAnsi="Arial" w:cs="Arial"/>
        </w:rPr>
      </w:pPr>
      <w:r w:rsidRPr="0077375E">
        <w:rPr>
          <w:rFonts w:ascii="Arial" w:hAnsi="Arial" w:cs="Arial"/>
        </w:rPr>
        <w:t>(A</w:t>
      </w:r>
      <w:r>
        <w:rPr>
          <w:rFonts w:ascii="Arial" w:hAnsi="Arial" w:cs="Arial"/>
        </w:rPr>
        <w:t xml:space="preserve">) </w:t>
      </w:r>
      <w:del w:id="137" w:author="Luis Carrillo Reid" w:date="2016-10-09T18:48:00Z">
        <w:r w:rsidRPr="0077375E" w:rsidDel="00AF1D1C">
          <w:rPr>
            <w:rFonts w:ascii="Arial" w:hAnsi="Arial" w:cs="Arial"/>
          </w:rPr>
          <w:delText xml:space="preserve">Illustration </w:delText>
        </w:r>
      </w:del>
      <w:ins w:id="138" w:author="Luis Carrillo Reid" w:date="2016-10-09T18:48:00Z">
        <w:r w:rsidR="00AF1D1C">
          <w:rPr>
            <w:rFonts w:ascii="Arial" w:hAnsi="Arial" w:cs="Arial"/>
          </w:rPr>
          <w:t>Schematic representation</w:t>
        </w:r>
        <w:r w:rsidR="00AF1D1C" w:rsidRPr="0077375E">
          <w:rPr>
            <w:rFonts w:ascii="Arial" w:hAnsi="Arial" w:cs="Arial"/>
          </w:rPr>
          <w:t xml:space="preserve"> </w:t>
        </w:r>
      </w:ins>
      <w:r w:rsidRPr="0077375E">
        <w:rPr>
          <w:rFonts w:ascii="Arial" w:hAnsi="Arial" w:cs="Arial"/>
        </w:rPr>
        <w:t xml:space="preserve">of </w:t>
      </w:r>
      <w:r>
        <w:rPr>
          <w:rFonts w:ascii="Arial" w:hAnsi="Arial" w:cs="Arial"/>
        </w:rPr>
        <w:t xml:space="preserve">3, 4 and 5-cliques with corresponding adjacency matrices. (B) </w:t>
      </w:r>
      <w:del w:id="139" w:author="Luis Carrillo Reid" w:date="2016-10-09T18:49:00Z">
        <w:r w:rsidR="009E3410" w:rsidDel="00184CC6">
          <w:rPr>
            <w:rFonts w:ascii="Arial" w:hAnsi="Arial" w:cs="Arial"/>
          </w:rPr>
          <w:delText>An example</w:delText>
        </w:r>
      </w:del>
      <w:ins w:id="140" w:author="Luis Carrillo Reid" w:date="2016-10-09T18:49:00Z">
        <w:r w:rsidR="00184CC6">
          <w:rPr>
            <w:rFonts w:ascii="Arial" w:hAnsi="Arial" w:cs="Arial"/>
          </w:rPr>
          <w:t>Representative examples</w:t>
        </w:r>
      </w:ins>
      <w:r w:rsidR="009E3410">
        <w:rPr>
          <w:rFonts w:ascii="Arial" w:hAnsi="Arial" w:cs="Arial"/>
        </w:rPr>
        <w:t xml:space="preserve"> of maximal cliques that contain at least one node directly connected with </w:t>
      </w:r>
      <w:del w:id="141" w:author="Luis Carrillo Reid" w:date="2016-10-09T18:49:00Z">
        <w:r w:rsidR="009E3410" w:rsidDel="00184CC6">
          <w:rPr>
            <w:rFonts w:ascii="Arial" w:hAnsi="Arial" w:cs="Arial"/>
          </w:rPr>
          <w:delText xml:space="preserve">the </w:delText>
        </w:r>
      </w:del>
      <w:r w:rsidR="009E3410">
        <w:rPr>
          <w:rFonts w:ascii="Arial" w:hAnsi="Arial" w:cs="Arial"/>
        </w:rPr>
        <w:t xml:space="preserve">hidden nodes. </w:t>
      </w:r>
      <w:r w:rsidR="00742C20">
        <w:rPr>
          <w:rFonts w:ascii="Arial" w:hAnsi="Arial" w:cs="Arial"/>
        </w:rPr>
        <w:t xml:space="preserve">The top panel highlights all the maximal cliques for horizontal stimulus; the bottom panel highlights all the maximal cliques for vertical stimulus. (C) The number of maximal cliques </w:t>
      </w:r>
      <w:ins w:id="142" w:author="Luis Carrillo Reid" w:date="2016-10-09T18:49:00Z">
        <w:r w:rsidR="00184CC6">
          <w:rPr>
            <w:rFonts w:ascii="Arial" w:hAnsi="Arial" w:cs="Arial"/>
          </w:rPr>
          <w:t xml:space="preserve">from </w:t>
        </w:r>
      </w:ins>
      <w:del w:id="143" w:author="Luis Carrillo Reid" w:date="2016-10-09T18:49:00Z">
        <w:r w:rsidR="00742C20" w:rsidDel="00184CC6">
          <w:rPr>
            <w:rFonts w:ascii="Arial" w:hAnsi="Arial" w:cs="Arial"/>
          </w:rPr>
          <w:delText xml:space="preserve">in CC and </w:delText>
        </w:r>
      </w:del>
      <w:r w:rsidR="00742C20">
        <w:rPr>
          <w:rFonts w:ascii="Arial" w:hAnsi="Arial" w:cs="Arial"/>
        </w:rPr>
        <w:t>CRF</w:t>
      </w:r>
      <w:ins w:id="144" w:author="Luis Carrillo Reid" w:date="2016-10-09T18:50:00Z">
        <w:r w:rsidR="00184CC6">
          <w:rPr>
            <w:rFonts w:ascii="Arial" w:hAnsi="Arial" w:cs="Arial"/>
          </w:rPr>
          <w:t xml:space="preserve">s is significantly different from random graphs </w:t>
        </w:r>
      </w:ins>
      <w:ins w:id="145" w:author="Luis Carrillo Reid" w:date="2016-10-09T18:51:00Z">
        <w:r w:rsidR="00184CC6">
          <w:rPr>
            <w:rFonts w:ascii="Arial" w:hAnsi="Arial" w:cs="Arial"/>
          </w:rPr>
          <w:t>demonstrating</w:t>
        </w:r>
      </w:ins>
      <w:ins w:id="146" w:author="Luis Carrillo Reid" w:date="2016-10-09T18:50:00Z">
        <w:r w:rsidR="00184CC6">
          <w:rPr>
            <w:rFonts w:ascii="Arial" w:hAnsi="Arial" w:cs="Arial"/>
          </w:rPr>
          <w:t xml:space="preserve"> that </w:t>
        </w:r>
      </w:ins>
      <w:ins w:id="147" w:author="Luis Carrillo Reid" w:date="2016-10-09T18:51:00Z">
        <w:r w:rsidR="00184CC6">
          <w:rPr>
            <w:rFonts w:ascii="Arial" w:hAnsi="Arial" w:cs="Arial"/>
          </w:rPr>
          <w:t>core neurons defined by maximal cliques are not a random group.</w:t>
        </w:r>
      </w:ins>
      <w:del w:id="148" w:author="Luis Carrillo Reid" w:date="2016-10-09T18:51:00Z">
        <w:r w:rsidR="00742C20" w:rsidDel="00184CC6">
          <w:rPr>
            <w:rFonts w:ascii="Arial" w:hAnsi="Arial" w:cs="Arial"/>
          </w:rPr>
          <w:delText xml:space="preserve"> models.</w:delText>
        </w:r>
      </w:del>
      <w:r w:rsidR="00742C20">
        <w:rPr>
          <w:rFonts w:ascii="Arial" w:hAnsi="Arial" w:cs="Arial"/>
        </w:rPr>
        <w:t xml:space="preserve"> (D) </w:t>
      </w:r>
      <w:del w:id="149" w:author="Luis Carrillo Reid" w:date="2016-10-09T18:51:00Z">
        <w:r w:rsidR="00742C20" w:rsidRPr="000F4E1F" w:rsidDel="00184CC6">
          <w:rPr>
            <w:rFonts w:ascii="Arial" w:hAnsi="Arial" w:cs="Arial"/>
          </w:rPr>
          <w:delText>The complementary cumulative</w:delText>
        </w:r>
      </w:del>
      <w:ins w:id="150" w:author="Luis Carrillo Reid" w:date="2016-10-09T18:52:00Z">
        <w:r w:rsidR="00184CC6">
          <w:rPr>
            <w:rFonts w:ascii="Arial" w:hAnsi="Arial" w:cs="Arial"/>
          </w:rPr>
          <w:t>P</w:t>
        </w:r>
      </w:ins>
      <w:ins w:id="151" w:author="Luis Carrillo Reid" w:date="2016-10-09T18:51:00Z">
        <w:r w:rsidR="00184CC6">
          <w:rPr>
            <w:rFonts w:ascii="Arial" w:hAnsi="Arial" w:cs="Arial"/>
          </w:rPr>
          <w:t>robability</w:t>
        </w:r>
      </w:ins>
      <w:r w:rsidR="00742C20" w:rsidRPr="000F4E1F">
        <w:rPr>
          <w:rFonts w:ascii="Arial" w:hAnsi="Arial" w:cs="Arial"/>
        </w:rPr>
        <w:t xml:space="preserve"> distribution of </w:t>
      </w:r>
      <w:r w:rsidR="00742C20">
        <w:rPr>
          <w:rFonts w:ascii="Arial" w:hAnsi="Arial" w:cs="Arial"/>
        </w:rPr>
        <w:t>maximal clique sizes</w:t>
      </w:r>
      <w:ins w:id="152" w:author="Luis Carrillo Reid" w:date="2016-10-09T18:52:00Z">
        <w:r w:rsidR="00184CC6">
          <w:rPr>
            <w:rFonts w:ascii="Arial" w:hAnsi="Arial" w:cs="Arial"/>
          </w:rPr>
          <w:t xml:space="preserve"> from CRFs and random graphs</w:t>
        </w:r>
      </w:ins>
      <w:r w:rsidR="00742C20">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387B2472" w14:textId="196BDB11" w:rsidR="00901701" w:rsidRPr="000F4E1F" w:rsidRDefault="00901701" w:rsidP="00901701">
      <w:pPr>
        <w:spacing w:line="480" w:lineRule="auto"/>
        <w:jc w:val="both"/>
        <w:rPr>
          <w:rFonts w:ascii="Arial" w:hAnsi="Arial" w:cs="Arial"/>
          <w:b/>
        </w:rPr>
      </w:pPr>
      <w:r w:rsidRPr="000F4E1F">
        <w:rPr>
          <w:rFonts w:ascii="Arial" w:hAnsi="Arial" w:cs="Arial"/>
          <w:b/>
        </w:rPr>
        <w:t xml:space="preserve">Figure 5. Predicting visual stimuli with identified </w:t>
      </w:r>
      <w:del w:id="153" w:author="Luis Carrillo Reid" w:date="2016-10-09T16:33:00Z">
        <w:r w:rsidR="008E15FB" w:rsidDel="0075368F">
          <w:rPr>
            <w:rFonts w:ascii="Arial" w:hAnsi="Arial" w:cs="Arial"/>
            <w:b/>
          </w:rPr>
          <w:delText xml:space="preserve">significant </w:delText>
        </w:r>
      </w:del>
      <w:ins w:id="154" w:author="Luis Carrillo Reid" w:date="2016-10-09T16:33:00Z">
        <w:r w:rsidR="0075368F">
          <w:rPr>
            <w:rFonts w:ascii="Arial" w:hAnsi="Arial" w:cs="Arial"/>
            <w:b/>
          </w:rPr>
          <w:t xml:space="preserve">core </w:t>
        </w:r>
      </w:ins>
      <w:r w:rsidR="008E15FB">
        <w:rPr>
          <w:rFonts w:ascii="Arial" w:hAnsi="Arial" w:cs="Arial"/>
          <w:b/>
        </w:rPr>
        <w:t>neurons</w:t>
      </w:r>
    </w:p>
    <w:p w14:paraId="04FE62ED" w14:textId="12283F5F" w:rsidR="00901701" w:rsidRDefault="00901701" w:rsidP="00901701">
      <w:pPr>
        <w:spacing w:line="480" w:lineRule="auto"/>
        <w:jc w:val="both"/>
        <w:rPr>
          <w:ins w:id="155" w:author="Luis Carrillo Reid" w:date="2016-10-09T19:27:00Z"/>
          <w:rFonts w:ascii="Arial" w:hAnsi="Arial" w:cs="Arial"/>
        </w:rPr>
      </w:pPr>
      <w:r w:rsidRPr="000F4E1F">
        <w:rPr>
          <w:rFonts w:ascii="Arial" w:hAnsi="Arial" w:cs="Arial"/>
        </w:rPr>
        <w:t xml:space="preserve">(A) Examples of </w:t>
      </w:r>
      <w:del w:id="156" w:author="Luis Carrillo Reid" w:date="2016-10-09T16:33:00Z">
        <w:r w:rsidR="008E15FB" w:rsidDel="0075368F">
          <w:rPr>
            <w:rFonts w:ascii="Arial" w:hAnsi="Arial" w:cs="Arial"/>
          </w:rPr>
          <w:delText xml:space="preserve">significant </w:delText>
        </w:r>
      </w:del>
      <w:ins w:id="157" w:author="Luis Carrillo Reid" w:date="2016-10-09T16:33:00Z">
        <w:r w:rsidR="0075368F">
          <w:rPr>
            <w:rFonts w:ascii="Arial" w:hAnsi="Arial" w:cs="Arial"/>
          </w:rPr>
          <w:t xml:space="preserve">core </w:t>
        </w:r>
      </w:ins>
      <w:r w:rsidR="008E15FB">
        <w:rPr>
          <w:rFonts w:ascii="Arial" w:hAnsi="Arial" w:cs="Arial"/>
        </w:rPr>
        <w:t>neurons</w:t>
      </w:r>
      <w:r w:rsidR="008E15FB" w:rsidRPr="000F4E1F">
        <w:rPr>
          <w:rFonts w:ascii="Arial" w:hAnsi="Arial" w:cs="Arial"/>
        </w:rPr>
        <w:t xml:space="preserve"> </w:t>
      </w:r>
      <w:r w:rsidRPr="000F4E1F">
        <w:rPr>
          <w:rFonts w:ascii="Arial" w:hAnsi="Arial" w:cs="Arial"/>
        </w:rPr>
        <w:t>identified using SVD</w:t>
      </w:r>
      <w:ins w:id="158" w:author="Luis Carrillo Reid" w:date="2016-10-09T18:57:00Z">
        <w:r w:rsidR="00323472">
          <w:rPr>
            <w:rFonts w:ascii="Arial" w:hAnsi="Arial" w:cs="Arial"/>
          </w:rPr>
          <w:t xml:space="preserve"> (green)</w:t>
        </w:r>
      </w:ins>
      <w:r w:rsidRPr="000F4E1F">
        <w:rPr>
          <w:rFonts w:ascii="Arial" w:hAnsi="Arial" w:cs="Arial"/>
        </w:rPr>
        <w:t xml:space="preserve"> </w:t>
      </w:r>
      <w:del w:id="159" w:author="Luis Carrillo Reid" w:date="2016-10-09T18:53:00Z">
        <w:r w:rsidRPr="000F4E1F" w:rsidDel="00323472">
          <w:rPr>
            <w:rFonts w:ascii="Arial" w:hAnsi="Arial" w:cs="Arial"/>
          </w:rPr>
          <w:delText>with TF-IDF normalization</w:delText>
        </w:r>
        <w:r w:rsidR="008E15FB" w:rsidDel="00323472">
          <w:rPr>
            <w:rFonts w:ascii="Arial" w:hAnsi="Arial" w:cs="Arial"/>
          </w:rPr>
          <w:delText xml:space="preserve"> </w:delText>
        </w:r>
      </w:del>
      <w:r w:rsidR="008E15FB">
        <w:rPr>
          <w:rFonts w:ascii="Arial" w:hAnsi="Arial" w:cs="Arial"/>
        </w:rPr>
        <w:t>and CRF</w:t>
      </w:r>
      <w:del w:id="160" w:author="Luis Carrillo Reid" w:date="2016-10-09T18:53:00Z">
        <w:r w:rsidR="008E15FB" w:rsidDel="00323472">
          <w:rPr>
            <w:rFonts w:ascii="Arial" w:hAnsi="Arial" w:cs="Arial"/>
          </w:rPr>
          <w:delText xml:space="preserve"> models</w:delText>
        </w:r>
      </w:del>
      <w:ins w:id="161" w:author="Luis Carrillo Reid" w:date="2016-10-09T18:53:00Z">
        <w:r w:rsidR="00323472">
          <w:rPr>
            <w:rFonts w:ascii="Arial" w:hAnsi="Arial" w:cs="Arial"/>
          </w:rPr>
          <w:t>s</w:t>
        </w:r>
      </w:ins>
      <w:ins w:id="162" w:author="Luis Carrillo Reid" w:date="2016-10-09T18:57:00Z">
        <w:r w:rsidR="00323472">
          <w:rPr>
            <w:rFonts w:ascii="Arial" w:hAnsi="Arial" w:cs="Arial"/>
          </w:rPr>
          <w:t xml:space="preserve"> (orange)</w:t>
        </w:r>
      </w:ins>
      <w:r w:rsidRPr="000F4E1F">
        <w:rPr>
          <w:rFonts w:ascii="Arial" w:hAnsi="Arial" w:cs="Arial"/>
        </w:rPr>
        <w:t xml:space="preserve">. </w:t>
      </w:r>
      <w:del w:id="163" w:author="Luis Carrillo Reid" w:date="2016-10-09T18:57:00Z">
        <w:r w:rsidRPr="000F4E1F" w:rsidDel="00323472">
          <w:rPr>
            <w:rFonts w:ascii="Arial" w:hAnsi="Arial" w:cs="Arial"/>
          </w:rPr>
          <w:delText xml:space="preserve">Red and blue </w:delText>
        </w:r>
      </w:del>
      <w:ins w:id="164" w:author="Luis Carrillo Reid" w:date="2016-10-09T18:57:00Z">
        <w:r w:rsidR="00323472">
          <w:rPr>
            <w:rFonts w:ascii="Arial" w:hAnsi="Arial" w:cs="Arial"/>
          </w:rPr>
          <w:t>C</w:t>
        </w:r>
      </w:ins>
      <w:del w:id="165" w:author="Luis Carrillo Reid" w:date="2016-10-09T18:57:00Z">
        <w:r w:rsidRPr="000F4E1F" w:rsidDel="00323472">
          <w:rPr>
            <w:rFonts w:ascii="Arial" w:hAnsi="Arial" w:cs="Arial"/>
          </w:rPr>
          <w:delText>c</w:delText>
        </w:r>
      </w:del>
      <w:r w:rsidRPr="000F4E1F">
        <w:rPr>
          <w:rFonts w:ascii="Arial" w:hAnsi="Arial" w:cs="Arial"/>
        </w:rPr>
        <w:t xml:space="preserve">ircles represent </w:t>
      </w:r>
      <w:del w:id="166" w:author="Luis Carrillo Reid" w:date="2016-10-09T18:53:00Z">
        <w:r w:rsidRPr="000F4E1F" w:rsidDel="00323472">
          <w:rPr>
            <w:rFonts w:ascii="Arial" w:hAnsi="Arial" w:cs="Arial"/>
          </w:rPr>
          <w:lastRenderedPageBreak/>
          <w:delText xml:space="preserve">the </w:delText>
        </w:r>
      </w:del>
      <w:del w:id="167" w:author="Luis Carrillo Reid" w:date="2016-10-09T18:57:00Z">
        <w:r w:rsidRPr="000F4E1F" w:rsidDel="00323472">
          <w:rPr>
            <w:rFonts w:ascii="Arial" w:hAnsi="Arial" w:cs="Arial"/>
          </w:rPr>
          <w:delText>ensemble cells</w:delText>
        </w:r>
      </w:del>
      <w:ins w:id="168" w:author="Luis Carrillo Reid" w:date="2016-10-09T18:57:00Z">
        <w:r w:rsidR="00323472">
          <w:rPr>
            <w:rFonts w:ascii="Arial" w:hAnsi="Arial" w:cs="Arial"/>
          </w:rPr>
          <w:t>core neurons</w:t>
        </w:r>
      </w:ins>
      <w:r w:rsidRPr="000F4E1F">
        <w:rPr>
          <w:rFonts w:ascii="Arial" w:hAnsi="Arial" w:cs="Arial"/>
        </w:rPr>
        <w:t xml:space="preserve"> of horizontal</w:t>
      </w:r>
      <w:ins w:id="169" w:author="Luis Carrillo Reid" w:date="2016-10-09T18:58:00Z">
        <w:r w:rsidR="00323472">
          <w:rPr>
            <w:rFonts w:ascii="Arial" w:hAnsi="Arial" w:cs="Arial"/>
          </w:rPr>
          <w:t xml:space="preserve"> (left)</w:t>
        </w:r>
      </w:ins>
      <w:r w:rsidRPr="000F4E1F">
        <w:rPr>
          <w:rFonts w:ascii="Arial" w:hAnsi="Arial" w:cs="Arial"/>
        </w:rPr>
        <w:t xml:space="preserve"> and vertical</w:t>
      </w:r>
      <w:ins w:id="170" w:author="Luis Carrillo Reid" w:date="2016-10-09T18:58:00Z">
        <w:r w:rsidR="00323472">
          <w:rPr>
            <w:rFonts w:ascii="Arial" w:hAnsi="Arial" w:cs="Arial"/>
          </w:rPr>
          <w:t xml:space="preserve"> (right)</w:t>
        </w:r>
      </w:ins>
      <w:r w:rsidRPr="000F4E1F">
        <w:rPr>
          <w:rFonts w:ascii="Arial" w:hAnsi="Arial" w:cs="Arial"/>
        </w:rPr>
        <w:t xml:space="preserve"> visual stimuli, respectively</w:t>
      </w:r>
      <w:ins w:id="171" w:author="Luis Carrillo Reid" w:date="2016-10-09T18:59:00Z">
        <w:r w:rsidR="00240096">
          <w:rPr>
            <w:rFonts w:ascii="Arial" w:hAnsi="Arial" w:cs="Arial"/>
          </w:rPr>
          <w:t>. Neurons shared between CRFs and SVD methods</w:t>
        </w:r>
      </w:ins>
      <w:ins w:id="172" w:author="Luis Carrillo Reid" w:date="2016-10-09T19:00:00Z">
        <w:r w:rsidR="00240096">
          <w:rPr>
            <w:rFonts w:ascii="Arial" w:hAnsi="Arial" w:cs="Arial"/>
          </w:rPr>
          <w:t xml:space="preserve"> are represented by green and orange dots. </w:t>
        </w:r>
      </w:ins>
      <w:del w:id="173" w:author="Luis Carrillo Reid" w:date="2016-10-09T18:59:00Z">
        <w:r w:rsidRPr="000F4E1F" w:rsidDel="00240096">
          <w:rPr>
            <w:rFonts w:ascii="Arial" w:hAnsi="Arial" w:cs="Arial"/>
          </w:rPr>
          <w:delText>;</w:delText>
        </w:r>
      </w:del>
      <w:del w:id="174" w:author="Luis Carrillo Reid" w:date="2016-10-09T19:01:00Z">
        <w:r w:rsidRPr="000F4E1F" w:rsidDel="00240096">
          <w:rPr>
            <w:rFonts w:ascii="Arial" w:hAnsi="Arial" w:cs="Arial"/>
          </w:rPr>
          <w:delText xml:space="preserve"> </w:delText>
        </w:r>
        <w:r w:rsidR="008E15FB" w:rsidDel="00240096">
          <w:rPr>
            <w:rFonts w:ascii="Arial" w:hAnsi="Arial" w:cs="Arial"/>
          </w:rPr>
          <w:delText xml:space="preserve">nodes filled with red and has blue edges represents </w:delText>
        </w:r>
      </w:del>
      <w:del w:id="175" w:author="Luis Carrillo Reid" w:date="2016-10-09T16:34:00Z">
        <w:r w:rsidR="008E15FB" w:rsidDel="0075368F">
          <w:rPr>
            <w:rFonts w:ascii="Arial" w:hAnsi="Arial" w:cs="Arial"/>
          </w:rPr>
          <w:delText xml:space="preserve">significant </w:delText>
        </w:r>
      </w:del>
      <w:del w:id="176" w:author="Luis Carrillo Reid" w:date="2016-10-09T19:01:00Z">
        <w:r w:rsidR="008E15FB" w:rsidDel="00240096">
          <w:rPr>
            <w:rFonts w:ascii="Arial" w:hAnsi="Arial" w:cs="Arial"/>
          </w:rPr>
          <w:delText>neurons shared between the two visual stimuli</w:delText>
        </w:r>
        <w:r w:rsidRPr="000F4E1F" w:rsidDel="00240096">
          <w:rPr>
            <w:rFonts w:ascii="Arial" w:hAnsi="Arial" w:cs="Arial"/>
          </w:rPr>
          <w:delText xml:space="preserve">. </w:delText>
        </w:r>
      </w:del>
      <w:r w:rsidRPr="000F4E1F">
        <w:rPr>
          <w:rFonts w:ascii="Arial" w:hAnsi="Arial" w:cs="Arial"/>
        </w:rPr>
        <w:t xml:space="preserve">(B) </w:t>
      </w:r>
      <w:r w:rsidR="000123B6">
        <w:rPr>
          <w:rFonts w:ascii="Arial" w:hAnsi="Arial" w:cs="Arial"/>
        </w:rPr>
        <w:t xml:space="preserve">Percentage </w:t>
      </w:r>
      <w:ins w:id="177" w:author="Luis Carrillo Reid" w:date="2016-10-09T19:01:00Z">
        <w:r w:rsidR="00240096">
          <w:rPr>
            <w:rFonts w:ascii="Arial" w:hAnsi="Arial" w:cs="Arial"/>
          </w:rPr>
          <w:t xml:space="preserve">from the total population size representing </w:t>
        </w:r>
      </w:ins>
      <w:del w:id="178" w:author="Luis Carrillo Reid" w:date="2016-10-09T19:01:00Z">
        <w:r w:rsidR="000123B6" w:rsidDel="00240096">
          <w:rPr>
            <w:rFonts w:ascii="Arial" w:hAnsi="Arial" w:cs="Arial"/>
          </w:rPr>
          <w:delText xml:space="preserve">of </w:delText>
        </w:r>
      </w:del>
      <w:del w:id="179" w:author="Luis Carrillo Reid" w:date="2016-10-09T16:34:00Z">
        <w:r w:rsidR="000123B6" w:rsidDel="0075368F">
          <w:rPr>
            <w:rFonts w:ascii="Arial" w:hAnsi="Arial" w:cs="Arial"/>
          </w:rPr>
          <w:delText xml:space="preserve">significant </w:delText>
        </w:r>
      </w:del>
      <w:ins w:id="180" w:author="Luis Carrillo Reid" w:date="2016-10-09T16:34:00Z">
        <w:r w:rsidR="0075368F">
          <w:rPr>
            <w:rFonts w:ascii="Arial" w:hAnsi="Arial" w:cs="Arial"/>
          </w:rPr>
          <w:t xml:space="preserve">core </w:t>
        </w:r>
      </w:ins>
      <w:r w:rsidR="000123B6">
        <w:rPr>
          <w:rFonts w:ascii="Arial" w:hAnsi="Arial" w:cs="Arial"/>
        </w:rPr>
        <w:t xml:space="preserve">neurons </w:t>
      </w:r>
      <w:del w:id="181" w:author="Luis Carrillo Reid" w:date="2016-10-09T19:02:00Z">
        <w:r w:rsidR="000123B6" w:rsidDel="00240096">
          <w:rPr>
            <w:rFonts w:ascii="Arial" w:hAnsi="Arial" w:cs="Arial"/>
          </w:rPr>
          <w:delText xml:space="preserve">with </w:delText>
        </w:r>
      </w:del>
      <w:ins w:id="182" w:author="Luis Carrillo Reid" w:date="2016-10-09T19:02:00Z">
        <w:r w:rsidR="00240096">
          <w:rPr>
            <w:rFonts w:ascii="Arial" w:hAnsi="Arial" w:cs="Arial"/>
          </w:rPr>
          <w:t xml:space="preserve">for </w:t>
        </w:r>
      </w:ins>
      <w:r w:rsidR="000123B6">
        <w:rPr>
          <w:rFonts w:ascii="Arial" w:hAnsi="Arial" w:cs="Arial"/>
        </w:rPr>
        <w:t>SVD and CRF</w:t>
      </w:r>
      <w:ins w:id="183" w:author="Luis Carrillo Reid" w:date="2016-10-09T19:02:00Z">
        <w:r w:rsidR="00240096">
          <w:rPr>
            <w:rFonts w:ascii="Arial" w:hAnsi="Arial" w:cs="Arial"/>
          </w:rPr>
          <w:t>s</w:t>
        </w:r>
      </w:ins>
      <w:r w:rsidR="000123B6">
        <w:rPr>
          <w:rFonts w:ascii="Arial" w:hAnsi="Arial" w:cs="Arial"/>
        </w:rPr>
        <w:t xml:space="preserve"> </w:t>
      </w:r>
      <w:del w:id="184" w:author="Luis Carrillo Reid" w:date="2016-10-09T19:02:00Z">
        <w:r w:rsidR="000123B6" w:rsidDel="00240096">
          <w:rPr>
            <w:rFonts w:ascii="Arial" w:hAnsi="Arial" w:cs="Arial"/>
          </w:rPr>
          <w:delText>models</w:delText>
        </w:r>
      </w:del>
      <w:ins w:id="185" w:author="Luis Carrillo Reid" w:date="2016-10-09T19:02:00Z">
        <w:r w:rsidR="00240096">
          <w:rPr>
            <w:rFonts w:ascii="Arial" w:hAnsi="Arial" w:cs="Arial"/>
          </w:rPr>
          <w:t>methods</w:t>
        </w:r>
      </w:ins>
      <w:r w:rsidR="000123B6">
        <w:rPr>
          <w:rFonts w:ascii="Arial" w:hAnsi="Arial" w:cs="Arial"/>
        </w:rPr>
        <w:t xml:space="preserve">. (C) </w:t>
      </w:r>
      <w:r w:rsidRPr="000F4E1F">
        <w:rPr>
          <w:rFonts w:ascii="Arial" w:hAnsi="Arial" w:cs="Arial"/>
        </w:rPr>
        <w:t xml:space="preserve">Percentage of </w:t>
      </w:r>
      <w:r w:rsidR="000123B6">
        <w:rPr>
          <w:rFonts w:ascii="Arial" w:hAnsi="Arial" w:cs="Arial"/>
        </w:rPr>
        <w:t>shared neurons identified by SVD and CRF</w:t>
      </w:r>
      <w:ins w:id="186" w:author="Luis Carrillo Reid" w:date="2016-10-09T19:02:00Z">
        <w:r w:rsidR="00240096">
          <w:rPr>
            <w:rFonts w:ascii="Arial" w:hAnsi="Arial" w:cs="Arial"/>
          </w:rPr>
          <w:t>s</w:t>
        </w:r>
      </w:ins>
      <w:r w:rsidR="000123B6">
        <w:rPr>
          <w:rFonts w:ascii="Arial" w:hAnsi="Arial" w:cs="Arial"/>
        </w:rPr>
        <w:t xml:space="preserve"> </w:t>
      </w:r>
      <w:del w:id="187" w:author="Luis Carrillo Reid" w:date="2016-10-09T19:02:00Z">
        <w:r w:rsidR="000123B6" w:rsidDel="00240096">
          <w:rPr>
            <w:rFonts w:ascii="Arial" w:hAnsi="Arial" w:cs="Arial"/>
          </w:rPr>
          <w:delText>models</w:delText>
        </w:r>
      </w:del>
      <w:ins w:id="188" w:author="Luis Carrillo Reid" w:date="2016-10-09T19:02:00Z">
        <w:r w:rsidR="00240096">
          <w:rPr>
            <w:rFonts w:ascii="Arial" w:hAnsi="Arial" w:cs="Arial"/>
          </w:rPr>
          <w:t>methods</w:t>
        </w:r>
      </w:ins>
      <w:r w:rsidR="000123B6">
        <w:rPr>
          <w:rFonts w:ascii="Arial" w:hAnsi="Arial" w:cs="Arial"/>
        </w:rPr>
        <w:t>.</w:t>
      </w:r>
      <w:r w:rsidRPr="000F4E1F">
        <w:rPr>
          <w:rFonts w:ascii="Arial" w:hAnsi="Arial" w:cs="Arial"/>
        </w:rPr>
        <w:t xml:space="preserve"> Percentage is calculated by number of cells </w:t>
      </w:r>
      <w:ins w:id="189" w:author="Luis Carrillo Reid" w:date="2016-10-09T19:03:00Z">
        <w:r w:rsidR="00240096">
          <w:rPr>
            <w:rFonts w:ascii="Arial" w:hAnsi="Arial" w:cs="Arial"/>
          </w:rPr>
          <w:t xml:space="preserve">that </w:t>
        </w:r>
      </w:ins>
      <w:r w:rsidRPr="000F4E1F">
        <w:rPr>
          <w:rFonts w:ascii="Arial" w:hAnsi="Arial" w:cs="Arial"/>
        </w:rPr>
        <w:t xml:space="preserve">belong to both </w:t>
      </w:r>
      <w:del w:id="190" w:author="Luis Carrillo Reid" w:date="2016-10-09T19:03:00Z">
        <w:r w:rsidR="000123B6" w:rsidDel="00240096">
          <w:rPr>
            <w:rFonts w:ascii="Arial" w:hAnsi="Arial" w:cs="Arial"/>
          </w:rPr>
          <w:delText>models</w:delText>
        </w:r>
        <w:r w:rsidRPr="000F4E1F" w:rsidDel="00240096">
          <w:rPr>
            <w:rFonts w:ascii="Arial" w:hAnsi="Arial" w:cs="Arial"/>
          </w:rPr>
          <w:delText xml:space="preserve"> </w:delText>
        </w:r>
      </w:del>
      <w:ins w:id="191" w:author="Luis Carrillo Reid" w:date="2016-10-09T19:03:00Z">
        <w:r w:rsidR="00240096">
          <w:rPr>
            <w:rFonts w:ascii="Arial" w:hAnsi="Arial" w:cs="Arial"/>
          </w:rPr>
          <w:t>methods</w:t>
        </w:r>
        <w:r w:rsidR="00240096" w:rsidRPr="000F4E1F">
          <w:rPr>
            <w:rFonts w:ascii="Arial" w:hAnsi="Arial" w:cs="Arial"/>
          </w:rPr>
          <w:t xml:space="preserve"> </w:t>
        </w:r>
      </w:ins>
      <w:r w:rsidRPr="000F4E1F">
        <w:rPr>
          <w:rFonts w:ascii="Arial" w:hAnsi="Arial" w:cs="Arial"/>
        </w:rPr>
        <w:t xml:space="preserve">divided by the </w:t>
      </w:r>
      <w:del w:id="192" w:author="Luis Carrillo Reid" w:date="2016-10-09T19:03:00Z">
        <w:r w:rsidR="000123B6" w:rsidDel="00240096">
          <w:rPr>
            <w:rFonts w:ascii="Arial" w:hAnsi="Arial" w:cs="Arial"/>
          </w:rPr>
          <w:delText>sum of</w:delText>
        </w:r>
      </w:del>
      <w:ins w:id="193" w:author="Luis Carrillo Reid" w:date="2016-10-09T19:03:00Z">
        <w:r w:rsidR="00240096">
          <w:rPr>
            <w:rFonts w:ascii="Arial" w:hAnsi="Arial" w:cs="Arial"/>
          </w:rPr>
          <w:t>total</w:t>
        </w:r>
      </w:ins>
      <w:r w:rsidR="000123B6">
        <w:rPr>
          <w:rFonts w:ascii="Arial" w:hAnsi="Arial" w:cs="Arial"/>
        </w:rPr>
        <w:t xml:space="preserve"> </w:t>
      </w:r>
      <w:r w:rsidRPr="000F4E1F">
        <w:rPr>
          <w:rFonts w:ascii="Arial" w:hAnsi="Arial" w:cs="Arial"/>
        </w:rPr>
        <w:t xml:space="preserve">number of </w:t>
      </w:r>
      <w:r w:rsidR="000123B6">
        <w:rPr>
          <w:rFonts w:ascii="Arial" w:hAnsi="Arial" w:cs="Arial"/>
        </w:rPr>
        <w:t xml:space="preserve">unique </w:t>
      </w:r>
      <w:r w:rsidRPr="000F4E1F">
        <w:rPr>
          <w:rFonts w:ascii="Arial" w:hAnsi="Arial" w:cs="Arial"/>
        </w:rPr>
        <w:t>cells</w:t>
      </w:r>
      <w:r w:rsidR="000123B6">
        <w:rPr>
          <w:rFonts w:ascii="Arial" w:hAnsi="Arial" w:cs="Arial"/>
        </w:rPr>
        <w:t xml:space="preserve"> in </w:t>
      </w:r>
      <w:del w:id="194" w:author="Luis Carrillo Reid" w:date="2016-10-09T19:03:00Z">
        <w:r w:rsidR="000123B6" w:rsidDel="00240096">
          <w:rPr>
            <w:rFonts w:ascii="Arial" w:hAnsi="Arial" w:cs="Arial"/>
          </w:rPr>
          <w:delText>two models</w:delText>
        </w:r>
      </w:del>
      <w:ins w:id="195" w:author="Luis Carrillo Reid" w:date="2016-10-09T19:03:00Z">
        <w:r w:rsidR="00240096">
          <w:rPr>
            <w:rFonts w:ascii="Arial" w:hAnsi="Arial" w:cs="Arial"/>
          </w:rPr>
          <w:t>both methods</w:t>
        </w:r>
      </w:ins>
      <w:r w:rsidRPr="000F4E1F">
        <w:rPr>
          <w:rFonts w:ascii="Arial" w:hAnsi="Arial" w:cs="Arial"/>
        </w:rPr>
        <w:t>. (D) Cosine similarit</w:t>
      </w:r>
      <w:ins w:id="196" w:author="Luis Carrillo Reid" w:date="2016-10-09T19:03:00Z">
        <w:r w:rsidR="00240096">
          <w:rPr>
            <w:rFonts w:ascii="Arial" w:hAnsi="Arial" w:cs="Arial"/>
          </w:rPr>
          <w:t>y</w:t>
        </w:r>
      </w:ins>
      <w:del w:id="197" w:author="Luis Carrillo Reid" w:date="2016-10-09T19:03:00Z">
        <w:r w:rsidRPr="000F4E1F" w:rsidDel="00240096">
          <w:rPr>
            <w:rFonts w:ascii="Arial" w:hAnsi="Arial" w:cs="Arial"/>
          </w:rPr>
          <w:delText>ies</w:delText>
        </w:r>
      </w:del>
      <w:r w:rsidRPr="000F4E1F">
        <w:rPr>
          <w:rFonts w:ascii="Arial" w:hAnsi="Arial" w:cs="Arial"/>
        </w:rPr>
        <w:t xml:space="preserve"> </w:t>
      </w:r>
      <w:ins w:id="198" w:author="Luis Carrillo Reid" w:date="2016-10-09T19:03:00Z">
        <w:r w:rsidR="00642043">
          <w:rPr>
            <w:rFonts w:ascii="Arial" w:hAnsi="Arial" w:cs="Arial"/>
          </w:rPr>
          <w:t>between population vectors</w:t>
        </w:r>
      </w:ins>
      <w:ins w:id="199" w:author="Luis Carrillo Reid" w:date="2016-10-09T19:05:00Z">
        <w:r w:rsidR="00642043">
          <w:rPr>
            <w:rFonts w:ascii="Arial" w:hAnsi="Arial" w:cs="Arial"/>
          </w:rPr>
          <w:t xml:space="preserve"> that belong to given visual stimuli</w:t>
        </w:r>
      </w:ins>
      <w:ins w:id="200" w:author="Luis Carrillo Reid" w:date="2016-10-09T19:04:00Z">
        <w:r w:rsidR="00642043">
          <w:rPr>
            <w:rFonts w:ascii="Arial" w:hAnsi="Arial" w:cs="Arial"/>
          </w:rPr>
          <w:t xml:space="preserve"> </w:t>
        </w:r>
      </w:ins>
      <w:del w:id="201" w:author="Luis Carrillo Reid" w:date="2016-10-09T19:03:00Z">
        <w:r w:rsidRPr="000F4E1F" w:rsidDel="00642043">
          <w:rPr>
            <w:rFonts w:ascii="Arial" w:hAnsi="Arial" w:cs="Arial"/>
          </w:rPr>
          <w:delText xml:space="preserve">of frames </w:delText>
        </w:r>
      </w:del>
      <w:del w:id="202" w:author="Luis Carrillo Reid" w:date="2016-10-09T19:04:00Z">
        <w:r w:rsidRPr="000F4E1F" w:rsidDel="00642043">
          <w:rPr>
            <w:rFonts w:ascii="Arial" w:hAnsi="Arial" w:cs="Arial"/>
          </w:rPr>
          <w:delText xml:space="preserve">with stimuli </w:delText>
        </w:r>
      </w:del>
      <w:del w:id="203" w:author="Luis Carrillo Reid" w:date="2016-10-09T19:06:00Z">
        <w:r w:rsidRPr="000F4E1F" w:rsidDel="00642043">
          <w:rPr>
            <w:rFonts w:ascii="Arial" w:hAnsi="Arial" w:cs="Arial"/>
          </w:rPr>
          <w:delText>that match</w:delText>
        </w:r>
      </w:del>
      <w:ins w:id="204" w:author="Luis Carrillo Reid" w:date="2016-10-09T19:04:00Z">
        <w:r w:rsidR="00642043">
          <w:rPr>
            <w:rFonts w:ascii="Arial" w:hAnsi="Arial" w:cs="Arial"/>
          </w:rPr>
          <w:t>(color)</w:t>
        </w:r>
      </w:ins>
      <w:r w:rsidRPr="000F4E1F">
        <w:rPr>
          <w:rFonts w:ascii="Arial" w:hAnsi="Arial" w:cs="Arial"/>
        </w:rPr>
        <w:t xml:space="preserve"> </w:t>
      </w:r>
      <w:del w:id="205" w:author="Luis Carrillo Reid" w:date="2016-10-09T19:06:00Z">
        <w:r w:rsidRPr="000F4E1F" w:rsidDel="00642043">
          <w:rPr>
            <w:rFonts w:ascii="Arial" w:hAnsi="Arial" w:cs="Arial"/>
          </w:rPr>
          <w:delText>or not match</w:delText>
        </w:r>
      </w:del>
      <w:ins w:id="206" w:author="Luis Carrillo Reid" w:date="2016-10-09T19:06:00Z">
        <w:r w:rsidR="00642043">
          <w:rPr>
            <w:rFonts w:ascii="Arial" w:hAnsi="Arial" w:cs="Arial"/>
          </w:rPr>
          <w:t>compared to population vectors from different visual stimuli</w:t>
        </w:r>
      </w:ins>
      <w:ins w:id="207" w:author="Luis Carrillo Reid" w:date="2016-10-09T19:04:00Z">
        <w:r w:rsidR="00642043">
          <w:rPr>
            <w:rFonts w:ascii="Arial" w:hAnsi="Arial" w:cs="Arial"/>
          </w:rPr>
          <w:t xml:space="preserve"> (black)</w:t>
        </w:r>
      </w:ins>
      <w:del w:id="208" w:author="Luis Carrillo Reid" w:date="2016-10-09T19:06:00Z">
        <w:r w:rsidRPr="000F4E1F" w:rsidDel="00642043">
          <w:rPr>
            <w:rFonts w:ascii="Arial" w:hAnsi="Arial" w:cs="Arial"/>
          </w:rPr>
          <w:delText xml:space="preserve"> the model</w:delText>
        </w:r>
      </w:del>
      <w:r w:rsidR="00827745">
        <w:rPr>
          <w:rFonts w:ascii="Arial" w:hAnsi="Arial" w:cs="Arial"/>
        </w:rPr>
        <w:t>.</w:t>
      </w:r>
      <w:r w:rsidRPr="000F4E1F">
        <w:rPr>
          <w:rFonts w:ascii="Arial" w:hAnsi="Arial" w:cs="Arial"/>
        </w:rPr>
        <w:t xml:space="preserve"> </w:t>
      </w:r>
      <w:ins w:id="209" w:author="Luis Carrillo Reid" w:date="2016-10-09T19:12:00Z">
        <w:r w:rsidR="00987106" w:rsidRPr="000F4E1F">
          <w:rPr>
            <w:rFonts w:ascii="Arial" w:hAnsi="Arial" w:cs="Arial"/>
          </w:rPr>
          <w:t>(</w:t>
        </w:r>
        <w:r w:rsidR="00987106">
          <w:rPr>
            <w:rFonts w:ascii="Arial" w:hAnsi="Arial" w:cs="Arial"/>
          </w:rPr>
          <w:t>E</w:t>
        </w:r>
        <w:r w:rsidR="00987106" w:rsidRPr="000F4E1F">
          <w:rPr>
            <w:rFonts w:ascii="Arial" w:hAnsi="Arial" w:cs="Arial"/>
          </w:rPr>
          <w:t>)</w:t>
        </w:r>
        <w:r w:rsidR="00987106" w:rsidRPr="000F4E1F" w:rsidDel="00642043">
          <w:rPr>
            <w:rFonts w:ascii="Arial" w:hAnsi="Arial" w:cs="Arial"/>
          </w:rPr>
          <w:t xml:space="preserve"> </w:t>
        </w:r>
      </w:ins>
      <w:del w:id="210" w:author="Luis Carrillo Reid" w:date="2016-10-09T19:06:00Z">
        <w:r w:rsidRPr="000F4E1F" w:rsidDel="00642043">
          <w:rPr>
            <w:rFonts w:ascii="Arial" w:hAnsi="Arial" w:cs="Arial"/>
          </w:rPr>
          <w:delText>(</w:delText>
        </w:r>
        <w:r w:rsidR="00FD0C7E" w:rsidDel="00642043">
          <w:rPr>
            <w:rFonts w:ascii="Arial" w:hAnsi="Arial" w:cs="Arial"/>
          </w:rPr>
          <w:delText>E</w:delText>
        </w:r>
        <w:r w:rsidRPr="000F4E1F" w:rsidDel="00642043">
          <w:rPr>
            <w:rFonts w:ascii="Arial" w:hAnsi="Arial" w:cs="Arial"/>
          </w:rPr>
          <w:delText>-</w:delText>
        </w:r>
        <w:r w:rsidR="00FD0C7E" w:rsidDel="00642043">
          <w:rPr>
            <w:rFonts w:ascii="Arial" w:hAnsi="Arial" w:cs="Arial"/>
          </w:rPr>
          <w:delText>G</w:delText>
        </w:r>
        <w:r w:rsidRPr="000F4E1F" w:rsidDel="00642043">
          <w:rPr>
            <w:rFonts w:ascii="Arial" w:hAnsi="Arial" w:cs="Arial"/>
          </w:rPr>
          <w:delText xml:space="preserve">) </w:delText>
        </w:r>
      </w:del>
      <w:r w:rsidRPr="000F4E1F">
        <w:rPr>
          <w:rFonts w:ascii="Arial" w:hAnsi="Arial" w:cs="Arial"/>
        </w:rPr>
        <w:t>Accuracy</w:t>
      </w:r>
      <w:del w:id="211" w:author="Luis Carrillo Reid" w:date="2016-10-09T19:12:00Z">
        <w:r w:rsidRPr="000F4E1F" w:rsidDel="00987106">
          <w:rPr>
            <w:rFonts w:ascii="Arial" w:hAnsi="Arial" w:cs="Arial"/>
          </w:rPr>
          <w:delText xml:space="preserve"> (</w:delText>
        </w:r>
        <w:r w:rsidR="00FD0C7E" w:rsidDel="00987106">
          <w:rPr>
            <w:rFonts w:ascii="Arial" w:hAnsi="Arial" w:cs="Arial"/>
          </w:rPr>
          <w:delText>E</w:delText>
        </w:r>
        <w:r w:rsidRPr="000F4E1F" w:rsidDel="00987106">
          <w:rPr>
            <w:rFonts w:ascii="Arial" w:hAnsi="Arial" w:cs="Arial"/>
          </w:rPr>
          <w:delText>)</w:delText>
        </w:r>
      </w:del>
      <w:r w:rsidRPr="000F4E1F">
        <w:rPr>
          <w:rFonts w:ascii="Arial" w:hAnsi="Arial" w:cs="Arial"/>
        </w:rPr>
        <w:t xml:space="preserve">, </w:t>
      </w:r>
      <w:ins w:id="212" w:author="Luis Carrillo Reid" w:date="2016-10-09T19:12:00Z">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Pr>
            <w:rFonts w:ascii="Arial" w:hAnsi="Arial" w:cs="Arial"/>
          </w:rPr>
          <w:t xml:space="preserve"> </w:t>
        </w:r>
      </w:ins>
      <w:r w:rsidRPr="000F4E1F">
        <w:rPr>
          <w:rFonts w:ascii="Arial" w:hAnsi="Arial" w:cs="Arial"/>
        </w:rPr>
        <w:t>precision</w:t>
      </w:r>
      <w:del w:id="213" w:author="Luis Carrillo Reid" w:date="2016-10-09T19:12:00Z">
        <w:r w:rsidRPr="000F4E1F" w:rsidDel="00987106">
          <w:rPr>
            <w:rFonts w:ascii="Arial" w:hAnsi="Arial" w:cs="Arial"/>
          </w:rPr>
          <w:delText xml:space="preserve"> (</w:delText>
        </w:r>
        <w:r w:rsidR="00FD0C7E" w:rsidDel="00987106">
          <w:rPr>
            <w:rFonts w:ascii="Arial" w:hAnsi="Arial" w:cs="Arial"/>
          </w:rPr>
          <w:delText>F</w:delText>
        </w:r>
        <w:r w:rsidRPr="000F4E1F" w:rsidDel="00987106">
          <w:rPr>
            <w:rFonts w:ascii="Arial" w:hAnsi="Arial" w:cs="Arial"/>
          </w:rPr>
          <w:delText>)</w:delText>
        </w:r>
      </w:del>
      <w:r w:rsidRPr="000F4E1F">
        <w:rPr>
          <w:rFonts w:ascii="Arial" w:hAnsi="Arial" w:cs="Arial"/>
        </w:rPr>
        <w:t xml:space="preserve"> and </w:t>
      </w:r>
      <w:ins w:id="214" w:author="Luis Carrillo Reid" w:date="2016-10-09T19:12:00Z">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ins>
      <w:r w:rsidRPr="000F4E1F">
        <w:rPr>
          <w:rFonts w:ascii="Arial" w:hAnsi="Arial" w:cs="Arial"/>
        </w:rPr>
        <w:t xml:space="preserve">recall </w:t>
      </w:r>
      <w:del w:id="215" w:author="Luis Carrillo Reid" w:date="2016-10-09T19:12:00Z">
        <w:r w:rsidRPr="000F4E1F" w:rsidDel="00987106">
          <w:rPr>
            <w:rFonts w:ascii="Arial" w:hAnsi="Arial" w:cs="Arial"/>
          </w:rPr>
          <w:delText>(</w:delText>
        </w:r>
        <w:r w:rsidR="00FD0C7E" w:rsidDel="00987106">
          <w:rPr>
            <w:rFonts w:ascii="Arial" w:hAnsi="Arial" w:cs="Arial"/>
          </w:rPr>
          <w:delText>G</w:delText>
        </w:r>
        <w:r w:rsidRPr="000F4E1F" w:rsidDel="00987106">
          <w:rPr>
            <w:rFonts w:ascii="Arial" w:hAnsi="Arial" w:cs="Arial"/>
          </w:rPr>
          <w:delText xml:space="preserve">) </w:delText>
        </w:r>
      </w:del>
      <w:r w:rsidRPr="000F4E1F">
        <w:rPr>
          <w:rFonts w:ascii="Arial" w:hAnsi="Arial" w:cs="Arial"/>
        </w:rPr>
        <w:t>of predictions</w:t>
      </w:r>
      <w:ins w:id="216" w:author="Luis Carrillo Reid" w:date="2016-10-09T19:07:00Z">
        <w:r w:rsidR="00642043">
          <w:rPr>
            <w:rFonts w:ascii="Arial" w:hAnsi="Arial" w:cs="Arial"/>
          </w:rPr>
          <w:t xml:space="preserve"> for each visual stimuli using both methods</w:t>
        </w:r>
      </w:ins>
      <w:del w:id="217" w:author="Luis Carrillo Reid" w:date="2016-10-09T19:07:00Z">
        <w:r w:rsidRPr="000F4E1F" w:rsidDel="00642043">
          <w:rPr>
            <w:rFonts w:ascii="Arial" w:hAnsi="Arial" w:cs="Arial"/>
          </w:rPr>
          <w:delText xml:space="preserve"> from different models</w:delText>
        </w:r>
      </w:del>
      <w:r w:rsidRPr="000F4E1F">
        <w:rPr>
          <w:rFonts w:ascii="Arial" w:hAnsi="Arial" w:cs="Arial"/>
        </w:rPr>
        <w:t xml:space="preserve">. </w:t>
      </w:r>
    </w:p>
    <w:p w14:paraId="1D604AF4" w14:textId="77777777" w:rsidR="00242A92" w:rsidRPr="000F4E1F" w:rsidRDefault="00242A92" w:rsidP="00901701">
      <w:pPr>
        <w:spacing w:line="480" w:lineRule="auto"/>
        <w:jc w:val="both"/>
        <w:rPr>
          <w:rFonts w:ascii="Arial" w:hAnsi="Arial" w:cs="Arial"/>
        </w:rPr>
      </w:pPr>
    </w:p>
    <w:p w14:paraId="2E25D911" w14:textId="00782F06" w:rsidR="00901701" w:rsidRPr="000F4E1F" w:rsidRDefault="00901701" w:rsidP="00901701">
      <w:pPr>
        <w:spacing w:line="480" w:lineRule="auto"/>
        <w:jc w:val="both"/>
        <w:rPr>
          <w:rFonts w:ascii="Arial" w:hAnsi="Arial" w:cs="Arial"/>
          <w:b/>
        </w:rPr>
      </w:pPr>
      <w:r w:rsidRPr="000F4E1F">
        <w:rPr>
          <w:rFonts w:ascii="Arial" w:hAnsi="Arial" w:cs="Arial"/>
          <w:b/>
        </w:rPr>
        <w:t xml:space="preserve">Figure 6. </w:t>
      </w:r>
      <w:del w:id="218" w:author="Luis Carrillo Reid" w:date="2016-10-09T19:08:00Z">
        <w:r w:rsidRPr="000F4E1F" w:rsidDel="009308FE">
          <w:rPr>
            <w:rFonts w:ascii="Arial" w:hAnsi="Arial" w:cs="Arial"/>
            <w:b/>
          </w:rPr>
          <w:delText>Ensembles are composed of groups of neurons that are specific to the stimulus</w:delText>
        </w:r>
      </w:del>
      <w:ins w:id="219" w:author="Luis Carrillo Reid" w:date="2016-10-09T19:08:00Z">
        <w:r w:rsidR="009308FE">
          <w:rPr>
            <w:rFonts w:ascii="Arial" w:hAnsi="Arial" w:cs="Arial"/>
            <w:b/>
          </w:rPr>
          <w:t xml:space="preserve">Core neurons efficiently represent </w:t>
        </w:r>
        <w:r w:rsidR="00555D4B">
          <w:rPr>
            <w:rFonts w:ascii="Arial" w:hAnsi="Arial" w:cs="Arial"/>
            <w:b/>
          </w:rPr>
          <w:t xml:space="preserve">presented </w:t>
        </w:r>
        <w:r w:rsidR="009308FE">
          <w:rPr>
            <w:rFonts w:ascii="Arial" w:hAnsi="Arial" w:cs="Arial"/>
            <w:b/>
          </w:rPr>
          <w:t>visual stimuli</w:t>
        </w:r>
      </w:ins>
    </w:p>
    <w:p w14:paraId="7D053923" w14:textId="25B2832D" w:rsidR="00901701" w:rsidRDefault="00901701" w:rsidP="00901701">
      <w:pPr>
        <w:spacing w:line="480" w:lineRule="auto"/>
        <w:jc w:val="both"/>
        <w:rPr>
          <w:ins w:id="220" w:author="Luis Carrillo Reid" w:date="2016-10-09T19:27:00Z"/>
          <w:rFonts w:ascii="Arial" w:hAnsi="Arial" w:cs="Arial"/>
        </w:rPr>
      </w:pPr>
      <w:r w:rsidRPr="000F4E1F">
        <w:rPr>
          <w:rFonts w:ascii="Arial" w:hAnsi="Arial" w:cs="Arial"/>
        </w:rPr>
        <w:t xml:space="preserve">(A) </w:t>
      </w:r>
      <w:del w:id="221" w:author="Luis Carrillo Reid" w:date="2016-10-09T19:09:00Z">
        <w:r w:rsidRPr="000F4E1F" w:rsidDel="00987106">
          <w:rPr>
            <w:rFonts w:ascii="Arial" w:hAnsi="Arial" w:cs="Arial"/>
          </w:rPr>
          <w:delText xml:space="preserve">Examples of identified ensemble cells, 10% subsample of ensemble cells, randomly sampled cells of 20% ensemble cell number, and randomly sample cells of 90% ensemble cell number. Their corresponding prediction raster plot and frame cosine similarities are shown on the right. (B) Mean </w:delText>
        </w:r>
      </w:del>
      <w:ins w:id="222" w:author="Luis Carrillo Reid" w:date="2016-10-09T19:09:00Z">
        <w:r w:rsidR="00987106">
          <w:rPr>
            <w:rFonts w:ascii="Arial" w:hAnsi="Arial" w:cs="Arial"/>
          </w:rPr>
          <w:t>C</w:t>
        </w:r>
      </w:ins>
      <w:del w:id="223" w:author="Luis Carrillo Reid" w:date="2016-10-09T19:09:00Z">
        <w:r w:rsidRPr="000F4E1F" w:rsidDel="00987106">
          <w:rPr>
            <w:rFonts w:ascii="Arial" w:hAnsi="Arial" w:cs="Arial"/>
          </w:rPr>
          <w:delText>c</w:delText>
        </w:r>
      </w:del>
      <w:r w:rsidRPr="000F4E1F">
        <w:rPr>
          <w:rFonts w:ascii="Arial" w:hAnsi="Arial" w:cs="Arial"/>
        </w:rPr>
        <w:t xml:space="preserve">osine similarity </w:t>
      </w:r>
      <w:ins w:id="224" w:author="Luis Carrillo Reid" w:date="2016-10-09T19:09:00Z">
        <w:r w:rsidR="00987106">
          <w:rPr>
            <w:rFonts w:ascii="Arial" w:hAnsi="Arial" w:cs="Arial"/>
          </w:rPr>
          <w:t>between population vectors</w:t>
        </w:r>
      </w:ins>
      <w:ins w:id="225" w:author="Luis Carrillo Reid" w:date="2016-10-09T19:10:00Z">
        <w:r w:rsidR="00987106">
          <w:rPr>
            <w:rFonts w:ascii="Arial" w:hAnsi="Arial" w:cs="Arial"/>
          </w:rPr>
          <w:t xml:space="preserve"> representing a given visual stimuli</w:t>
        </w:r>
      </w:ins>
      <w:ins w:id="226" w:author="Luis Carrillo Reid" w:date="2016-10-09T19:09:00Z">
        <w:r w:rsidR="00987106">
          <w:rPr>
            <w:rFonts w:ascii="Arial" w:hAnsi="Arial" w:cs="Arial"/>
          </w:rPr>
          <w:t xml:space="preserve"> </w:t>
        </w:r>
      </w:ins>
      <w:r w:rsidRPr="000F4E1F">
        <w:rPr>
          <w:rFonts w:ascii="Arial" w:hAnsi="Arial" w:cs="Arial"/>
        </w:rPr>
        <w:t xml:space="preserve">of randomly down-sampled or up-sampled </w:t>
      </w:r>
      <w:del w:id="227" w:author="Luis Carrillo Reid" w:date="2016-10-09T19:09:00Z">
        <w:r w:rsidRPr="000F4E1F" w:rsidDel="00987106">
          <w:rPr>
            <w:rFonts w:ascii="Arial" w:hAnsi="Arial" w:cs="Arial"/>
          </w:rPr>
          <w:delText>ensemble groups</w:delText>
        </w:r>
      </w:del>
      <w:ins w:id="228" w:author="Luis Carrillo Reid" w:date="2016-10-09T19:09:00Z">
        <w:r w:rsidR="00987106">
          <w:rPr>
            <w:rFonts w:ascii="Arial" w:hAnsi="Arial" w:cs="Arial"/>
          </w:rPr>
          <w:t>core neurons</w:t>
        </w:r>
      </w:ins>
      <w:ins w:id="229" w:author="Luis Carrillo Reid" w:date="2016-10-09T19:11:00Z">
        <w:r w:rsidR="00987106">
          <w:rPr>
            <w:rFonts w:ascii="Arial" w:hAnsi="Arial" w:cs="Arial"/>
          </w:rPr>
          <w:t xml:space="preserve"> (color)</w:t>
        </w:r>
      </w:ins>
      <w:ins w:id="230" w:author="Luis Carrillo Reid" w:date="2016-10-09T19:10:00Z">
        <w:r w:rsidR="00987106">
          <w:rPr>
            <w:rFonts w:ascii="Arial" w:hAnsi="Arial" w:cs="Arial"/>
          </w:rPr>
          <w:t>.</w:t>
        </w:r>
      </w:ins>
      <w:ins w:id="231" w:author="Luis Carrillo Reid" w:date="2016-10-09T19:11:00Z">
        <w:r w:rsidR="00987106">
          <w:rPr>
            <w:rFonts w:ascii="Arial" w:hAnsi="Arial" w:cs="Arial"/>
          </w:rPr>
          <w:t xml:space="preserve"> In gray is shown </w:t>
        </w:r>
        <w:r w:rsidR="00987106">
          <w:rPr>
            <w:rFonts w:ascii="Arial" w:hAnsi="Arial" w:cs="Arial"/>
          </w:rPr>
          <w:lastRenderedPageBreak/>
          <w:t>the cosine similarity of population vectors between different visual stimuli</w:t>
        </w:r>
      </w:ins>
      <w:del w:id="232" w:author="Luis Carrillo Reid" w:date="2016-10-09T19:11:00Z">
        <w:r w:rsidRPr="000F4E1F" w:rsidDel="00987106">
          <w:rPr>
            <w:rFonts w:ascii="Arial" w:hAnsi="Arial" w:cs="Arial"/>
          </w:rPr>
          <w:delText>, in frames with matching or non-matching stimulus</w:delText>
        </w:r>
      </w:del>
      <w:r w:rsidRPr="000F4E1F">
        <w:rPr>
          <w:rFonts w:ascii="Arial" w:hAnsi="Arial" w:cs="Arial"/>
        </w:rPr>
        <w:t xml:space="preserve">. </w:t>
      </w:r>
      <w:ins w:id="233" w:author="Luis Carrillo Reid" w:date="2016-10-09T19:13:00Z">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ins>
      <w:del w:id="234" w:author="Luis Carrillo Reid" w:date="2016-10-09T19:11:00Z">
        <w:r w:rsidRPr="000F4E1F" w:rsidDel="00987106">
          <w:rPr>
            <w:rFonts w:ascii="Arial" w:hAnsi="Arial" w:cs="Arial"/>
          </w:rPr>
          <w:delText xml:space="preserve">(C-D) </w:delText>
        </w:r>
      </w:del>
      <w:r w:rsidRPr="000F4E1F">
        <w:rPr>
          <w:rFonts w:ascii="Arial" w:hAnsi="Arial" w:cs="Arial"/>
        </w:rPr>
        <w:t>Accuracy</w:t>
      </w:r>
      <w:del w:id="235" w:author="Luis Carrillo Reid" w:date="2016-10-09T19:13:00Z">
        <w:r w:rsidRPr="000F4E1F" w:rsidDel="00987106">
          <w:rPr>
            <w:rFonts w:ascii="Arial" w:hAnsi="Arial" w:cs="Arial"/>
          </w:rPr>
          <w:delText xml:space="preserve"> (C)</w:delText>
        </w:r>
      </w:del>
      <w:r w:rsidRPr="000F4E1F">
        <w:rPr>
          <w:rFonts w:ascii="Arial" w:hAnsi="Arial" w:cs="Arial"/>
        </w:rPr>
        <w:t xml:space="preserve">, </w:t>
      </w:r>
      <w:ins w:id="236" w:author="Luis Carrillo Reid" w:date="2016-10-09T19:13:00Z">
        <w:r w:rsidR="00987106">
          <w:rPr>
            <w:rFonts w:ascii="Arial" w:hAnsi="Arial" w:cs="Arial"/>
          </w:rPr>
          <w:t>(C</w:t>
        </w:r>
        <w:r w:rsidR="00987106" w:rsidRPr="000F4E1F">
          <w:rPr>
            <w:rFonts w:ascii="Arial" w:hAnsi="Arial" w:cs="Arial"/>
          </w:rPr>
          <w:t>)</w:t>
        </w:r>
        <w:r w:rsidR="00987106">
          <w:rPr>
            <w:rFonts w:ascii="Arial" w:hAnsi="Arial" w:cs="Arial"/>
          </w:rPr>
          <w:t xml:space="preserve"> </w:t>
        </w:r>
      </w:ins>
      <w:r w:rsidRPr="000F4E1F">
        <w:rPr>
          <w:rFonts w:ascii="Arial" w:hAnsi="Arial" w:cs="Arial"/>
        </w:rPr>
        <w:t xml:space="preserve">precision </w:t>
      </w:r>
      <w:del w:id="237" w:author="Luis Carrillo Reid" w:date="2016-10-09T19:13:00Z">
        <w:r w:rsidRPr="000F4E1F" w:rsidDel="00987106">
          <w:rPr>
            <w:rFonts w:ascii="Arial" w:hAnsi="Arial" w:cs="Arial"/>
          </w:rPr>
          <w:delText xml:space="preserve">(D) </w:delText>
        </w:r>
      </w:del>
      <w:r w:rsidRPr="000F4E1F">
        <w:rPr>
          <w:rFonts w:ascii="Arial" w:hAnsi="Arial" w:cs="Arial"/>
        </w:rPr>
        <w:t>and</w:t>
      </w:r>
      <w:ins w:id="238" w:author="Luis Carrillo Reid" w:date="2016-10-09T19:13:00Z">
        <w:r w:rsidR="00987106">
          <w:rPr>
            <w:rFonts w:ascii="Arial" w:hAnsi="Arial" w:cs="Arial"/>
          </w:rPr>
          <w:t xml:space="preserve"> (D</w:t>
        </w:r>
        <w:r w:rsidR="00987106" w:rsidRPr="000F4E1F">
          <w:rPr>
            <w:rFonts w:ascii="Arial" w:hAnsi="Arial" w:cs="Arial"/>
          </w:rPr>
          <w:t xml:space="preserve">) </w:t>
        </w:r>
      </w:ins>
      <w:del w:id="239" w:author="Luis Carrillo Reid" w:date="2016-10-09T19:13:00Z">
        <w:r w:rsidRPr="000F4E1F" w:rsidDel="00987106">
          <w:rPr>
            <w:rFonts w:ascii="Arial" w:hAnsi="Arial" w:cs="Arial"/>
          </w:rPr>
          <w:delText xml:space="preserve"> </w:delText>
        </w:r>
      </w:del>
      <w:r w:rsidRPr="000F4E1F">
        <w:rPr>
          <w:rFonts w:ascii="Arial" w:hAnsi="Arial" w:cs="Arial"/>
        </w:rPr>
        <w:t xml:space="preserve">recall </w:t>
      </w:r>
      <w:del w:id="240" w:author="Luis Carrillo Reid" w:date="2016-10-09T19:13:00Z">
        <w:r w:rsidRPr="000F4E1F" w:rsidDel="00987106">
          <w:rPr>
            <w:rFonts w:ascii="Arial" w:hAnsi="Arial" w:cs="Arial"/>
          </w:rPr>
          <w:delText xml:space="preserve">(E) </w:delText>
        </w:r>
      </w:del>
      <w:r w:rsidRPr="000F4E1F">
        <w:rPr>
          <w:rFonts w:ascii="Arial" w:hAnsi="Arial" w:cs="Arial"/>
        </w:rPr>
        <w:t>of predictions from randomly down-sampled or up-sampled ensemble groups. (</w:t>
      </w:r>
      <w:ins w:id="241" w:author="Luis Carrillo Reid" w:date="2016-10-09T19:13:00Z">
        <w:r w:rsidR="00987106">
          <w:rPr>
            <w:rFonts w:ascii="Arial" w:hAnsi="Arial" w:cs="Arial"/>
          </w:rPr>
          <w:t>E</w:t>
        </w:r>
      </w:ins>
      <w:del w:id="242" w:author="Luis Carrillo Reid" w:date="2016-10-09T19:13:00Z">
        <w:r w:rsidRPr="000F4E1F" w:rsidDel="00987106">
          <w:rPr>
            <w:rFonts w:ascii="Arial" w:hAnsi="Arial" w:cs="Arial"/>
          </w:rPr>
          <w:delText>F</w:delText>
        </w:r>
      </w:del>
      <w:r w:rsidRPr="000F4E1F">
        <w:rPr>
          <w:rFonts w:ascii="Arial" w:hAnsi="Arial" w:cs="Arial"/>
        </w:rPr>
        <w:t xml:space="preserve">) </w:t>
      </w:r>
      <w:ins w:id="243" w:author="Luis Carrillo Reid" w:date="2016-10-09T19:14:00Z">
        <w:r w:rsidR="00987106">
          <w:rPr>
            <w:rFonts w:ascii="Arial" w:hAnsi="Arial" w:cs="Arial"/>
          </w:rPr>
          <w:t>C</w:t>
        </w:r>
      </w:ins>
      <w:del w:id="244" w:author="Luis Carrillo Reid" w:date="2016-10-09T19:14:00Z">
        <w:r w:rsidRPr="000F4E1F" w:rsidDel="00987106">
          <w:rPr>
            <w:rFonts w:ascii="Arial" w:hAnsi="Arial" w:cs="Arial"/>
          </w:rPr>
          <w:delText>Mean c</w:delText>
        </w:r>
      </w:del>
      <w:r w:rsidRPr="000F4E1F">
        <w:rPr>
          <w:rFonts w:ascii="Arial" w:hAnsi="Arial" w:cs="Arial"/>
        </w:rPr>
        <w:t>osine similarity</w:t>
      </w:r>
      <w:ins w:id="245" w:author="Luis Carrillo Reid" w:date="2016-10-09T19:14:00Z">
        <w:r w:rsidR="00987106">
          <w:rPr>
            <w:rFonts w:ascii="Arial" w:hAnsi="Arial" w:cs="Arial"/>
          </w:rPr>
          <w:t xml:space="preserve"> between population vectors</w:t>
        </w:r>
      </w:ins>
      <w:r w:rsidRPr="000F4E1F">
        <w:rPr>
          <w:rFonts w:ascii="Arial" w:hAnsi="Arial" w:cs="Arial"/>
        </w:rPr>
        <w:t xml:space="preserve"> of randomly sampled cells</w:t>
      </w:r>
      <w:ins w:id="246" w:author="Luis Carrillo Reid" w:date="2016-10-09T19:14:00Z">
        <w:r w:rsidR="00987106">
          <w:rPr>
            <w:rFonts w:ascii="Arial" w:hAnsi="Arial" w:cs="Arial"/>
          </w:rPr>
          <w:t xml:space="preserve"> from the whole population</w:t>
        </w:r>
      </w:ins>
      <w:del w:id="247" w:author="Luis Carrillo Reid" w:date="2016-10-09T19:16:00Z">
        <w:r w:rsidRPr="000F4E1F" w:rsidDel="00987106">
          <w:rPr>
            <w:rFonts w:ascii="Arial" w:hAnsi="Arial" w:cs="Arial"/>
          </w:rPr>
          <w:delText>, in frames with matching or non-matching stimulus</w:delText>
        </w:r>
      </w:del>
      <w:r w:rsidRPr="000F4E1F">
        <w:rPr>
          <w:rFonts w:ascii="Arial" w:hAnsi="Arial" w:cs="Arial"/>
        </w:rPr>
        <w:t xml:space="preserve">. </w:t>
      </w:r>
      <w:ins w:id="248" w:author="Luis Carrillo Reid" w:date="2016-10-09T19:17:00Z">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ins>
      <w:del w:id="249" w:author="Luis Carrillo Reid" w:date="2016-10-09T19:17:00Z">
        <w:r w:rsidRPr="000F4E1F" w:rsidDel="00987106">
          <w:rPr>
            <w:rFonts w:ascii="Arial" w:hAnsi="Arial" w:cs="Arial"/>
          </w:rPr>
          <w:delText xml:space="preserve">(G-I) </w:delText>
        </w:r>
      </w:del>
      <w:r w:rsidRPr="000F4E1F">
        <w:rPr>
          <w:rFonts w:ascii="Arial" w:hAnsi="Arial" w:cs="Arial"/>
        </w:rPr>
        <w:t>Accuracy</w:t>
      </w:r>
      <w:del w:id="250" w:author="Luis Carrillo Reid" w:date="2016-10-09T19:17:00Z">
        <w:r w:rsidRPr="000F4E1F" w:rsidDel="00987106">
          <w:rPr>
            <w:rFonts w:ascii="Arial" w:hAnsi="Arial" w:cs="Arial"/>
          </w:rPr>
          <w:delText xml:space="preserve"> (G)</w:delText>
        </w:r>
      </w:del>
      <w:r w:rsidRPr="000F4E1F">
        <w:rPr>
          <w:rFonts w:ascii="Arial" w:hAnsi="Arial" w:cs="Arial"/>
        </w:rPr>
        <w:t xml:space="preserve">, </w:t>
      </w:r>
      <w:ins w:id="251" w:author="Luis Carrillo Reid" w:date="2016-10-09T19:17:00Z">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ins>
      <w:r w:rsidRPr="000F4E1F">
        <w:rPr>
          <w:rFonts w:ascii="Arial" w:hAnsi="Arial" w:cs="Arial"/>
        </w:rPr>
        <w:t xml:space="preserve">precision </w:t>
      </w:r>
      <w:del w:id="252" w:author="Luis Carrillo Reid" w:date="2016-10-09T19:17:00Z">
        <w:r w:rsidRPr="000F4E1F" w:rsidDel="00987106">
          <w:rPr>
            <w:rFonts w:ascii="Arial" w:hAnsi="Arial" w:cs="Arial"/>
          </w:rPr>
          <w:delText xml:space="preserve">(H) </w:delText>
        </w:r>
      </w:del>
      <w:r w:rsidRPr="000F4E1F">
        <w:rPr>
          <w:rFonts w:ascii="Arial" w:hAnsi="Arial" w:cs="Arial"/>
        </w:rPr>
        <w:t>and</w:t>
      </w:r>
      <w:ins w:id="253" w:author="Luis Carrillo Reid" w:date="2016-10-09T19:17:00Z">
        <w:r w:rsidR="00987106">
          <w:rPr>
            <w:rFonts w:ascii="Arial" w:hAnsi="Arial" w:cs="Arial"/>
          </w:rPr>
          <w:t xml:space="preserve"> (H</w:t>
        </w:r>
        <w:r w:rsidR="00987106" w:rsidRPr="000F4E1F">
          <w:rPr>
            <w:rFonts w:ascii="Arial" w:hAnsi="Arial" w:cs="Arial"/>
          </w:rPr>
          <w:t xml:space="preserve">) </w:t>
        </w:r>
      </w:ins>
      <w:del w:id="254" w:author="Luis Carrillo Reid" w:date="2016-10-09T19:17:00Z">
        <w:r w:rsidRPr="000F4E1F" w:rsidDel="00987106">
          <w:rPr>
            <w:rFonts w:ascii="Arial" w:hAnsi="Arial" w:cs="Arial"/>
          </w:rPr>
          <w:delText xml:space="preserve"> </w:delText>
        </w:r>
      </w:del>
      <w:r w:rsidRPr="000F4E1F">
        <w:rPr>
          <w:rFonts w:ascii="Arial" w:hAnsi="Arial" w:cs="Arial"/>
        </w:rPr>
        <w:t xml:space="preserve">recall </w:t>
      </w:r>
      <w:del w:id="255" w:author="Luis Carrillo Reid" w:date="2016-10-09T19:17:00Z">
        <w:r w:rsidRPr="000F4E1F" w:rsidDel="00987106">
          <w:rPr>
            <w:rFonts w:ascii="Arial" w:hAnsi="Arial" w:cs="Arial"/>
          </w:rPr>
          <w:delText xml:space="preserve">(I) </w:delText>
        </w:r>
      </w:del>
      <w:r w:rsidRPr="000F4E1F">
        <w:rPr>
          <w:rFonts w:ascii="Arial" w:hAnsi="Arial" w:cs="Arial"/>
        </w:rPr>
        <w:t xml:space="preserve">of predictions from randomly </w:t>
      </w:r>
      <w:del w:id="256" w:author="Luis Carrillo Reid" w:date="2016-10-09T19:18:00Z">
        <w:r w:rsidRPr="000F4E1F" w:rsidDel="00987106">
          <w:rPr>
            <w:rFonts w:ascii="Arial" w:hAnsi="Arial" w:cs="Arial"/>
          </w:rPr>
          <w:delText>down-sampled or up-sampled</w:delText>
        </w:r>
      </w:del>
      <w:ins w:id="257" w:author="Luis Carrillo Reid" w:date="2016-10-09T19:18:00Z">
        <w:r w:rsidR="00987106">
          <w:rPr>
            <w:rFonts w:ascii="Arial" w:hAnsi="Arial" w:cs="Arial"/>
          </w:rPr>
          <w:t>chosen</w:t>
        </w:r>
      </w:ins>
      <w:r w:rsidRPr="000F4E1F">
        <w:rPr>
          <w:rFonts w:ascii="Arial" w:hAnsi="Arial" w:cs="Arial"/>
        </w:rPr>
        <w:t xml:space="preserve"> ensemble groups</w:t>
      </w:r>
      <w:ins w:id="258" w:author="Luis Carrillo Reid" w:date="2016-10-09T19:18:00Z">
        <w:r w:rsidR="00987106">
          <w:rPr>
            <w:rFonts w:ascii="Arial" w:hAnsi="Arial" w:cs="Arial"/>
          </w:rPr>
          <w:t xml:space="preserve"> taken from the whole population</w:t>
        </w:r>
      </w:ins>
      <w:r w:rsidRPr="000F4E1F">
        <w:rPr>
          <w:rFonts w:ascii="Arial" w:hAnsi="Arial" w:cs="Arial"/>
        </w:rPr>
        <w:t>.</w:t>
      </w:r>
    </w:p>
    <w:p w14:paraId="679A4E16" w14:textId="77777777" w:rsidR="00242A92" w:rsidRDefault="00242A92" w:rsidP="00901701">
      <w:pPr>
        <w:spacing w:line="480" w:lineRule="auto"/>
        <w:jc w:val="both"/>
        <w:rPr>
          <w:ins w:id="259" w:author="Luis Carrillo Reid" w:date="2016-10-09T19:18:00Z"/>
          <w:rFonts w:ascii="Arial" w:hAnsi="Arial" w:cs="Arial"/>
        </w:rPr>
      </w:pPr>
    </w:p>
    <w:p w14:paraId="29971FF2" w14:textId="2ECBC036" w:rsidR="00065C7A" w:rsidRPr="000F4E1F" w:rsidRDefault="00065C7A" w:rsidP="00065C7A">
      <w:pPr>
        <w:spacing w:line="480" w:lineRule="auto"/>
        <w:jc w:val="both"/>
        <w:rPr>
          <w:ins w:id="260" w:author="Luis Carrillo Reid" w:date="2016-10-09T19:18:00Z"/>
          <w:rFonts w:ascii="Arial" w:hAnsi="Arial" w:cs="Arial"/>
          <w:b/>
        </w:rPr>
      </w:pPr>
      <w:ins w:id="261" w:author="Luis Carrillo Reid" w:date="2016-10-09T19:18:00Z">
        <w:r>
          <w:rPr>
            <w:rFonts w:ascii="Arial" w:hAnsi="Arial" w:cs="Arial"/>
            <w:b/>
          </w:rPr>
          <w:t>Figure 7</w:t>
        </w:r>
        <w:r w:rsidRPr="000F4E1F">
          <w:rPr>
            <w:rFonts w:ascii="Arial" w:hAnsi="Arial" w:cs="Arial"/>
            <w:b/>
          </w:rPr>
          <w:t xml:space="preserve">. </w:t>
        </w:r>
      </w:ins>
      <w:ins w:id="262" w:author="Luis Carrillo Reid" w:date="2016-10-09T19:20:00Z">
        <w:r w:rsidR="00242A92">
          <w:rPr>
            <w:rFonts w:ascii="Arial" w:hAnsi="Arial" w:cs="Arial"/>
            <w:b/>
          </w:rPr>
          <w:t xml:space="preserve">Highly connected </w:t>
        </w:r>
      </w:ins>
      <w:ins w:id="263" w:author="Luis Carrillo Reid" w:date="2016-10-09T19:18:00Z">
        <w:r w:rsidR="00242A92">
          <w:rPr>
            <w:rFonts w:ascii="Arial" w:hAnsi="Arial" w:cs="Arial"/>
            <w:b/>
          </w:rPr>
          <w:t>c</w:t>
        </w:r>
        <w:r>
          <w:rPr>
            <w:rFonts w:ascii="Arial" w:hAnsi="Arial" w:cs="Arial"/>
            <w:b/>
          </w:rPr>
          <w:t xml:space="preserve">ore neurons </w:t>
        </w:r>
      </w:ins>
      <w:ins w:id="264" w:author="Luis Carrillo Reid" w:date="2016-10-09T19:20:00Z">
        <w:r w:rsidR="00242A92">
          <w:rPr>
            <w:rFonts w:ascii="Arial" w:hAnsi="Arial" w:cs="Arial"/>
            <w:b/>
          </w:rPr>
          <w:t xml:space="preserve">have pattern completion properties </w:t>
        </w:r>
      </w:ins>
    </w:p>
    <w:p w14:paraId="22A4918E" w14:textId="6E5B653E" w:rsidR="00242A92" w:rsidRDefault="00065C7A">
      <w:pPr>
        <w:spacing w:line="480" w:lineRule="auto"/>
        <w:jc w:val="both"/>
        <w:rPr>
          <w:ins w:id="265" w:author="Luis Carrillo Reid" w:date="2016-10-09T19:27:00Z"/>
          <w:rFonts w:ascii="Arial" w:hAnsi="Arial" w:cs="Arial"/>
        </w:rPr>
        <w:pPrChange w:id="266" w:author="Luis Carrillo Reid" w:date="2016-10-09T19:26:00Z">
          <w:pPr/>
        </w:pPrChange>
      </w:pPr>
      <w:ins w:id="267" w:author="Luis Carrillo Reid" w:date="2016-10-09T19:18:00Z">
        <w:r w:rsidRPr="000F4E1F">
          <w:rPr>
            <w:rFonts w:ascii="Arial" w:hAnsi="Arial" w:cs="Arial"/>
          </w:rPr>
          <w:t xml:space="preserve">(A) </w:t>
        </w:r>
      </w:ins>
      <w:ins w:id="268" w:author="Luis Carrillo Reid" w:date="2016-10-09T19:21:00Z">
        <w:r w:rsidR="00242A92">
          <w:rPr>
            <w:rFonts w:ascii="Arial" w:hAnsi="Arial" w:cs="Arial"/>
          </w:rPr>
          <w:t xml:space="preserve">CRFs graph highlighting </w:t>
        </w:r>
      </w:ins>
      <w:ins w:id="269" w:author="Luis Carrillo Reid" w:date="2016-10-09T19:22:00Z">
        <w:r w:rsidR="00242A92">
          <w:rPr>
            <w:rFonts w:ascii="Arial" w:hAnsi="Arial" w:cs="Arial"/>
          </w:rPr>
          <w:t>core neurons with high edge potential values</w:t>
        </w:r>
      </w:ins>
      <w:ins w:id="270" w:author="Luis Carrillo Reid" w:date="2016-10-09T19:24:00Z">
        <w:r w:rsidR="00242A92">
          <w:rPr>
            <w:rFonts w:ascii="Arial" w:hAnsi="Arial" w:cs="Arial"/>
          </w:rPr>
          <w:t xml:space="preserve"> (top)</w:t>
        </w:r>
      </w:ins>
      <w:ins w:id="271" w:author="Luis Carrillo Reid" w:date="2016-10-09T19:22:00Z">
        <w:r w:rsidR="00242A92">
          <w:rPr>
            <w:rFonts w:ascii="Arial" w:hAnsi="Arial" w:cs="Arial"/>
          </w:rPr>
          <w:t xml:space="preserve">. Two-photon optogenetic targeting </w:t>
        </w:r>
      </w:ins>
      <w:ins w:id="272" w:author="Luis Carrillo Reid" w:date="2016-10-09T19:23:00Z">
        <w:r w:rsidR="00242A92">
          <w:rPr>
            <w:rFonts w:ascii="Arial" w:hAnsi="Arial" w:cs="Arial"/>
          </w:rPr>
          <w:t>of highly connected core neurons are able to recall imprinted ensembles</w:t>
        </w:r>
      </w:ins>
      <w:ins w:id="273" w:author="Luis Carrillo Reid" w:date="2016-10-09T19:24:00Z">
        <w:r w:rsidR="00242A92">
          <w:rPr>
            <w:rFonts w:ascii="Arial" w:hAnsi="Arial" w:cs="Arial"/>
          </w:rPr>
          <w:t xml:space="preserve"> (</w:t>
        </w:r>
      </w:ins>
      <w:ins w:id="274" w:author="Luis Carrillo Reid" w:date="2016-10-09T19:25:00Z">
        <w:r w:rsidR="00242A92">
          <w:rPr>
            <w:rFonts w:ascii="Arial" w:hAnsi="Arial" w:cs="Arial"/>
          </w:rPr>
          <w:t>bottom)</w:t>
        </w:r>
      </w:ins>
      <w:ins w:id="275" w:author="Luis Carrillo Reid" w:date="2016-10-09T19:23:00Z">
        <w:r w:rsidR="00242A92">
          <w:rPr>
            <w:rFonts w:ascii="Arial" w:hAnsi="Arial" w:cs="Arial"/>
          </w:rPr>
          <w:t>. (</w:t>
        </w:r>
      </w:ins>
      <w:ins w:id="276" w:author="Luis Carrillo Reid" w:date="2016-10-09T19:25:00Z">
        <w:r w:rsidR="00242A92">
          <w:rPr>
            <w:rFonts w:ascii="Arial" w:hAnsi="Arial" w:cs="Arial"/>
          </w:rPr>
          <w:t>B</w:t>
        </w:r>
      </w:ins>
      <w:ins w:id="277" w:author="Luis Carrillo Reid" w:date="2016-10-09T19:23:00Z">
        <w:r w:rsidR="00242A92">
          <w:rPr>
            <w:rFonts w:ascii="Arial" w:hAnsi="Arial" w:cs="Arial"/>
          </w:rPr>
          <w:t xml:space="preserve">) </w:t>
        </w:r>
      </w:ins>
      <w:ins w:id="278" w:author="Luis Carrillo Reid" w:date="2016-10-09T19:25:00Z">
        <w:r w:rsidR="00242A92">
          <w:rPr>
            <w:rFonts w:ascii="Arial" w:hAnsi="Arial" w:cs="Arial"/>
          </w:rPr>
          <w:t xml:space="preserve">Neurons with low edge potential values (top) were not able to induce pattern completion </w:t>
        </w:r>
      </w:ins>
      <w:ins w:id="279" w:author="Luis Carrillo Reid" w:date="2016-10-09T19:28:00Z">
        <w:r w:rsidR="00211309">
          <w:rPr>
            <w:rFonts w:ascii="Arial" w:hAnsi="Arial" w:cs="Arial"/>
          </w:rPr>
          <w:t xml:space="preserve">of imprinted ensembles </w:t>
        </w:r>
      </w:ins>
      <w:ins w:id="280" w:author="Luis Carrillo Reid" w:date="2016-10-09T19:25:00Z">
        <w:r w:rsidR="00242A92">
          <w:rPr>
            <w:rFonts w:ascii="Arial" w:hAnsi="Arial" w:cs="Arial"/>
          </w:rPr>
          <w:t>(bottom)</w:t>
        </w:r>
      </w:ins>
      <w:ins w:id="281" w:author="Luis Carrillo Reid" w:date="2016-10-09T19:26:00Z">
        <w:r w:rsidR="00242A92">
          <w:rPr>
            <w:rFonts w:ascii="Arial" w:hAnsi="Arial" w:cs="Arial"/>
          </w:rPr>
          <w:t>.</w:t>
        </w:r>
      </w:ins>
    </w:p>
    <w:p w14:paraId="59554817" w14:textId="77777777" w:rsidR="00242A92" w:rsidRDefault="00242A92">
      <w:pPr>
        <w:spacing w:line="480" w:lineRule="auto"/>
        <w:jc w:val="both"/>
        <w:rPr>
          <w:ins w:id="282" w:author="Luis Carrillo Reid" w:date="2016-10-09T19:26:00Z"/>
          <w:rFonts w:ascii="Arial" w:hAnsi="Arial" w:cs="Arial"/>
        </w:rPr>
        <w:pPrChange w:id="283" w:author="Luis Carrillo Reid" w:date="2016-10-09T19:26:00Z">
          <w:pPr/>
        </w:pPrChange>
      </w:pPr>
    </w:p>
    <w:p w14:paraId="2632511B" w14:textId="5912D386" w:rsidR="00242A92" w:rsidRPr="000F4E1F" w:rsidRDefault="00242A92" w:rsidP="00242A92">
      <w:pPr>
        <w:spacing w:line="480" w:lineRule="auto"/>
        <w:jc w:val="both"/>
        <w:rPr>
          <w:ins w:id="284" w:author="Luis Carrillo Reid" w:date="2016-10-09T19:26:00Z"/>
          <w:rFonts w:ascii="Arial" w:hAnsi="Arial" w:cs="Arial"/>
          <w:b/>
        </w:rPr>
      </w:pPr>
      <w:ins w:id="285" w:author="Luis Carrillo Reid" w:date="2016-10-09T19:26:00Z">
        <w:r>
          <w:rPr>
            <w:rFonts w:ascii="Arial" w:hAnsi="Arial" w:cs="Arial"/>
            <w:b/>
          </w:rPr>
          <w:t>Figure 8</w:t>
        </w:r>
        <w:r w:rsidRPr="000F4E1F">
          <w:rPr>
            <w:rFonts w:ascii="Arial" w:hAnsi="Arial" w:cs="Arial"/>
            <w:b/>
          </w:rPr>
          <w:t xml:space="preserve">. </w:t>
        </w:r>
      </w:ins>
      <w:ins w:id="286" w:author="Luis Carrillo Reid" w:date="2016-10-09T19:29:00Z">
        <w:r w:rsidR="008624F4">
          <w:rPr>
            <w:rFonts w:ascii="Arial" w:hAnsi="Arial" w:cs="Arial"/>
            <w:b/>
          </w:rPr>
          <w:t>Network reconfiguration in a targeted population of neurons</w:t>
        </w:r>
      </w:ins>
      <w:ins w:id="287" w:author="Luis Carrillo Reid" w:date="2016-10-09T19:26:00Z">
        <w:r>
          <w:rPr>
            <w:rFonts w:ascii="Arial" w:hAnsi="Arial" w:cs="Arial"/>
            <w:b/>
          </w:rPr>
          <w:t xml:space="preserve"> </w:t>
        </w:r>
      </w:ins>
    </w:p>
    <w:p w14:paraId="3B97C16C" w14:textId="101F0038" w:rsidR="00242A92" w:rsidRDefault="00242A92">
      <w:pPr>
        <w:spacing w:line="480" w:lineRule="auto"/>
        <w:jc w:val="both"/>
        <w:rPr>
          <w:ins w:id="288" w:author="Luis Carrillo Reid" w:date="2016-10-09T19:26:00Z"/>
          <w:rFonts w:ascii="Arial" w:hAnsi="Arial" w:cs="Arial"/>
        </w:rPr>
        <w:pPrChange w:id="289" w:author="Luis Carrillo Reid" w:date="2016-10-09T19:26:00Z">
          <w:pPr/>
        </w:pPrChange>
      </w:pPr>
      <w:ins w:id="290" w:author="Luis Carrillo Reid" w:date="2016-10-09T19:26:00Z">
        <w:r w:rsidRPr="000F4E1F">
          <w:rPr>
            <w:rFonts w:ascii="Arial" w:hAnsi="Arial" w:cs="Arial"/>
          </w:rPr>
          <w:t xml:space="preserve">(A) </w:t>
        </w:r>
        <w:r>
          <w:rPr>
            <w:rFonts w:ascii="Arial" w:hAnsi="Arial" w:cs="Arial"/>
          </w:rPr>
          <w:t>CRFs graph</w:t>
        </w:r>
      </w:ins>
      <w:ins w:id="291" w:author="Luis Carrillo Reid" w:date="2016-10-09T19:29:00Z">
        <w:r w:rsidR="007D127F">
          <w:rPr>
            <w:rFonts w:ascii="Arial" w:hAnsi="Arial" w:cs="Arial"/>
          </w:rPr>
          <w:t xml:space="preserve">s </w:t>
        </w:r>
      </w:ins>
      <w:ins w:id="292" w:author="Luis Carrillo Reid" w:date="2016-10-09T19:30:00Z">
        <w:r w:rsidR="007D127F">
          <w:rPr>
            <w:rFonts w:ascii="Arial" w:hAnsi="Arial" w:cs="Arial"/>
          </w:rPr>
          <w:t>of ongoing activity before (left) and after (right) population photostimulation</w:t>
        </w:r>
      </w:ins>
      <w:ins w:id="293" w:author="Luis Carrillo Reid" w:date="2016-10-09T19:31:00Z">
        <w:r w:rsidR="007D127F">
          <w:rPr>
            <w:rFonts w:ascii="Arial" w:hAnsi="Arial" w:cs="Arial"/>
          </w:rPr>
          <w:t xml:space="preserve">. (B) </w:t>
        </w:r>
      </w:ins>
      <w:ins w:id="294" w:author="Luis Carrillo Reid" w:date="2016-10-09T19:33:00Z">
        <w:r w:rsidR="002460E2">
          <w:rPr>
            <w:rFonts w:ascii="Arial" w:hAnsi="Arial" w:cs="Arial"/>
          </w:rPr>
          <w:t xml:space="preserve">Measurements of the network parameters showing that </w:t>
        </w:r>
      </w:ins>
      <w:ins w:id="295" w:author="Luis Carrillo Reid" w:date="2016-10-09T19:34:00Z">
        <w:r w:rsidR="002460E2">
          <w:rPr>
            <w:rFonts w:ascii="Arial" w:hAnsi="Arial" w:cs="Arial"/>
          </w:rPr>
          <w:t xml:space="preserve">the functional connectivity of the whole model remains stable after </w:t>
        </w:r>
      </w:ins>
      <w:ins w:id="296" w:author="Luis Carrillo Reid" w:date="2016-10-09T19:33:00Z">
        <w:r w:rsidR="002460E2">
          <w:rPr>
            <w:rFonts w:ascii="Arial" w:hAnsi="Arial" w:cs="Arial"/>
          </w:rPr>
          <w:t>the imprinting protocol</w:t>
        </w:r>
      </w:ins>
      <w:ins w:id="297" w:author="Luis Carrillo Reid" w:date="2016-10-09T19:34:00Z">
        <w:r w:rsidR="002460E2">
          <w:rPr>
            <w:rFonts w:ascii="Arial" w:hAnsi="Arial" w:cs="Arial"/>
          </w:rPr>
          <w:t xml:space="preserve">. (C) </w:t>
        </w:r>
      </w:ins>
      <w:ins w:id="298" w:author="Luis Carrillo Reid" w:date="2016-10-09T19:35:00Z">
        <w:r w:rsidR="002460E2">
          <w:rPr>
            <w:rFonts w:ascii="Arial" w:hAnsi="Arial" w:cs="Arial"/>
          </w:rPr>
          <w:t xml:space="preserve">Edge potentials from optogenetically activated cells extracted from </w:t>
        </w:r>
        <w:r w:rsidR="002460E2">
          <w:rPr>
            <w:rFonts w:ascii="Arial" w:hAnsi="Arial" w:cs="Arial"/>
          </w:rPr>
          <w:lastRenderedPageBreak/>
          <w:t>the full model before</w:t>
        </w:r>
      </w:ins>
      <w:ins w:id="299" w:author="Luis Carrillo Reid" w:date="2016-10-09T19:36:00Z">
        <w:r w:rsidR="002460E2">
          <w:rPr>
            <w:rFonts w:ascii="Arial" w:hAnsi="Arial" w:cs="Arial"/>
          </w:rPr>
          <w:t xml:space="preserve"> (left)</w:t>
        </w:r>
      </w:ins>
      <w:ins w:id="300" w:author="Luis Carrillo Reid" w:date="2016-10-09T19:35:00Z">
        <w:r w:rsidR="002460E2">
          <w:rPr>
            <w:rFonts w:ascii="Arial" w:hAnsi="Arial" w:cs="Arial"/>
          </w:rPr>
          <w:t xml:space="preserve"> and after</w:t>
        </w:r>
      </w:ins>
      <w:ins w:id="301" w:author="Luis Carrillo Reid" w:date="2016-10-09T19:36:00Z">
        <w:r w:rsidR="002460E2">
          <w:rPr>
            <w:rFonts w:ascii="Arial" w:hAnsi="Arial" w:cs="Arial"/>
          </w:rPr>
          <w:t xml:space="preserve"> (right)</w:t>
        </w:r>
      </w:ins>
      <w:ins w:id="302" w:author="Luis Carrillo Reid" w:date="2016-10-09T19:35:00Z">
        <w:r w:rsidR="002460E2">
          <w:rPr>
            <w:rFonts w:ascii="Arial" w:hAnsi="Arial" w:cs="Arial"/>
          </w:rPr>
          <w:t xml:space="preserve"> population photost</w:t>
        </w:r>
      </w:ins>
      <w:ins w:id="303" w:author="Luis Carrillo Reid" w:date="2016-10-09T19:36:00Z">
        <w:r w:rsidR="002460E2">
          <w:rPr>
            <w:rFonts w:ascii="Arial" w:hAnsi="Arial" w:cs="Arial"/>
          </w:rPr>
          <w:t>i</w:t>
        </w:r>
      </w:ins>
      <w:ins w:id="304" w:author="Luis Carrillo Reid" w:date="2016-10-09T19:35:00Z">
        <w:r w:rsidR="002460E2">
          <w:rPr>
            <w:rFonts w:ascii="Arial" w:hAnsi="Arial" w:cs="Arial"/>
          </w:rPr>
          <w:t>mulation</w:t>
        </w:r>
      </w:ins>
      <w:ins w:id="305" w:author="Luis Carrillo Reid" w:date="2016-10-09T19:36:00Z">
        <w:r w:rsidR="002460E2">
          <w:rPr>
            <w:rFonts w:ascii="Arial" w:hAnsi="Arial" w:cs="Arial"/>
          </w:rPr>
          <w:t>. (D)</w:t>
        </w:r>
      </w:ins>
      <w:ins w:id="306" w:author="Luis Carrillo Reid" w:date="2016-10-09T19:37:00Z">
        <w:r w:rsidR="002460E2">
          <w:rPr>
            <w:rFonts w:ascii="Arial" w:hAnsi="Arial" w:cs="Arial"/>
          </w:rPr>
          <w:t xml:space="preserve"> </w:t>
        </w:r>
      </w:ins>
      <w:ins w:id="307" w:author="Luis Carrillo Reid" w:date="2016-10-09T19:38:00Z">
        <w:r w:rsidR="00395008">
          <w:rPr>
            <w:rFonts w:ascii="Arial" w:hAnsi="Arial" w:cs="Arial"/>
          </w:rPr>
          <w:t xml:space="preserve">Changes in functional connectivity between targeted neurons captured by CRFs. </w:t>
        </w:r>
      </w:ins>
    </w:p>
    <w:p w14:paraId="7009E71F" w14:textId="032E2C25" w:rsidR="00065C7A" w:rsidDel="00065C7A" w:rsidRDefault="00065C7A" w:rsidP="00901701">
      <w:pPr>
        <w:rPr>
          <w:del w:id="308" w:author="Luis Carrillo Reid" w:date="2016-10-09T19:18:00Z"/>
          <w:rFonts w:ascii="Arial" w:hAnsi="Arial" w:cs="Arial"/>
        </w:rPr>
      </w:pPr>
      <w:ins w:id="309" w:author="Luis Carrillo Reid" w:date="2016-10-09T19:18:00Z">
        <w:r>
          <w:rPr>
            <w:rFonts w:ascii="Arial" w:hAnsi="Arial" w:cs="Arial"/>
          </w:rPr>
          <w:t xml:space="preserve"> </w:t>
        </w:r>
      </w:ins>
    </w:p>
    <w:p w14:paraId="3B2D571A" w14:textId="4114388C" w:rsidR="00C91165" w:rsidRPr="00044B3A" w:rsidRDefault="00901701">
      <w:pPr>
        <w:spacing w:line="480" w:lineRule="auto"/>
        <w:jc w:val="both"/>
        <w:rPr>
          <w:rFonts w:ascii="Arial" w:hAnsi="Arial" w:cs="Arial"/>
        </w:rPr>
        <w:pPrChange w:id="310" w:author="Luis Carrillo Reid" w:date="2016-10-09T19:26:00Z">
          <w:pPr/>
        </w:pPrChange>
      </w:pPr>
      <w:r>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311"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311"/>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5E693981"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A83994">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335C1074"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C857A5">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A83994">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C857A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3" w:tooltip="Tang, 2016 #48" w:history="1">
        <w:r w:rsidR="00A83994">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7C2939B0" w:rsidR="00C3412A" w:rsidRDefault="00C3412A" w:rsidP="00F13BD8">
      <w:pPr>
        <w:spacing w:line="480" w:lineRule="auto"/>
        <w:jc w:val="both"/>
        <w:rPr>
          <w:rFonts w:ascii="Arial" w:hAnsi="Arial" w:cs="Arial"/>
          <w:b/>
          <w:i/>
        </w:rPr>
      </w:pPr>
      <w:r w:rsidRPr="00044B3A">
        <w:rPr>
          <w:rFonts w:ascii="Arial" w:hAnsi="Arial" w:cs="Arial"/>
          <w:b/>
          <w:i/>
        </w:rPr>
        <w:t>Shuffling Methods</w:t>
      </w:r>
    </w:p>
    <w:p w14:paraId="549719A2" w14:textId="4117443B" w:rsidR="00C3412A" w:rsidRDefault="00C3412A" w:rsidP="00F13BD8">
      <w:pPr>
        <w:spacing w:line="480" w:lineRule="auto"/>
        <w:jc w:val="both"/>
        <w:rPr>
          <w:rFonts w:ascii="Arial" w:hAnsi="Arial" w:cs="Arial"/>
        </w:rPr>
      </w:pPr>
      <w:r>
        <w:rPr>
          <w:rFonts w:ascii="Arial" w:hAnsi="Arial" w:cs="Arial"/>
        </w:rPr>
        <w:t xml:space="preserve">We performed shuffling of binary data </w:t>
      </w:r>
      <w:r w:rsidR="005A55C8">
        <w:rPr>
          <w:rFonts w:ascii="Arial" w:hAnsi="Arial" w:cs="Arial"/>
        </w:rPr>
        <w:t xml:space="preserve">while </w:t>
      </w:r>
      <w:r>
        <w:rPr>
          <w:rFonts w:ascii="Arial" w:hAnsi="Arial" w:cs="Arial"/>
        </w:rPr>
        <w:t>preserving</w:t>
      </w:r>
      <w:r w:rsidR="0061317A">
        <w:rPr>
          <w:rFonts w:ascii="Arial" w:hAnsi="Arial" w:cs="Arial"/>
        </w:rPr>
        <w:t xml:space="preserve"> the activity level for each cell and each frame. </w:t>
      </w:r>
      <w:r w:rsidR="00BB44FC">
        <w:rPr>
          <w:rFonts w:ascii="Arial" w:hAnsi="Arial" w:cs="Arial"/>
        </w:rPr>
        <w:t xml:space="preserve">To do this, we randomly </w:t>
      </w:r>
      <w:r w:rsidR="005A55C8">
        <w:rPr>
          <w:rFonts w:ascii="Arial" w:hAnsi="Arial" w:cs="Arial"/>
        </w:rPr>
        <w:t>selected two cells</w:t>
      </w:r>
      <w:r w:rsidR="00BB44FC">
        <w:rPr>
          <w:rFonts w:ascii="Arial" w:hAnsi="Arial" w:cs="Arial"/>
        </w:rPr>
        <w:t xml:space="preserve"> and</w:t>
      </w:r>
      <w:r w:rsidR="00177A6D">
        <w:rPr>
          <w:rFonts w:ascii="Arial" w:hAnsi="Arial" w:cs="Arial"/>
        </w:rPr>
        <w:t xml:space="preserve"> two time points where they show different activity (‘0</w:t>
      </w:r>
      <w:r w:rsidR="007A6A2E">
        <w:rPr>
          <w:rFonts w:ascii="Arial" w:hAnsi="Arial" w:cs="Arial"/>
        </w:rPr>
        <w:t>’ and ‘</w:t>
      </w:r>
      <w:r w:rsidR="00177A6D">
        <w:rPr>
          <w:rFonts w:ascii="Arial" w:hAnsi="Arial" w:cs="Arial"/>
        </w:rPr>
        <w:t xml:space="preserve">1’), and </w:t>
      </w:r>
      <w:r w:rsidR="005A55C8">
        <w:rPr>
          <w:rFonts w:ascii="Arial" w:hAnsi="Arial" w:cs="Arial"/>
        </w:rPr>
        <w:t xml:space="preserve">exchange </w:t>
      </w:r>
      <w:r w:rsidR="00177A6D">
        <w:rPr>
          <w:rFonts w:ascii="Arial" w:hAnsi="Arial" w:cs="Arial"/>
        </w:rPr>
        <w:t>the activity pairs</w:t>
      </w:r>
      <w:r w:rsidR="005A55C8">
        <w:rPr>
          <w:rFonts w:ascii="Arial" w:hAnsi="Arial" w:cs="Arial"/>
        </w:rPr>
        <w:t xml:space="preserve"> across them. </w:t>
      </w:r>
      <w:r w:rsidR="00177A6D">
        <w:rPr>
          <w:rFonts w:ascii="Arial" w:hAnsi="Arial" w:cs="Arial"/>
        </w:rPr>
        <w:t>This procedure was repeated for a large number (2</w:t>
      </w:r>
      <w:r w:rsidR="00177A6D" w:rsidRPr="00177A6D">
        <w:rPr>
          <w:rFonts w:ascii="Arial" w:hAnsi="Arial" w:cs="Arial"/>
          <w:vertAlign w:val="superscript"/>
        </w:rPr>
        <w:t>n</w:t>
      </w:r>
      <w:r w:rsidR="00177A6D">
        <w:rPr>
          <w:rFonts w:ascii="Arial" w:hAnsi="Arial" w:cs="Arial"/>
        </w:rPr>
        <w:t>, where n</w:t>
      </w:r>
      <w:r w:rsidR="00147691">
        <w:rPr>
          <w:rFonts w:ascii="Arial" w:hAnsi="Arial" w:cs="Arial"/>
        </w:rPr>
        <w:t xml:space="preserve"> is the number of total spikes) to complete one shuffling.</w:t>
      </w:r>
      <w:r w:rsidR="00177A6D">
        <w:rPr>
          <w:rFonts w:ascii="Arial" w:hAnsi="Arial" w:cs="Arial"/>
        </w:rPr>
        <w:t xml:space="preserve"> </w:t>
      </w:r>
      <w:r w:rsidR="002331E4">
        <w:rPr>
          <w:rFonts w:ascii="Arial" w:hAnsi="Arial" w:cs="Arial"/>
        </w:rPr>
        <w:t xml:space="preserve">The activity of the stimulus-representing hidden nodes were not shuffled. </w:t>
      </w:r>
      <w:r w:rsidR="00147691">
        <w:rPr>
          <w:rFonts w:ascii="Arial" w:hAnsi="Arial" w:cs="Arial"/>
        </w:rPr>
        <w:t>For each dataset, shuffling was</w:t>
      </w:r>
      <w:r w:rsidR="00F60974">
        <w:rPr>
          <w:rFonts w:ascii="Arial" w:hAnsi="Arial" w:cs="Arial"/>
        </w:rPr>
        <w:t xml:space="preserve"> done for 100 times unless </w:t>
      </w:r>
      <w:r w:rsidR="00676915">
        <w:rPr>
          <w:rFonts w:ascii="Arial" w:hAnsi="Arial" w:cs="Arial"/>
        </w:rPr>
        <w:t>noted otherwise</w:t>
      </w:r>
      <w:r w:rsidR="00F60974">
        <w:rPr>
          <w:rFonts w:ascii="Arial" w:hAnsi="Arial" w:cs="Arial"/>
        </w:rPr>
        <w:t>.</w:t>
      </w:r>
    </w:p>
    <w:p w14:paraId="59DCE561" w14:textId="3DD15CEC" w:rsidR="002E07FE" w:rsidRPr="00093C8A" w:rsidRDefault="002E07FE" w:rsidP="00F13BD8">
      <w:pPr>
        <w:spacing w:line="480" w:lineRule="auto"/>
        <w:jc w:val="both"/>
        <w:rPr>
          <w:rFonts w:ascii="Arial" w:hAnsi="Arial" w:cs="Arial"/>
          <w:b/>
          <w:i/>
        </w:rPr>
      </w:pPr>
      <w:r w:rsidRPr="00093C8A">
        <w:rPr>
          <w:rFonts w:ascii="Arial" w:hAnsi="Arial" w:cs="Arial"/>
          <w:b/>
          <w:i/>
        </w:rPr>
        <w:t>Edge Elimination of CRF Graphs</w:t>
      </w:r>
    </w:p>
    <w:p w14:paraId="23E6B1D0" w14:textId="56307B5F" w:rsidR="002E07FE" w:rsidRPr="00093C8A" w:rsidRDefault="00887392" w:rsidP="00F13BD8">
      <w:pPr>
        <w:spacing w:line="480" w:lineRule="auto"/>
        <w:jc w:val="both"/>
        <w:rPr>
          <w:rFonts w:ascii="Arial" w:hAnsi="Arial" w:cs="Arial"/>
        </w:rPr>
      </w:pPr>
      <w:r>
        <w:rPr>
          <w:rFonts w:ascii="Arial" w:hAnsi="Arial" w:cs="Arial"/>
        </w:rPr>
        <w:t xml:space="preserve">Edges in the constructed CRF models can represent both positive correlation and negative correlation. </w:t>
      </w:r>
      <w:r w:rsidRPr="00093C8A">
        <w:rPr>
          <w:rFonts w:ascii="Arial" w:hAnsi="Arial" w:cs="Arial"/>
        </w:rPr>
        <w:t xml:space="preserve">To eliminate </w:t>
      </w:r>
      <w:r>
        <w:rPr>
          <w:rFonts w:ascii="Arial" w:hAnsi="Arial" w:cs="Arial"/>
        </w:rPr>
        <w:t xml:space="preserve">edges that do not represent strong synchronization between neurons, we trained CRF models with 100 shuffled data, and obtained the synchronization term </w:t>
      </w:r>
      <m:oMath>
        <m:sSub>
          <m:sSubPr>
            <m:ctrlPr>
              <w:rPr>
                <w:rFonts w:ascii="Cambria Math" w:hAnsi="Cambria Math" w:cs="Arial"/>
                <w:i/>
              </w:rPr>
            </m:ctrlPr>
          </m:sSubPr>
          <m:e>
            <m:r>
              <w:rPr>
                <w:rFonts w:ascii="Cambria Math" w:hAnsi="Cambria Math" w:cs="Arial"/>
              </w:rPr>
              <m:t>ϕ</m:t>
            </m:r>
          </m:e>
          <m:sub>
            <m:r>
              <w:rPr>
                <w:rFonts w:ascii="Cambria Math" w:hAnsi="Cambria Math" w:cs="Arial"/>
              </w:rPr>
              <m:t>00</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01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10</m:t>
            </m:r>
          </m:sub>
        </m:sSub>
      </m:oMath>
      <w:r>
        <w:rPr>
          <w:rFonts w:ascii="Arial" w:hAnsi="Arial" w:cs="Arial"/>
        </w:rPr>
        <w:t xml:space="preserve">. We then </w:t>
      </w:r>
      <w:r>
        <w:rPr>
          <w:rFonts w:ascii="Arial" w:hAnsi="Arial" w:cs="Arial"/>
        </w:rPr>
        <w:lastRenderedPageBreak/>
        <w:t xml:space="preserve">fitted the distribution of these synchronization terms to a normal distribution, and determined a threshold by bottom </w:t>
      </w:r>
      <w:r w:rsidR="00CB5CD6">
        <w:rPr>
          <w:rFonts w:ascii="Arial" w:hAnsi="Arial" w:cs="Arial"/>
        </w:rPr>
        <w:t>30</w:t>
      </w:r>
      <w:r>
        <w:rPr>
          <w:rFonts w:ascii="Arial" w:hAnsi="Arial" w:cs="Arial"/>
        </w:rPr>
        <w:t>% quantile. All edges in the real-data CRF model that show a synchronization term below the threshold were eliminated.</w:t>
      </w:r>
    </w:p>
    <w:p w14:paraId="0C43BE4D" w14:textId="77777777" w:rsidR="00F13BD8" w:rsidRPr="00044B3A" w:rsidRDefault="00F13BD8" w:rsidP="00F13BD8">
      <w:pPr>
        <w:spacing w:line="480" w:lineRule="auto"/>
        <w:jc w:val="both"/>
        <w:rPr>
          <w:rFonts w:ascii="Arial" w:hAnsi="Arial" w:cs="Arial"/>
          <w:b/>
          <w:i/>
        </w:rPr>
      </w:pPr>
      <w:r w:rsidRPr="00044B3A">
        <w:rPr>
          <w:rFonts w:ascii="Arial" w:hAnsi="Arial" w:cs="Arial"/>
          <w:b/>
          <w:i/>
        </w:rPr>
        <w:t>Correlation-based Graphs</w:t>
      </w:r>
    </w:p>
    <w:p w14:paraId="1DE84BD8" w14:textId="441C32AD" w:rsidR="00F13BD8" w:rsidRPr="00044B3A" w:rsidRDefault="009C636F" w:rsidP="00F13BD8">
      <w:pPr>
        <w:spacing w:line="480" w:lineRule="auto"/>
        <w:jc w:val="both"/>
        <w:rPr>
          <w:rFonts w:ascii="Arial" w:hAnsi="Arial" w:cs="Arial"/>
        </w:rPr>
      </w:pPr>
      <w:r>
        <w:rPr>
          <w:rFonts w:ascii="Arial" w:hAnsi="Arial" w:cs="Arial"/>
        </w:rPr>
        <w:t>To construct correlation-based graphs, we first calculated the Pearson correlation coefficients between</w:t>
      </w:r>
      <w:r w:rsidR="00725B8E">
        <w:rPr>
          <w:rFonts w:ascii="Arial" w:hAnsi="Arial" w:cs="Arial"/>
        </w:rPr>
        <w:t xml:space="preserve"> the binary spike </w:t>
      </w:r>
      <w:r w:rsidR="00DB5FCF">
        <w:rPr>
          <w:rFonts w:ascii="Arial" w:hAnsi="Arial" w:cs="Arial"/>
        </w:rPr>
        <w:t>vectors</w:t>
      </w:r>
      <w:r w:rsidR="00725B8E">
        <w:rPr>
          <w:rFonts w:ascii="Arial" w:hAnsi="Arial" w:cs="Arial"/>
        </w:rPr>
        <w:t xml:space="preserve"> of</w:t>
      </w:r>
      <w:r>
        <w:rPr>
          <w:rFonts w:ascii="Arial" w:hAnsi="Arial" w:cs="Arial"/>
        </w:rPr>
        <w:t xml:space="preserve"> each pair of cells. </w:t>
      </w:r>
      <w:r w:rsidR="00725B8E">
        <w:rPr>
          <w:rFonts w:ascii="Arial" w:hAnsi="Arial" w:cs="Arial"/>
        </w:rPr>
        <w:t xml:space="preserve">Then, we </w:t>
      </w:r>
      <w:r w:rsidR="00510988">
        <w:rPr>
          <w:rFonts w:ascii="Arial" w:hAnsi="Arial" w:cs="Arial"/>
        </w:rPr>
        <w:t xml:space="preserve">generated </w:t>
      </w:r>
      <w:r w:rsidR="00832FDD">
        <w:rPr>
          <w:rFonts w:ascii="Arial" w:hAnsi="Arial" w:cs="Arial"/>
        </w:rPr>
        <w:t xml:space="preserve">correlation threshold by calculating Pearson correlation coefficients of shuffled data, fitting the coefficients to a normal distribution, and finding the 95% CDF level. </w:t>
      </w:r>
    </w:p>
    <w:p w14:paraId="4D947BA1" w14:textId="1A380B25" w:rsidR="00F13BD8" w:rsidRPr="00044B3A" w:rsidRDefault="00003966" w:rsidP="00F13BD8">
      <w:pPr>
        <w:spacing w:line="480" w:lineRule="auto"/>
        <w:jc w:val="both"/>
        <w:rPr>
          <w:rFonts w:ascii="Arial" w:hAnsi="Arial" w:cs="Arial"/>
          <w:b/>
          <w:i/>
        </w:rPr>
      </w:pPr>
      <w:r>
        <w:rPr>
          <w:rFonts w:ascii="Arial" w:hAnsi="Arial" w:cs="Arial"/>
          <w:b/>
          <w:i/>
        </w:rPr>
        <w:t xml:space="preserve">Maximal </w:t>
      </w:r>
      <w:r w:rsidR="00F13BD8" w:rsidRPr="00044B3A">
        <w:rPr>
          <w:rFonts w:ascii="Arial" w:hAnsi="Arial" w:cs="Arial"/>
          <w:b/>
          <w:i/>
        </w:rPr>
        <w:t>Cliques</w:t>
      </w:r>
    </w:p>
    <w:p w14:paraId="26A6040D" w14:textId="49F61BEC" w:rsidR="008E3C39" w:rsidRPr="00044B3A" w:rsidRDefault="006748DC" w:rsidP="00F13BD8">
      <w:pPr>
        <w:spacing w:line="480" w:lineRule="auto"/>
        <w:jc w:val="both"/>
        <w:rPr>
          <w:rFonts w:ascii="Arial" w:hAnsi="Arial" w:cs="Arial"/>
        </w:rPr>
      </w:pPr>
      <w:r>
        <w:rPr>
          <w:rFonts w:ascii="Arial" w:hAnsi="Arial" w:cs="Arial"/>
        </w:rPr>
        <w:t xml:space="preserve">Finding maximal cliques using exhaustive search </w:t>
      </w:r>
      <w:r w:rsidR="00171F3F">
        <w:rPr>
          <w:rFonts w:ascii="Arial" w:hAnsi="Arial" w:cs="Arial"/>
        </w:rPr>
        <w:t xml:space="preserve">methods </w:t>
      </w:r>
      <w:r>
        <w:rPr>
          <w:rFonts w:ascii="Arial" w:hAnsi="Arial" w:cs="Arial"/>
        </w:rPr>
        <w:t xml:space="preserve">is computationally </w:t>
      </w:r>
      <w:r w:rsidR="00C36FB0">
        <w:rPr>
          <w:rFonts w:ascii="Arial" w:hAnsi="Arial" w:cs="Arial"/>
        </w:rPr>
        <w:t>unrealistic with a relatively large number of vertices</w:t>
      </w:r>
      <w:r>
        <w:rPr>
          <w:rFonts w:ascii="Arial" w:hAnsi="Arial" w:cs="Arial"/>
        </w:rPr>
        <w:t xml:space="preserve">. </w:t>
      </w:r>
      <w:r w:rsidR="00540206">
        <w:rPr>
          <w:rFonts w:ascii="Arial" w:hAnsi="Arial" w:cs="Arial"/>
        </w:rPr>
        <w:t>To find maximal cliques in an adjacency matrix</w:t>
      </w:r>
      <w:r w:rsidR="001A075B">
        <w:rPr>
          <w:rFonts w:ascii="Arial" w:hAnsi="Arial" w:cs="Arial"/>
        </w:rPr>
        <w:t xml:space="preserve"> efficiently</w:t>
      </w:r>
      <w:r w:rsidR="00540206">
        <w:rPr>
          <w:rFonts w:ascii="Arial" w:hAnsi="Arial" w:cs="Arial"/>
        </w:rPr>
        <w:t xml:space="preserve">, we used </w:t>
      </w:r>
      <w:r w:rsidR="00CB338A" w:rsidRPr="00CB338A">
        <w:rPr>
          <w:rFonts w:ascii="Arial" w:hAnsi="Arial" w:cs="Arial"/>
        </w:rPr>
        <w:t>the Bron-Kerbosch algorithm</w:t>
      </w:r>
      <w:r w:rsidR="002B71FC">
        <w:rPr>
          <w:rFonts w:ascii="Arial" w:hAnsi="Arial" w:cs="Arial"/>
        </w:rPr>
        <w:t>.</w:t>
      </w:r>
      <w:r w:rsidR="00095F12">
        <w:rPr>
          <w:rFonts w:ascii="Arial" w:hAnsi="Arial" w:cs="Arial"/>
        </w:rPr>
        <w:t xml:space="preserve"> </w:t>
      </w:r>
      <w:r w:rsidR="001A075B">
        <w:rPr>
          <w:rFonts w:ascii="Arial" w:hAnsi="Arial" w:cs="Arial"/>
        </w:rPr>
        <w:t>This algorithm recursively detects all the maximal cliques in a given graph</w:t>
      </w:r>
      <w:r w:rsidR="009C33C3">
        <w:rPr>
          <w:rFonts w:ascii="Arial" w:hAnsi="Arial" w:cs="Arial"/>
        </w:rPr>
        <w:t xml:space="preserve"> </w:t>
      </w:r>
      <m:oMath>
        <m:r>
          <w:rPr>
            <w:rFonts w:ascii="Cambria Math" w:hAnsi="Cambria Math" w:cs="Arial"/>
          </w:rPr>
          <m:t>G</m:t>
        </m:r>
      </m:oMath>
      <w:r w:rsidR="001A075B">
        <w:rPr>
          <w:rFonts w:ascii="Arial" w:hAnsi="Arial" w:cs="Arial"/>
        </w:rPr>
        <w:t xml:space="preserve">. </w:t>
      </w:r>
      <w:r w:rsidR="00BA6DC8">
        <w:rPr>
          <w:rFonts w:ascii="Arial" w:hAnsi="Arial" w:cs="Arial"/>
        </w:rPr>
        <w:t>The</w:t>
      </w:r>
      <w:r w:rsidR="009C33C3">
        <w:rPr>
          <w:rFonts w:ascii="Arial" w:hAnsi="Arial" w:cs="Arial"/>
        </w:rPr>
        <w:t xml:space="preserve"> algorithm starts with three sets: a</w:t>
      </w:r>
      <w:r w:rsidR="002169E6">
        <w:rPr>
          <w:rFonts w:ascii="Arial" w:hAnsi="Arial" w:cs="Arial"/>
        </w:rPr>
        <w:t>n empty</w:t>
      </w:r>
      <w:r w:rsidR="009C33C3">
        <w:rPr>
          <w:rFonts w:ascii="Arial" w:hAnsi="Arial" w:cs="Arial"/>
        </w:rPr>
        <w:t xml:space="preserve"> set </w:t>
      </w:r>
      <m:oMath>
        <m:r>
          <w:rPr>
            <w:rFonts w:ascii="Cambria Math" w:hAnsi="Cambria Math" w:cs="Arial"/>
          </w:rPr>
          <m:t>R</m:t>
        </m:r>
      </m:oMath>
      <w:r w:rsidR="009C33C3">
        <w:rPr>
          <w:rFonts w:ascii="Arial" w:hAnsi="Arial" w:cs="Arial"/>
        </w:rPr>
        <w:t xml:space="preserve"> with currently growing maximal clique, a set </w:t>
      </w:r>
      <m:oMath>
        <m:r>
          <w:rPr>
            <w:rFonts w:ascii="Cambria Math" w:hAnsi="Cambria Math" w:cs="Arial"/>
          </w:rPr>
          <m:t>P</m:t>
        </m:r>
      </m:oMath>
      <w:r w:rsidR="009C33C3">
        <w:rPr>
          <w:rFonts w:ascii="Arial" w:hAnsi="Arial" w:cs="Arial"/>
        </w:rPr>
        <w:t xml:space="preserve"> with </w:t>
      </w:r>
      <w:r w:rsidR="002169E6">
        <w:rPr>
          <w:rFonts w:ascii="Arial" w:hAnsi="Arial" w:cs="Arial"/>
        </w:rPr>
        <w:t xml:space="preserve">all </w:t>
      </w:r>
      <w:r w:rsidR="009C33C3">
        <w:rPr>
          <w:rFonts w:ascii="Arial" w:hAnsi="Arial" w:cs="Arial"/>
        </w:rPr>
        <w:t xml:space="preserve">prospective </w:t>
      </w:r>
      <w:r w:rsidR="00BB5CD8">
        <w:rPr>
          <w:rFonts w:ascii="Arial" w:hAnsi="Arial" w:cs="Arial"/>
        </w:rPr>
        <w:t>vertices</w:t>
      </w:r>
      <w:r w:rsidR="009C33C3">
        <w:rPr>
          <w:rFonts w:ascii="Arial" w:hAnsi="Arial" w:cs="Arial"/>
        </w:rPr>
        <w:t xml:space="preserve"> connected to all </w:t>
      </w:r>
      <w:r w:rsidR="00BB5CD8">
        <w:rPr>
          <w:rFonts w:ascii="Arial" w:hAnsi="Arial" w:cs="Arial"/>
        </w:rPr>
        <w:t>vertices</w:t>
      </w:r>
      <w:r w:rsidR="009C33C3">
        <w:rPr>
          <w:rFonts w:ascii="Arial" w:hAnsi="Arial" w:cs="Arial"/>
        </w:rPr>
        <w:t xml:space="preserve"> in </w:t>
      </w:r>
      <m:oMath>
        <m:r>
          <w:rPr>
            <w:rFonts w:ascii="Cambria Math" w:hAnsi="Cambria Math" w:cs="Arial"/>
          </w:rPr>
          <m:t>R</m:t>
        </m:r>
      </m:oMath>
      <w:r w:rsidR="009C33C3">
        <w:rPr>
          <w:rFonts w:ascii="Arial" w:hAnsi="Arial" w:cs="Arial"/>
        </w:rPr>
        <w:t xml:space="preserve">, and a set </w:t>
      </w:r>
      <m:oMath>
        <m:r>
          <w:rPr>
            <w:rFonts w:ascii="Cambria Math" w:hAnsi="Cambria Math" w:cs="Arial"/>
          </w:rPr>
          <m:t>X</m:t>
        </m:r>
      </m:oMath>
      <w:r w:rsidR="009C33C3">
        <w:rPr>
          <w:rFonts w:ascii="Arial" w:hAnsi="Arial" w:cs="Arial"/>
        </w:rPr>
        <w:t xml:space="preserve"> with</w:t>
      </w:r>
      <w:r w:rsidR="009E6EB6">
        <w:rPr>
          <w:rFonts w:ascii="Arial" w:hAnsi="Arial" w:cs="Arial"/>
        </w:rPr>
        <w:t xml:space="preserve"> nodes that have been processed.</w:t>
      </w:r>
      <w:r>
        <w:rPr>
          <w:rFonts w:ascii="Arial" w:hAnsi="Arial" w:cs="Arial"/>
        </w:rPr>
        <w:t xml:space="preserve"> </w:t>
      </w:r>
      <w:r w:rsidR="00EC2F93">
        <w:rPr>
          <w:rFonts w:ascii="Arial" w:hAnsi="Arial" w:cs="Arial"/>
        </w:rPr>
        <w:t xml:space="preserve">In each call </w:t>
      </w:r>
      <w:r w:rsidR="0085482D">
        <w:rPr>
          <w:rFonts w:ascii="Arial" w:hAnsi="Arial" w:cs="Arial"/>
        </w:rPr>
        <w:t xml:space="preserve">of the algorithm, </w:t>
      </w:r>
      <w:r w:rsidR="0038575D">
        <w:rPr>
          <w:rFonts w:ascii="Arial" w:hAnsi="Arial" w:cs="Arial"/>
        </w:rPr>
        <w:t>a pivot vertex</w:t>
      </w:r>
      <w:r w:rsidR="0085482D">
        <w:rPr>
          <w:rFonts w:ascii="Arial" w:hAnsi="Arial" w:cs="Arial"/>
        </w:rPr>
        <w:t xml:space="preserve"> </w:t>
      </w:r>
      <m:oMath>
        <m:r>
          <w:rPr>
            <w:rFonts w:ascii="Cambria Math" w:hAnsi="Cambria Math" w:cs="Arial"/>
          </w:rPr>
          <m:t>u∈P</m:t>
        </m:r>
        <m:r>
          <w:rPr>
            <w:rFonts w:ascii="Cambria Math" w:eastAsia="SimSun" w:hAnsi="Cambria Math" w:cs="Arial"/>
            <w:lang w:eastAsia="zh-CN"/>
          </w:rPr>
          <m:t>∪X</m:t>
        </m:r>
      </m:oMath>
      <w:r w:rsidR="00EC2F93">
        <w:rPr>
          <w:rFonts w:ascii="Arial" w:hAnsi="Arial" w:cs="Arial"/>
        </w:rPr>
        <w:t xml:space="preserve"> </w:t>
      </w:r>
      <w:r w:rsidR="00500EA9">
        <w:rPr>
          <w:rFonts w:ascii="Arial" w:hAnsi="Arial" w:cs="Arial"/>
        </w:rPr>
        <w:t xml:space="preserve"> with the largest node degree </w:t>
      </w:r>
      <w:r w:rsidR="0085482D">
        <w:rPr>
          <w:rFonts w:ascii="Arial" w:hAnsi="Arial" w:cs="Arial"/>
        </w:rPr>
        <w:t xml:space="preserve">is </w:t>
      </w:r>
      <w:r w:rsidR="00B112CC">
        <w:rPr>
          <w:rFonts w:ascii="Arial" w:hAnsi="Arial" w:cs="Arial"/>
        </w:rPr>
        <w:t xml:space="preserve">chosen. Since for each vertex </w:t>
      </w:r>
      <m:oMath>
        <m:r>
          <w:rPr>
            <w:rFonts w:ascii="Cambria Math" w:hAnsi="Cambria Math" w:cs="Arial"/>
          </w:rPr>
          <m:t>u</m:t>
        </m:r>
      </m:oMath>
      <w:r w:rsidR="00B112CC">
        <w:rPr>
          <w:rFonts w:ascii="Arial" w:hAnsi="Arial" w:cs="Arial"/>
        </w:rPr>
        <w:t>, either the vertex</w:t>
      </w:r>
      <w:r w:rsidR="0038575D">
        <w:rPr>
          <w:rFonts w:ascii="Arial" w:hAnsi="Arial" w:cs="Arial"/>
        </w:rPr>
        <w:t xml:space="preserve"> </w:t>
      </w:r>
      <m:oMath>
        <m:r>
          <w:rPr>
            <w:rFonts w:ascii="Cambria Math" w:hAnsi="Cambria Math" w:cs="Arial"/>
          </w:rPr>
          <m:t>u</m:t>
        </m:r>
      </m:oMath>
      <w:r w:rsidR="00B112CC">
        <w:rPr>
          <w:rFonts w:ascii="Arial" w:hAnsi="Arial" w:cs="Arial"/>
        </w:rPr>
        <w:t xml:space="preserve"> or its non neighbors but not both will be in a clique, </w:t>
      </w:r>
      <w:r w:rsidR="0038575D">
        <w:rPr>
          <w:rFonts w:ascii="Arial" w:hAnsi="Arial" w:cs="Arial"/>
        </w:rPr>
        <w:t xml:space="preserve">each </w:t>
      </w:r>
      <m:oMath>
        <m:r>
          <w:rPr>
            <w:rFonts w:ascii="Cambria Math" w:hAnsi="Cambria Math" w:cs="Arial"/>
          </w:rPr>
          <m:t>v∈P\N(u)</m:t>
        </m:r>
      </m:oMath>
      <w:r w:rsidR="0038575D">
        <w:rPr>
          <w:rFonts w:ascii="Arial" w:hAnsi="Arial" w:cs="Arial"/>
        </w:rPr>
        <w:t xml:space="preserve"> is tested</w:t>
      </w:r>
      <w:r w:rsidR="0085482D">
        <w:rPr>
          <w:rFonts w:ascii="Arial" w:hAnsi="Arial" w:cs="Arial"/>
        </w:rPr>
        <w:t xml:space="preserve"> </w:t>
      </w:r>
      <w:r w:rsidR="0038575D">
        <w:rPr>
          <w:rFonts w:ascii="Arial" w:hAnsi="Arial" w:cs="Arial"/>
        </w:rPr>
        <w:t>as candidate component for</w:t>
      </w:r>
      <w:r w:rsidR="0085482D">
        <w:rPr>
          <w:rFonts w:ascii="Arial" w:hAnsi="Arial" w:cs="Arial"/>
        </w:rPr>
        <w:t xml:space="preserve"> </w:t>
      </w:r>
      <m:oMath>
        <m:r>
          <w:rPr>
            <w:rFonts w:ascii="Cambria Math" w:hAnsi="Cambria Math" w:cs="Arial"/>
          </w:rPr>
          <m:t>R</m:t>
        </m:r>
      </m:oMath>
      <w:r w:rsidR="00B112CC">
        <w:rPr>
          <w:rFonts w:ascii="Arial" w:hAnsi="Arial" w:cs="Arial"/>
        </w:rPr>
        <w:t xml:space="preserve"> by recursively calling the algorithm with</w:t>
      </w:r>
      <w:r w:rsidR="0085482D">
        <w:rPr>
          <w:rFonts w:ascii="Arial" w:hAnsi="Arial" w:cs="Arial"/>
        </w:rPr>
        <w:t xml:space="preserve"> </w:t>
      </w:r>
      <m:oMath>
        <m:r>
          <m:rPr>
            <m:sty m:val="p"/>
          </m:rPr>
          <w:rPr>
            <w:rFonts w:ascii="Cambria Math" w:hAnsi="Cambria Math" w:cs="Arial"/>
          </w:rPr>
          <m:t>P</m:t>
        </m:r>
      </m:oMath>
      <w:r w:rsidR="00151E3C">
        <w:rPr>
          <w:rFonts w:ascii="Arial" w:hAnsi="Arial" w:cs="Arial"/>
        </w:rPr>
        <w:t xml:space="preserve"> and </w:t>
      </w:r>
      <m:oMath>
        <m:r>
          <m:rPr>
            <m:sty m:val="p"/>
          </m:rPr>
          <w:rPr>
            <w:rFonts w:ascii="Cambria Math" w:hAnsi="Cambria Math" w:cs="Arial"/>
          </w:rPr>
          <m:t>X</m:t>
        </m:r>
      </m:oMath>
      <w:r w:rsidR="00151E3C">
        <w:rPr>
          <w:rFonts w:ascii="Arial" w:hAnsi="Arial" w:cs="Arial"/>
        </w:rPr>
        <w:t xml:space="preserve"> restricted to the neighbors of </w:t>
      </w:r>
      <m:oMath>
        <m:r>
          <w:rPr>
            <w:rFonts w:ascii="Cambria Math" w:hAnsi="Cambria Math" w:cs="Arial"/>
          </w:rPr>
          <m:t>v</m:t>
        </m:r>
      </m:oMath>
      <w:r w:rsidR="00151E3C">
        <w:rPr>
          <w:rFonts w:ascii="Arial" w:hAnsi="Arial" w:cs="Arial"/>
        </w:rPr>
        <w:t>.</w:t>
      </w:r>
      <w:r w:rsidR="00B112CC">
        <w:rPr>
          <w:rFonts w:ascii="Arial" w:hAnsi="Arial" w:cs="Arial"/>
        </w:rPr>
        <w:t xml:space="preserve"> </w:t>
      </w:r>
      <w:r w:rsidR="005709DB">
        <w:rPr>
          <w:rFonts w:ascii="Arial" w:hAnsi="Arial" w:cs="Arial"/>
        </w:rPr>
        <w:t xml:space="preserve">The algorithm then moves </w:t>
      </w:r>
      <m:oMath>
        <m:r>
          <w:rPr>
            <w:rFonts w:ascii="Cambria Math" w:hAnsi="Cambria Math" w:cs="Arial"/>
          </w:rPr>
          <m:t>v</m:t>
        </m:r>
      </m:oMath>
      <w:r w:rsidR="005709DB">
        <w:rPr>
          <w:rFonts w:ascii="Arial" w:hAnsi="Arial" w:cs="Arial"/>
        </w:rPr>
        <w:t xml:space="preserve"> from </w:t>
      </w:r>
      <m:oMath>
        <m:r>
          <w:rPr>
            <w:rFonts w:ascii="Cambria Math" w:hAnsi="Cambria Math" w:cs="Arial"/>
          </w:rPr>
          <m:t>P</m:t>
        </m:r>
      </m:oMath>
      <w:r w:rsidR="005709DB">
        <w:rPr>
          <w:rFonts w:ascii="Arial" w:hAnsi="Arial" w:cs="Arial"/>
        </w:rPr>
        <w:t xml:space="preserve"> to </w:t>
      </w:r>
      <m:oMath>
        <m:r>
          <w:rPr>
            <w:rFonts w:ascii="Cambria Math" w:hAnsi="Cambria Math" w:cs="Arial"/>
          </w:rPr>
          <m:t>X</m:t>
        </m:r>
      </m:oMath>
      <w:r w:rsidR="005709DB">
        <w:rPr>
          <w:rFonts w:ascii="Arial" w:hAnsi="Arial" w:cs="Arial"/>
        </w:rPr>
        <w:t xml:space="preserve">, and reports </w:t>
      </w:r>
      <m:oMath>
        <m:r>
          <w:rPr>
            <w:rFonts w:ascii="Cambria Math" w:hAnsi="Cambria Math" w:cs="Arial"/>
          </w:rPr>
          <m:t>R</m:t>
        </m:r>
      </m:oMath>
      <w:r w:rsidR="005709DB">
        <w:rPr>
          <w:rFonts w:ascii="Arial" w:hAnsi="Arial" w:cs="Arial"/>
        </w:rPr>
        <w:t xml:space="preserve"> as a maximal clique when both </w:t>
      </w:r>
      <m:oMath>
        <m:r>
          <w:rPr>
            <w:rFonts w:ascii="Cambria Math" w:hAnsi="Cambria Math" w:cs="Arial"/>
          </w:rPr>
          <m:t>P</m:t>
        </m:r>
      </m:oMath>
      <w:r w:rsidR="005709DB">
        <w:rPr>
          <w:rFonts w:ascii="Arial" w:hAnsi="Arial" w:cs="Arial"/>
        </w:rPr>
        <w:t xml:space="preserve"> and </w:t>
      </w:r>
      <m:oMath>
        <m:r>
          <w:rPr>
            <w:rFonts w:ascii="Cambria Math" w:hAnsi="Cambria Math" w:cs="Arial"/>
          </w:rPr>
          <m:t>X</m:t>
        </m:r>
      </m:oMath>
      <w:r w:rsidR="005709DB">
        <w:rPr>
          <w:rFonts w:ascii="Arial" w:hAnsi="Arial" w:cs="Arial"/>
        </w:rPr>
        <w:t xml:space="preserve"> are empty.</w:t>
      </w:r>
    </w:p>
    <w:p w14:paraId="451889E2" w14:textId="77777777" w:rsidR="00F13BD8" w:rsidRPr="00044B3A" w:rsidRDefault="00F13BD8" w:rsidP="00F13BD8">
      <w:pPr>
        <w:spacing w:line="480" w:lineRule="auto"/>
        <w:jc w:val="both"/>
        <w:rPr>
          <w:rFonts w:ascii="Arial" w:hAnsi="Arial" w:cs="Arial"/>
          <w:b/>
          <w:i/>
        </w:rPr>
      </w:pPr>
      <w:r w:rsidRPr="00044B3A">
        <w:rPr>
          <w:rFonts w:ascii="Arial" w:hAnsi="Arial" w:cs="Arial"/>
          <w:b/>
          <w:i/>
        </w:rPr>
        <w:t>Graph properties</w:t>
      </w:r>
    </w:p>
    <w:p w14:paraId="2F8135C9" w14:textId="77777777" w:rsidR="00000106" w:rsidRDefault="00344638" w:rsidP="00000106">
      <w:pPr>
        <w:spacing w:line="480" w:lineRule="auto"/>
        <w:jc w:val="both"/>
        <w:rPr>
          <w:rFonts w:ascii="Arial" w:hAnsi="Arial" w:cs="Arial"/>
        </w:rPr>
      </w:pPr>
      <w:r>
        <w:rPr>
          <w:rFonts w:ascii="Arial" w:hAnsi="Arial" w:cs="Arial"/>
        </w:rPr>
        <w:lastRenderedPageBreak/>
        <w:t>Given the adjacency matrix</w:t>
      </w:r>
      <w:r w:rsidR="005128FC">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Pr>
          <w:rFonts w:ascii="Arial" w:hAnsi="Arial" w:cs="Arial"/>
        </w:rPr>
        <w:t xml:space="preserve"> if node </w:t>
      </w:r>
      <m:oMath>
        <m:r>
          <w:rPr>
            <w:rFonts w:ascii="Cambria Math" w:hAnsi="Cambria Math" w:cs="Arial"/>
          </w:rPr>
          <m:t>v</m:t>
        </m:r>
      </m:oMath>
      <w:r w:rsidR="005128FC">
        <w:rPr>
          <w:rFonts w:ascii="Arial" w:hAnsi="Arial" w:cs="Arial"/>
        </w:rPr>
        <w:t xml:space="preserve"> is linked to node </w:t>
      </w:r>
      <m:oMath>
        <m:r>
          <w:rPr>
            <w:rFonts w:ascii="Cambria Math" w:hAnsi="Cambria Math" w:cs="Arial"/>
          </w:rPr>
          <m:t>t</m:t>
        </m:r>
      </m:oMath>
      <w:r>
        <w:rPr>
          <w:rFonts w:ascii="Arial" w:hAnsi="Arial" w:cs="Arial"/>
        </w:rPr>
        <w:t>, w</w:t>
      </w:r>
      <w:r w:rsidR="009D62CA" w:rsidRPr="00193B06">
        <w:rPr>
          <w:rFonts w:ascii="Arial" w:hAnsi="Arial" w:cs="Arial"/>
        </w:rPr>
        <w:t xml:space="preserve">e </w:t>
      </w:r>
      <w:r w:rsidR="009D62CA">
        <w:rPr>
          <w:rFonts w:ascii="Arial" w:hAnsi="Arial" w:cs="Arial"/>
        </w:rPr>
        <w:t xml:space="preserve">investigated the following graph properties: graph density, </w:t>
      </w:r>
      <w:r w:rsidR="00065DAC">
        <w:rPr>
          <w:rFonts w:ascii="Arial" w:hAnsi="Arial" w:cs="Arial"/>
        </w:rPr>
        <w:t xml:space="preserve">node degrees, </w:t>
      </w:r>
      <w:r w:rsidR="009D62CA">
        <w:rPr>
          <w:rFonts w:ascii="Arial" w:hAnsi="Arial" w:cs="Arial"/>
        </w:rPr>
        <w:t xml:space="preserve">local clustering coefficients, and eigenvector centrality. </w:t>
      </w:r>
      <w:r w:rsidR="00C83D07">
        <w:rPr>
          <w:rFonts w:ascii="Arial" w:hAnsi="Arial" w:cs="Arial"/>
        </w:rPr>
        <w:t xml:space="preserve">Graph density is </w:t>
      </w:r>
      <w:r w:rsidR="002003E0">
        <w:rPr>
          <w:rFonts w:ascii="Arial" w:hAnsi="Arial" w:cs="Arial"/>
        </w:rPr>
        <w:t>calculated</w:t>
      </w:r>
      <w:r w:rsidR="00C83D07">
        <w:rPr>
          <w:rFonts w:ascii="Arial" w:hAnsi="Arial" w:cs="Arial"/>
        </w:rPr>
        <w:t xml:space="preserve"> as the number of existing edges divided by the number of total possible edges:</w:t>
      </w:r>
      <w:r w:rsidR="00000106">
        <w:rPr>
          <w:rFonts w:ascii="Arial" w:hAnsi="Arial" w:cs="Arial"/>
        </w:rPr>
        <w:t xml:space="preserve"> </w:t>
      </w:r>
    </w:p>
    <w:p w14:paraId="243BCBEA" w14:textId="0AF935F7" w:rsidR="00000106" w:rsidRPr="00193B06" w:rsidRDefault="00000106" w:rsidP="00000106">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01137050" w:rsidR="001527CE" w:rsidRDefault="00FD5C2A" w:rsidP="00000106">
      <w:pPr>
        <w:spacing w:line="480" w:lineRule="auto"/>
        <w:jc w:val="both"/>
        <w:rPr>
          <w:rFonts w:ascii="Arial" w:hAnsi="Arial" w:cs="Arial"/>
        </w:rPr>
      </w:pPr>
      <w:r>
        <w:rPr>
          <w:rFonts w:ascii="Arial" w:hAnsi="Arial" w:cs="Arial"/>
        </w:rPr>
        <w:t>where</w:t>
      </w:r>
      <w:r w:rsidR="00C83D07">
        <w:rPr>
          <w:rFonts w:ascii="Arial" w:hAnsi="Arial" w:cs="Arial"/>
        </w:rPr>
        <w:t xml:space="preserve"> </w:t>
      </w:r>
      <w:r w:rsidR="00C83D07" w:rsidRPr="00193B06">
        <w:rPr>
          <w:rFonts w:ascii="Cambria Math" w:hAnsi="Cambria Math" w:cs="Arial"/>
          <w:i/>
        </w:rPr>
        <w:t>N</w:t>
      </w:r>
      <w:r w:rsidR="00C83D07" w:rsidRPr="00193B06">
        <w:rPr>
          <w:rFonts w:ascii="Cambria Math" w:hAnsi="Cambria Math" w:cs="Arial"/>
          <w:i/>
          <w:vertAlign w:val="subscript"/>
        </w:rPr>
        <w:t>V</w:t>
      </w:r>
      <w:r w:rsidR="00C83D07">
        <w:rPr>
          <w:rFonts w:ascii="Arial" w:hAnsi="Arial" w:cs="Arial"/>
        </w:rPr>
        <w:t xml:space="preserve"> is the number of vertices in the graph.</w:t>
      </w:r>
      <w:r w:rsidR="002003E0">
        <w:rPr>
          <w:rFonts w:ascii="Arial" w:hAnsi="Arial" w:cs="Arial"/>
        </w:rPr>
        <w:t xml:space="preserve"> </w:t>
      </w:r>
      <w:r w:rsidR="00065DAC">
        <w:rPr>
          <w:rFonts w:ascii="Arial" w:hAnsi="Arial" w:cs="Arial"/>
        </w:rPr>
        <w:t xml:space="preserve">Node degree is defined for node </w:t>
      </w:r>
      <m:oMath>
        <m:r>
          <w:rPr>
            <w:rFonts w:ascii="Cambria Math" w:hAnsi="Cambria Math" w:cs="Arial"/>
          </w:rPr>
          <m:t>v</m:t>
        </m:r>
      </m:oMath>
      <w:r w:rsidR="00DF786E">
        <w:rPr>
          <w:rFonts w:ascii="Arial" w:hAnsi="Arial" w:cs="Arial"/>
        </w:rPr>
        <w:t xml:space="preserve"> </w:t>
      </w:r>
      <w:r w:rsidR="00065DAC">
        <w:rPr>
          <w:rFonts w:ascii="Arial" w:hAnsi="Arial" w:cs="Arial"/>
        </w:rPr>
        <w:t>as the number of edges</w:t>
      </w:r>
      <w:r w:rsidR="00DF786E">
        <w:rPr>
          <w:rFonts w:ascii="Arial" w:hAnsi="Arial" w:cs="Arial"/>
        </w:rPr>
        <w:t xml:space="preserve"> connected to it: </w:t>
      </w:r>
    </w:p>
    <w:p w14:paraId="4823585C" w14:textId="4C6EC259" w:rsidR="001527CE" w:rsidRDefault="007361DE" w:rsidP="001527C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065DAC">
        <w:rPr>
          <w:rFonts w:ascii="Arial" w:hAnsi="Arial" w:cs="Arial"/>
        </w:rPr>
        <w:t>.</w:t>
      </w:r>
    </w:p>
    <w:p w14:paraId="1454DEAA" w14:textId="0CC136E3" w:rsidR="00940795" w:rsidRDefault="002003E0" w:rsidP="00193B06">
      <w:pPr>
        <w:spacing w:line="480" w:lineRule="auto"/>
        <w:rPr>
          <w:rFonts w:ascii="Arial" w:hAnsi="Arial" w:cs="Arial"/>
        </w:rPr>
      </w:pPr>
      <w:r>
        <w:rPr>
          <w:rFonts w:ascii="Arial" w:hAnsi="Arial" w:cs="Arial"/>
        </w:rPr>
        <w:t xml:space="preserve">Local clustering coefficient is </w:t>
      </w:r>
      <w:r w:rsidR="00B25850">
        <w:rPr>
          <w:rFonts w:ascii="Arial" w:hAnsi="Arial" w:cs="Arial"/>
        </w:rPr>
        <w:t>defined</w:t>
      </w:r>
      <w:r w:rsidR="001E7583">
        <w:rPr>
          <w:rFonts w:ascii="Arial" w:hAnsi="Arial" w:cs="Arial"/>
        </w:rPr>
        <w:t xml:space="preserve"> for each node as </w:t>
      </w:r>
      <w:r w:rsidR="001E7583" w:rsidRPr="001E7583">
        <w:rPr>
          <w:rFonts w:ascii="Arial" w:hAnsi="Arial" w:cs="Arial"/>
        </w:rPr>
        <w:t xml:space="preserve">the fraction </w:t>
      </w:r>
      <w:r w:rsidR="001E7583">
        <w:rPr>
          <w:rFonts w:ascii="Arial" w:hAnsi="Arial" w:cs="Arial"/>
        </w:rPr>
        <w:t xml:space="preserve">edges connected to </w:t>
      </w:r>
      <w:r w:rsidR="00DF2EE5">
        <w:rPr>
          <w:rFonts w:ascii="Arial" w:hAnsi="Arial" w:cs="Arial"/>
        </w:rPr>
        <w:t>it</w:t>
      </w:r>
      <w:r w:rsidR="001E7583">
        <w:rPr>
          <w:rFonts w:ascii="Arial" w:hAnsi="Arial" w:cs="Arial"/>
        </w:rPr>
        <w:t xml:space="preserve"> </w:t>
      </w:r>
      <w:r w:rsidR="001E7583" w:rsidRPr="001E7583">
        <w:rPr>
          <w:rFonts w:ascii="Arial" w:hAnsi="Arial" w:cs="Arial"/>
        </w:rPr>
        <w:t xml:space="preserve">over the total number of possible </w:t>
      </w:r>
      <w:r w:rsidR="001E7583">
        <w:rPr>
          <w:rFonts w:ascii="Arial" w:hAnsi="Arial" w:cs="Arial"/>
        </w:rPr>
        <w:t>edges between the node's neighbo</w:t>
      </w:r>
      <w:r w:rsidR="001E7583" w:rsidRPr="001E7583">
        <w:rPr>
          <w:rFonts w:ascii="Arial" w:hAnsi="Arial" w:cs="Arial"/>
        </w:rPr>
        <w:t>rs</w:t>
      </w:r>
      <w:r w:rsidR="0077358C">
        <w:rPr>
          <w:rFonts w:ascii="Arial" w:hAnsi="Arial" w:cs="Arial"/>
        </w:rPr>
        <w:t xml:space="preserve"> (nodes that have a direct connection with it)</w:t>
      </w:r>
      <w:r w:rsidR="001E7583" w:rsidRPr="001E7583">
        <w:rPr>
          <w:rFonts w:ascii="Arial" w:hAnsi="Arial" w:cs="Arial"/>
        </w:rPr>
        <w:t>.</w:t>
      </w:r>
      <w:r>
        <w:rPr>
          <w:rFonts w:ascii="Arial" w:hAnsi="Arial" w:cs="Arial"/>
        </w:rPr>
        <w:t xml:space="preserve"> </w:t>
      </w:r>
      <w:r w:rsidR="00344638">
        <w:rPr>
          <w:rFonts w:ascii="Arial" w:hAnsi="Arial" w:cs="Arial"/>
        </w:rPr>
        <w:t xml:space="preserve">Eigenvector centrality is </w:t>
      </w:r>
      <w:r w:rsidR="001527CE">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Pr>
          <w:rFonts w:ascii="Arial" w:hAnsi="Arial" w:cs="Arial"/>
        </w:rPr>
        <w:t>, where</w:t>
      </w:r>
    </w:p>
    <w:p w14:paraId="6F5D21BF" w14:textId="2615C137" w:rsidR="00D37602" w:rsidRDefault="007361DE" w:rsidP="00193B06">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3A2D9F24" w:rsidR="001527CE" w:rsidRDefault="00D37602" w:rsidP="00193B06">
      <w:pPr>
        <w:spacing w:line="480" w:lineRule="auto"/>
        <w:rPr>
          <w:rFonts w:ascii="Arial" w:hAnsi="Arial" w:cs="Arial"/>
        </w:rPr>
      </w:pPr>
      <w:r>
        <w:rPr>
          <w:rFonts w:ascii="Arial" w:hAnsi="Arial" w:cs="Arial"/>
        </w:rPr>
        <w:t>This can be written in the form of eigenvector equation:</w:t>
      </w:r>
    </w:p>
    <w:p w14:paraId="338CC350" w14:textId="0C4F0580" w:rsidR="00D37602" w:rsidRPr="00000106" w:rsidRDefault="00D37602" w:rsidP="00193B06">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2BA1BB2E" w:rsidR="00000106" w:rsidRDefault="00E510CE" w:rsidP="00193B06">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537730BB" w:rsidR="005E07E2" w:rsidRDefault="002E79C7" w:rsidP="00193B06">
      <w:pPr>
        <w:spacing w:line="480" w:lineRule="auto"/>
        <w:rPr>
          <w:rFonts w:ascii="Arial" w:hAnsi="Arial" w:cs="Arial"/>
        </w:rPr>
      </w:pPr>
      <w:r w:rsidRPr="000F4E1F">
        <w:rPr>
          <w:rFonts w:ascii="Arial" w:hAnsi="Arial" w:cs="Arial"/>
        </w:rPr>
        <w:t xml:space="preserve">Identified </w:t>
      </w:r>
      <w:del w:id="312" w:author="Luis Carrillo Reid" w:date="2016-10-09T16:34:00Z">
        <w:r w:rsidDel="0075368F">
          <w:rPr>
            <w:rFonts w:ascii="Arial" w:hAnsi="Arial" w:cs="Arial"/>
          </w:rPr>
          <w:delText xml:space="preserve">significant </w:delText>
        </w:r>
      </w:del>
      <w:ins w:id="313" w:author="Luis Carrillo Reid" w:date="2016-10-09T16:34:00Z">
        <w:r w:rsidR="0075368F">
          <w:rPr>
            <w:rFonts w:ascii="Arial" w:hAnsi="Arial" w:cs="Arial"/>
          </w:rPr>
          <w:t xml:space="preserve">core </w:t>
        </w:r>
      </w:ins>
      <w:r>
        <w:rPr>
          <w:rFonts w:ascii="Arial" w:hAnsi="Arial" w:cs="Arial"/>
        </w:rPr>
        <w:t>neurons</w:t>
      </w:r>
      <w:r w:rsidRPr="000F4E1F">
        <w:rPr>
          <w:rFonts w:ascii="Arial" w:hAnsi="Arial" w:cs="Arial"/>
        </w:rPr>
        <w:t xml:space="preserve"> were represented by a binary vector over all neurons, and the entries corresponding to the ensemble members were set to 1, </w:t>
      </w:r>
      <w:r w:rsidRPr="000F4E1F">
        <w:rPr>
          <w:rFonts w:ascii="Arial" w:hAnsi="Arial" w:cs="Arial"/>
        </w:rPr>
        <w:lastRenderedPageBreak/>
        <w:t>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4C3F5880" w14:textId="77777777" w:rsidR="00A83994" w:rsidRPr="00A83994" w:rsidRDefault="005E07E2" w:rsidP="00A83994">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314" w:name="_ENREF_1"/>
      <w:r w:rsidR="00A83994" w:rsidRPr="00A83994">
        <w:t>Achard, S., and Bullmore, E. (2007). Efficiency and cost of economical brain functional networks. PLoS Comput Biol</w:t>
      </w:r>
      <w:r w:rsidR="00A83994" w:rsidRPr="00A83994">
        <w:rPr>
          <w:i/>
        </w:rPr>
        <w:t xml:space="preserve"> 3</w:t>
      </w:r>
      <w:r w:rsidR="00A83994" w:rsidRPr="00A83994">
        <w:t>, e17.</w:t>
      </w:r>
      <w:bookmarkEnd w:id="314"/>
    </w:p>
    <w:p w14:paraId="6136E5C3" w14:textId="77777777" w:rsidR="00A83994" w:rsidRPr="00A83994" w:rsidRDefault="00A83994" w:rsidP="00A83994">
      <w:pPr>
        <w:pStyle w:val="EndNoteBibliography"/>
      </w:pPr>
      <w:bookmarkStart w:id="315" w:name="_ENREF_2"/>
      <w:r w:rsidRPr="00A83994">
        <w:t>Achard, S., Salvador, R., Whitcher, B., Suckling, J., and Bullmore, E. (2006). A resilient, low-frequency, small-world human brain functional network with highly connected association cortical hubs. J Neurosci</w:t>
      </w:r>
      <w:r w:rsidRPr="00A83994">
        <w:rPr>
          <w:i/>
        </w:rPr>
        <w:t xml:space="preserve"> 26</w:t>
      </w:r>
      <w:r w:rsidRPr="00A83994">
        <w:t>, 63-72.</w:t>
      </w:r>
      <w:bookmarkEnd w:id="315"/>
    </w:p>
    <w:p w14:paraId="70DB6999" w14:textId="77777777" w:rsidR="00A83994" w:rsidRPr="00A83994" w:rsidRDefault="00A83994" w:rsidP="00A83994">
      <w:pPr>
        <w:pStyle w:val="EndNoteBibliography"/>
      </w:pPr>
      <w:bookmarkStart w:id="316" w:name="_ENREF_3"/>
      <w:r w:rsidRPr="00A83994">
        <w:t>Barabasi, A.L., and Albert, R. (1999). Emergence of scaling in random networks. Science</w:t>
      </w:r>
      <w:r w:rsidRPr="00A83994">
        <w:rPr>
          <w:i/>
        </w:rPr>
        <w:t xml:space="preserve"> 286</w:t>
      </w:r>
      <w:r w:rsidRPr="00A83994">
        <w:t>, 509-512.</w:t>
      </w:r>
      <w:bookmarkEnd w:id="316"/>
    </w:p>
    <w:p w14:paraId="1B0CFFA6" w14:textId="77777777" w:rsidR="00A83994" w:rsidRPr="00A83994" w:rsidRDefault="00A83994" w:rsidP="00A83994">
      <w:pPr>
        <w:pStyle w:val="EndNoteBibliography"/>
      </w:pPr>
      <w:bookmarkStart w:id="317" w:name="_ENREF_4"/>
      <w:r w:rsidRPr="00A83994">
        <w:t>Bettencourt, L.M., Stephens, G.J., Ham, M.I., and Gross, G.W. (2007). Functional structure of cortical neuronal networks grown in vitro. Phys Rev E Stat Nonlin Soft Matter Phys</w:t>
      </w:r>
      <w:r w:rsidRPr="00A83994">
        <w:rPr>
          <w:i/>
        </w:rPr>
        <w:t xml:space="preserve"> 75</w:t>
      </w:r>
      <w:r w:rsidRPr="00A83994">
        <w:t>, 021915.</w:t>
      </w:r>
      <w:bookmarkEnd w:id="317"/>
    </w:p>
    <w:p w14:paraId="5661A0A0" w14:textId="77777777" w:rsidR="00A83994" w:rsidRPr="00A83994" w:rsidRDefault="00A83994" w:rsidP="00A83994">
      <w:pPr>
        <w:pStyle w:val="EndNoteBibliography"/>
      </w:pPr>
      <w:bookmarkStart w:id="318" w:name="_ENREF_5"/>
      <w:r w:rsidRPr="00A83994">
        <w:t>Bonifazi, P., Goldin, M., Picardo, M.A., Jorquera, I., Cattani, A., Bianconi, G., Represa, A., Ben-Ari, Y., and Cossart, R. (2009). GABAergic hub neurons orchestrate synchrony in developing hippocampal networks. Science</w:t>
      </w:r>
      <w:r w:rsidRPr="00A83994">
        <w:rPr>
          <w:i/>
        </w:rPr>
        <w:t xml:space="preserve"> 326</w:t>
      </w:r>
      <w:r w:rsidRPr="00A83994">
        <w:t>, 1419-1424.</w:t>
      </w:r>
      <w:bookmarkEnd w:id="318"/>
    </w:p>
    <w:p w14:paraId="349CBD0D" w14:textId="77777777" w:rsidR="00A83994" w:rsidRPr="00A83994" w:rsidRDefault="00A83994" w:rsidP="00A83994">
      <w:pPr>
        <w:pStyle w:val="EndNoteBibliography"/>
      </w:pPr>
      <w:bookmarkStart w:id="319" w:name="_ENREF_6"/>
      <w:r w:rsidRPr="00A83994">
        <w:t>Brindley, G.S., and Lewin, W.S. (1968). The sensations produced by electrical stimulation of the visual cortex. J Physiol</w:t>
      </w:r>
      <w:r w:rsidRPr="00A83994">
        <w:rPr>
          <w:i/>
        </w:rPr>
        <w:t xml:space="preserve"> 196</w:t>
      </w:r>
      <w:r w:rsidRPr="00A83994">
        <w:t>, 479-493.</w:t>
      </w:r>
      <w:bookmarkEnd w:id="319"/>
    </w:p>
    <w:p w14:paraId="74111165" w14:textId="77777777" w:rsidR="00A83994" w:rsidRPr="00A83994" w:rsidRDefault="00A83994" w:rsidP="00A83994">
      <w:pPr>
        <w:pStyle w:val="EndNoteBibliography"/>
      </w:pPr>
      <w:bookmarkStart w:id="320" w:name="_ENREF_7"/>
      <w:r w:rsidRPr="00A83994">
        <w:t>Bullmore, E., and Sporns, O. (2009). Complex brain networks: graph theoretical analysis of structural and functional systems. Nature reviews Neuroscience</w:t>
      </w:r>
      <w:r w:rsidRPr="00A83994">
        <w:rPr>
          <w:i/>
        </w:rPr>
        <w:t xml:space="preserve"> 10</w:t>
      </w:r>
      <w:r w:rsidRPr="00A83994">
        <w:t>, 186-198.</w:t>
      </w:r>
      <w:bookmarkEnd w:id="320"/>
    </w:p>
    <w:p w14:paraId="1F620BB4" w14:textId="77777777" w:rsidR="00A83994" w:rsidRPr="00A83994" w:rsidRDefault="00A83994" w:rsidP="00A83994">
      <w:pPr>
        <w:pStyle w:val="EndNoteBibliography"/>
      </w:pPr>
      <w:bookmarkStart w:id="321" w:name="_ENREF_8"/>
      <w:r w:rsidRPr="00A83994">
        <w:t>Carrillo-Reid, L., Lopez-Huerta, V.G., Garcia-Munoz, M., Theiss, S., and Arbuthnott, G.W. (2015a). Cell Assembly Signatures Defined by Short-Term Synaptic Plasticity in Cortical Networks. Int J Neural Syst</w:t>
      </w:r>
      <w:r w:rsidRPr="00A83994">
        <w:rPr>
          <w:i/>
        </w:rPr>
        <w:t xml:space="preserve"> 25</w:t>
      </w:r>
      <w:r w:rsidRPr="00A83994">
        <w:t>, 1550026.</w:t>
      </w:r>
      <w:bookmarkEnd w:id="321"/>
    </w:p>
    <w:p w14:paraId="2233A7A7" w14:textId="77777777" w:rsidR="00A83994" w:rsidRPr="00A83994" w:rsidRDefault="00A83994" w:rsidP="00A83994">
      <w:pPr>
        <w:pStyle w:val="EndNoteBibliography"/>
      </w:pPr>
      <w:bookmarkStart w:id="322" w:name="_ENREF_9"/>
      <w:r w:rsidRPr="00A83994">
        <w:t>Carrillo-Reid, L., Miller, J.-E.K., Hamm, J.P., Jackson, J., and Yuste, R. (2015b). Endogenous sequential cortical activity evoked by visual stimuli. The Journal of neuroscience : the official journal of the Society for Neuroscience</w:t>
      </w:r>
      <w:r w:rsidRPr="00A83994">
        <w:rPr>
          <w:i/>
        </w:rPr>
        <w:t xml:space="preserve"> 35</w:t>
      </w:r>
      <w:r w:rsidRPr="00A83994">
        <w:t>, 8813-8828.</w:t>
      </w:r>
      <w:bookmarkEnd w:id="322"/>
    </w:p>
    <w:p w14:paraId="29DF8FB9" w14:textId="77777777" w:rsidR="00A83994" w:rsidRPr="00A83994" w:rsidRDefault="00A83994" w:rsidP="00A83994">
      <w:pPr>
        <w:pStyle w:val="EndNoteBibliography"/>
      </w:pPr>
      <w:bookmarkStart w:id="323" w:name="_ENREF_10"/>
      <w:r w:rsidRPr="00A83994">
        <w:lastRenderedPageBreak/>
        <w:t>Carrillo-Reid, L., Yang, W., Bando, Y., Peterka, D.S., and Yuste, R. (2016). Imprinting and recalling cortical ensembles. Science</w:t>
      </w:r>
      <w:r w:rsidRPr="00A83994">
        <w:rPr>
          <w:i/>
        </w:rPr>
        <w:t xml:space="preserve"> 353</w:t>
      </w:r>
      <w:r w:rsidRPr="00A83994">
        <w:t>, 691-694.</w:t>
      </w:r>
      <w:bookmarkEnd w:id="323"/>
    </w:p>
    <w:p w14:paraId="1B3FBCFA" w14:textId="77777777" w:rsidR="00A83994" w:rsidRPr="00A83994" w:rsidRDefault="00A83994" w:rsidP="00A83994">
      <w:pPr>
        <w:pStyle w:val="EndNoteBibliography"/>
      </w:pPr>
      <w:bookmarkStart w:id="324" w:name="_ENREF_11"/>
      <w:r w:rsidRPr="00A83994">
        <w:t>Chiang, S., Cassese, A., Guindani, M., Vannucci, M., Yeh, H.J., Haneef, Z., and Stern, J.M. (2016). Time-dependence of graph theory metrics in functional connectivity analysis. Neuroimage</w:t>
      </w:r>
      <w:r w:rsidRPr="00A83994">
        <w:rPr>
          <w:i/>
        </w:rPr>
        <w:t xml:space="preserve"> 125</w:t>
      </w:r>
      <w:r w:rsidRPr="00A83994">
        <w:t>, 601-615.</w:t>
      </w:r>
      <w:bookmarkEnd w:id="324"/>
    </w:p>
    <w:p w14:paraId="6784996A" w14:textId="77777777" w:rsidR="00A83994" w:rsidRPr="00A83994" w:rsidRDefault="00A83994" w:rsidP="00A83994">
      <w:pPr>
        <w:pStyle w:val="EndNoteBibliography"/>
      </w:pPr>
      <w:bookmarkStart w:id="325" w:name="_ENREF_12"/>
      <w:r w:rsidRPr="00A83994">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325"/>
    </w:p>
    <w:p w14:paraId="0E43FEE9" w14:textId="77777777" w:rsidR="00A83994" w:rsidRPr="00A83994" w:rsidRDefault="00A83994" w:rsidP="00A83994">
      <w:pPr>
        <w:pStyle w:val="EndNoteBibliography"/>
      </w:pPr>
      <w:bookmarkStart w:id="326" w:name="_ENREF_13"/>
      <w:r w:rsidRPr="00A83994">
        <w:t>Downes, J.H., Hammond, M.W., Xydas, D., Spencer, M.C., Becerra, V.M., Warwick, K., Whalley, B.J., and Nasuto, S.J. (2012). Emergence of a small-world functional network in cultured neurons. PLoS Comput Biol</w:t>
      </w:r>
      <w:r w:rsidRPr="00A83994">
        <w:rPr>
          <w:i/>
        </w:rPr>
        <w:t xml:space="preserve"> 8</w:t>
      </w:r>
      <w:r w:rsidRPr="00A83994">
        <w:t>, e1002522.</w:t>
      </w:r>
      <w:bookmarkEnd w:id="326"/>
    </w:p>
    <w:p w14:paraId="6C376DE1" w14:textId="77777777" w:rsidR="00A83994" w:rsidRPr="00A83994" w:rsidRDefault="00A83994" w:rsidP="00A83994">
      <w:pPr>
        <w:pStyle w:val="EndNoteBibliography"/>
      </w:pPr>
      <w:bookmarkStart w:id="327" w:name="_ENREF_14"/>
      <w:r w:rsidRPr="00A83994">
        <w:t>Eguiluz, V.M., Chialvo, D.R., Cecchi, G.A., Baliki, M., and Apkarian, A.V. (2005). Scale-free brain functional networks. Phys Rev Lett</w:t>
      </w:r>
      <w:r w:rsidRPr="00A83994">
        <w:rPr>
          <w:i/>
        </w:rPr>
        <w:t xml:space="preserve"> 94</w:t>
      </w:r>
      <w:r w:rsidRPr="00A83994">
        <w:t>, 018102.</w:t>
      </w:r>
      <w:bookmarkEnd w:id="327"/>
    </w:p>
    <w:p w14:paraId="2D5D4417" w14:textId="77777777" w:rsidR="00A83994" w:rsidRPr="00A83994" w:rsidRDefault="00A83994" w:rsidP="00A83994">
      <w:pPr>
        <w:pStyle w:val="EndNoteBibliography"/>
      </w:pPr>
      <w:bookmarkStart w:id="328" w:name="_ENREF_15"/>
      <w:r w:rsidRPr="00A83994">
        <w:t>Fair, D.A., Cohen, A.L., Dosenbach, N.U., Church, J.A., Miezin, F.M., Barch, D.M., Raichle, M.E., Petersen, S.E., and Schlaggar, B.L. (2008). The maturing architecture of the brain's default network. Proc Natl Acad Sci U S A</w:t>
      </w:r>
      <w:r w:rsidRPr="00A83994">
        <w:rPr>
          <w:i/>
        </w:rPr>
        <w:t xml:space="preserve"> 105</w:t>
      </w:r>
      <w:r w:rsidRPr="00A83994">
        <w:t>, 4028-4032.</w:t>
      </w:r>
      <w:bookmarkEnd w:id="328"/>
    </w:p>
    <w:p w14:paraId="5F2A5AB6" w14:textId="77777777" w:rsidR="00A83994" w:rsidRPr="00A83994" w:rsidRDefault="00A83994" w:rsidP="00A83994">
      <w:pPr>
        <w:pStyle w:val="EndNoteBibliography"/>
      </w:pPr>
      <w:bookmarkStart w:id="329" w:name="_ENREF_16"/>
      <w:r w:rsidRPr="00A83994">
        <w:t>Gururangan, S.S., Sadovsky, A.J., and MacLean, J.N. (2014). Analysis of graph invariants in functional neocortical circuitry reveals generalized features common to three areas of sensory cortex. PLoS Comput Biol</w:t>
      </w:r>
      <w:r w:rsidRPr="00A83994">
        <w:rPr>
          <w:i/>
        </w:rPr>
        <w:t xml:space="preserve"> 10</w:t>
      </w:r>
      <w:r w:rsidRPr="00A83994">
        <w:t>, e1003710.</w:t>
      </w:r>
      <w:bookmarkEnd w:id="329"/>
    </w:p>
    <w:p w14:paraId="1497E18F" w14:textId="77777777" w:rsidR="00A83994" w:rsidRPr="00A83994" w:rsidRDefault="00A83994" w:rsidP="00A83994">
      <w:pPr>
        <w:pStyle w:val="EndNoteBibliography"/>
      </w:pPr>
      <w:bookmarkStart w:id="330" w:name="_ENREF_17"/>
      <w:r w:rsidRPr="00A83994">
        <w:t>Hagmann, P., Cammoun, L., Gigandet, X., Meuli, R., Honey, C.J., Wedeen, V.J., and Sporns, O. (2008). Mapping the structural core of human cerebral cortex. PLoS Biol</w:t>
      </w:r>
      <w:r w:rsidRPr="00A83994">
        <w:rPr>
          <w:i/>
        </w:rPr>
        <w:t xml:space="preserve"> 6</w:t>
      </w:r>
      <w:r w:rsidRPr="00A83994">
        <w:t>, e159.</w:t>
      </w:r>
      <w:bookmarkEnd w:id="330"/>
    </w:p>
    <w:p w14:paraId="1FD8BE51" w14:textId="77777777" w:rsidR="00A83994" w:rsidRPr="00A83994" w:rsidRDefault="00A83994" w:rsidP="00A83994">
      <w:pPr>
        <w:pStyle w:val="EndNoteBibliography"/>
      </w:pPr>
      <w:bookmarkStart w:id="331" w:name="_ENREF_18"/>
      <w:r w:rsidRPr="00A83994">
        <w:t>He, X., Zemel, R.S., and Carreira-Perpinan, M.A. (2004). Multiscale conditional random fields for image labeling. Proceedings of the 2004 IEEE Computer Society Conference on Computer Vision and Pattern Recognition</w:t>
      </w:r>
      <w:r w:rsidRPr="00A83994">
        <w:rPr>
          <w:i/>
        </w:rPr>
        <w:t xml:space="preserve"> 2</w:t>
      </w:r>
      <w:r w:rsidRPr="00A83994">
        <w:t>, 695 -702.</w:t>
      </w:r>
      <w:bookmarkEnd w:id="331"/>
    </w:p>
    <w:p w14:paraId="7F3D7C6B" w14:textId="77777777" w:rsidR="00A83994" w:rsidRPr="00A83994" w:rsidRDefault="00A83994" w:rsidP="00A83994">
      <w:pPr>
        <w:pStyle w:val="EndNoteBibliography"/>
      </w:pPr>
      <w:bookmarkStart w:id="332" w:name="_ENREF_19"/>
      <w:r w:rsidRPr="00A83994">
        <w:t>He, Y., Chen, Z.J., and Evans, A.C. (2007). Small-world anatomical networks in the human brain revealed by cortical thickness from MRI. Cereb Cortex</w:t>
      </w:r>
      <w:r w:rsidRPr="00A83994">
        <w:rPr>
          <w:i/>
        </w:rPr>
        <w:t xml:space="preserve"> 17</w:t>
      </w:r>
      <w:r w:rsidRPr="00A83994">
        <w:t>, 2407-2419.</w:t>
      </w:r>
      <w:bookmarkEnd w:id="332"/>
    </w:p>
    <w:p w14:paraId="11D5E1E5" w14:textId="77777777" w:rsidR="00A83994" w:rsidRPr="00A83994" w:rsidRDefault="00A83994" w:rsidP="00A83994">
      <w:pPr>
        <w:pStyle w:val="EndNoteBibliography"/>
      </w:pPr>
      <w:bookmarkStart w:id="333" w:name="_ENREF_20"/>
      <w:r w:rsidRPr="00A83994">
        <w:t>Hinne, M., Heskes, T., Beckmann, C.F., and van Gerven, M.A.J. (2013). Bayesian inference of structural brain networks. NeuroImage</w:t>
      </w:r>
      <w:r w:rsidRPr="00A83994">
        <w:rPr>
          <w:i/>
        </w:rPr>
        <w:t xml:space="preserve"> 66</w:t>
      </w:r>
      <w:r w:rsidRPr="00A83994">
        <w:t>, 543-552.</w:t>
      </w:r>
      <w:bookmarkEnd w:id="333"/>
    </w:p>
    <w:p w14:paraId="1E0D2ED7" w14:textId="77777777" w:rsidR="00A83994" w:rsidRPr="00A83994" w:rsidRDefault="00A83994" w:rsidP="00A83994">
      <w:pPr>
        <w:pStyle w:val="EndNoteBibliography"/>
      </w:pPr>
      <w:bookmarkStart w:id="334" w:name="_ENREF_21"/>
      <w:r w:rsidRPr="00A83994">
        <w:t>Iturria-Medina, Y., Sotero, R.C., Canales-Rodriguez, E.J., Aleman-Gomez, Y., and Melie-Garcia, L. (2008). Studying the human brain anatomical network via diffusion-weighted MRI and Graph Theory. Neuroimage</w:t>
      </w:r>
      <w:r w:rsidRPr="00A83994">
        <w:rPr>
          <w:i/>
        </w:rPr>
        <w:t xml:space="preserve"> 40</w:t>
      </w:r>
      <w:r w:rsidRPr="00A83994">
        <w:t>, 1064-1076.</w:t>
      </w:r>
      <w:bookmarkEnd w:id="334"/>
    </w:p>
    <w:p w14:paraId="74DC9953" w14:textId="77777777" w:rsidR="00A83994" w:rsidRPr="00A83994" w:rsidRDefault="00A83994" w:rsidP="00A83994">
      <w:pPr>
        <w:pStyle w:val="EndNoteBibliography"/>
      </w:pPr>
      <w:bookmarkStart w:id="335" w:name="_ENREF_22"/>
      <w:r w:rsidRPr="00A83994">
        <w:t>Khazaee, A., Ebrahimzadeh, A., and Babajani-Feremi, A. (2015). Identifying patients with Alzheimer's disease using resting-state fMRI and graph theory. Clinical neurophysiology : official journal of the International Federation of Clinical Neurophysiology</w:t>
      </w:r>
      <w:r w:rsidRPr="00A83994">
        <w:rPr>
          <w:i/>
        </w:rPr>
        <w:t xml:space="preserve"> 126</w:t>
      </w:r>
      <w:r w:rsidRPr="00A83994">
        <w:t>, 2132-2141.</w:t>
      </w:r>
      <w:bookmarkEnd w:id="335"/>
    </w:p>
    <w:p w14:paraId="40D2EDCA" w14:textId="77777777" w:rsidR="00A83994" w:rsidRPr="00A83994" w:rsidRDefault="00A83994" w:rsidP="00A83994">
      <w:pPr>
        <w:pStyle w:val="EndNoteBibliography"/>
      </w:pPr>
      <w:bookmarkStart w:id="336" w:name="_ENREF_23"/>
      <w:r w:rsidRPr="00A83994">
        <w:t>Ko, H., Hofer, S.B., Pichler, B., Buchanan, K.A., Sjostrom, P.J., and Mrsic-Flogel, T.D. (2011). Functional specificity of local synaptic connections in neocortical networks. Nature</w:t>
      </w:r>
      <w:r w:rsidRPr="00A83994">
        <w:rPr>
          <w:i/>
        </w:rPr>
        <w:t xml:space="preserve"> 473</w:t>
      </w:r>
      <w:r w:rsidRPr="00A83994">
        <w:t>, 87-91.</w:t>
      </w:r>
      <w:bookmarkEnd w:id="336"/>
    </w:p>
    <w:p w14:paraId="49408A39" w14:textId="77777777" w:rsidR="00A83994" w:rsidRPr="00A83994" w:rsidRDefault="00A83994" w:rsidP="00A83994">
      <w:pPr>
        <w:pStyle w:val="EndNoteBibliography"/>
      </w:pPr>
      <w:bookmarkStart w:id="337" w:name="_ENREF_24"/>
      <w:r w:rsidRPr="00A83994">
        <w:t>Lafferty, J., McCallum, A., and Pereira, F.C.N. (2001). Conditional random fields: Probabilistic models for segmenting and labeling sequence data. ICML '01 Proceedings of the Eighteenth International Conference on Machine Learning</w:t>
      </w:r>
      <w:r w:rsidRPr="00A83994">
        <w:rPr>
          <w:i/>
        </w:rPr>
        <w:t xml:space="preserve"> 8</w:t>
      </w:r>
      <w:r w:rsidRPr="00A83994">
        <w:t>, 282-289.</w:t>
      </w:r>
      <w:bookmarkEnd w:id="337"/>
    </w:p>
    <w:p w14:paraId="68CEA097" w14:textId="77777777" w:rsidR="00A83994" w:rsidRPr="00A83994" w:rsidRDefault="00A83994" w:rsidP="00A83994">
      <w:pPr>
        <w:pStyle w:val="EndNoteBibliography"/>
      </w:pPr>
      <w:bookmarkStart w:id="338" w:name="_ENREF_25"/>
      <w:r w:rsidRPr="00A83994">
        <w:t>Li, C.T., Yuan, Y., and Wilson, R. (2008). An unsupervised conditional random fields approach for clustering gene expression time series. Bioinformatics</w:t>
      </w:r>
      <w:r w:rsidRPr="00A83994">
        <w:rPr>
          <w:i/>
        </w:rPr>
        <w:t xml:space="preserve"> 24</w:t>
      </w:r>
      <w:r w:rsidRPr="00A83994">
        <w:t>, 2467-2473.</w:t>
      </w:r>
      <w:bookmarkEnd w:id="338"/>
    </w:p>
    <w:p w14:paraId="728AE46F" w14:textId="77777777" w:rsidR="00A83994" w:rsidRPr="00A83994" w:rsidRDefault="00A83994" w:rsidP="00A83994">
      <w:pPr>
        <w:pStyle w:val="EndNoteBibliography"/>
      </w:pPr>
      <w:bookmarkStart w:id="339" w:name="_ENREF_26"/>
      <w:r w:rsidRPr="00A83994">
        <w:lastRenderedPageBreak/>
        <w:t>Liu, Y., Carbonell, J., Weigele, P., and Gopalakrishnan, V. (2006). Protein fold recognition using segmentation conditional random fields (SCRFs). J Comput Biol</w:t>
      </w:r>
      <w:r w:rsidRPr="00A83994">
        <w:rPr>
          <w:i/>
        </w:rPr>
        <w:t xml:space="preserve"> 13</w:t>
      </w:r>
      <w:r w:rsidRPr="00A83994">
        <w:t>, 394-406.</w:t>
      </w:r>
      <w:bookmarkEnd w:id="339"/>
    </w:p>
    <w:p w14:paraId="54837DD6" w14:textId="77777777" w:rsidR="00A83994" w:rsidRPr="00A83994" w:rsidRDefault="00A83994" w:rsidP="00A83994">
      <w:pPr>
        <w:pStyle w:val="EndNoteBibliography"/>
      </w:pPr>
      <w:bookmarkStart w:id="340" w:name="_ENREF_27"/>
      <w:r w:rsidRPr="00A83994">
        <w:t>Micheloyannis, S., Vourkas, M., Tsirka, V., Karakonstantaki, E., Kanatsouli, K., and Stam, C.J. (2009). The influence of ageing on complex brain networks: a graph theoretical analysis. Hum Brain Mapp</w:t>
      </w:r>
      <w:r w:rsidRPr="00A83994">
        <w:rPr>
          <w:i/>
        </w:rPr>
        <w:t xml:space="preserve"> 30</w:t>
      </w:r>
      <w:r w:rsidRPr="00A83994">
        <w:t>, 200-208.</w:t>
      </w:r>
      <w:bookmarkEnd w:id="340"/>
    </w:p>
    <w:p w14:paraId="42EBC84D" w14:textId="77777777" w:rsidR="00A83994" w:rsidRPr="00A83994" w:rsidRDefault="00A83994" w:rsidP="00A83994">
      <w:pPr>
        <w:pStyle w:val="EndNoteBibliography"/>
      </w:pPr>
      <w:bookmarkStart w:id="341" w:name="_ENREF_28"/>
      <w:r w:rsidRPr="00A83994">
        <w:t>Miller, J.E., Ayzenshtat, I., Carrillo-Reid, L., and Yuste, R. (2014). Visual stimuli recruit intrinsically generated cortical ensembles. Proc Natl Acad Sci U S A</w:t>
      </w:r>
      <w:r w:rsidRPr="00A83994">
        <w:rPr>
          <w:i/>
        </w:rPr>
        <w:t xml:space="preserve"> 111</w:t>
      </w:r>
      <w:r w:rsidRPr="00A83994">
        <w:t>, E4053-4061.</w:t>
      </w:r>
      <w:bookmarkEnd w:id="341"/>
    </w:p>
    <w:p w14:paraId="76985D54" w14:textId="77777777" w:rsidR="00A83994" w:rsidRPr="00A83994" w:rsidRDefault="00A83994" w:rsidP="00A83994">
      <w:pPr>
        <w:pStyle w:val="EndNoteBibliography"/>
      </w:pPr>
      <w:bookmarkStart w:id="342" w:name="_ENREF_29"/>
      <w:r w:rsidRPr="00A83994">
        <w:t>Oh, S.W., Harris, J.A., Ng, L., Winslow, B., Cain, N., Mihalas, S., Wang, Q., Lau, C., Kuan, L., Henry, A.M.</w:t>
      </w:r>
      <w:r w:rsidRPr="00A83994">
        <w:rPr>
          <w:i/>
        </w:rPr>
        <w:t>, et al.</w:t>
      </w:r>
      <w:r w:rsidRPr="00A83994">
        <w:t xml:space="preserve"> (2014). A mesoscale connectome of the mouse brain. Nature</w:t>
      </w:r>
      <w:r w:rsidRPr="00A83994">
        <w:rPr>
          <w:i/>
        </w:rPr>
        <w:t xml:space="preserve"> 508</w:t>
      </w:r>
      <w:r w:rsidRPr="00A83994">
        <w:t>, 207-214.</w:t>
      </w:r>
      <w:bookmarkEnd w:id="342"/>
    </w:p>
    <w:p w14:paraId="3DA8A017" w14:textId="77777777" w:rsidR="00A83994" w:rsidRPr="00A83994" w:rsidRDefault="00A83994" w:rsidP="00A83994">
      <w:pPr>
        <w:pStyle w:val="EndNoteBibliography"/>
      </w:pPr>
      <w:bookmarkStart w:id="343" w:name="_ENREF_30"/>
      <w:r w:rsidRPr="00A83994">
        <w:t>Palla, G., Derényi, I., Farkas, I., and Vicsek, T. (2005). Uncovering the overlapping community structure of complex networks in nature and society. Nature</w:t>
      </w:r>
      <w:r w:rsidRPr="00A83994">
        <w:rPr>
          <w:i/>
        </w:rPr>
        <w:t xml:space="preserve"> 435</w:t>
      </w:r>
      <w:r w:rsidRPr="00A83994">
        <w:t>, 814-818.</w:t>
      </w:r>
      <w:bookmarkEnd w:id="343"/>
    </w:p>
    <w:p w14:paraId="67F39785" w14:textId="77777777" w:rsidR="00A83994" w:rsidRPr="00A83994" w:rsidRDefault="00A83994" w:rsidP="00A83994">
      <w:pPr>
        <w:pStyle w:val="EndNoteBibliography"/>
      </w:pPr>
      <w:bookmarkStart w:id="344" w:name="_ENREF_31"/>
      <w:r w:rsidRPr="00A83994">
        <w:t>Peng, H.-K., Zhu, J., Piao, D., Yan, R., and Zhang, Y. (2011). Retweet Modeling Using Conditional Random Fields. In 2011 IEEE 11th International Conference on Data Mining Workshops (IEEE), pp. 336-343.</w:t>
      </w:r>
      <w:bookmarkEnd w:id="344"/>
    </w:p>
    <w:p w14:paraId="4278BD32" w14:textId="77777777" w:rsidR="00A83994" w:rsidRPr="00A83994" w:rsidRDefault="00A83994" w:rsidP="00A83994">
      <w:pPr>
        <w:pStyle w:val="EndNoteBibliography"/>
      </w:pPr>
      <w:bookmarkStart w:id="345" w:name="_ENREF_32"/>
      <w:r w:rsidRPr="00A83994">
        <w:t>Ravikumar, P., Wainwright, M.J., and Lafferty, J.D. (2010). High-dimensional Ising model selection using ℓ1-regularized logistic regression. The Annals of Statistics</w:t>
      </w:r>
      <w:r w:rsidRPr="00A83994">
        <w:rPr>
          <w:i/>
        </w:rPr>
        <w:t xml:space="preserve"> 38</w:t>
      </w:r>
      <w:r w:rsidRPr="00A83994">
        <w:t>, 1287-1319.</w:t>
      </w:r>
      <w:bookmarkEnd w:id="345"/>
    </w:p>
    <w:p w14:paraId="4BF36AC3" w14:textId="77777777" w:rsidR="00A83994" w:rsidRPr="00A83994" w:rsidRDefault="00A83994" w:rsidP="00A83994">
      <w:pPr>
        <w:pStyle w:val="EndNoteBibliography"/>
      </w:pPr>
      <w:bookmarkStart w:id="346" w:name="_ENREF_33"/>
      <w:r w:rsidRPr="00A83994">
        <w:t>Sadovsky, A.J., and MacLean, J.N. (2014). Mouse visual neocortex supports multiple stereotyped patterns of microcircuit activity. J Neurosci</w:t>
      </w:r>
      <w:r w:rsidRPr="00A83994">
        <w:rPr>
          <w:i/>
        </w:rPr>
        <w:t xml:space="preserve"> 34</w:t>
      </w:r>
      <w:r w:rsidRPr="00A83994">
        <w:t>, 7769-7777.</w:t>
      </w:r>
      <w:bookmarkEnd w:id="346"/>
    </w:p>
    <w:p w14:paraId="54FE3186" w14:textId="77777777" w:rsidR="00A83994" w:rsidRPr="00A83994" w:rsidRDefault="00A83994" w:rsidP="00A83994">
      <w:pPr>
        <w:pStyle w:val="EndNoteBibliography"/>
      </w:pPr>
      <w:bookmarkStart w:id="347" w:name="_ENREF_34"/>
      <w:r w:rsidRPr="00A83994">
        <w:t>Sato, K., and Sakakibara, Y. (2005). RNA secondary structural alignment with conditional random fields. Bioinformatics</w:t>
      </w:r>
      <w:r w:rsidRPr="00A83994">
        <w:rPr>
          <w:i/>
        </w:rPr>
        <w:t xml:space="preserve"> 21 Suppl 2</w:t>
      </w:r>
      <w:r w:rsidRPr="00A83994">
        <w:t>, ii237-242.</w:t>
      </w:r>
      <w:bookmarkEnd w:id="347"/>
    </w:p>
    <w:p w14:paraId="23611669" w14:textId="77777777" w:rsidR="00A83994" w:rsidRPr="00A83994" w:rsidRDefault="00A83994" w:rsidP="00A83994">
      <w:pPr>
        <w:pStyle w:val="EndNoteBibliography"/>
      </w:pPr>
      <w:bookmarkStart w:id="348" w:name="_ENREF_35"/>
      <w:r w:rsidRPr="00A83994">
        <w:t>Shepherd, R.K., Shivdasani, M.N., Nayagam, D.A., Williams, C.E., and Blamey, P.J. (2013). Visual prostheses for the blind. Trends in biotechnology</w:t>
      </w:r>
      <w:r w:rsidRPr="00A83994">
        <w:rPr>
          <w:i/>
        </w:rPr>
        <w:t xml:space="preserve"> 31</w:t>
      </w:r>
      <w:r w:rsidRPr="00A83994">
        <w:t>, 562-571.</w:t>
      </w:r>
      <w:bookmarkEnd w:id="348"/>
    </w:p>
    <w:p w14:paraId="0BC73A4C" w14:textId="77777777" w:rsidR="00A83994" w:rsidRPr="00A83994" w:rsidRDefault="00A83994" w:rsidP="00A83994">
      <w:pPr>
        <w:pStyle w:val="EndNoteBibliography"/>
      </w:pPr>
      <w:bookmarkStart w:id="349" w:name="_ENREF_36"/>
      <w:r w:rsidRPr="00A83994">
        <w:t>Shimono, M., and Beggs, J.M. (2015). Functional Clusters, Hubs, and Communities in the Cortical Microconnectome. Cereb Cortex</w:t>
      </w:r>
      <w:r w:rsidRPr="00A83994">
        <w:rPr>
          <w:i/>
        </w:rPr>
        <w:t xml:space="preserve"> 25</w:t>
      </w:r>
      <w:r w:rsidRPr="00A83994">
        <w:t>, 3743-3757.</w:t>
      </w:r>
      <w:bookmarkEnd w:id="349"/>
    </w:p>
    <w:p w14:paraId="33F8B251" w14:textId="77777777" w:rsidR="00A83994" w:rsidRPr="00A83994" w:rsidRDefault="00A83994" w:rsidP="00A83994">
      <w:pPr>
        <w:pStyle w:val="EndNoteBibliography"/>
      </w:pPr>
      <w:bookmarkStart w:id="350" w:name="_ENREF_37"/>
      <w:r w:rsidRPr="00A83994">
        <w:t>Sminchisescu, C., Kanaujia, A., and Metaxas, D. (2006). Conditional models for contextual human motion recognition. Computer Vision and Image Understanding</w:t>
      </w:r>
      <w:r w:rsidRPr="00A83994">
        <w:rPr>
          <w:i/>
        </w:rPr>
        <w:t xml:space="preserve"> 104</w:t>
      </w:r>
      <w:r w:rsidRPr="00A83994">
        <w:t>, 210-220.</w:t>
      </w:r>
      <w:bookmarkEnd w:id="350"/>
    </w:p>
    <w:p w14:paraId="52CBD9FD" w14:textId="77777777" w:rsidR="00A83994" w:rsidRPr="00A83994" w:rsidRDefault="00A83994" w:rsidP="00A83994">
      <w:pPr>
        <w:pStyle w:val="EndNoteBibliography"/>
      </w:pPr>
      <w:bookmarkStart w:id="351" w:name="_ENREF_38"/>
      <w:r w:rsidRPr="00A83994">
        <w:t>Sporns, O. (2000). Theoretical Neuroanatomy: Relating Anatomical and Functional Connectivity in Graphs and Cortical Connection Matrices. Cerebral Cortex</w:t>
      </w:r>
      <w:r w:rsidRPr="00A83994">
        <w:rPr>
          <w:i/>
        </w:rPr>
        <w:t xml:space="preserve"> 10</w:t>
      </w:r>
      <w:r w:rsidRPr="00A83994">
        <w:t>, 127-141.</w:t>
      </w:r>
      <w:bookmarkEnd w:id="351"/>
    </w:p>
    <w:p w14:paraId="6D89D286" w14:textId="77777777" w:rsidR="00A83994" w:rsidRPr="00A83994" w:rsidRDefault="00A83994" w:rsidP="00A83994">
      <w:pPr>
        <w:pStyle w:val="EndNoteBibliography"/>
      </w:pPr>
      <w:bookmarkStart w:id="352" w:name="_ENREF_39"/>
      <w:r w:rsidRPr="00A83994">
        <w:t>Sporns, O., Honey, C.J., and Kotter, R. (2007). Identification and classification of hubs in brain networks. PLoS One</w:t>
      </w:r>
      <w:r w:rsidRPr="00A83994">
        <w:rPr>
          <w:i/>
        </w:rPr>
        <w:t xml:space="preserve"> 2</w:t>
      </w:r>
      <w:r w:rsidRPr="00A83994">
        <w:t>, e1049.</w:t>
      </w:r>
      <w:bookmarkEnd w:id="352"/>
    </w:p>
    <w:p w14:paraId="2F17C63F" w14:textId="77777777" w:rsidR="00A83994" w:rsidRPr="00A83994" w:rsidRDefault="00A83994" w:rsidP="00A83994">
      <w:pPr>
        <w:pStyle w:val="EndNoteBibliography"/>
      </w:pPr>
      <w:bookmarkStart w:id="353" w:name="_ENREF_40"/>
      <w:r w:rsidRPr="00A83994">
        <w:t>Stetter, O., Battaglia, D., Soriano, J., and Geisel, T. (2012). Model-free reconstruction of excitatory neuronal connectivity from calcium imaging signals. PLoS Comput Biol</w:t>
      </w:r>
      <w:r w:rsidRPr="00A83994">
        <w:rPr>
          <w:i/>
        </w:rPr>
        <w:t xml:space="preserve"> 8</w:t>
      </w:r>
      <w:r w:rsidRPr="00A83994">
        <w:t>, e1002653.</w:t>
      </w:r>
      <w:bookmarkEnd w:id="353"/>
    </w:p>
    <w:p w14:paraId="7EDFEE3A" w14:textId="77777777" w:rsidR="00A83994" w:rsidRPr="00A83994" w:rsidRDefault="00A83994" w:rsidP="00A83994">
      <w:pPr>
        <w:pStyle w:val="EndNoteBibliography"/>
      </w:pPr>
      <w:bookmarkStart w:id="354" w:name="_ENREF_41"/>
      <w:r w:rsidRPr="00A83994">
        <w:t>Supekar, K., Menon, V., Rubin, D., Musen, M., and Greicius, M.D. (2008). Network analysis of intrinsic functional brain connectivity in Alzheimer's disease. PLoS Comput Biol</w:t>
      </w:r>
      <w:r w:rsidRPr="00A83994">
        <w:rPr>
          <w:i/>
        </w:rPr>
        <w:t xml:space="preserve"> 4</w:t>
      </w:r>
      <w:r w:rsidRPr="00A83994">
        <w:t>, e1000100.</w:t>
      </w:r>
      <w:bookmarkEnd w:id="354"/>
    </w:p>
    <w:p w14:paraId="2B1D0D51" w14:textId="77777777" w:rsidR="00A83994" w:rsidRPr="00A83994" w:rsidRDefault="00A83994" w:rsidP="00A83994">
      <w:pPr>
        <w:pStyle w:val="EndNoteBibliography"/>
      </w:pPr>
      <w:bookmarkStart w:id="355" w:name="_ENREF_42"/>
      <w:r w:rsidRPr="00A83994">
        <w:t>Tang, K., Gubert, H., Tonge, R., Wang, A., Wu, L., Campbell, D., Kedzie, C., Wang, L., Russell, A., and Kimball, A. Learning a Graphical Model of Bloomberg Financial and News Data.</w:t>
      </w:r>
      <w:bookmarkEnd w:id="355"/>
    </w:p>
    <w:p w14:paraId="1BCAC055" w14:textId="77777777" w:rsidR="00A83994" w:rsidRPr="00A83994" w:rsidRDefault="00A83994" w:rsidP="00A83994">
      <w:pPr>
        <w:pStyle w:val="EndNoteBibliography"/>
      </w:pPr>
      <w:bookmarkStart w:id="356" w:name="_ENREF_43"/>
      <w:r w:rsidRPr="00A83994">
        <w:lastRenderedPageBreak/>
        <w:t>Tang, K., Ruozzi, N., Belanger, D., and Jebara, T. (2016). Bethe Learning of Graphical Models via MAP Decoding. Artificial Intelligence and Statistics (AISTATS).</w:t>
      </w:r>
      <w:bookmarkEnd w:id="356"/>
    </w:p>
    <w:p w14:paraId="757C0A96" w14:textId="77777777" w:rsidR="00A83994" w:rsidRPr="00A83994" w:rsidRDefault="00A83994" w:rsidP="00A83994">
      <w:pPr>
        <w:pStyle w:val="EndNoteBibliography"/>
      </w:pPr>
      <w:bookmarkStart w:id="357" w:name="_ENREF_44"/>
      <w:r w:rsidRPr="00A83994">
        <w:t>van den Heuvel, M.P., Stam, C.J., Boersma, M., and Hulshoff Pol, H.E. (2008). Small-world and scale-free organization of voxel-based resting-state functional connectivity in the human brain. Neuroimage</w:t>
      </w:r>
      <w:r w:rsidRPr="00A83994">
        <w:rPr>
          <w:i/>
        </w:rPr>
        <w:t xml:space="preserve"> 43</w:t>
      </w:r>
      <w:r w:rsidRPr="00A83994">
        <w:t>, 528-539.</w:t>
      </w:r>
      <w:bookmarkEnd w:id="357"/>
    </w:p>
    <w:p w14:paraId="029C2E09" w14:textId="77777777" w:rsidR="00A83994" w:rsidRPr="00A83994" w:rsidRDefault="00A83994" w:rsidP="00A83994">
      <w:pPr>
        <w:pStyle w:val="EndNoteBibliography"/>
      </w:pPr>
      <w:bookmarkStart w:id="358" w:name="_ENREF_45"/>
      <w:r w:rsidRPr="00A83994">
        <w:t>Wang, J., Zuo, X., and He, Y. (2010). Graph-based network analysis of resting-state functional MRI. Front Syst Neurosci</w:t>
      </w:r>
      <w:r w:rsidRPr="00A83994">
        <w:rPr>
          <w:i/>
        </w:rPr>
        <w:t xml:space="preserve"> 4</w:t>
      </w:r>
      <w:r w:rsidRPr="00A83994">
        <w:t>, 16.</w:t>
      </w:r>
      <w:bookmarkEnd w:id="358"/>
    </w:p>
    <w:p w14:paraId="5ECB32E4" w14:textId="77777777" w:rsidR="00A83994" w:rsidRPr="00A83994" w:rsidRDefault="00A83994" w:rsidP="00A83994">
      <w:pPr>
        <w:pStyle w:val="EndNoteBibliography"/>
      </w:pPr>
      <w:bookmarkStart w:id="359" w:name="_ENREF_46"/>
      <w:r w:rsidRPr="00A83994">
        <w:t>Yatsenko, D., Josic, K., Ecker, A.S., Froudarakis, E., Cotton, R.J., and Tolias, A.S. (2015). Improved estimation and interpretation of correlations in neural circuits. PLoS Comput Biol</w:t>
      </w:r>
      <w:r w:rsidRPr="00A83994">
        <w:rPr>
          <w:i/>
        </w:rPr>
        <w:t xml:space="preserve"> 11</w:t>
      </w:r>
      <w:r w:rsidRPr="00A83994">
        <w:t>, e1004083.</w:t>
      </w:r>
      <w:bookmarkEnd w:id="359"/>
    </w:p>
    <w:p w14:paraId="3749B0A5" w14:textId="77777777" w:rsidR="00A83994" w:rsidRPr="00A83994" w:rsidRDefault="00A83994" w:rsidP="00A83994">
      <w:pPr>
        <w:pStyle w:val="EndNoteBibliography"/>
      </w:pPr>
      <w:bookmarkStart w:id="360" w:name="_ENREF_47"/>
      <w:r w:rsidRPr="00A83994">
        <w:t>Yu, S., Huang, D., Singer, W., and Nikolic, D. (2008). A small world of neuronal synchrony. Cereb Cortex</w:t>
      </w:r>
      <w:r w:rsidRPr="00A83994">
        <w:rPr>
          <w:i/>
        </w:rPr>
        <w:t xml:space="preserve"> 18</w:t>
      </w:r>
      <w:r w:rsidRPr="00A83994">
        <w:t>, 2891-2901.</w:t>
      </w:r>
      <w:bookmarkEnd w:id="360"/>
    </w:p>
    <w:p w14:paraId="48C3CC5A" w14:textId="77777777" w:rsidR="00A83994" w:rsidRPr="00A83994" w:rsidRDefault="00A83994" w:rsidP="00A83994">
      <w:pPr>
        <w:pStyle w:val="EndNoteBibliography"/>
      </w:pPr>
      <w:bookmarkStart w:id="361" w:name="_ENREF_48"/>
      <w:r w:rsidRPr="00A83994">
        <w:t>Zuo, X.N., Ehmke, R., Mennes, M., Imperati, D., Castellanos, F.X., Sporns, O., and Milham, M.P. (2012). Network centrality in the human functional connectome. Cereb Cortex</w:t>
      </w:r>
      <w:r w:rsidRPr="00A83994">
        <w:rPr>
          <w:i/>
        </w:rPr>
        <w:t xml:space="preserve"> 22</w:t>
      </w:r>
      <w:r w:rsidRPr="00A83994">
        <w:t>, 1862-1875.</w:t>
      </w:r>
      <w:bookmarkEnd w:id="361"/>
    </w:p>
    <w:p w14:paraId="39A91F8F" w14:textId="2A0CD13D"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Shuting Han" w:date="2016-10-11T13:03:00Z" w:initials="SH">
    <w:p w14:paraId="7E13D270" w14:textId="13E0FF63" w:rsidR="0098758D" w:rsidRDefault="0098758D">
      <w:pPr>
        <w:pStyle w:val="CommentText"/>
      </w:pPr>
      <w:r>
        <w:rPr>
          <w:rStyle w:val="CommentReference"/>
        </w:rPr>
        <w:annotationRef/>
      </w:r>
      <w:r>
        <w:t>this figure doesn’t work</w:t>
      </w:r>
      <w:bookmarkStart w:id="44" w:name="_GoBack"/>
      <w:bookmarkEnd w:id="4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3D2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DBCAF" w14:textId="77777777" w:rsidR="005C3477" w:rsidRDefault="005C3477" w:rsidP="00A96F7A">
      <w:r>
        <w:separator/>
      </w:r>
    </w:p>
  </w:endnote>
  <w:endnote w:type="continuationSeparator" w:id="0">
    <w:p w14:paraId="05AEAA32" w14:textId="77777777" w:rsidR="005C3477" w:rsidRDefault="005C3477"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1753" w14:textId="77777777" w:rsidR="005C3477" w:rsidRDefault="005C3477" w:rsidP="00A96F7A">
      <w:r>
        <w:separator/>
      </w:r>
    </w:p>
  </w:footnote>
  <w:footnote w:type="continuationSeparator" w:id="0">
    <w:p w14:paraId="11DCD889" w14:textId="77777777" w:rsidR="005C3477" w:rsidRDefault="005C3477"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50&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record-ids&gt;&lt;/item&gt;&lt;/Libraries&gt;"/>
  </w:docVars>
  <w:rsids>
    <w:rsidRoot w:val="00F80040"/>
    <w:rsid w:val="00000106"/>
    <w:rsid w:val="00002CD3"/>
    <w:rsid w:val="00003253"/>
    <w:rsid w:val="00003966"/>
    <w:rsid w:val="00003BFC"/>
    <w:rsid w:val="00007261"/>
    <w:rsid w:val="000123B6"/>
    <w:rsid w:val="00020E27"/>
    <w:rsid w:val="00020E68"/>
    <w:rsid w:val="00021137"/>
    <w:rsid w:val="0002179F"/>
    <w:rsid w:val="000252E8"/>
    <w:rsid w:val="0002703E"/>
    <w:rsid w:val="0002764F"/>
    <w:rsid w:val="000277BB"/>
    <w:rsid w:val="0003296C"/>
    <w:rsid w:val="0003379E"/>
    <w:rsid w:val="00033A8A"/>
    <w:rsid w:val="00034D1F"/>
    <w:rsid w:val="00035671"/>
    <w:rsid w:val="00035B86"/>
    <w:rsid w:val="00040B6E"/>
    <w:rsid w:val="000412CD"/>
    <w:rsid w:val="00041445"/>
    <w:rsid w:val="0004264E"/>
    <w:rsid w:val="00044A05"/>
    <w:rsid w:val="00044B3A"/>
    <w:rsid w:val="00044F8D"/>
    <w:rsid w:val="00045631"/>
    <w:rsid w:val="00052587"/>
    <w:rsid w:val="00055EE1"/>
    <w:rsid w:val="00055F0D"/>
    <w:rsid w:val="00056DBE"/>
    <w:rsid w:val="000603A6"/>
    <w:rsid w:val="00060EC0"/>
    <w:rsid w:val="0006101B"/>
    <w:rsid w:val="00061EDD"/>
    <w:rsid w:val="0006504B"/>
    <w:rsid w:val="00065C7A"/>
    <w:rsid w:val="00065DAC"/>
    <w:rsid w:val="00067283"/>
    <w:rsid w:val="000672C2"/>
    <w:rsid w:val="0006750B"/>
    <w:rsid w:val="00067988"/>
    <w:rsid w:val="00072359"/>
    <w:rsid w:val="00077A3C"/>
    <w:rsid w:val="00082ABE"/>
    <w:rsid w:val="00085197"/>
    <w:rsid w:val="00087B30"/>
    <w:rsid w:val="000900BE"/>
    <w:rsid w:val="00090D52"/>
    <w:rsid w:val="00092754"/>
    <w:rsid w:val="00093C8A"/>
    <w:rsid w:val="0009407A"/>
    <w:rsid w:val="00095F12"/>
    <w:rsid w:val="0009677F"/>
    <w:rsid w:val="000A20D8"/>
    <w:rsid w:val="000A3370"/>
    <w:rsid w:val="000A4F84"/>
    <w:rsid w:val="000B1095"/>
    <w:rsid w:val="000B2FE1"/>
    <w:rsid w:val="000B4C3A"/>
    <w:rsid w:val="000B5A6B"/>
    <w:rsid w:val="000B5BA8"/>
    <w:rsid w:val="000B5DC1"/>
    <w:rsid w:val="000B613E"/>
    <w:rsid w:val="000B72A1"/>
    <w:rsid w:val="000C6390"/>
    <w:rsid w:val="000C66C6"/>
    <w:rsid w:val="000C675A"/>
    <w:rsid w:val="000D0BFF"/>
    <w:rsid w:val="000D4012"/>
    <w:rsid w:val="000D4E5D"/>
    <w:rsid w:val="000E140C"/>
    <w:rsid w:val="000E4D9F"/>
    <w:rsid w:val="000F04CD"/>
    <w:rsid w:val="000F0732"/>
    <w:rsid w:val="000F0842"/>
    <w:rsid w:val="000F294C"/>
    <w:rsid w:val="000F2D35"/>
    <w:rsid w:val="000F397B"/>
    <w:rsid w:val="000F459D"/>
    <w:rsid w:val="000F5696"/>
    <w:rsid w:val="0010299E"/>
    <w:rsid w:val="00106854"/>
    <w:rsid w:val="001109CE"/>
    <w:rsid w:val="00122303"/>
    <w:rsid w:val="0012504E"/>
    <w:rsid w:val="00127860"/>
    <w:rsid w:val="00131579"/>
    <w:rsid w:val="001420F9"/>
    <w:rsid w:val="0014224F"/>
    <w:rsid w:val="00144C4D"/>
    <w:rsid w:val="00147691"/>
    <w:rsid w:val="00147D03"/>
    <w:rsid w:val="00151E3C"/>
    <w:rsid w:val="0015270D"/>
    <w:rsid w:val="001527CE"/>
    <w:rsid w:val="00152C64"/>
    <w:rsid w:val="00154AC1"/>
    <w:rsid w:val="00155ACC"/>
    <w:rsid w:val="00162607"/>
    <w:rsid w:val="00171F3F"/>
    <w:rsid w:val="001727C5"/>
    <w:rsid w:val="00172F48"/>
    <w:rsid w:val="0017656B"/>
    <w:rsid w:val="00176D25"/>
    <w:rsid w:val="00177A6D"/>
    <w:rsid w:val="00182922"/>
    <w:rsid w:val="00184CC6"/>
    <w:rsid w:val="00185024"/>
    <w:rsid w:val="0019011E"/>
    <w:rsid w:val="00190138"/>
    <w:rsid w:val="001905F2"/>
    <w:rsid w:val="00193B06"/>
    <w:rsid w:val="0019577E"/>
    <w:rsid w:val="00195F7F"/>
    <w:rsid w:val="0019608E"/>
    <w:rsid w:val="001A075B"/>
    <w:rsid w:val="001A3956"/>
    <w:rsid w:val="001A3EBD"/>
    <w:rsid w:val="001A62E5"/>
    <w:rsid w:val="001B03B5"/>
    <w:rsid w:val="001B0680"/>
    <w:rsid w:val="001B4515"/>
    <w:rsid w:val="001C1ACD"/>
    <w:rsid w:val="001C43A6"/>
    <w:rsid w:val="001C72C1"/>
    <w:rsid w:val="001D1C27"/>
    <w:rsid w:val="001D6B7A"/>
    <w:rsid w:val="001E3240"/>
    <w:rsid w:val="001E3882"/>
    <w:rsid w:val="001E4A0F"/>
    <w:rsid w:val="001E4D70"/>
    <w:rsid w:val="001E6057"/>
    <w:rsid w:val="001E6113"/>
    <w:rsid w:val="001E7583"/>
    <w:rsid w:val="001F3C07"/>
    <w:rsid w:val="001F583C"/>
    <w:rsid w:val="001F68ED"/>
    <w:rsid w:val="001F7692"/>
    <w:rsid w:val="001F79D8"/>
    <w:rsid w:val="002003E0"/>
    <w:rsid w:val="00200CAA"/>
    <w:rsid w:val="00201BAA"/>
    <w:rsid w:val="00202D85"/>
    <w:rsid w:val="00204437"/>
    <w:rsid w:val="002076FD"/>
    <w:rsid w:val="00210813"/>
    <w:rsid w:val="00210CEA"/>
    <w:rsid w:val="00211309"/>
    <w:rsid w:val="0021286F"/>
    <w:rsid w:val="00212B7F"/>
    <w:rsid w:val="00215FE8"/>
    <w:rsid w:val="002169E6"/>
    <w:rsid w:val="00217385"/>
    <w:rsid w:val="002175ED"/>
    <w:rsid w:val="00220749"/>
    <w:rsid w:val="002215A7"/>
    <w:rsid w:val="00224774"/>
    <w:rsid w:val="00226E0A"/>
    <w:rsid w:val="0023034C"/>
    <w:rsid w:val="0023215C"/>
    <w:rsid w:val="0023312F"/>
    <w:rsid w:val="002331E4"/>
    <w:rsid w:val="002341A2"/>
    <w:rsid w:val="0023774F"/>
    <w:rsid w:val="00240096"/>
    <w:rsid w:val="00240D30"/>
    <w:rsid w:val="00241109"/>
    <w:rsid w:val="00242A92"/>
    <w:rsid w:val="0024348C"/>
    <w:rsid w:val="002460E2"/>
    <w:rsid w:val="00247BCA"/>
    <w:rsid w:val="00250AAF"/>
    <w:rsid w:val="00251095"/>
    <w:rsid w:val="00252878"/>
    <w:rsid w:val="00252956"/>
    <w:rsid w:val="0025317E"/>
    <w:rsid w:val="00253F4E"/>
    <w:rsid w:val="0025449D"/>
    <w:rsid w:val="002568B9"/>
    <w:rsid w:val="00257567"/>
    <w:rsid w:val="002664C9"/>
    <w:rsid w:val="00271F87"/>
    <w:rsid w:val="0027469C"/>
    <w:rsid w:val="00275C62"/>
    <w:rsid w:val="0027657F"/>
    <w:rsid w:val="00276E50"/>
    <w:rsid w:val="0027729B"/>
    <w:rsid w:val="002776E8"/>
    <w:rsid w:val="00280242"/>
    <w:rsid w:val="00284B2F"/>
    <w:rsid w:val="00285EE6"/>
    <w:rsid w:val="002863AE"/>
    <w:rsid w:val="0028778D"/>
    <w:rsid w:val="002910DC"/>
    <w:rsid w:val="00291AD1"/>
    <w:rsid w:val="00292529"/>
    <w:rsid w:val="00292AB8"/>
    <w:rsid w:val="00292B72"/>
    <w:rsid w:val="002954E3"/>
    <w:rsid w:val="0029571E"/>
    <w:rsid w:val="002A204F"/>
    <w:rsid w:val="002A6406"/>
    <w:rsid w:val="002A7BEB"/>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D70"/>
    <w:rsid w:val="002E460D"/>
    <w:rsid w:val="002E460E"/>
    <w:rsid w:val="002E6BD2"/>
    <w:rsid w:val="002E79C7"/>
    <w:rsid w:val="002F38C7"/>
    <w:rsid w:val="002F4C1C"/>
    <w:rsid w:val="002F4D62"/>
    <w:rsid w:val="002F784A"/>
    <w:rsid w:val="00302AF0"/>
    <w:rsid w:val="00310C67"/>
    <w:rsid w:val="00313609"/>
    <w:rsid w:val="0031691D"/>
    <w:rsid w:val="00317406"/>
    <w:rsid w:val="0031763F"/>
    <w:rsid w:val="00323472"/>
    <w:rsid w:val="00323513"/>
    <w:rsid w:val="00332B51"/>
    <w:rsid w:val="00332F13"/>
    <w:rsid w:val="003331AF"/>
    <w:rsid w:val="00334791"/>
    <w:rsid w:val="00334BD6"/>
    <w:rsid w:val="00335627"/>
    <w:rsid w:val="003441B6"/>
    <w:rsid w:val="00344541"/>
    <w:rsid w:val="00344638"/>
    <w:rsid w:val="00344AB3"/>
    <w:rsid w:val="00346F5D"/>
    <w:rsid w:val="003474E6"/>
    <w:rsid w:val="00347BA1"/>
    <w:rsid w:val="00347F84"/>
    <w:rsid w:val="003513B6"/>
    <w:rsid w:val="003514DC"/>
    <w:rsid w:val="00360F14"/>
    <w:rsid w:val="00361650"/>
    <w:rsid w:val="003627A6"/>
    <w:rsid w:val="00363AF1"/>
    <w:rsid w:val="00364D3F"/>
    <w:rsid w:val="00365559"/>
    <w:rsid w:val="0036571A"/>
    <w:rsid w:val="00382A8E"/>
    <w:rsid w:val="0038575D"/>
    <w:rsid w:val="00385A6D"/>
    <w:rsid w:val="00387978"/>
    <w:rsid w:val="00387E91"/>
    <w:rsid w:val="00390C61"/>
    <w:rsid w:val="00391B51"/>
    <w:rsid w:val="00392D9E"/>
    <w:rsid w:val="00394C88"/>
    <w:rsid w:val="00395008"/>
    <w:rsid w:val="003A1093"/>
    <w:rsid w:val="003A35EC"/>
    <w:rsid w:val="003A485F"/>
    <w:rsid w:val="003A57C5"/>
    <w:rsid w:val="003A6570"/>
    <w:rsid w:val="003B28D9"/>
    <w:rsid w:val="003B3557"/>
    <w:rsid w:val="003B3AA0"/>
    <w:rsid w:val="003B7212"/>
    <w:rsid w:val="003B7D3B"/>
    <w:rsid w:val="003C024E"/>
    <w:rsid w:val="003C2343"/>
    <w:rsid w:val="003C5152"/>
    <w:rsid w:val="003D2204"/>
    <w:rsid w:val="003D2856"/>
    <w:rsid w:val="003D496E"/>
    <w:rsid w:val="003D550F"/>
    <w:rsid w:val="003D55B9"/>
    <w:rsid w:val="003E0FDC"/>
    <w:rsid w:val="003E1197"/>
    <w:rsid w:val="003E14D4"/>
    <w:rsid w:val="003E35BA"/>
    <w:rsid w:val="003E47E1"/>
    <w:rsid w:val="003E6735"/>
    <w:rsid w:val="003F025B"/>
    <w:rsid w:val="003F07EC"/>
    <w:rsid w:val="003F1BCC"/>
    <w:rsid w:val="003F2B6C"/>
    <w:rsid w:val="003F55E5"/>
    <w:rsid w:val="003F7A65"/>
    <w:rsid w:val="00401FCB"/>
    <w:rsid w:val="004044E9"/>
    <w:rsid w:val="004046A2"/>
    <w:rsid w:val="00405E2F"/>
    <w:rsid w:val="00406655"/>
    <w:rsid w:val="004078EA"/>
    <w:rsid w:val="00411A54"/>
    <w:rsid w:val="00412780"/>
    <w:rsid w:val="004132A3"/>
    <w:rsid w:val="00414BF4"/>
    <w:rsid w:val="00414D34"/>
    <w:rsid w:val="00415A7F"/>
    <w:rsid w:val="00417B6F"/>
    <w:rsid w:val="00417ECB"/>
    <w:rsid w:val="00417F53"/>
    <w:rsid w:val="0042080D"/>
    <w:rsid w:val="0042307F"/>
    <w:rsid w:val="004372BD"/>
    <w:rsid w:val="00437BE7"/>
    <w:rsid w:val="0044185F"/>
    <w:rsid w:val="0044270D"/>
    <w:rsid w:val="004443CB"/>
    <w:rsid w:val="004450B2"/>
    <w:rsid w:val="00451A1B"/>
    <w:rsid w:val="00453414"/>
    <w:rsid w:val="00453876"/>
    <w:rsid w:val="0046299C"/>
    <w:rsid w:val="00463314"/>
    <w:rsid w:val="00465752"/>
    <w:rsid w:val="0046727F"/>
    <w:rsid w:val="00467B7E"/>
    <w:rsid w:val="00473B5B"/>
    <w:rsid w:val="00473B8E"/>
    <w:rsid w:val="00473E4C"/>
    <w:rsid w:val="00474371"/>
    <w:rsid w:val="00474572"/>
    <w:rsid w:val="00474792"/>
    <w:rsid w:val="00475B20"/>
    <w:rsid w:val="0047752D"/>
    <w:rsid w:val="004813A1"/>
    <w:rsid w:val="004817B2"/>
    <w:rsid w:val="00481CD1"/>
    <w:rsid w:val="0048511E"/>
    <w:rsid w:val="00485FEF"/>
    <w:rsid w:val="0049048B"/>
    <w:rsid w:val="00491C2D"/>
    <w:rsid w:val="00492941"/>
    <w:rsid w:val="00493B15"/>
    <w:rsid w:val="00496B2F"/>
    <w:rsid w:val="00496DAF"/>
    <w:rsid w:val="00497082"/>
    <w:rsid w:val="004A0073"/>
    <w:rsid w:val="004A5956"/>
    <w:rsid w:val="004B4344"/>
    <w:rsid w:val="004B44C0"/>
    <w:rsid w:val="004B4F30"/>
    <w:rsid w:val="004B5F56"/>
    <w:rsid w:val="004B76BA"/>
    <w:rsid w:val="004C0BF6"/>
    <w:rsid w:val="004C1977"/>
    <w:rsid w:val="004C2B99"/>
    <w:rsid w:val="004C32AE"/>
    <w:rsid w:val="004C6436"/>
    <w:rsid w:val="004C7646"/>
    <w:rsid w:val="004D02A2"/>
    <w:rsid w:val="004D2980"/>
    <w:rsid w:val="004D2AD6"/>
    <w:rsid w:val="004D2F78"/>
    <w:rsid w:val="004D2F9D"/>
    <w:rsid w:val="004D610A"/>
    <w:rsid w:val="004D62B9"/>
    <w:rsid w:val="004D6525"/>
    <w:rsid w:val="004D6C44"/>
    <w:rsid w:val="004D7E69"/>
    <w:rsid w:val="004E0A70"/>
    <w:rsid w:val="004E19D8"/>
    <w:rsid w:val="004E2E0C"/>
    <w:rsid w:val="004E3D16"/>
    <w:rsid w:val="004E491A"/>
    <w:rsid w:val="004F1436"/>
    <w:rsid w:val="004F4DC2"/>
    <w:rsid w:val="00500EA9"/>
    <w:rsid w:val="00500EFD"/>
    <w:rsid w:val="0050674F"/>
    <w:rsid w:val="00507D6D"/>
    <w:rsid w:val="005102AF"/>
    <w:rsid w:val="00510839"/>
    <w:rsid w:val="00510988"/>
    <w:rsid w:val="005128FC"/>
    <w:rsid w:val="005141D1"/>
    <w:rsid w:val="005148F7"/>
    <w:rsid w:val="0051637D"/>
    <w:rsid w:val="005239A4"/>
    <w:rsid w:val="0052708E"/>
    <w:rsid w:val="00530A48"/>
    <w:rsid w:val="0053169E"/>
    <w:rsid w:val="005318AF"/>
    <w:rsid w:val="00532BD8"/>
    <w:rsid w:val="00533AD8"/>
    <w:rsid w:val="00534D2C"/>
    <w:rsid w:val="00534D5B"/>
    <w:rsid w:val="00540206"/>
    <w:rsid w:val="005409B0"/>
    <w:rsid w:val="005411A8"/>
    <w:rsid w:val="00541401"/>
    <w:rsid w:val="005439CF"/>
    <w:rsid w:val="00544158"/>
    <w:rsid w:val="005461D0"/>
    <w:rsid w:val="00546731"/>
    <w:rsid w:val="00546AC5"/>
    <w:rsid w:val="005505A1"/>
    <w:rsid w:val="005558F1"/>
    <w:rsid w:val="00555D4B"/>
    <w:rsid w:val="00557376"/>
    <w:rsid w:val="0055752A"/>
    <w:rsid w:val="00560130"/>
    <w:rsid w:val="0056129E"/>
    <w:rsid w:val="005656F7"/>
    <w:rsid w:val="00565820"/>
    <w:rsid w:val="005709DB"/>
    <w:rsid w:val="00570B2A"/>
    <w:rsid w:val="005751BC"/>
    <w:rsid w:val="005757A9"/>
    <w:rsid w:val="005771B1"/>
    <w:rsid w:val="00577933"/>
    <w:rsid w:val="005779A5"/>
    <w:rsid w:val="00580EB1"/>
    <w:rsid w:val="0058122C"/>
    <w:rsid w:val="00582120"/>
    <w:rsid w:val="00582B53"/>
    <w:rsid w:val="00584C2C"/>
    <w:rsid w:val="00585458"/>
    <w:rsid w:val="005867D4"/>
    <w:rsid w:val="0058703E"/>
    <w:rsid w:val="00590B7A"/>
    <w:rsid w:val="0059223C"/>
    <w:rsid w:val="005922FB"/>
    <w:rsid w:val="00593829"/>
    <w:rsid w:val="00594A55"/>
    <w:rsid w:val="005A0216"/>
    <w:rsid w:val="005A18DD"/>
    <w:rsid w:val="005A2334"/>
    <w:rsid w:val="005A55C8"/>
    <w:rsid w:val="005A5C59"/>
    <w:rsid w:val="005A6447"/>
    <w:rsid w:val="005A6CEE"/>
    <w:rsid w:val="005A7606"/>
    <w:rsid w:val="005B5B37"/>
    <w:rsid w:val="005B6285"/>
    <w:rsid w:val="005B6447"/>
    <w:rsid w:val="005B7BFD"/>
    <w:rsid w:val="005C1687"/>
    <w:rsid w:val="005C177A"/>
    <w:rsid w:val="005C3477"/>
    <w:rsid w:val="005C3E30"/>
    <w:rsid w:val="005C40EF"/>
    <w:rsid w:val="005C4E31"/>
    <w:rsid w:val="005C5F09"/>
    <w:rsid w:val="005D0A75"/>
    <w:rsid w:val="005D12E7"/>
    <w:rsid w:val="005D5745"/>
    <w:rsid w:val="005D589D"/>
    <w:rsid w:val="005E07E2"/>
    <w:rsid w:val="005E33B3"/>
    <w:rsid w:val="005E3BE8"/>
    <w:rsid w:val="005E3EF8"/>
    <w:rsid w:val="005E6556"/>
    <w:rsid w:val="005F3422"/>
    <w:rsid w:val="005F5DF4"/>
    <w:rsid w:val="005F64ED"/>
    <w:rsid w:val="00600208"/>
    <w:rsid w:val="00601BC9"/>
    <w:rsid w:val="0060233B"/>
    <w:rsid w:val="00605E65"/>
    <w:rsid w:val="00607B8B"/>
    <w:rsid w:val="00610D6C"/>
    <w:rsid w:val="00612F80"/>
    <w:rsid w:val="0061317A"/>
    <w:rsid w:val="00613198"/>
    <w:rsid w:val="00615B72"/>
    <w:rsid w:val="00616A7F"/>
    <w:rsid w:val="00617D5F"/>
    <w:rsid w:val="00621547"/>
    <w:rsid w:val="00621A0B"/>
    <w:rsid w:val="00623C45"/>
    <w:rsid w:val="00632CAE"/>
    <w:rsid w:val="00634A8B"/>
    <w:rsid w:val="006361BF"/>
    <w:rsid w:val="0064034F"/>
    <w:rsid w:val="00640EE9"/>
    <w:rsid w:val="00642043"/>
    <w:rsid w:val="00642D9F"/>
    <w:rsid w:val="0064386F"/>
    <w:rsid w:val="00647643"/>
    <w:rsid w:val="00651F70"/>
    <w:rsid w:val="00652793"/>
    <w:rsid w:val="006543D7"/>
    <w:rsid w:val="00655BA3"/>
    <w:rsid w:val="00655CC3"/>
    <w:rsid w:val="0065665F"/>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3059"/>
    <w:rsid w:val="006877B6"/>
    <w:rsid w:val="00691009"/>
    <w:rsid w:val="006913EB"/>
    <w:rsid w:val="00693CB6"/>
    <w:rsid w:val="006A5648"/>
    <w:rsid w:val="006A6683"/>
    <w:rsid w:val="006A791C"/>
    <w:rsid w:val="006B36A5"/>
    <w:rsid w:val="006B43B8"/>
    <w:rsid w:val="006B6007"/>
    <w:rsid w:val="006C07CA"/>
    <w:rsid w:val="006C0981"/>
    <w:rsid w:val="006C0C8F"/>
    <w:rsid w:val="006C132E"/>
    <w:rsid w:val="006C1989"/>
    <w:rsid w:val="006D17D9"/>
    <w:rsid w:val="006D1856"/>
    <w:rsid w:val="006D1F97"/>
    <w:rsid w:val="006D277C"/>
    <w:rsid w:val="006D3127"/>
    <w:rsid w:val="006D391D"/>
    <w:rsid w:val="006E2E3A"/>
    <w:rsid w:val="006E3811"/>
    <w:rsid w:val="006E41CB"/>
    <w:rsid w:val="006E65D6"/>
    <w:rsid w:val="006F2CB5"/>
    <w:rsid w:val="006F3A89"/>
    <w:rsid w:val="006F44C9"/>
    <w:rsid w:val="006F4658"/>
    <w:rsid w:val="006F4BE2"/>
    <w:rsid w:val="00704B23"/>
    <w:rsid w:val="00705020"/>
    <w:rsid w:val="007051C6"/>
    <w:rsid w:val="00705909"/>
    <w:rsid w:val="00707427"/>
    <w:rsid w:val="00710756"/>
    <w:rsid w:val="007140AA"/>
    <w:rsid w:val="00714B1A"/>
    <w:rsid w:val="00715C53"/>
    <w:rsid w:val="00716298"/>
    <w:rsid w:val="00716ABB"/>
    <w:rsid w:val="0072233D"/>
    <w:rsid w:val="00725B8E"/>
    <w:rsid w:val="00727947"/>
    <w:rsid w:val="00730F6A"/>
    <w:rsid w:val="00732A7E"/>
    <w:rsid w:val="007361DE"/>
    <w:rsid w:val="0074224D"/>
    <w:rsid w:val="00742C20"/>
    <w:rsid w:val="00743306"/>
    <w:rsid w:val="00743615"/>
    <w:rsid w:val="00743628"/>
    <w:rsid w:val="00745B58"/>
    <w:rsid w:val="00746C73"/>
    <w:rsid w:val="00750105"/>
    <w:rsid w:val="00751E2A"/>
    <w:rsid w:val="00753264"/>
    <w:rsid w:val="0075368F"/>
    <w:rsid w:val="0075491A"/>
    <w:rsid w:val="0075546D"/>
    <w:rsid w:val="00756E75"/>
    <w:rsid w:val="00760D7F"/>
    <w:rsid w:val="0076264F"/>
    <w:rsid w:val="00762A73"/>
    <w:rsid w:val="007634B5"/>
    <w:rsid w:val="00766FF0"/>
    <w:rsid w:val="0077358C"/>
    <w:rsid w:val="0077375E"/>
    <w:rsid w:val="00774A1D"/>
    <w:rsid w:val="007759A0"/>
    <w:rsid w:val="00781266"/>
    <w:rsid w:val="00791305"/>
    <w:rsid w:val="007934D9"/>
    <w:rsid w:val="00797CF1"/>
    <w:rsid w:val="007A11B8"/>
    <w:rsid w:val="007A3691"/>
    <w:rsid w:val="007A47CB"/>
    <w:rsid w:val="007A4A1D"/>
    <w:rsid w:val="007A5A33"/>
    <w:rsid w:val="007A60BC"/>
    <w:rsid w:val="007A6A2E"/>
    <w:rsid w:val="007A7056"/>
    <w:rsid w:val="007A7AA8"/>
    <w:rsid w:val="007B2028"/>
    <w:rsid w:val="007B34D0"/>
    <w:rsid w:val="007B4444"/>
    <w:rsid w:val="007B60C6"/>
    <w:rsid w:val="007C18ED"/>
    <w:rsid w:val="007C4552"/>
    <w:rsid w:val="007C54B0"/>
    <w:rsid w:val="007C6500"/>
    <w:rsid w:val="007C67C6"/>
    <w:rsid w:val="007D127F"/>
    <w:rsid w:val="007D129D"/>
    <w:rsid w:val="007D16DA"/>
    <w:rsid w:val="007D3D18"/>
    <w:rsid w:val="007E17AD"/>
    <w:rsid w:val="007E1D49"/>
    <w:rsid w:val="007E4FCF"/>
    <w:rsid w:val="007E65EF"/>
    <w:rsid w:val="007F18D5"/>
    <w:rsid w:val="007F32F2"/>
    <w:rsid w:val="0080086D"/>
    <w:rsid w:val="0080121A"/>
    <w:rsid w:val="00802B2A"/>
    <w:rsid w:val="0080373B"/>
    <w:rsid w:val="00803883"/>
    <w:rsid w:val="00810872"/>
    <w:rsid w:val="0081091F"/>
    <w:rsid w:val="008114F3"/>
    <w:rsid w:val="008117E7"/>
    <w:rsid w:val="00811DB4"/>
    <w:rsid w:val="00813ADC"/>
    <w:rsid w:val="00823AD0"/>
    <w:rsid w:val="00824809"/>
    <w:rsid w:val="00824825"/>
    <w:rsid w:val="0082657A"/>
    <w:rsid w:val="00827745"/>
    <w:rsid w:val="00832FDD"/>
    <w:rsid w:val="00836504"/>
    <w:rsid w:val="00842514"/>
    <w:rsid w:val="00842AEB"/>
    <w:rsid w:val="00842FE3"/>
    <w:rsid w:val="008471E4"/>
    <w:rsid w:val="00847B28"/>
    <w:rsid w:val="00852140"/>
    <w:rsid w:val="00852712"/>
    <w:rsid w:val="008536F2"/>
    <w:rsid w:val="0085482D"/>
    <w:rsid w:val="008557CE"/>
    <w:rsid w:val="008566C6"/>
    <w:rsid w:val="00860401"/>
    <w:rsid w:val="008606FB"/>
    <w:rsid w:val="00861F05"/>
    <w:rsid w:val="008624F4"/>
    <w:rsid w:val="00863C60"/>
    <w:rsid w:val="00863F4C"/>
    <w:rsid w:val="00866F58"/>
    <w:rsid w:val="008679A5"/>
    <w:rsid w:val="00867EB7"/>
    <w:rsid w:val="008702E4"/>
    <w:rsid w:val="00871492"/>
    <w:rsid w:val="00872331"/>
    <w:rsid w:val="00875FB6"/>
    <w:rsid w:val="0087748E"/>
    <w:rsid w:val="00877D62"/>
    <w:rsid w:val="0088330D"/>
    <w:rsid w:val="008862E3"/>
    <w:rsid w:val="008864BA"/>
    <w:rsid w:val="00887392"/>
    <w:rsid w:val="00887429"/>
    <w:rsid w:val="008875AA"/>
    <w:rsid w:val="00887800"/>
    <w:rsid w:val="00890C8C"/>
    <w:rsid w:val="00890D1B"/>
    <w:rsid w:val="008929FA"/>
    <w:rsid w:val="00892F14"/>
    <w:rsid w:val="00893C72"/>
    <w:rsid w:val="00893DCB"/>
    <w:rsid w:val="00894353"/>
    <w:rsid w:val="008A0A58"/>
    <w:rsid w:val="008A14C8"/>
    <w:rsid w:val="008A1FE2"/>
    <w:rsid w:val="008A28D4"/>
    <w:rsid w:val="008B0538"/>
    <w:rsid w:val="008B1444"/>
    <w:rsid w:val="008B6741"/>
    <w:rsid w:val="008C16ED"/>
    <w:rsid w:val="008C33B7"/>
    <w:rsid w:val="008C39D4"/>
    <w:rsid w:val="008C5323"/>
    <w:rsid w:val="008D10A5"/>
    <w:rsid w:val="008D29A3"/>
    <w:rsid w:val="008D389C"/>
    <w:rsid w:val="008D4E25"/>
    <w:rsid w:val="008D5012"/>
    <w:rsid w:val="008D611D"/>
    <w:rsid w:val="008D6615"/>
    <w:rsid w:val="008D7C6D"/>
    <w:rsid w:val="008E032D"/>
    <w:rsid w:val="008E15FB"/>
    <w:rsid w:val="008E3C39"/>
    <w:rsid w:val="008F2805"/>
    <w:rsid w:val="008F3CB8"/>
    <w:rsid w:val="008F3E8D"/>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14E6"/>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654D"/>
    <w:rsid w:val="00947443"/>
    <w:rsid w:val="00947A7E"/>
    <w:rsid w:val="0095030B"/>
    <w:rsid w:val="00952468"/>
    <w:rsid w:val="00954391"/>
    <w:rsid w:val="00954C5B"/>
    <w:rsid w:val="00955E31"/>
    <w:rsid w:val="00956280"/>
    <w:rsid w:val="009565BB"/>
    <w:rsid w:val="009565F5"/>
    <w:rsid w:val="00957849"/>
    <w:rsid w:val="00961B5D"/>
    <w:rsid w:val="00962879"/>
    <w:rsid w:val="00963966"/>
    <w:rsid w:val="00963E00"/>
    <w:rsid w:val="0096572B"/>
    <w:rsid w:val="00970254"/>
    <w:rsid w:val="0097132E"/>
    <w:rsid w:val="00971A9D"/>
    <w:rsid w:val="00971FBF"/>
    <w:rsid w:val="00972F4A"/>
    <w:rsid w:val="00975A59"/>
    <w:rsid w:val="0097628F"/>
    <w:rsid w:val="009802E5"/>
    <w:rsid w:val="00982685"/>
    <w:rsid w:val="00982BB9"/>
    <w:rsid w:val="00987106"/>
    <w:rsid w:val="009873ED"/>
    <w:rsid w:val="0098758D"/>
    <w:rsid w:val="0099033E"/>
    <w:rsid w:val="009940F3"/>
    <w:rsid w:val="00994A53"/>
    <w:rsid w:val="00996D81"/>
    <w:rsid w:val="009A2204"/>
    <w:rsid w:val="009A329A"/>
    <w:rsid w:val="009A32F3"/>
    <w:rsid w:val="009A4E47"/>
    <w:rsid w:val="009A7459"/>
    <w:rsid w:val="009A7758"/>
    <w:rsid w:val="009B0FC8"/>
    <w:rsid w:val="009B2471"/>
    <w:rsid w:val="009B25E1"/>
    <w:rsid w:val="009B47F9"/>
    <w:rsid w:val="009B4F3C"/>
    <w:rsid w:val="009B641A"/>
    <w:rsid w:val="009B7BE4"/>
    <w:rsid w:val="009C01BB"/>
    <w:rsid w:val="009C0FC2"/>
    <w:rsid w:val="009C234C"/>
    <w:rsid w:val="009C2439"/>
    <w:rsid w:val="009C33C3"/>
    <w:rsid w:val="009C5D38"/>
    <w:rsid w:val="009C636F"/>
    <w:rsid w:val="009C7853"/>
    <w:rsid w:val="009D00C5"/>
    <w:rsid w:val="009D34BB"/>
    <w:rsid w:val="009D3E40"/>
    <w:rsid w:val="009D3EDD"/>
    <w:rsid w:val="009D4A8B"/>
    <w:rsid w:val="009D62CA"/>
    <w:rsid w:val="009E0BD4"/>
    <w:rsid w:val="009E1FCF"/>
    <w:rsid w:val="009E3410"/>
    <w:rsid w:val="009E5DCE"/>
    <w:rsid w:val="009E668E"/>
    <w:rsid w:val="009E6EB6"/>
    <w:rsid w:val="009F0336"/>
    <w:rsid w:val="009F0D13"/>
    <w:rsid w:val="009F2030"/>
    <w:rsid w:val="009F464C"/>
    <w:rsid w:val="009F57D2"/>
    <w:rsid w:val="009F58E8"/>
    <w:rsid w:val="00A00F3F"/>
    <w:rsid w:val="00A021F0"/>
    <w:rsid w:val="00A02CF3"/>
    <w:rsid w:val="00A04491"/>
    <w:rsid w:val="00A1124D"/>
    <w:rsid w:val="00A13158"/>
    <w:rsid w:val="00A1324A"/>
    <w:rsid w:val="00A1595E"/>
    <w:rsid w:val="00A1618E"/>
    <w:rsid w:val="00A16ABD"/>
    <w:rsid w:val="00A201AB"/>
    <w:rsid w:val="00A248D0"/>
    <w:rsid w:val="00A25448"/>
    <w:rsid w:val="00A3006E"/>
    <w:rsid w:val="00A31775"/>
    <w:rsid w:val="00A325F5"/>
    <w:rsid w:val="00A328E6"/>
    <w:rsid w:val="00A32F4A"/>
    <w:rsid w:val="00A337F3"/>
    <w:rsid w:val="00A33D84"/>
    <w:rsid w:val="00A344BE"/>
    <w:rsid w:val="00A35588"/>
    <w:rsid w:val="00A3617D"/>
    <w:rsid w:val="00A409BE"/>
    <w:rsid w:val="00A42847"/>
    <w:rsid w:val="00A46A9F"/>
    <w:rsid w:val="00A46AF8"/>
    <w:rsid w:val="00A522B6"/>
    <w:rsid w:val="00A547BD"/>
    <w:rsid w:val="00A55A9E"/>
    <w:rsid w:val="00A62526"/>
    <w:rsid w:val="00A6273E"/>
    <w:rsid w:val="00A6705D"/>
    <w:rsid w:val="00A704C9"/>
    <w:rsid w:val="00A7403B"/>
    <w:rsid w:val="00A74B1C"/>
    <w:rsid w:val="00A76157"/>
    <w:rsid w:val="00A77140"/>
    <w:rsid w:val="00A83994"/>
    <w:rsid w:val="00A86395"/>
    <w:rsid w:val="00A86418"/>
    <w:rsid w:val="00A8736D"/>
    <w:rsid w:val="00A878B5"/>
    <w:rsid w:val="00A90C6D"/>
    <w:rsid w:val="00A923D8"/>
    <w:rsid w:val="00A931AA"/>
    <w:rsid w:val="00A94790"/>
    <w:rsid w:val="00A96288"/>
    <w:rsid w:val="00A96BD4"/>
    <w:rsid w:val="00A96F7A"/>
    <w:rsid w:val="00AA33D1"/>
    <w:rsid w:val="00AA34CF"/>
    <w:rsid w:val="00AA3A71"/>
    <w:rsid w:val="00AA4FDA"/>
    <w:rsid w:val="00AA7450"/>
    <w:rsid w:val="00AA7B21"/>
    <w:rsid w:val="00AB1B2C"/>
    <w:rsid w:val="00AB6AF8"/>
    <w:rsid w:val="00AC0C36"/>
    <w:rsid w:val="00AC0DCD"/>
    <w:rsid w:val="00AC240B"/>
    <w:rsid w:val="00AC2E04"/>
    <w:rsid w:val="00AC37FB"/>
    <w:rsid w:val="00AD04B3"/>
    <w:rsid w:val="00AD1BAB"/>
    <w:rsid w:val="00AD1F71"/>
    <w:rsid w:val="00AD3196"/>
    <w:rsid w:val="00AD5D25"/>
    <w:rsid w:val="00AE41B1"/>
    <w:rsid w:val="00AE5F2A"/>
    <w:rsid w:val="00AE6982"/>
    <w:rsid w:val="00AE757C"/>
    <w:rsid w:val="00AE7702"/>
    <w:rsid w:val="00AF1D1C"/>
    <w:rsid w:val="00AF405D"/>
    <w:rsid w:val="00AF5ED1"/>
    <w:rsid w:val="00B00142"/>
    <w:rsid w:val="00B0436B"/>
    <w:rsid w:val="00B04534"/>
    <w:rsid w:val="00B049D0"/>
    <w:rsid w:val="00B05F45"/>
    <w:rsid w:val="00B06074"/>
    <w:rsid w:val="00B067EF"/>
    <w:rsid w:val="00B10123"/>
    <w:rsid w:val="00B10650"/>
    <w:rsid w:val="00B112CC"/>
    <w:rsid w:val="00B1162E"/>
    <w:rsid w:val="00B135E8"/>
    <w:rsid w:val="00B13D82"/>
    <w:rsid w:val="00B163D8"/>
    <w:rsid w:val="00B1661F"/>
    <w:rsid w:val="00B22E48"/>
    <w:rsid w:val="00B25850"/>
    <w:rsid w:val="00B25EF1"/>
    <w:rsid w:val="00B30F88"/>
    <w:rsid w:val="00B431FA"/>
    <w:rsid w:val="00B44929"/>
    <w:rsid w:val="00B4679D"/>
    <w:rsid w:val="00B4685D"/>
    <w:rsid w:val="00B5391E"/>
    <w:rsid w:val="00B541DC"/>
    <w:rsid w:val="00B54CAC"/>
    <w:rsid w:val="00B57DAE"/>
    <w:rsid w:val="00B6104D"/>
    <w:rsid w:val="00B62092"/>
    <w:rsid w:val="00B66AAC"/>
    <w:rsid w:val="00B66B10"/>
    <w:rsid w:val="00B66CEA"/>
    <w:rsid w:val="00B67444"/>
    <w:rsid w:val="00B676F0"/>
    <w:rsid w:val="00B678BF"/>
    <w:rsid w:val="00B70412"/>
    <w:rsid w:val="00B73336"/>
    <w:rsid w:val="00B76B64"/>
    <w:rsid w:val="00B77B4F"/>
    <w:rsid w:val="00B77F05"/>
    <w:rsid w:val="00B80D8C"/>
    <w:rsid w:val="00B81C0B"/>
    <w:rsid w:val="00B837A6"/>
    <w:rsid w:val="00B840B9"/>
    <w:rsid w:val="00B841F5"/>
    <w:rsid w:val="00B8437E"/>
    <w:rsid w:val="00B90750"/>
    <w:rsid w:val="00B93456"/>
    <w:rsid w:val="00B93A1A"/>
    <w:rsid w:val="00B93E2C"/>
    <w:rsid w:val="00B9660A"/>
    <w:rsid w:val="00B977AC"/>
    <w:rsid w:val="00B97887"/>
    <w:rsid w:val="00B97CB3"/>
    <w:rsid w:val="00BA0734"/>
    <w:rsid w:val="00BA1EA0"/>
    <w:rsid w:val="00BA2D29"/>
    <w:rsid w:val="00BA381E"/>
    <w:rsid w:val="00BA3835"/>
    <w:rsid w:val="00BA5965"/>
    <w:rsid w:val="00BA5B79"/>
    <w:rsid w:val="00BA6DC8"/>
    <w:rsid w:val="00BB2AD2"/>
    <w:rsid w:val="00BB44FC"/>
    <w:rsid w:val="00BB5C36"/>
    <w:rsid w:val="00BB5CD8"/>
    <w:rsid w:val="00BB6311"/>
    <w:rsid w:val="00BC2A07"/>
    <w:rsid w:val="00BC6551"/>
    <w:rsid w:val="00BC68EF"/>
    <w:rsid w:val="00BC6959"/>
    <w:rsid w:val="00BD093C"/>
    <w:rsid w:val="00BD0D23"/>
    <w:rsid w:val="00BD2F69"/>
    <w:rsid w:val="00BD4D0B"/>
    <w:rsid w:val="00BD5A28"/>
    <w:rsid w:val="00BD7DFE"/>
    <w:rsid w:val="00BE1C9C"/>
    <w:rsid w:val="00BE2079"/>
    <w:rsid w:val="00BE5FD8"/>
    <w:rsid w:val="00BE726A"/>
    <w:rsid w:val="00BE7910"/>
    <w:rsid w:val="00BF2A03"/>
    <w:rsid w:val="00BF2E6E"/>
    <w:rsid w:val="00BF4FC0"/>
    <w:rsid w:val="00BF52CC"/>
    <w:rsid w:val="00BF748E"/>
    <w:rsid w:val="00C008BE"/>
    <w:rsid w:val="00C01E56"/>
    <w:rsid w:val="00C02BD6"/>
    <w:rsid w:val="00C04402"/>
    <w:rsid w:val="00C10347"/>
    <w:rsid w:val="00C10405"/>
    <w:rsid w:val="00C11266"/>
    <w:rsid w:val="00C14E02"/>
    <w:rsid w:val="00C21EB5"/>
    <w:rsid w:val="00C25DAF"/>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15C2"/>
    <w:rsid w:val="00C525C0"/>
    <w:rsid w:val="00C55C91"/>
    <w:rsid w:val="00C57C0F"/>
    <w:rsid w:val="00C610C3"/>
    <w:rsid w:val="00C65A3B"/>
    <w:rsid w:val="00C67945"/>
    <w:rsid w:val="00C70402"/>
    <w:rsid w:val="00C70894"/>
    <w:rsid w:val="00C71804"/>
    <w:rsid w:val="00C7263D"/>
    <w:rsid w:val="00C8338A"/>
    <w:rsid w:val="00C83D07"/>
    <w:rsid w:val="00C857A5"/>
    <w:rsid w:val="00C8710C"/>
    <w:rsid w:val="00C8713B"/>
    <w:rsid w:val="00C90201"/>
    <w:rsid w:val="00C90BB5"/>
    <w:rsid w:val="00C91165"/>
    <w:rsid w:val="00C92733"/>
    <w:rsid w:val="00C92E6D"/>
    <w:rsid w:val="00C96DB6"/>
    <w:rsid w:val="00CA04CC"/>
    <w:rsid w:val="00CA5944"/>
    <w:rsid w:val="00CB06E6"/>
    <w:rsid w:val="00CB1150"/>
    <w:rsid w:val="00CB28BD"/>
    <w:rsid w:val="00CB3301"/>
    <w:rsid w:val="00CB338A"/>
    <w:rsid w:val="00CB4307"/>
    <w:rsid w:val="00CB5CD6"/>
    <w:rsid w:val="00CB72AF"/>
    <w:rsid w:val="00CB7600"/>
    <w:rsid w:val="00CB77A7"/>
    <w:rsid w:val="00CC0311"/>
    <w:rsid w:val="00CC5785"/>
    <w:rsid w:val="00CD4205"/>
    <w:rsid w:val="00CE2AAD"/>
    <w:rsid w:val="00CE3402"/>
    <w:rsid w:val="00CE3BA8"/>
    <w:rsid w:val="00CE6D6A"/>
    <w:rsid w:val="00CF0DEE"/>
    <w:rsid w:val="00CF2CAF"/>
    <w:rsid w:val="00CF3CE8"/>
    <w:rsid w:val="00CF3E8B"/>
    <w:rsid w:val="00CF40C3"/>
    <w:rsid w:val="00CF56F8"/>
    <w:rsid w:val="00CF5FE0"/>
    <w:rsid w:val="00CF6498"/>
    <w:rsid w:val="00CF6CFB"/>
    <w:rsid w:val="00D004BE"/>
    <w:rsid w:val="00D02190"/>
    <w:rsid w:val="00D05F64"/>
    <w:rsid w:val="00D07DD3"/>
    <w:rsid w:val="00D11649"/>
    <w:rsid w:val="00D129A0"/>
    <w:rsid w:val="00D14468"/>
    <w:rsid w:val="00D1704E"/>
    <w:rsid w:val="00D17DC0"/>
    <w:rsid w:val="00D200FA"/>
    <w:rsid w:val="00D230F4"/>
    <w:rsid w:val="00D23B01"/>
    <w:rsid w:val="00D23D25"/>
    <w:rsid w:val="00D253A4"/>
    <w:rsid w:val="00D30122"/>
    <w:rsid w:val="00D31839"/>
    <w:rsid w:val="00D34CAE"/>
    <w:rsid w:val="00D34E64"/>
    <w:rsid w:val="00D36799"/>
    <w:rsid w:val="00D37602"/>
    <w:rsid w:val="00D37971"/>
    <w:rsid w:val="00D4263F"/>
    <w:rsid w:val="00D45636"/>
    <w:rsid w:val="00D45A1D"/>
    <w:rsid w:val="00D5088D"/>
    <w:rsid w:val="00D63D19"/>
    <w:rsid w:val="00D6611F"/>
    <w:rsid w:val="00D6639A"/>
    <w:rsid w:val="00D67719"/>
    <w:rsid w:val="00D67D9D"/>
    <w:rsid w:val="00D70DF1"/>
    <w:rsid w:val="00D72635"/>
    <w:rsid w:val="00D7320E"/>
    <w:rsid w:val="00D7412F"/>
    <w:rsid w:val="00D75574"/>
    <w:rsid w:val="00D76DEB"/>
    <w:rsid w:val="00D76E99"/>
    <w:rsid w:val="00D80149"/>
    <w:rsid w:val="00D80447"/>
    <w:rsid w:val="00D83CA2"/>
    <w:rsid w:val="00D84E3F"/>
    <w:rsid w:val="00D866F5"/>
    <w:rsid w:val="00D87153"/>
    <w:rsid w:val="00D874AD"/>
    <w:rsid w:val="00D906EF"/>
    <w:rsid w:val="00D925E5"/>
    <w:rsid w:val="00D92832"/>
    <w:rsid w:val="00D9334D"/>
    <w:rsid w:val="00D94799"/>
    <w:rsid w:val="00D94997"/>
    <w:rsid w:val="00DA095A"/>
    <w:rsid w:val="00DA30EE"/>
    <w:rsid w:val="00DA358F"/>
    <w:rsid w:val="00DA49AE"/>
    <w:rsid w:val="00DA5C7B"/>
    <w:rsid w:val="00DA63E5"/>
    <w:rsid w:val="00DA66C4"/>
    <w:rsid w:val="00DA697E"/>
    <w:rsid w:val="00DB0E4B"/>
    <w:rsid w:val="00DB396E"/>
    <w:rsid w:val="00DB3F2F"/>
    <w:rsid w:val="00DB5A5A"/>
    <w:rsid w:val="00DB5FCF"/>
    <w:rsid w:val="00DB6BB7"/>
    <w:rsid w:val="00DB7232"/>
    <w:rsid w:val="00DC3554"/>
    <w:rsid w:val="00DC378A"/>
    <w:rsid w:val="00DC3C40"/>
    <w:rsid w:val="00DC6377"/>
    <w:rsid w:val="00DC7BA2"/>
    <w:rsid w:val="00DD2C94"/>
    <w:rsid w:val="00DD5DA2"/>
    <w:rsid w:val="00DD6E5D"/>
    <w:rsid w:val="00DD7525"/>
    <w:rsid w:val="00DE0147"/>
    <w:rsid w:val="00DE4C25"/>
    <w:rsid w:val="00DE67B2"/>
    <w:rsid w:val="00DE7B5F"/>
    <w:rsid w:val="00DE7F47"/>
    <w:rsid w:val="00DF0596"/>
    <w:rsid w:val="00DF2EE5"/>
    <w:rsid w:val="00DF3850"/>
    <w:rsid w:val="00DF786E"/>
    <w:rsid w:val="00E0067E"/>
    <w:rsid w:val="00E01FD2"/>
    <w:rsid w:val="00E024F5"/>
    <w:rsid w:val="00E02ADD"/>
    <w:rsid w:val="00E03DF4"/>
    <w:rsid w:val="00E04237"/>
    <w:rsid w:val="00E046E5"/>
    <w:rsid w:val="00E05CCA"/>
    <w:rsid w:val="00E11CC9"/>
    <w:rsid w:val="00E13C00"/>
    <w:rsid w:val="00E16CCF"/>
    <w:rsid w:val="00E17D33"/>
    <w:rsid w:val="00E205AD"/>
    <w:rsid w:val="00E23DAD"/>
    <w:rsid w:val="00E25B9F"/>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4E4A"/>
    <w:rsid w:val="00E67A76"/>
    <w:rsid w:val="00E67F9A"/>
    <w:rsid w:val="00E7039C"/>
    <w:rsid w:val="00E72EFA"/>
    <w:rsid w:val="00E738F2"/>
    <w:rsid w:val="00E73F90"/>
    <w:rsid w:val="00E752AB"/>
    <w:rsid w:val="00E778AE"/>
    <w:rsid w:val="00E80FD9"/>
    <w:rsid w:val="00E8631B"/>
    <w:rsid w:val="00E86603"/>
    <w:rsid w:val="00E9069B"/>
    <w:rsid w:val="00E90DF3"/>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DD7"/>
    <w:rsid w:val="00EB21F5"/>
    <w:rsid w:val="00EB3DDF"/>
    <w:rsid w:val="00EB4CA2"/>
    <w:rsid w:val="00EB56C6"/>
    <w:rsid w:val="00EC2F3F"/>
    <w:rsid w:val="00EC2F93"/>
    <w:rsid w:val="00EC370C"/>
    <w:rsid w:val="00EC3F6A"/>
    <w:rsid w:val="00EC4F74"/>
    <w:rsid w:val="00EC5B5D"/>
    <w:rsid w:val="00EC6283"/>
    <w:rsid w:val="00EC7A74"/>
    <w:rsid w:val="00ED29E0"/>
    <w:rsid w:val="00EE336B"/>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5D9E"/>
    <w:rsid w:val="00F07E0A"/>
    <w:rsid w:val="00F10BE4"/>
    <w:rsid w:val="00F13BD8"/>
    <w:rsid w:val="00F152B5"/>
    <w:rsid w:val="00F1566B"/>
    <w:rsid w:val="00F16B91"/>
    <w:rsid w:val="00F20C8B"/>
    <w:rsid w:val="00F21317"/>
    <w:rsid w:val="00F21618"/>
    <w:rsid w:val="00F269CA"/>
    <w:rsid w:val="00F32000"/>
    <w:rsid w:val="00F32304"/>
    <w:rsid w:val="00F3272C"/>
    <w:rsid w:val="00F337A3"/>
    <w:rsid w:val="00F33C83"/>
    <w:rsid w:val="00F3621E"/>
    <w:rsid w:val="00F3720D"/>
    <w:rsid w:val="00F37FB5"/>
    <w:rsid w:val="00F4011C"/>
    <w:rsid w:val="00F4050C"/>
    <w:rsid w:val="00F43552"/>
    <w:rsid w:val="00F43899"/>
    <w:rsid w:val="00F46B43"/>
    <w:rsid w:val="00F46BB9"/>
    <w:rsid w:val="00F50AAA"/>
    <w:rsid w:val="00F520C0"/>
    <w:rsid w:val="00F52966"/>
    <w:rsid w:val="00F52BC4"/>
    <w:rsid w:val="00F539F6"/>
    <w:rsid w:val="00F55175"/>
    <w:rsid w:val="00F60974"/>
    <w:rsid w:val="00F634C3"/>
    <w:rsid w:val="00F70963"/>
    <w:rsid w:val="00F70F34"/>
    <w:rsid w:val="00F71116"/>
    <w:rsid w:val="00F74DB2"/>
    <w:rsid w:val="00F75EE8"/>
    <w:rsid w:val="00F76DFD"/>
    <w:rsid w:val="00F80040"/>
    <w:rsid w:val="00F8120C"/>
    <w:rsid w:val="00F814A9"/>
    <w:rsid w:val="00F81E22"/>
    <w:rsid w:val="00F82AB1"/>
    <w:rsid w:val="00F86152"/>
    <w:rsid w:val="00F91BF1"/>
    <w:rsid w:val="00F938BB"/>
    <w:rsid w:val="00F94A7D"/>
    <w:rsid w:val="00F95089"/>
    <w:rsid w:val="00F9578C"/>
    <w:rsid w:val="00F96C66"/>
    <w:rsid w:val="00F97617"/>
    <w:rsid w:val="00FA078D"/>
    <w:rsid w:val="00FA1AF5"/>
    <w:rsid w:val="00FA379E"/>
    <w:rsid w:val="00FA4C16"/>
    <w:rsid w:val="00FA52B8"/>
    <w:rsid w:val="00FA7522"/>
    <w:rsid w:val="00FA7A2F"/>
    <w:rsid w:val="00FA7D03"/>
    <w:rsid w:val="00FB00E8"/>
    <w:rsid w:val="00FB08A6"/>
    <w:rsid w:val="00FB200D"/>
    <w:rsid w:val="00FB2D7C"/>
    <w:rsid w:val="00FB48C5"/>
    <w:rsid w:val="00FB73D2"/>
    <w:rsid w:val="00FB76D8"/>
    <w:rsid w:val="00FC4B31"/>
    <w:rsid w:val="00FC54C6"/>
    <w:rsid w:val="00FD0C7E"/>
    <w:rsid w:val="00FD2BE2"/>
    <w:rsid w:val="00FD3C38"/>
    <w:rsid w:val="00FD5C2A"/>
    <w:rsid w:val="00FE0740"/>
    <w:rsid w:val="00FE469B"/>
    <w:rsid w:val="00FE4A3B"/>
    <w:rsid w:val="00FF0F90"/>
    <w:rsid w:val="00FF4ED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998CB16C-2119-414F-87DA-5613D0FA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117B-410B-4182-A257-6477BFE0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33</Pages>
  <Words>13646</Words>
  <Characters>77784</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141</cp:revision>
  <cp:lastPrinted>2016-09-28T22:55:00Z</cp:lastPrinted>
  <dcterms:created xsi:type="dcterms:W3CDTF">2016-10-08T20:54:00Z</dcterms:created>
  <dcterms:modified xsi:type="dcterms:W3CDTF">2016-10-11T17:04:00Z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
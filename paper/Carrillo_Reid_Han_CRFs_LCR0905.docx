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58C7E600" w:rsidR="0025317E" w:rsidRPr="00044B3A" w:rsidRDefault="0025317E" w:rsidP="00044B3A">
      <w:pPr>
        <w:spacing w:line="480" w:lineRule="auto"/>
        <w:jc w:val="both"/>
        <w:rPr>
          <w:rFonts w:ascii="Arial" w:hAnsi="Arial" w:cs="Arial"/>
          <w:b/>
        </w:rPr>
      </w:pPr>
      <w:r w:rsidRPr="00044B3A">
        <w:rPr>
          <w:rFonts w:ascii="Arial" w:hAnsi="Arial" w:cs="Arial"/>
          <w:b/>
        </w:rPr>
        <w:t>Conditional Random Field</w:t>
      </w:r>
      <w:r w:rsidR="00247BCA" w:rsidRPr="00044B3A">
        <w:rPr>
          <w:rFonts w:ascii="Arial" w:hAnsi="Arial" w:cs="Arial"/>
          <w:b/>
        </w:rPr>
        <w:t>s</w:t>
      </w:r>
      <w:r w:rsidRPr="00044B3A">
        <w:rPr>
          <w:rFonts w:ascii="Arial" w:hAnsi="Arial" w:cs="Arial"/>
          <w:b/>
        </w:rPr>
        <w:t xml:space="preserve"> for </w:t>
      </w:r>
      <w:r w:rsidR="00247BCA" w:rsidRPr="00044B3A">
        <w:rPr>
          <w:rFonts w:ascii="Arial" w:hAnsi="Arial" w:cs="Arial"/>
          <w:b/>
        </w:rPr>
        <w:t xml:space="preserve">identification of </w:t>
      </w:r>
      <w:r w:rsidRPr="00044B3A">
        <w:rPr>
          <w:rFonts w:ascii="Arial" w:hAnsi="Arial" w:cs="Arial"/>
          <w:b/>
        </w:rPr>
        <w:t>Neuronal ensemble</w:t>
      </w:r>
      <w:r w:rsidR="00247BCA" w:rsidRPr="00044B3A">
        <w:rPr>
          <w:rFonts w:ascii="Arial" w:hAnsi="Arial" w:cs="Arial"/>
          <w:b/>
        </w:rPr>
        <w:t xml:space="preserve">s </w:t>
      </w:r>
      <w:r w:rsidRPr="00044B3A">
        <w:rPr>
          <w:rFonts w:ascii="Arial" w:hAnsi="Arial" w:cs="Arial"/>
          <w:b/>
        </w:rPr>
        <w:t xml:space="preserve"> </w:t>
      </w:r>
    </w:p>
    <w:p w14:paraId="1189C1EC" w14:textId="0571DED2" w:rsidR="00887800" w:rsidRDefault="00044B3A" w:rsidP="00044B3A">
      <w:pPr>
        <w:spacing w:line="480" w:lineRule="auto"/>
        <w:jc w:val="both"/>
        <w:rPr>
          <w:rFonts w:ascii="Arial" w:hAnsi="Arial" w:cs="Arial"/>
        </w:rPr>
      </w:pPr>
      <w:r>
        <w:rPr>
          <w:rFonts w:ascii="Arial" w:hAnsi="Arial" w:cs="Arial"/>
        </w:rPr>
        <w:t>Luis Carrillo-Reid</w:t>
      </w:r>
      <w:r w:rsidR="005779A5">
        <w:rPr>
          <w:rFonts w:ascii="Arial" w:hAnsi="Arial" w:cs="Arial"/>
        </w:rPr>
        <w:t>*</w:t>
      </w:r>
      <w:r>
        <w:rPr>
          <w:rFonts w:ascii="Arial" w:hAnsi="Arial" w:cs="Arial"/>
        </w:rPr>
        <w:t>, Shuting Han</w:t>
      </w:r>
      <w:r w:rsidR="005779A5">
        <w:rPr>
          <w:rFonts w:ascii="Arial" w:hAnsi="Arial" w:cs="Arial"/>
        </w:rPr>
        <w:t>*</w:t>
      </w:r>
      <w:r>
        <w:rPr>
          <w:rFonts w:ascii="Arial" w:hAnsi="Arial" w:cs="Arial"/>
        </w:rPr>
        <w:t>, Tony Jebara, Rafael Yuste.</w:t>
      </w:r>
    </w:p>
    <w:p w14:paraId="335E44F6" w14:textId="77777777" w:rsidR="00044B3A" w:rsidRPr="00044B3A" w:rsidRDefault="00044B3A" w:rsidP="00044B3A">
      <w:pPr>
        <w:spacing w:line="480" w:lineRule="auto"/>
        <w:jc w:val="both"/>
        <w:rPr>
          <w:rFonts w:ascii="Arial" w:hAnsi="Arial" w:cs="Arial"/>
        </w:rPr>
      </w:pPr>
    </w:p>
    <w:p w14:paraId="36C505A2" w14:textId="3F75DDFC" w:rsidR="00D23D25" w:rsidRPr="00044B3A" w:rsidRDefault="0019577E" w:rsidP="00044B3A">
      <w:pPr>
        <w:jc w:val="both"/>
        <w:rPr>
          <w:rFonts w:ascii="Arial" w:hAnsi="Arial" w:cs="Arial"/>
        </w:rPr>
      </w:pPr>
      <w:r w:rsidRPr="00044B3A">
        <w:rPr>
          <w:rFonts w:ascii="Arial" w:hAnsi="Arial" w:cs="Arial"/>
        </w:rPr>
        <w:br w:type="page"/>
      </w:r>
    </w:p>
    <w:p w14:paraId="6CE13E0E" w14:textId="42B7607E" w:rsidR="00F80040" w:rsidRPr="00044B3A" w:rsidRDefault="00F80040" w:rsidP="00044B3A">
      <w:pPr>
        <w:tabs>
          <w:tab w:val="left" w:pos="2720"/>
        </w:tabs>
        <w:spacing w:line="480" w:lineRule="auto"/>
        <w:jc w:val="both"/>
        <w:rPr>
          <w:rFonts w:ascii="Arial" w:hAnsi="Arial" w:cs="Arial"/>
          <w:b/>
        </w:rPr>
      </w:pPr>
      <w:r w:rsidRPr="00044B3A">
        <w:rPr>
          <w:rFonts w:ascii="Arial" w:hAnsi="Arial" w:cs="Arial"/>
          <w:b/>
        </w:rPr>
        <w:lastRenderedPageBreak/>
        <w:t>Summary</w:t>
      </w:r>
      <w:r w:rsidR="00364D3F">
        <w:rPr>
          <w:rFonts w:ascii="Arial" w:hAnsi="Arial" w:cs="Arial"/>
          <w:b/>
        </w:rPr>
        <w:t xml:space="preserve"> 1</w:t>
      </w:r>
      <w:r w:rsidR="0003379E">
        <w:rPr>
          <w:rFonts w:ascii="Arial" w:hAnsi="Arial" w:cs="Arial"/>
          <w:b/>
        </w:rPr>
        <w:t>50</w:t>
      </w:r>
      <w:r w:rsidR="008862E3">
        <w:rPr>
          <w:rFonts w:ascii="Arial" w:hAnsi="Arial" w:cs="Arial"/>
          <w:b/>
        </w:rPr>
        <w:t>&lt;150</w:t>
      </w:r>
    </w:p>
    <w:p w14:paraId="512F293C" w14:textId="2BD78B77" w:rsidR="00CF3CE8" w:rsidRDefault="00CF3CE8" w:rsidP="00044B3A">
      <w:pPr>
        <w:spacing w:line="480" w:lineRule="auto"/>
        <w:jc w:val="both"/>
        <w:rPr>
          <w:rFonts w:ascii="Arial" w:hAnsi="Arial" w:cs="Arial"/>
        </w:rPr>
      </w:pPr>
      <w:r w:rsidRPr="00044B3A">
        <w:rPr>
          <w:rFonts w:ascii="Arial" w:hAnsi="Arial" w:cs="Arial"/>
        </w:rPr>
        <w:t xml:space="preserve">The </w:t>
      </w:r>
      <w:r w:rsidR="0074224D" w:rsidRPr="00044B3A">
        <w:rPr>
          <w:rFonts w:ascii="Arial" w:hAnsi="Arial" w:cs="Arial"/>
        </w:rPr>
        <w:t xml:space="preserve">state </w:t>
      </w:r>
      <w:r w:rsidRPr="00044B3A">
        <w:rPr>
          <w:rFonts w:ascii="Arial" w:hAnsi="Arial" w:cs="Arial"/>
        </w:rPr>
        <w:t xml:space="preserve">prediction of </w:t>
      </w:r>
      <w:r w:rsidR="00927BC4" w:rsidRPr="00044B3A">
        <w:rPr>
          <w:rFonts w:ascii="Arial" w:hAnsi="Arial" w:cs="Arial"/>
        </w:rPr>
        <w:t>many</w:t>
      </w:r>
      <w:r w:rsidR="0074224D" w:rsidRPr="00044B3A">
        <w:rPr>
          <w:rFonts w:ascii="Arial" w:hAnsi="Arial" w:cs="Arial"/>
        </w:rPr>
        <w:t xml:space="preserve"> variables with mutual dependencies </w:t>
      </w:r>
      <w:r w:rsidR="001F3C07" w:rsidRPr="00044B3A">
        <w:rPr>
          <w:rFonts w:ascii="Arial" w:hAnsi="Arial" w:cs="Arial"/>
        </w:rPr>
        <w:t xml:space="preserve">is fundamental </w:t>
      </w:r>
      <w:r w:rsidR="00CB3301">
        <w:rPr>
          <w:rFonts w:ascii="Arial" w:hAnsi="Arial" w:cs="Arial"/>
        </w:rPr>
        <w:t>for the</w:t>
      </w:r>
      <w:r w:rsidR="001F3C07" w:rsidRPr="00044B3A">
        <w:rPr>
          <w:rFonts w:ascii="Arial" w:hAnsi="Arial" w:cs="Arial"/>
        </w:rPr>
        <w:t xml:space="preserve"> </w:t>
      </w:r>
      <w:r w:rsidR="00CB3301">
        <w:rPr>
          <w:rFonts w:ascii="Arial" w:hAnsi="Arial" w:cs="Arial"/>
        </w:rPr>
        <w:t>creation of</w:t>
      </w:r>
      <w:r w:rsidR="001F3C07" w:rsidRPr="00044B3A">
        <w:rPr>
          <w:rFonts w:ascii="Arial" w:hAnsi="Arial" w:cs="Arial"/>
        </w:rPr>
        <w:t xml:space="preserve"> models </w:t>
      </w:r>
      <w:r w:rsidR="00CB3301">
        <w:rPr>
          <w:rFonts w:ascii="Arial" w:hAnsi="Arial" w:cs="Arial"/>
        </w:rPr>
        <w:t>in varied</w:t>
      </w:r>
      <w:r w:rsidR="001F3C07" w:rsidRPr="00044B3A">
        <w:rPr>
          <w:rFonts w:ascii="Arial" w:hAnsi="Arial" w:cs="Arial"/>
        </w:rPr>
        <w:t xml:space="preserve"> applications including</w:t>
      </w:r>
      <w:r w:rsidR="00760D7F" w:rsidRPr="00044B3A">
        <w:rPr>
          <w:rFonts w:ascii="Arial" w:hAnsi="Arial" w:cs="Arial"/>
        </w:rPr>
        <w:t>:</w:t>
      </w:r>
      <w:r w:rsidR="001F3C07" w:rsidRPr="00044B3A">
        <w:rPr>
          <w:rFonts w:ascii="Arial" w:hAnsi="Arial" w:cs="Arial"/>
        </w:rPr>
        <w:t xml:space="preserve"> natural language, computer vision, bioinformatics </w:t>
      </w:r>
      <w:r w:rsidR="00BA5B79">
        <w:rPr>
          <w:rFonts w:ascii="Arial" w:hAnsi="Arial" w:cs="Arial"/>
        </w:rPr>
        <w:t>and</w:t>
      </w:r>
      <w:r w:rsidR="005A7606" w:rsidRPr="00044B3A">
        <w:rPr>
          <w:rFonts w:ascii="Arial" w:hAnsi="Arial" w:cs="Arial"/>
        </w:rPr>
        <w:t xml:space="preserve"> the stock market. Such problems can be approached by structured prediction methods that combine graphical models and classification algorithms. </w:t>
      </w:r>
      <w:r w:rsidR="00760D7F" w:rsidRPr="00044B3A">
        <w:rPr>
          <w:rFonts w:ascii="Arial" w:hAnsi="Arial" w:cs="Arial"/>
        </w:rPr>
        <w:t>Conditional random fields (CRFs) represent a widely used probabilistic method for structured prediction</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CRFs application to infer the functional connectivity of biological neural networks remains unexplored. </w:t>
      </w:r>
      <w:r w:rsidR="0019577E" w:rsidRPr="00044B3A">
        <w:rPr>
          <w:rFonts w:ascii="Arial" w:hAnsi="Arial" w:cs="Arial"/>
          <w:lang w:eastAsia="zh-CN"/>
        </w:rPr>
        <w:t>We used CRFs</w:t>
      </w:r>
      <w:r w:rsidR="003A485F" w:rsidRPr="00044B3A">
        <w:rPr>
          <w:rFonts w:ascii="Arial" w:hAnsi="Arial" w:cs="Arial"/>
          <w:lang w:eastAsia="zh-CN"/>
        </w:rPr>
        <w:t xml:space="preserve"> and graph theory</w:t>
      </w:r>
      <w:r w:rsidR="0019577E" w:rsidRPr="00044B3A">
        <w:rPr>
          <w:rFonts w:ascii="Arial" w:hAnsi="Arial" w:cs="Arial"/>
          <w:lang w:eastAsia="zh-CN"/>
        </w:rPr>
        <w:t xml:space="preserve"> in population calcium imaging from primary visual cortex (V1) of awake behaving mice to identify neuronal ensembles and predict visual stimuli. </w:t>
      </w:r>
      <w:r w:rsidR="003A485F" w:rsidRPr="00044B3A">
        <w:rPr>
          <w:rFonts w:ascii="Arial" w:hAnsi="Arial" w:cs="Arial"/>
          <w:lang w:eastAsia="zh-CN"/>
        </w:rPr>
        <w:t xml:space="preserve">We show that our approach </w:t>
      </w:r>
      <w:r w:rsidR="0019577E" w:rsidRPr="00044B3A">
        <w:rPr>
          <w:rFonts w:ascii="Arial" w:hAnsi="Arial" w:cs="Arial"/>
          <w:lang w:eastAsia="zh-CN"/>
        </w:rPr>
        <w:t>prediction performance exceeds existing methods</w:t>
      </w:r>
      <w:r w:rsidR="00474572" w:rsidRPr="00044B3A">
        <w:rPr>
          <w:rFonts w:ascii="Arial" w:hAnsi="Arial" w:cs="Arial"/>
          <w:lang w:eastAsia="zh-CN"/>
        </w:rPr>
        <w:t xml:space="preserve"> for identification of cortical ensembles</w:t>
      </w:r>
      <w:r w:rsidR="0019577E" w:rsidRPr="00044B3A">
        <w:rPr>
          <w:rFonts w:ascii="Arial" w:hAnsi="Arial" w:cs="Arial"/>
          <w:lang w:eastAsia="zh-CN"/>
        </w:rPr>
        <w:t xml:space="preserve">. </w:t>
      </w:r>
      <w:r w:rsidR="00474572" w:rsidRPr="00044B3A">
        <w:rPr>
          <w:rFonts w:ascii="Arial" w:hAnsi="Arial" w:cs="Arial"/>
          <w:lang w:eastAsia="zh-CN"/>
        </w:rPr>
        <w:t>Finally</w:t>
      </w:r>
      <w:r w:rsidR="00534D2C">
        <w:rPr>
          <w:rFonts w:ascii="Arial" w:hAnsi="Arial" w:cs="Arial"/>
          <w:lang w:eastAsia="zh-CN"/>
        </w:rPr>
        <w:t>,</w:t>
      </w:r>
      <w:r w:rsidR="00474572" w:rsidRPr="00044B3A">
        <w:rPr>
          <w:rFonts w:ascii="Arial" w:hAnsi="Arial" w:cs="Arial"/>
          <w:lang w:eastAsia="zh-CN"/>
        </w:rPr>
        <w:t xml:space="preserve"> </w:t>
      </w:r>
      <w:r w:rsidR="00003BFC">
        <w:rPr>
          <w:rFonts w:ascii="Arial" w:hAnsi="Arial" w:cs="Arial"/>
        </w:rPr>
        <w:t xml:space="preserve">by identifying the </w:t>
      </w:r>
      <w:r w:rsidR="00DC3554">
        <w:rPr>
          <w:rFonts w:ascii="Arial" w:hAnsi="Arial" w:cs="Arial"/>
        </w:rPr>
        <w:t>most significant neurons</w:t>
      </w:r>
      <w:r w:rsidR="00003BFC">
        <w:rPr>
          <w:rFonts w:ascii="Arial" w:hAnsi="Arial" w:cs="Arial"/>
        </w:rPr>
        <w:t xml:space="preserve"> from artificial ensembles imprinted in vivo using</w:t>
      </w:r>
      <w:r w:rsidR="00003BFC" w:rsidRPr="00044B3A">
        <w:rPr>
          <w:rFonts w:ascii="Arial" w:hAnsi="Arial" w:cs="Arial"/>
        </w:rPr>
        <w:t xml:space="preserve"> two-photon optogenetic</w:t>
      </w:r>
      <w:r w:rsidR="00003BFC">
        <w:rPr>
          <w:rFonts w:ascii="Arial" w:hAnsi="Arial" w:cs="Arial"/>
        </w:rPr>
        <w:t>s</w:t>
      </w:r>
      <w:r w:rsidR="00003BFC" w:rsidRPr="00044B3A">
        <w:rPr>
          <w:rFonts w:ascii="Arial" w:hAnsi="Arial" w:cs="Arial"/>
          <w:lang w:eastAsia="zh-CN"/>
        </w:rPr>
        <w:t xml:space="preserve"> </w:t>
      </w:r>
      <w:r w:rsidR="00474572" w:rsidRPr="00044B3A">
        <w:rPr>
          <w:rFonts w:ascii="Arial" w:hAnsi="Arial" w:cs="Arial"/>
          <w:lang w:eastAsia="zh-CN"/>
        </w:rPr>
        <w:t xml:space="preserve">we demonstrate </w:t>
      </w:r>
      <w:r w:rsidR="004450B2">
        <w:rPr>
          <w:rFonts w:ascii="Arial" w:hAnsi="Arial" w:cs="Arial"/>
          <w:lang w:eastAsia="zh-CN"/>
        </w:rPr>
        <w:t xml:space="preserve">that our method </w:t>
      </w:r>
      <w:r w:rsidR="0019577E" w:rsidRPr="00044B3A">
        <w:rPr>
          <w:rFonts w:ascii="Arial" w:hAnsi="Arial" w:cs="Arial"/>
          <w:lang w:eastAsia="zh-CN"/>
        </w:rPr>
        <w:t xml:space="preserve">provides a </w:t>
      </w:r>
      <w:r w:rsidR="004450B2">
        <w:rPr>
          <w:rFonts w:ascii="Arial" w:hAnsi="Arial" w:cs="Arial"/>
          <w:lang w:eastAsia="zh-CN"/>
        </w:rPr>
        <w:t xml:space="preserve">powerful </w:t>
      </w:r>
      <w:r w:rsidR="0019577E" w:rsidRPr="00044B3A">
        <w:rPr>
          <w:rFonts w:ascii="Arial" w:hAnsi="Arial" w:cs="Arial"/>
          <w:lang w:eastAsia="zh-CN"/>
        </w:rPr>
        <w:t>tool</w:t>
      </w:r>
      <w:r w:rsidR="0019577E" w:rsidRPr="00044B3A">
        <w:rPr>
          <w:rFonts w:ascii="Arial" w:hAnsi="Arial" w:cs="Arial"/>
        </w:rPr>
        <w:t xml:space="preserve"> for </w:t>
      </w:r>
      <w:r w:rsidR="00DC3554">
        <w:rPr>
          <w:rFonts w:ascii="Arial" w:hAnsi="Arial" w:cs="Arial"/>
        </w:rPr>
        <w:t>targeting individual neurons that can influence the overall network activity</w:t>
      </w:r>
      <w:r w:rsidR="0019577E" w:rsidRPr="00044B3A">
        <w:rPr>
          <w:rFonts w:ascii="Arial" w:hAnsi="Arial" w:cs="Arial"/>
        </w:rPr>
        <w:t>.</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6FBA0C0E" w:rsidR="006733F5" w:rsidRPr="00EB4CA2" w:rsidRDefault="00F80040" w:rsidP="00387978">
      <w:pPr>
        <w:spacing w:line="480" w:lineRule="auto"/>
        <w:jc w:val="both"/>
        <w:rPr>
          <w:rFonts w:ascii="Arial" w:hAnsi="Arial" w:cs="Arial"/>
          <w:b/>
        </w:rPr>
      </w:pPr>
      <w:r w:rsidRPr="00044B3A">
        <w:rPr>
          <w:rFonts w:ascii="Arial" w:hAnsi="Arial" w:cs="Arial"/>
          <w:b/>
        </w:rPr>
        <w:lastRenderedPageBreak/>
        <w:t>Introduction</w:t>
      </w:r>
      <w:r w:rsidR="00E567EE">
        <w:rPr>
          <w:rFonts w:ascii="Arial" w:hAnsi="Arial" w:cs="Arial"/>
          <w:b/>
        </w:rPr>
        <w:t xml:space="preserve"> 4</w:t>
      </w:r>
      <w:r w:rsidR="00F8120C">
        <w:rPr>
          <w:rFonts w:ascii="Arial" w:hAnsi="Arial" w:cs="Arial"/>
          <w:b/>
        </w:rPr>
        <w:t>78</w:t>
      </w:r>
    </w:p>
    <w:p w14:paraId="25FE3D9F" w14:textId="6948918B" w:rsidR="00271F87" w:rsidRPr="00044B3A" w:rsidRDefault="006A791C" w:rsidP="00044B3A">
      <w:pPr>
        <w:spacing w:line="480" w:lineRule="auto"/>
        <w:jc w:val="both"/>
        <w:rPr>
          <w:rFonts w:ascii="Arial" w:hAnsi="Arial" w:cs="Arial"/>
          <w:lang w:eastAsia="zh-CN"/>
        </w:rPr>
      </w:pPr>
      <w:r w:rsidRPr="00044B3A">
        <w:rPr>
          <w:rFonts w:ascii="Arial" w:hAnsi="Arial" w:cs="Arial"/>
        </w:rPr>
        <w:t>The coordinated firing of neuronal populations is considered to be the substrate of sensory, behavioral and cognitive functions</w:t>
      </w:r>
      <w:r w:rsidR="006F4658">
        <w:rPr>
          <w:rFonts w:ascii="Arial" w:hAnsi="Arial" w:cs="Arial"/>
        </w:rPr>
        <w:t xml:space="preserve"> (</w:t>
      </w:r>
      <w:r w:rsidR="006F4658" w:rsidRPr="006F4658">
        <w:rPr>
          <w:rFonts w:ascii="Arial" w:hAnsi="Arial" w:cs="Arial"/>
          <w:color w:val="FF0000"/>
        </w:rPr>
        <w:t>refs</w:t>
      </w:r>
      <w:r w:rsidR="006F4658">
        <w:rPr>
          <w:rFonts w:ascii="Arial" w:hAnsi="Arial" w:cs="Arial"/>
        </w:rPr>
        <w:t>)</w:t>
      </w:r>
      <w:r w:rsidRPr="00044B3A">
        <w:rPr>
          <w:rFonts w:ascii="Arial" w:hAnsi="Arial" w:cs="Arial"/>
        </w:rPr>
        <w:t>.</w:t>
      </w:r>
      <w:r>
        <w:rPr>
          <w:rFonts w:ascii="Arial" w:hAnsi="Arial" w:cs="Arial"/>
          <w:lang w:eastAsia="zh-CN"/>
        </w:rPr>
        <w:t xml:space="preserve"> These 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plex circuit functions that can</w:t>
      </w:r>
      <w:r w:rsidR="009C7853" w:rsidRPr="00044B3A">
        <w:rPr>
          <w:rFonts w:ascii="Arial" w:hAnsi="Arial" w:cs="Arial"/>
          <w:lang w:eastAsia="zh-CN"/>
        </w:rPr>
        <w:t>not be achi</w:t>
      </w:r>
      <w:r w:rsidR="009457CC" w:rsidRPr="00044B3A">
        <w:rPr>
          <w:rFonts w:ascii="Arial" w:hAnsi="Arial" w:cs="Arial"/>
          <w:lang w:eastAsia="zh-CN"/>
        </w:rPr>
        <w:t>e</w:t>
      </w:r>
      <w:r w:rsidR="009C7853" w:rsidRPr="00044B3A">
        <w:rPr>
          <w:rFonts w:ascii="Arial" w:hAnsi="Arial" w:cs="Arial"/>
          <w:lang w:eastAsia="zh-CN"/>
        </w:rPr>
        <w:t>ved by single neurons</w:t>
      </w:r>
      <w:r w:rsidR="006F4658">
        <w:rPr>
          <w:rFonts w:ascii="Arial" w:hAnsi="Arial" w:cs="Arial"/>
          <w:lang w:eastAsia="zh-CN"/>
        </w:rPr>
        <w:t xml:space="preserve"> </w:t>
      </w:r>
      <w:r w:rsidR="006F4658">
        <w:rPr>
          <w:rFonts w:ascii="Arial" w:hAnsi="Arial" w:cs="Arial"/>
        </w:rPr>
        <w:t>(</w:t>
      </w:r>
      <w:r w:rsidR="006F4658" w:rsidRPr="006F4658">
        <w:rPr>
          <w:rFonts w:ascii="Arial" w:hAnsi="Arial" w:cs="Arial"/>
          <w:color w:val="FF0000"/>
        </w:rPr>
        <w:t>refs</w:t>
      </w:r>
      <w:r w:rsidR="006F4658">
        <w:rPr>
          <w:rFonts w:ascii="Arial" w:hAnsi="Arial" w:cs="Arial"/>
        </w:rPr>
        <w:t>)</w:t>
      </w:r>
      <w:r w:rsidR="009C7853" w:rsidRPr="00044B3A">
        <w:rPr>
          <w:rFonts w:ascii="Arial" w:hAnsi="Arial" w:cs="Arial"/>
          <w:lang w:eastAsia="zh-CN"/>
        </w:rPr>
        <w:t xml:space="preserve">. </w:t>
      </w:r>
      <w:r w:rsidR="006733F5">
        <w:rPr>
          <w:rFonts w:ascii="Arial" w:hAnsi="Arial" w:cs="Arial"/>
          <w:lang w:eastAsia="zh-CN"/>
        </w:rPr>
        <w:t>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record</w:t>
      </w:r>
      <w:r w:rsidR="002C358E">
        <w:rPr>
          <w:rFonts w:ascii="Arial" w:hAnsi="Arial" w:cs="Arial"/>
          <w:lang w:eastAsia="zh-CN"/>
        </w:rPr>
        <w:t>ing</w:t>
      </w:r>
      <w:r w:rsidR="00CF6498" w:rsidRPr="00044B3A">
        <w:rPr>
          <w:rFonts w:ascii="Arial" w:hAnsi="Arial" w:cs="Arial"/>
          <w:lang w:eastAsia="zh-CN"/>
        </w:rPr>
        <w:t xml:space="preserve"> </w:t>
      </w:r>
      <w:r w:rsidR="002C358E">
        <w:rPr>
          <w:rFonts w:ascii="Arial" w:hAnsi="Arial" w:cs="Arial"/>
          <w:lang w:eastAsia="zh-CN"/>
        </w:rPr>
        <w:t>of</w:t>
      </w:r>
      <w:r w:rsidR="00CF6498" w:rsidRPr="00044B3A">
        <w:rPr>
          <w:rFonts w:ascii="Arial" w:hAnsi="Arial" w:cs="Arial"/>
          <w:lang w:eastAsia="zh-CN"/>
        </w:rPr>
        <w:t xml:space="preserve"> simultaneous activity </w:t>
      </w:r>
      <w:r w:rsidR="002C358E">
        <w:rPr>
          <w:rFonts w:ascii="Arial" w:hAnsi="Arial" w:cs="Arial"/>
          <w:lang w:eastAsia="zh-CN"/>
        </w:rPr>
        <w:t>from</w:t>
      </w:r>
      <w:r w:rsidR="00CF6498" w:rsidRPr="00044B3A">
        <w:rPr>
          <w:rFonts w:ascii="Arial" w:hAnsi="Arial" w:cs="Arial"/>
          <w:lang w:eastAsia="zh-CN"/>
        </w:rPr>
        <w:t xml:space="preserve"> large ensembles of neurons while manipulating </w:t>
      </w:r>
      <w:r w:rsidR="00842514">
        <w:rPr>
          <w:rFonts w:ascii="Arial" w:hAnsi="Arial" w:cs="Arial"/>
          <w:lang w:eastAsia="zh-CN"/>
        </w:rPr>
        <w:t>population</w:t>
      </w:r>
      <w:r w:rsidR="00CF6498" w:rsidRPr="00044B3A">
        <w:rPr>
          <w:rFonts w:ascii="Arial" w:hAnsi="Arial" w:cs="Arial"/>
          <w:lang w:eastAsia="zh-CN"/>
        </w:rPr>
        <w:t xml:space="preserve"> activity</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behaving animals</w:t>
      </w:r>
      <w:ins w:id="0" w:author="Shuting Han" w:date="2016-09-06T12:02:00Z">
        <w:r w:rsidR="005E07E2">
          <w:rPr>
            <w:rFonts w:ascii="Arial" w:hAnsi="Arial" w:cs="Arial"/>
          </w:rPr>
          <w:t xml:space="preserve"> </w:t>
        </w:r>
      </w:ins>
      <w:r w:rsidR="001C1ACD">
        <w:rPr>
          <w:rFonts w:ascii="Arial" w:hAnsi="Arial" w:cs="Arial"/>
        </w:rPr>
        <w:fldChar w:fldCharType="begin"/>
      </w:r>
      <w:r w:rsidR="001C1ACD">
        <w:rPr>
          <w:rFonts w:ascii="Arial" w:hAnsi="Arial" w:cs="Arial"/>
        </w:rPr>
        <w:instrText xml:space="preserve"> ADDIN EN.CITE &lt;EndNote&gt;&lt;Cite&gt;&lt;Author&gt;Carrillo-Reid&lt;/Author&gt;&lt;Year&gt;2016&lt;/Year&gt;&lt;RecNum&gt;108&lt;/RecNum&gt;&lt;DisplayText&gt;(Carrillo-Reid and Yuste, 2016)&lt;/DisplayText&gt;&lt;record&gt;&lt;rec-number&gt;108&lt;/rec-number&gt;&lt;foreign-keys&gt;&lt;key app="EN" db-id="p0asfsx2k25r0se9tpax92vhd5ptepzarwrw"&gt;108&lt;/key&gt;&lt;/foreign-keys&gt;&lt;ref-type name="Journal Article"&gt;17&lt;/ref-type&gt;&lt;contributors&gt;&lt;authors&gt;&lt;author&gt;Carrillo-Reid, Luis&lt;/author&gt;&lt;author&gt;Yuste, Rafael&lt;/author&gt;&lt;/authors&gt;&lt;/contributors&gt;&lt;titles&gt;&lt;title&gt;Imprinting and recalling cortical ensembles&lt;/title&gt;&lt;secondary-title&gt;Science&lt;/secondary-title&gt;&lt;/titles&gt;&lt;pages&gt;691-4&lt;/pages&gt;&lt;volume&gt;353&lt;/volume&gt;&lt;dates&gt;&lt;year&gt;2016&lt;/year&gt;&lt;/dates&gt;&lt;accession-num&gt;27516599&lt;/accession-num&gt;&lt;urls&gt;&lt;/urls&gt;&lt;electronic-resource-num&gt;10.1126/science.aaf7560&lt;/electronic-resource-num&gt;&lt;/record&gt;&lt;/Cite&gt;&lt;/EndNote&gt;</w:instrText>
      </w:r>
      <w:r w:rsidR="001C1ACD">
        <w:rPr>
          <w:rFonts w:ascii="Arial" w:hAnsi="Arial" w:cs="Arial"/>
        </w:rPr>
        <w:fldChar w:fldCharType="separate"/>
      </w:r>
      <w:r w:rsidR="001C1ACD">
        <w:rPr>
          <w:rFonts w:ascii="Arial" w:hAnsi="Arial" w:cs="Arial"/>
          <w:noProof/>
        </w:rPr>
        <w:t>(</w:t>
      </w:r>
      <w:hyperlink w:anchor="_ENREF_7" w:tooltip="Carrillo-Reid, 2016 #108" w:history="1">
        <w:r w:rsidR="00E93104">
          <w:rPr>
            <w:rFonts w:ascii="Arial" w:hAnsi="Arial" w:cs="Arial"/>
            <w:noProof/>
          </w:rPr>
          <w:t>Carrillo-Reid and Yuste, 2016</w:t>
        </w:r>
      </w:hyperlink>
      <w:r w:rsidR="001C1ACD">
        <w:rPr>
          <w:rFonts w:ascii="Arial" w:hAnsi="Arial" w:cs="Arial"/>
          <w:noProof/>
        </w:rPr>
        <w:t>)</w:t>
      </w:r>
      <w:r w:rsidR="001C1ACD">
        <w:rPr>
          <w:rFonts w:ascii="Arial" w:hAnsi="Arial" w:cs="Arial"/>
        </w:rPr>
        <w:fldChar w:fldCharType="end"/>
      </w:r>
      <w:ins w:id="1" w:author="Shuting Han" w:date="2016-09-06T12:13:00Z">
        <w:r w:rsidR="001C1ACD">
          <w:rPr>
            <w:rFonts w:ascii="Arial" w:hAnsi="Arial" w:cs="Arial"/>
          </w:rPr>
          <w:t>.</w:t>
        </w:r>
      </w:ins>
      <w:del w:id="2" w:author="Shuting Han" w:date="2016-09-06T12:06:00Z">
        <w:r w:rsidR="005E07E2" w:rsidDel="005E07E2">
          <w:rPr>
            <w:rFonts w:ascii="Arial" w:hAnsi="Arial" w:cs="Arial"/>
          </w:rPr>
          <w:fldChar w:fldCharType="begin"/>
        </w:r>
        <w:r w:rsidR="005E07E2" w:rsidRPr="005E07E2" w:rsidDel="005E07E2">
          <w:rPr>
            <w:rFonts w:ascii="Arial" w:hAnsi="Arial" w:cs="Arial"/>
            <w:rPrChange w:id="3" w:author="Shuting Han" w:date="2016-09-06T12:06:00Z">
              <w:rPr>
                <w:rFonts w:ascii="Arial" w:hAnsi="Arial" w:cs="Arial"/>
              </w:rPr>
            </w:rPrChange>
          </w:rPr>
          <w:delInstrText xml:space="preserve"> ADDIN EN.CITE &lt;EndNote&gt;&lt;Cite&gt;&lt;Author&gt;Carrillo-Reid&lt;/Author&gt;&lt;Year&gt;2015&lt;/Year&gt;&lt;RecNum&gt;12&lt;/RecNum&gt;&lt;DisplayText&gt;(Carrillo-Reid, Miller et al. 2015)&lt;/DisplayText&gt;&lt;record&gt;&lt;rec-number&gt;12&lt;/rec-number&gt;&lt;foreign-keys&gt;&lt;key app="EN" db-id="0txdftr5os905xed2s8px2v3fppvvazdzsxs"&gt;12&lt;/key&gt;&lt;/foreign-keys&gt;&lt;ref-type name="Journal Article"&gt;17&lt;/ref-type&gt;&lt;contributors&gt;&lt;authors&gt;&lt;author&gt;Carrillo-Reid, Luis&lt;/author&gt;&lt;author&gt;Miller, Jae-Eun Kang&lt;/author&gt;&lt;author&gt;Hamm, Jordan P&lt;/author&gt;&lt;author&gt;Jackson, Jesse&lt;/author&gt;&lt;author&gt;Yuste, Rafael&lt;/author&gt;&lt;/authors&gt;&lt;/contributors&gt;&lt;titles&gt;&lt;title&gt;Endogenous sequential cortical activity evoked by visual stimuli.&lt;/title&gt;&lt;secondary-title&gt;The Journal of neuroscience : the official journal of the Society for Neuroscience&lt;/secondary-title&gt;&lt;/titles&gt;&lt;pages&gt;8813-28&lt;/pages&gt;&lt;volume&gt;35&lt;/volume&gt;&lt;keywords&gt;&lt;keyword&gt;graph theory&lt;/keyword&gt;&lt;keyword&gt;in vivo calcium imaging&lt;/keyword&gt;&lt;keyword&gt;multidimensional population vectors&lt;/keyword&gt;&lt;keyword&gt;neuronal ensembles&lt;/keyword&gt;&lt;keyword&gt;primary visual cortex&lt;/keyword&gt;&lt;keyword&gt;two-photon microscopy&lt;/keyword&gt;&lt;/keywords&gt;&lt;dates&gt;&lt;year&gt;2015&lt;/year&gt;&lt;/dates&gt;&lt;publisher&gt;Society for Neuroscience&lt;/publisher&gt;&lt;accession-num&gt;26063915&lt;/accession-num&gt;&lt;urls&gt;&lt;/urls&gt;&lt;electronic-resource-num&gt;10.1523/JNEUROSCI.5214-14.2015&lt;/electronic-resource-num&gt;&lt;/record&gt;&lt;/Cite&gt;&lt;/EndNote&gt;</w:delInstrText>
        </w:r>
        <w:r w:rsidR="005E07E2" w:rsidDel="005E07E2">
          <w:rPr>
            <w:rFonts w:ascii="Arial" w:hAnsi="Arial" w:cs="Arial"/>
          </w:rPr>
          <w:fldChar w:fldCharType="separate"/>
        </w:r>
        <w:r w:rsidR="005E07E2" w:rsidRPr="005E07E2" w:rsidDel="005E07E2">
          <w:rPr>
            <w:rFonts w:ascii="Arial" w:hAnsi="Arial" w:cs="Arial"/>
            <w:noProof/>
            <w:rPrChange w:id="4" w:author="Shuting Han" w:date="2016-09-06T12:06:00Z">
              <w:rPr>
                <w:rFonts w:ascii="Arial" w:hAnsi="Arial" w:cs="Arial"/>
                <w:noProof/>
              </w:rPr>
            </w:rPrChange>
          </w:rPr>
          <w:delText>(</w:delText>
        </w:r>
        <w:r w:rsidR="005E07E2" w:rsidRPr="005E07E2" w:rsidDel="005E07E2">
          <w:rPr>
            <w:rFonts w:ascii="Arial" w:hAnsi="Arial" w:cs="Arial"/>
            <w:noProof/>
            <w:rPrChange w:id="5" w:author="Shuting Han" w:date="2016-09-06T12:06:00Z">
              <w:rPr>
                <w:rFonts w:ascii="Arial" w:hAnsi="Arial" w:cs="Arial"/>
                <w:noProof/>
              </w:rPr>
            </w:rPrChange>
          </w:rPr>
          <w:fldChar w:fldCharType="begin"/>
        </w:r>
        <w:r w:rsidR="005E07E2" w:rsidRPr="005E07E2" w:rsidDel="005E07E2">
          <w:rPr>
            <w:rFonts w:ascii="Arial" w:hAnsi="Arial" w:cs="Arial"/>
            <w:noProof/>
            <w:rPrChange w:id="6" w:author="Shuting Han" w:date="2016-09-06T12:06:00Z">
              <w:rPr>
                <w:rFonts w:ascii="Arial" w:hAnsi="Arial" w:cs="Arial"/>
                <w:noProof/>
              </w:rPr>
            </w:rPrChange>
          </w:rPr>
          <w:delInstrText xml:space="preserve"> HYPERLINK \l "_ENREF_1" \o "Carrillo-Reid, 2015 #12" </w:delInstrText>
        </w:r>
        <w:r w:rsidR="005E07E2" w:rsidRPr="005E07E2" w:rsidDel="005E07E2">
          <w:rPr>
            <w:rFonts w:ascii="Arial" w:hAnsi="Arial" w:cs="Arial"/>
            <w:noProof/>
            <w:rPrChange w:id="7" w:author="Shuting Han" w:date="2016-09-06T12:06:00Z">
              <w:rPr>
                <w:rFonts w:ascii="Arial" w:hAnsi="Arial" w:cs="Arial"/>
                <w:noProof/>
              </w:rPr>
            </w:rPrChange>
          </w:rPr>
        </w:r>
        <w:r w:rsidR="005E07E2" w:rsidRPr="005E07E2" w:rsidDel="005E07E2">
          <w:rPr>
            <w:rFonts w:ascii="Arial" w:hAnsi="Arial" w:cs="Arial"/>
            <w:noProof/>
            <w:rPrChange w:id="8" w:author="Shuting Han" w:date="2016-09-06T12:06:00Z">
              <w:rPr>
                <w:rFonts w:ascii="Arial" w:hAnsi="Arial" w:cs="Arial"/>
                <w:noProof/>
              </w:rPr>
            </w:rPrChange>
          </w:rPr>
          <w:fldChar w:fldCharType="separate"/>
        </w:r>
        <w:r w:rsidR="005E07E2" w:rsidRPr="005E07E2" w:rsidDel="005E07E2">
          <w:rPr>
            <w:rFonts w:ascii="Arial" w:hAnsi="Arial" w:cs="Arial"/>
            <w:noProof/>
            <w:rPrChange w:id="9" w:author="Shuting Han" w:date="2016-09-06T12:06:00Z">
              <w:rPr>
                <w:rFonts w:ascii="Arial" w:hAnsi="Arial" w:cs="Arial"/>
                <w:noProof/>
              </w:rPr>
            </w:rPrChange>
          </w:rPr>
          <w:delText>Carrillo-Reid, Miller et al. 2015</w:delText>
        </w:r>
        <w:r w:rsidR="005E07E2" w:rsidRPr="005E07E2" w:rsidDel="005E07E2">
          <w:rPr>
            <w:rFonts w:ascii="Arial" w:hAnsi="Arial" w:cs="Arial"/>
            <w:noProof/>
            <w:rPrChange w:id="10" w:author="Shuting Han" w:date="2016-09-06T12:06:00Z">
              <w:rPr>
                <w:rFonts w:ascii="Arial" w:hAnsi="Arial" w:cs="Arial"/>
                <w:noProof/>
              </w:rPr>
            </w:rPrChange>
          </w:rPr>
          <w:fldChar w:fldCharType="end"/>
        </w:r>
        <w:r w:rsidR="005E07E2" w:rsidRPr="005E07E2" w:rsidDel="005E07E2">
          <w:rPr>
            <w:rFonts w:ascii="Arial" w:hAnsi="Arial" w:cs="Arial"/>
            <w:noProof/>
            <w:rPrChange w:id="11" w:author="Shuting Han" w:date="2016-09-06T12:06:00Z">
              <w:rPr>
                <w:rFonts w:ascii="Arial" w:hAnsi="Arial" w:cs="Arial"/>
                <w:noProof/>
              </w:rPr>
            </w:rPrChange>
          </w:rPr>
          <w:delText>)</w:delText>
        </w:r>
        <w:r w:rsidR="005E07E2" w:rsidDel="005E07E2">
          <w:rPr>
            <w:rFonts w:ascii="Arial" w:hAnsi="Arial" w:cs="Arial"/>
          </w:rPr>
          <w:fldChar w:fldCharType="end"/>
        </w:r>
      </w:del>
      <w:r w:rsidR="00956280">
        <w:rPr>
          <w:rFonts w:ascii="Arial" w:hAnsi="Arial" w:cs="Arial"/>
          <w:lang w:eastAsia="zh-CN"/>
        </w:rPr>
        <w:t xml:space="preserve"> </w:t>
      </w:r>
      <w:del w:id="12" w:author="Shuting Han" w:date="2016-09-06T12:13:00Z">
        <w:r w:rsidR="006733F5" w:rsidDel="001C1ACD">
          <w:rPr>
            <w:rFonts w:ascii="Arial" w:hAnsi="Arial" w:cs="Arial"/>
            <w:lang w:eastAsia="zh-CN"/>
          </w:rPr>
          <w:delText>(C</w:delText>
        </w:r>
      </w:del>
      <w:del w:id="13" w:author="Shuting Han" w:date="2016-09-06T12:12:00Z">
        <w:r w:rsidR="006733F5" w:rsidDel="001C1ACD">
          <w:rPr>
            <w:rFonts w:ascii="Arial" w:hAnsi="Arial" w:cs="Arial"/>
            <w:lang w:eastAsia="zh-CN"/>
          </w:rPr>
          <w:delText>arrillo-Rei</w:delText>
        </w:r>
        <w:r w:rsidR="00A328E6" w:rsidDel="001C1ACD">
          <w:rPr>
            <w:rFonts w:ascii="Arial" w:hAnsi="Arial" w:cs="Arial"/>
            <w:lang w:eastAsia="zh-CN"/>
          </w:rPr>
          <w:delText>d 2016; Packer 2015, Rickg</w:delText>
        </w:r>
        <w:r w:rsidR="006733F5" w:rsidDel="001C1ACD">
          <w:rPr>
            <w:rFonts w:ascii="Arial" w:hAnsi="Arial" w:cs="Arial"/>
            <w:lang w:eastAsia="zh-CN"/>
          </w:rPr>
          <w:delText>a</w:delText>
        </w:r>
        <w:r w:rsidR="00A328E6" w:rsidDel="001C1ACD">
          <w:rPr>
            <w:rFonts w:ascii="Arial" w:hAnsi="Arial" w:cs="Arial"/>
            <w:lang w:eastAsia="zh-CN"/>
          </w:rPr>
          <w:delText>g</w:delText>
        </w:r>
        <w:r w:rsidR="006733F5" w:rsidDel="001C1ACD">
          <w:rPr>
            <w:rFonts w:ascii="Arial" w:hAnsi="Arial" w:cs="Arial"/>
            <w:lang w:eastAsia="zh-CN"/>
          </w:rPr>
          <w:delText xml:space="preserve">uer </w:delText>
        </w:r>
        <w:commentRangeStart w:id="14"/>
        <w:r w:rsidR="006733F5" w:rsidDel="001C1ACD">
          <w:rPr>
            <w:rFonts w:ascii="Arial" w:hAnsi="Arial" w:cs="Arial"/>
            <w:lang w:eastAsia="zh-CN"/>
          </w:rPr>
          <w:delText>2015</w:delText>
        </w:r>
        <w:commentRangeEnd w:id="14"/>
        <w:r w:rsidR="00D1704E" w:rsidDel="001C1ACD">
          <w:rPr>
            <w:rStyle w:val="CommentReference"/>
          </w:rPr>
          <w:commentReference w:id="14"/>
        </w:r>
        <w:r w:rsidR="006733F5" w:rsidDel="001C1ACD">
          <w:rPr>
            <w:rFonts w:ascii="Arial" w:hAnsi="Arial" w:cs="Arial"/>
            <w:lang w:eastAsia="zh-CN"/>
          </w:rPr>
          <w:delText>)</w:delText>
        </w:r>
        <w:r w:rsidR="001109CE" w:rsidRPr="00044B3A" w:rsidDel="001C1ACD">
          <w:rPr>
            <w:rFonts w:ascii="Arial" w:hAnsi="Arial" w:cs="Arial"/>
            <w:lang w:eastAsia="zh-CN"/>
          </w:rPr>
          <w:delText>.</w:delText>
        </w:r>
      </w:del>
      <w:del w:id="15" w:author="Shuting Han" w:date="2016-09-06T12:13:00Z">
        <w:r w:rsidR="00B80D8C" w:rsidRPr="00044B3A" w:rsidDel="001C1ACD">
          <w:rPr>
            <w:rFonts w:ascii="Arial" w:hAnsi="Arial" w:cs="Arial"/>
            <w:lang w:eastAsia="zh-CN"/>
          </w:rPr>
          <w:delText xml:space="preserve"> </w:delText>
        </w:r>
      </w:del>
      <w:r w:rsidR="005B6285" w:rsidRPr="00044B3A">
        <w:rPr>
          <w:rFonts w:ascii="Arial" w:hAnsi="Arial" w:cs="Arial"/>
        </w:rPr>
        <w:t xml:space="preserve">However, how the functional connectivity in </w:t>
      </w:r>
      <w:r w:rsidR="0051637D">
        <w:rPr>
          <w:rFonts w:ascii="Arial" w:hAnsi="Arial" w:cs="Arial"/>
        </w:rPr>
        <w:t>cortical</w:t>
      </w:r>
      <w:r w:rsidR="005B6285" w:rsidRPr="00044B3A">
        <w:rPr>
          <w:rFonts w:ascii="Arial" w:hAnsi="Arial" w:cs="Arial"/>
        </w:rPr>
        <w:t xml:space="preserve"> microcircuits relate to their function has been difficult to elucidat</w:t>
      </w:r>
      <w:r w:rsidR="005B6285">
        <w:rPr>
          <w:rFonts w:ascii="Arial" w:hAnsi="Arial" w:cs="Arial"/>
        </w:rPr>
        <w:t>e</w:t>
      </w:r>
      <w:r w:rsidR="00481CD1">
        <w:rPr>
          <w:rFonts w:ascii="Arial" w:hAnsi="Arial" w:cs="Arial"/>
        </w:rPr>
        <w:t xml:space="preserve"> because</w:t>
      </w:r>
      <w:r w:rsidR="00660ADB">
        <w:rPr>
          <w:rFonts w:ascii="Arial" w:hAnsi="Arial" w:cs="Arial"/>
        </w:rPr>
        <w:t xml:space="preserve"> </w:t>
      </w:r>
      <w:r w:rsidR="00CF5FE0">
        <w:rPr>
          <w:rFonts w:ascii="Arial" w:hAnsi="Arial" w:cs="Arial"/>
          <w:lang w:eastAsia="zh-CN"/>
        </w:rPr>
        <w:t>it</w:t>
      </w:r>
      <w:r w:rsidR="009B2471">
        <w:rPr>
          <w:rFonts w:ascii="Arial" w:hAnsi="Arial" w:cs="Arial"/>
          <w:lang w:eastAsia="zh-CN"/>
        </w:rPr>
        <w:t xml:space="preserve"> requires the identification of physiologically relevant neurons that can be targeted during </w:t>
      </w:r>
      <w:r w:rsidR="004D610A" w:rsidRPr="00044B3A">
        <w:rPr>
          <w:rFonts w:ascii="Arial" w:hAnsi="Arial" w:cs="Arial"/>
          <w:lang w:eastAsia="zh-CN"/>
        </w:rPr>
        <w:t>close-loop optogenetic experiments</w:t>
      </w:r>
      <w:r w:rsidR="009B2471">
        <w:rPr>
          <w:rFonts w:ascii="Arial" w:hAnsi="Arial" w:cs="Arial"/>
          <w:lang w:eastAsia="zh-CN"/>
        </w:rPr>
        <w:t>, allowing the manipulation of learned behavioral tasks</w:t>
      </w:r>
      <w:r w:rsidR="004D610A" w:rsidRPr="00044B3A">
        <w:rPr>
          <w:rFonts w:ascii="Arial" w:hAnsi="Arial" w:cs="Arial"/>
          <w:lang w:eastAsia="zh-CN"/>
        </w:rPr>
        <w:t xml:space="preserve">. </w:t>
      </w:r>
    </w:p>
    <w:p w14:paraId="44EAF8D1" w14:textId="32D719D9" w:rsidR="004D2980" w:rsidRDefault="00E90DF3" w:rsidP="00956280">
      <w:pPr>
        <w:spacing w:line="480" w:lineRule="auto"/>
        <w:ind w:firstLine="720"/>
        <w:jc w:val="both"/>
        <w:rPr>
          <w:rFonts w:ascii="Arial" w:hAnsi="Arial" w:cs="Arial"/>
          <w:lang w:eastAsia="zh-CN"/>
        </w:rPr>
      </w:pPr>
      <w:r w:rsidRPr="00044B3A">
        <w:rPr>
          <w:rFonts w:ascii="Arial" w:hAnsi="Arial" w:cs="Arial"/>
          <w:lang w:eastAsia="zh-CN"/>
        </w:rPr>
        <w:t xml:space="preserve">Graph theory </w:t>
      </w:r>
      <w:r w:rsidR="00D925E5" w:rsidRPr="00044B3A">
        <w:rPr>
          <w:rFonts w:ascii="Arial" w:hAnsi="Arial" w:cs="Arial"/>
          <w:lang w:eastAsia="zh-CN"/>
        </w:rPr>
        <w:t xml:space="preserve">has been applied to model </w:t>
      </w:r>
      <w:r w:rsidR="00CF5FE0">
        <w:rPr>
          <w:rFonts w:ascii="Arial" w:hAnsi="Arial" w:cs="Arial"/>
          <w:lang w:eastAsia="zh-CN"/>
        </w:rPr>
        <w:t>the</w:t>
      </w:r>
      <w:r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C7263D">
        <w:rPr>
          <w:rFonts w:ascii="Arial" w:hAnsi="Arial" w:cs="Arial"/>
          <w:lang w:eastAsia="zh-CN"/>
        </w:rPr>
        <w:fldChar w:fldCharType="begin"/>
      </w:r>
      <w:r w:rsidR="00C7263D">
        <w:rPr>
          <w:rFonts w:ascii="Arial" w:hAnsi="Arial" w:cs="Arial"/>
          <w:lang w:eastAsia="zh-CN"/>
        </w:rPr>
        <w:instrText xml:space="preserve"> ADDIN EN.CITE &lt;EndNote&gt;&lt;Cite&gt;&lt;Author&gt;Bullmore&lt;/Author&gt;&lt;Year&gt;2009&lt;/Year&gt;&lt;RecNum&gt;10&lt;/RecNum&gt;&lt;DisplayText&gt;(Bullmore and Sporns, 2009)&lt;/DisplayText&gt;&lt;record&gt;&lt;rec-number&gt;10&lt;/rec-number&gt;&lt;foreign-keys&gt;&lt;key app="EN" db-id="0txdftr5os905xed2s8px2v3fppvvazdzsxs"&gt;10&lt;/key&gt;&lt;/foreign-keys&gt;&lt;ref-type name="Journal Article"&gt;17&lt;/ref-type&gt;&lt;contributors&gt;&lt;authors&gt;&lt;author&gt;Bullmore, Ed&lt;/author&gt;&lt;author&gt;Sporns, Olaf&lt;/author&gt;&lt;/authors&gt;&lt;/contributors&gt;&lt;titles&gt;&lt;title&gt;Complex brain networks: graph theoretical analysis of structural and functional systems.&lt;/title&gt;&lt;secondary-title&gt;Nature Reviews Neuroscience Neuroscience&lt;/secondary-title&gt;&lt;/titles&gt;&lt;pages&gt;186-98&lt;/pages&gt;&lt;volume&gt;10&lt;/volume&gt;&lt;keywords&gt;&lt;keyword&gt;Animals&lt;/keyword&gt;&lt;keyword&gt;Brain&lt;/keyword&gt;&lt;keyword&gt;Brain Mapping&lt;/keyword&gt;&lt;keyword&gt;Brain Mapping: methods&lt;/keyword&gt;&lt;keyword&gt;Brain: anatomy &amp;amp; histology&lt;/keyword&gt;&lt;keyword&gt;Brain: physiology&lt;/keyword&gt;&lt;keyword&gt;Computer Graphics&lt;/keyword&gt;&lt;keyword&gt;Computer Graphics: trends&lt;/keyword&gt;&lt;keyword&gt;Computer-Assisted&lt;/keyword&gt;&lt;keyword&gt;Computer-Assisted: methods&lt;/keyword&gt;&lt;keyword&gt;Electroencephalography&lt;/keyword&gt;&lt;keyword&gt;Electroencephalography: methods&lt;/keyword&gt;&lt;keyword&gt;Humans&lt;/keyword&gt;&lt;keyword&gt;Image Processing&lt;/keyword&gt;&lt;keyword&gt;Magnetic Resonance Imaging&lt;/keyword&gt;&lt;keyword&gt;Magnetic Resonance Imaging: methods&lt;/keyword&gt;&lt;keyword&gt;Magnetoencephalography&lt;/keyword&gt;&lt;keyword&gt;Magnetoencephalography: methods&lt;/keyword&gt;&lt;keyword&gt;Nerve Net&lt;/keyword&gt;&lt;keyword&gt;Nerve Net: anatomy &amp;amp; histology&lt;/keyword&gt;&lt;keyword&gt;Nerve Net: physiology&lt;/keyword&gt;&lt;keyword&gt;Neural Networks (Computer)&lt;/keyword&gt;&lt;/keywords&gt;&lt;dates&gt;&lt;year&gt;2009&lt;/year&gt;&lt;/dates&gt;&lt;publisher&gt;Nature Publishing Group&lt;/publisher&gt;&lt;isbn&gt;1471-003X&lt;/isbn&gt;&lt;accession-num&gt;19190637&lt;/accession-num&gt;&lt;urls&gt;&lt;/urls&gt;&lt;electronic-resource-num&gt;10.1038/nrn2575&lt;/electronic-resource-num&gt;&lt;/record&gt;&lt;/Cite&gt;&lt;/EndNote&gt;</w:instrText>
      </w:r>
      <w:r w:rsidR="00C7263D">
        <w:rPr>
          <w:rFonts w:ascii="Arial" w:hAnsi="Arial" w:cs="Arial"/>
          <w:lang w:eastAsia="zh-CN"/>
        </w:rPr>
        <w:fldChar w:fldCharType="separate"/>
      </w:r>
      <w:r w:rsidR="00C7263D">
        <w:rPr>
          <w:rFonts w:ascii="Arial" w:hAnsi="Arial" w:cs="Arial"/>
          <w:noProof/>
          <w:lang w:eastAsia="zh-CN"/>
        </w:rPr>
        <w:t>(</w:t>
      </w:r>
      <w:hyperlink w:anchor="_ENREF_5" w:tooltip="Bullmore, 2009 #10" w:history="1">
        <w:r w:rsidR="00E93104">
          <w:rPr>
            <w:rFonts w:ascii="Arial" w:hAnsi="Arial" w:cs="Arial"/>
            <w:noProof/>
            <w:lang w:eastAsia="zh-CN"/>
          </w:rPr>
          <w:t>Bullmore and Sporns, 2009</w:t>
        </w:r>
      </w:hyperlink>
      <w:r w:rsidR="00C7263D">
        <w:rPr>
          <w:rFonts w:ascii="Arial" w:hAnsi="Arial" w:cs="Arial"/>
          <w:noProof/>
          <w:lang w:eastAsia="zh-CN"/>
        </w:rPr>
        <w:t>)</w:t>
      </w:r>
      <w:r w:rsidR="00C7263D">
        <w:rPr>
          <w:rFonts w:ascii="Arial" w:hAnsi="Arial" w:cs="Arial"/>
          <w:lang w:eastAsia="zh-CN"/>
        </w:rPr>
        <w:fldChar w:fldCharType="end"/>
      </w:r>
      <w:del w:id="16" w:author="Shuting Han" w:date="2016-09-06T12:14:00Z">
        <w:r w:rsidR="00705020" w:rsidRPr="00044B3A" w:rsidDel="00C7263D">
          <w:rPr>
            <w:rFonts w:ascii="Arial" w:hAnsi="Arial" w:cs="Arial"/>
            <w:lang w:eastAsia="zh-CN"/>
          </w:rPr>
          <w:fldChar w:fldCharType="begin" w:fldLock="1"/>
        </w:r>
        <w:r w:rsidR="00271F87" w:rsidRPr="00C7263D" w:rsidDel="00C7263D">
          <w:rPr>
            <w:rFonts w:ascii="Arial" w:hAnsi="Arial" w:cs="Arial"/>
            <w:lang w:eastAsia="zh-CN"/>
            <w:rPrChange w:id="17" w:author="Shuting Han" w:date="2016-09-06T12:14:00Z">
              <w:rPr>
                <w:rFonts w:ascii="Arial" w:hAnsi="Arial" w:cs="Arial"/>
                <w:lang w:eastAsia="zh-CN"/>
              </w:rPr>
            </w:rPrChange>
          </w:rPr>
          <w:delInstrText>ADDIN CSL_CITATION { "citationItems" : [ { "id" : "ITEM-1", "itemData" : { "DOI" : "10.1038/nrn2575", "ISBN" : "1471-003X", "ISSN" : "1471-0048", "PMID" : "19190637", "abstract" : "Recent developments in the quantitative analysis of complex networks, based largely on graph theory, have been rapidly translated to studies of brain network organization. The brain's structural and functional systems have features of complex networks--such as small-world topology, highly connected hubs and modularity--both at the whole-brain scale of human neuroimaging and at a cellular scale in non-human animals. In this article, we review studies investigating complex brain networks in diverse experimental modalities (including structural and functional MRI, diffusion tensor imaging, magnetoencephalography and electroencephalography in humans) and provide an accessible introduction to the basic principles of graph theory. We also highlight some of the technical challenges and key questions to be addressed by future developments in this rapidly moving field.", "author" : [ { "dropping-particle" : "", "family" : "Bullmore", "given" : "Ed", "non-dropping-particle" : "", "parse-names" : false, "suffix" : "" }, { "dropping-particle" : "", "family" : "Sporns", "given" : "Olaf", "non-dropping-particle" : "", "parse-names" : false, "suffix" : "" } ], "container-title" : "Nature Reviews Neuroscience Neuroscience", "id" : "ITEM-1", "issue" : "3", "issued" : { "date-parts" : [ [ "2009", "3", "4" ] ] }, "page" : "186-98", "publisher" : "Nature Publishing Group", "title" : "Complex brain networks: graph theoretical analysis of structural and functional systems.", "type" : "article-journal", "volume" : "10" }, "uris" : [ "http://www.mendeley.com/documents/?uuid=551aca2a-0e35-3296-a1f4-cd714e713d69" ] } ], "mendeley" : { "formattedCitation" : "(Bullmore and Sporns, 2009)", "plainTextFormattedCitation" : "(Bullmore and Sporns, 2009)", "previouslyFormattedCitation" : "(Bullmore and Sporns, 2009)" }, "properties" : { "noteIndex" : 0 }, "schema" : "https://github.com/citation-style-language/schema/raw/master/csl-citation.json" }</w:delInstrText>
        </w:r>
        <w:r w:rsidR="00705020" w:rsidRPr="00044B3A" w:rsidDel="00C7263D">
          <w:rPr>
            <w:rFonts w:ascii="Arial" w:hAnsi="Arial" w:cs="Arial"/>
            <w:lang w:eastAsia="zh-CN"/>
          </w:rPr>
          <w:fldChar w:fldCharType="separate"/>
        </w:r>
        <w:r w:rsidR="00705020" w:rsidRPr="00C7263D" w:rsidDel="00C7263D">
          <w:rPr>
            <w:rFonts w:ascii="Arial" w:hAnsi="Arial" w:cs="Arial"/>
            <w:noProof/>
            <w:lang w:eastAsia="zh-CN"/>
            <w:rPrChange w:id="18" w:author="Shuting Han" w:date="2016-09-06T12:14:00Z">
              <w:rPr>
                <w:rFonts w:ascii="Arial" w:hAnsi="Arial" w:cs="Arial"/>
                <w:noProof/>
                <w:lang w:eastAsia="zh-CN"/>
              </w:rPr>
            </w:rPrChange>
          </w:rPr>
          <w:delText>(Bullmore and Sporns, 2009)</w:delText>
        </w:r>
        <w:r w:rsidR="00705020" w:rsidRPr="00044B3A" w:rsidDel="00C7263D">
          <w:rPr>
            <w:rFonts w:ascii="Arial" w:hAnsi="Arial" w:cs="Arial"/>
            <w:lang w:eastAsia="zh-CN"/>
          </w:rPr>
          <w:fldChar w:fldCharType="end"/>
        </w:r>
      </w:del>
      <w:r w:rsidRPr="00044B3A">
        <w:rPr>
          <w:rFonts w:ascii="Arial" w:hAnsi="Arial" w:cs="Arial"/>
          <w:lang w:eastAsia="zh-CN"/>
        </w:rPr>
        <w:t xml:space="preserve">. </w:t>
      </w:r>
      <w:r w:rsidR="00AA33D1">
        <w:rPr>
          <w:rFonts w:ascii="Arial" w:hAnsi="Arial" w:cs="Arial"/>
          <w:lang w:eastAsia="zh-CN"/>
        </w:rPr>
        <w:t>However</w:t>
      </w:r>
      <w:r w:rsidRPr="00044B3A">
        <w:rPr>
          <w:rFonts w:ascii="Arial" w:hAnsi="Arial" w:cs="Arial"/>
          <w:lang w:eastAsia="zh-CN"/>
        </w:rPr>
        <w:t xml:space="preserve">, graphs are </w:t>
      </w:r>
      <w:r w:rsidR="00F634C3" w:rsidRPr="00044B3A">
        <w:rPr>
          <w:rFonts w:ascii="Arial" w:hAnsi="Arial" w:cs="Arial"/>
          <w:lang w:eastAsia="zh-CN"/>
        </w:rPr>
        <w:t xml:space="preserve">usually </w:t>
      </w:r>
      <w:r w:rsidRPr="00044B3A">
        <w:rPr>
          <w:rFonts w:ascii="Arial" w:hAnsi="Arial" w:cs="Arial"/>
          <w:lang w:eastAsia="zh-CN"/>
        </w:rPr>
        <w:t>constructed with nodes representing brain regions</w:t>
      </w:r>
      <w:del w:id="19" w:author="Shuting Han" w:date="2016-09-06T12:14:00Z">
        <w:r w:rsidR="00705020" w:rsidRPr="00044B3A" w:rsidDel="00C7263D">
          <w:rPr>
            <w:rFonts w:ascii="Arial" w:hAnsi="Arial" w:cs="Arial"/>
            <w:lang w:eastAsia="zh-CN"/>
          </w:rPr>
          <w:delText xml:space="preserve"> </w:delText>
        </w:r>
      </w:del>
      <w:r w:rsidR="00C7263D">
        <w:rPr>
          <w:rFonts w:ascii="Arial" w:hAnsi="Arial" w:cs="Arial"/>
          <w:lang w:eastAsia="zh-CN"/>
        </w:rPr>
        <w:fldChar w:fldCharType="begin"/>
      </w:r>
      <w:r w:rsidR="00C7263D">
        <w:rPr>
          <w:rFonts w:ascii="Arial" w:hAnsi="Arial" w:cs="Arial"/>
          <w:lang w:eastAsia="zh-CN"/>
        </w:rPr>
        <w:instrText xml:space="preserve"> ADDIN EN.CITE &lt;EndNote&gt;&lt;Cite&gt;&lt;Author&gt;He&lt;/Author&gt;&lt;Year&gt;2007&lt;/Year&gt;&lt;RecNum&gt;28&lt;/RecNum&gt;&lt;DisplayText&gt;(He et al., 2007)&lt;/DisplayText&gt;&lt;record&gt;&lt;rec-number&gt;28&lt;/rec-number&gt;&lt;foreign-keys&gt;&lt;key app="EN" db-id="0txdftr5os905xed2s8px2v3fppvvazdzsxs"&gt;28&lt;/key&gt;&lt;/foreign-keys&gt;&lt;ref-type name="Journal Article"&gt;17&lt;/ref-type&gt;&lt;contributors&gt;&lt;authors&gt;&lt;author&gt;He, Yong&lt;/author&gt;&lt;author&gt;Chen, Zhang J&lt;/author&gt;&lt;author&gt;Evans, Alan C&lt;/author&gt;&lt;/authors&gt;&lt;/contributors&gt;&lt;titles&gt;&lt;title&gt;Small-world anatomical networks in the human brain revealed by cortical thickness from MRI.&lt;/title&gt;&lt;secondary-title&gt;Cerebral cortex (New York, N.Y. : 1991)&lt;/secondary-title&gt;&lt;/titles&gt;&lt;pages&gt;2407-19&lt;/pages&gt;&lt;volume&gt;17&lt;/volume&gt;&lt;keywords&gt;&lt;keyword&gt;Brain&lt;/keyword&gt;&lt;keyword&gt;Brain Mapping&lt;/keyword&gt;&lt;keyword&gt;Brain Mapping: methods&lt;/keyword&gt;&lt;keyword&gt;Brain: anatomy &amp;amp; histology&lt;/keyword&gt;&lt;keyword&gt;Brain: physiology&lt;/keyword&gt;&lt;keyword&gt;Cerebral Cortex&lt;/keyword&gt;&lt;keyword&gt;Cerebral Cortex: anatomy &amp;amp; histology&lt;/keyword&gt;&lt;keyword&gt;Cerebral Cortex: physiology&lt;/keyword&gt;&lt;keyword&gt;Functional Laterality&lt;/keyword&gt;&lt;keyword&gt;Humans&lt;/keyword&gt;&lt;keyword&gt;Magnetic Resonance Imaging&lt;/keyword&gt;&lt;keyword&gt;Nerve Net&lt;/keyword&gt;&lt;keyword&gt;Nerve Net: physiology&lt;/keyword&gt;&lt;/keywords&gt;&lt;dates&gt;&lt;year&gt;2007&lt;/year&gt;&lt;/dates&gt;&lt;accession-num&gt;17204824&lt;/accession-num&gt;&lt;urls&gt;&lt;/urls&gt;&lt;electronic-resource-num&gt;10.1093/cercor/bhl149&lt;/electronic-resource-num&gt;&lt;/record&gt;&lt;/Cite&gt;&lt;/EndNote&gt;</w:instrText>
      </w:r>
      <w:r w:rsidR="00C7263D">
        <w:rPr>
          <w:rFonts w:ascii="Arial" w:hAnsi="Arial" w:cs="Arial"/>
          <w:lang w:eastAsia="zh-CN"/>
        </w:rPr>
        <w:fldChar w:fldCharType="separate"/>
      </w:r>
      <w:r w:rsidR="00C7263D">
        <w:rPr>
          <w:rFonts w:ascii="Arial" w:hAnsi="Arial" w:cs="Arial"/>
          <w:noProof/>
          <w:lang w:eastAsia="zh-CN"/>
        </w:rPr>
        <w:t>(</w:t>
      </w:r>
      <w:hyperlink w:anchor="_ENREF_15" w:tooltip="He, 2007 #28" w:history="1">
        <w:r w:rsidR="00E93104">
          <w:rPr>
            <w:rFonts w:ascii="Arial" w:hAnsi="Arial" w:cs="Arial"/>
            <w:noProof/>
            <w:lang w:eastAsia="zh-CN"/>
          </w:rPr>
          <w:t>He et al., 2007</w:t>
        </w:r>
      </w:hyperlink>
      <w:r w:rsidR="00C7263D">
        <w:rPr>
          <w:rFonts w:ascii="Arial" w:hAnsi="Arial" w:cs="Arial"/>
          <w:noProof/>
          <w:lang w:eastAsia="zh-CN"/>
        </w:rPr>
        <w:t>)</w:t>
      </w:r>
      <w:r w:rsidR="00C7263D">
        <w:rPr>
          <w:rFonts w:ascii="Arial" w:hAnsi="Arial" w:cs="Arial"/>
          <w:lang w:eastAsia="zh-CN"/>
        </w:rPr>
        <w:fldChar w:fldCharType="end"/>
      </w:r>
      <w:del w:id="20" w:author="Shuting Han" w:date="2016-09-06T12:14:00Z">
        <w:r w:rsidRPr="00044B3A" w:rsidDel="00C7263D">
          <w:rPr>
            <w:rFonts w:ascii="Arial" w:hAnsi="Arial" w:cs="Arial"/>
            <w:lang w:eastAsia="zh-CN"/>
          </w:rPr>
          <w:fldChar w:fldCharType="begin" w:fldLock="1"/>
        </w:r>
        <w:r w:rsidR="00705020" w:rsidRPr="00044B3A" w:rsidDel="00C7263D">
          <w:rPr>
            <w:rFonts w:ascii="Arial" w:hAnsi="Arial" w:cs="Arial"/>
            <w:lang w:eastAsia="zh-CN"/>
          </w:rPr>
          <w:delInstrText>ADDIN CSL_CITATION { "citationItems" : [ { "id" : "ITEM-1", "itemData" : { "DOI" : "10.1093/cercor/bhl149", "ISSN" : "1047-3211", "PMID" : "17204824", "abstract" : "An important issue in neuroscience is the characterization for the underlying architectures of complex brain networks. However, little is known about the network of anatomical connections in the human brain. Here, we investigated large-scale anatomical connection patterns of the human cerebral cortex using cortical thickness measurements from magnetic resonance images. Two areas were considered anatomically connected if they showed statistically significant correlations in cortical thickness and we constructed the network of such connections using 124 brains from the International Consortium for Brain Mapping database. Significant short- and long-range connections were found in both intra- and interhemispheric regions, many of which were consistent with known neuroanatomical pathways measured by human diffusion imaging. More importantly, we showed that the human brain anatomical network had robust small-world properties with cohesive neighborhoods and short mean distances between regions that were insensitive to the selection of correlation thresholds. Additionally, we also found that this network and the probability of finding a connection between 2 regions for a given anatomical distance had both exponentially truncated power-law distributions. Our results demonstrated the basic organizational principles for the anatomical network in the human brain compatible with previous functional networks studies, which provides important implications of how functional brain states originate from their structural underpinnings. To our knowledge, this study provides the first report of small-world properties and degree distribution of anatomical networks in the human brain using cortical thickness measurements.", "author" : [ { "dropping-particle" : "", "family" : "He", "given" : "Yong", "non-dropping-particle" : "", "parse-names" : false, "suffix" : "" }, { "dropping-particle" : "", "family" : "Chen", "given" : "Zhang J", "non-dropping-particle" : "", "parse-names" : false, "suffix" : "" }, { "dropping-particle" : "", "family" : "Evans", "given" : "Alan C", "non-dropping-particle" : "", "parse-names" : false, "suffix" : "" } ], "container-title" : "Cerebral cortex (New York, N.Y. : 1991)", "id" : "ITEM-1", "issue" : "10", "issued" : { "date-parts" : [ [ "2007", "10" ] ] }, "page" : "2407-19", "title" : "Small-world anatomical networks in the human brain revealed by cortical thickness from MRI.", "type" : "article-journal", "volume" : "17" }, "uris" : [ "http://www.mendeley.com/documents/?uuid=983e4b79-a3fd-419c-9a28-d022dd461088" ] } ], "mendeley" : { "formattedCitation" : "(He et al., 2007)", "plainTextFormattedCitation" : "(He et al., 2007)", "previouslyFormattedCitation" : "(He et al., 2007)" }, "properties" : { "noteIndex" : 0 }, "schema" : "https://github.com/citation-style-language/schema/raw/master/csl-citation.json" }</w:delInstrText>
        </w:r>
        <w:r w:rsidRPr="00044B3A" w:rsidDel="00C7263D">
          <w:rPr>
            <w:rFonts w:ascii="Arial" w:hAnsi="Arial" w:cs="Arial"/>
            <w:lang w:eastAsia="zh-CN"/>
          </w:rPr>
          <w:fldChar w:fldCharType="separate"/>
        </w:r>
        <w:r w:rsidR="00705020" w:rsidRPr="00044B3A" w:rsidDel="00C7263D">
          <w:rPr>
            <w:rFonts w:ascii="Arial" w:hAnsi="Arial" w:cs="Arial"/>
            <w:noProof/>
            <w:lang w:eastAsia="zh-CN"/>
          </w:rPr>
          <w:delText>(He et al., 2007)</w:delText>
        </w:r>
        <w:r w:rsidRPr="00044B3A" w:rsidDel="00C7263D">
          <w:rPr>
            <w:rFonts w:ascii="Arial" w:hAnsi="Arial" w:cs="Arial"/>
            <w:lang w:eastAsia="zh-CN"/>
          </w:rPr>
          <w:fldChar w:fldCharType="end"/>
        </w:r>
      </w:del>
      <w:r w:rsidRPr="00044B3A">
        <w:rPr>
          <w:rFonts w:ascii="Arial" w:hAnsi="Arial" w:cs="Arial"/>
          <w:lang w:eastAsia="zh-CN"/>
        </w:rPr>
        <w:t xml:space="preserve">, and edges representing </w:t>
      </w:r>
      <w:r w:rsidR="00AA33D1">
        <w:rPr>
          <w:rFonts w:ascii="Arial" w:hAnsi="Arial" w:cs="Arial"/>
          <w:lang w:eastAsia="zh-CN"/>
        </w:rPr>
        <w:t>information flow</w:t>
      </w:r>
      <w:r w:rsidR="00474792">
        <w:rPr>
          <w:rFonts w:ascii="Arial" w:hAnsi="Arial" w:cs="Arial"/>
          <w:lang w:eastAsia="zh-CN"/>
        </w:rPr>
        <w:t xml:space="preserve"> </w:t>
      </w:r>
      <w:r w:rsidR="00C7263D">
        <w:rPr>
          <w:rFonts w:ascii="Arial" w:hAnsi="Arial" w:cs="Arial"/>
          <w:lang w:eastAsia="zh-CN"/>
        </w:rPr>
        <w:fldChar w:fldCharType="begin"/>
      </w:r>
      <w:r w:rsidR="00C7263D">
        <w:rPr>
          <w:rFonts w:ascii="Arial" w:hAnsi="Arial" w:cs="Arial"/>
          <w:lang w:eastAsia="zh-CN"/>
        </w:rPr>
        <w:instrText xml:space="preserve"> ADDIN EN.CITE &lt;EndNote&gt;&lt;Cite&gt;&lt;Author&gt;Iturria-Medina&lt;/Author&gt;&lt;Year&gt;2008&lt;/Year&gt;&lt;RecNum&gt;33&lt;/RecNum&gt;&lt;DisplayText&gt;(Iturria-Medina et al., 2008)&lt;/DisplayText&gt;&lt;record&gt;&lt;rec-number&gt;33&lt;/rec-number&gt;&lt;foreign-keys&gt;&lt;key app="EN" db-id="0txdftr5os905xed2s8px2v3fppvvazdzsxs"&gt;33&lt;/key&gt;&lt;/foreign-keys&gt;&lt;ref-type name="Journal Article"&gt;17&lt;/ref-type&gt;&lt;contributors&gt;&lt;authors&gt;&lt;author&gt;Iturria-Medina, Yasser&lt;/author&gt;&lt;author&gt;Sotero, Roberto C&lt;/author&gt;&lt;author&gt;Canales-Rodríguez, Erick J&lt;/author&gt;&lt;author&gt;Alemán-Gómez, Yasser&lt;/author&gt;&lt;author&gt;Melie-García, Lester&lt;/author&gt;&lt;/authors&gt;&lt;/contributors&gt;&lt;titles&gt;&lt;title&gt;Studying the human brain anatomical network via diffusion-weighted MRI and Graph Theory.&lt;/title&gt;&lt;secondary-title&gt;NeuroImage&lt;/secondary-title&gt;&lt;/titles&gt;&lt;pages&gt;1064-76&lt;/pages&gt;&lt;volume&gt;40&lt;/volume&gt;&lt;keywords&gt;&lt;keyword&gt;Adult&lt;/keyword&gt;&lt;keyword&gt;Algorithms&lt;/keyword&gt;&lt;keyword&gt;Brain&lt;/keyword&gt;&lt;keyword&gt;Brain: anatomy &amp;amp; histology&lt;/keyword&gt;&lt;keyword&gt;Diffusion Magnetic Resonance Imaging&lt;/keyword&gt;&lt;keyword&gt;Humans&lt;/keyword&gt;&lt;keyword&gt;Image Processing, Computer-Assisted&lt;/keyword&gt;&lt;keyword&gt;Male&lt;/keyword&gt;&lt;keyword&gt;Nerve Fibers&lt;/keyword&gt;&lt;keyword&gt;Nerve Fibers: physiology&lt;/keyword&gt;&lt;keyword&gt;Nerve Net&lt;/keyword&gt;&lt;keyword&gt;Nerve Net: anatomy &amp;amp; histology&lt;/keyword&gt;&lt;keyword&gt;Neural Pathways&lt;/keyword&gt;&lt;keyword&gt;Neural Pathways: anatomy &amp;amp; histology&lt;/keyword&gt;&lt;keyword&gt;Neural Pathways: physiology&lt;/keyword&gt;&lt;/keywords&gt;&lt;dates&gt;&lt;year&gt;2008&lt;/year&gt;&lt;/dates&gt;&lt;accession-num&gt;18272400&lt;/accession-num&gt;&lt;urls&gt;&lt;/urls&gt;&lt;electronic-resource-num&gt;10.1016/j.neuroimage.2007.10.060&lt;/electronic-resource-num&gt;&lt;/record&gt;&lt;/Cite&gt;&lt;/EndNote&gt;</w:instrText>
      </w:r>
      <w:r w:rsidR="00C7263D">
        <w:rPr>
          <w:rFonts w:ascii="Arial" w:hAnsi="Arial" w:cs="Arial"/>
          <w:lang w:eastAsia="zh-CN"/>
        </w:rPr>
        <w:fldChar w:fldCharType="separate"/>
      </w:r>
      <w:r w:rsidR="00C7263D">
        <w:rPr>
          <w:rFonts w:ascii="Arial" w:hAnsi="Arial" w:cs="Arial"/>
          <w:noProof/>
          <w:lang w:eastAsia="zh-CN"/>
        </w:rPr>
        <w:t>(</w:t>
      </w:r>
      <w:hyperlink w:anchor="_ENREF_16" w:tooltip="Iturria-Medina, 2008 #33" w:history="1">
        <w:r w:rsidR="00E93104">
          <w:rPr>
            <w:rFonts w:ascii="Arial" w:hAnsi="Arial" w:cs="Arial"/>
            <w:noProof/>
            <w:lang w:eastAsia="zh-CN"/>
          </w:rPr>
          <w:t>Iturria-Medina et al., 2008</w:t>
        </w:r>
      </w:hyperlink>
      <w:r w:rsidR="00C7263D">
        <w:rPr>
          <w:rFonts w:ascii="Arial" w:hAnsi="Arial" w:cs="Arial"/>
          <w:noProof/>
          <w:lang w:eastAsia="zh-CN"/>
        </w:rPr>
        <w:t>)</w:t>
      </w:r>
      <w:r w:rsidR="00C7263D">
        <w:rPr>
          <w:rFonts w:ascii="Arial" w:hAnsi="Arial" w:cs="Arial"/>
          <w:lang w:eastAsia="zh-CN"/>
        </w:rPr>
        <w:fldChar w:fldCharType="end"/>
      </w:r>
      <w:r w:rsidR="00474792">
        <w:rPr>
          <w:rFonts w:ascii="Arial" w:hAnsi="Arial" w:cs="Arial"/>
          <w:lang w:eastAsia="zh-CN"/>
        </w:rPr>
        <w:fldChar w:fldCharType="begin" w:fldLock="1"/>
      </w:r>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separate"/>
      </w:r>
      <w:del w:id="21" w:author="Shuting Han" w:date="2016-09-06T12:14:00Z">
        <w:r w:rsidR="00474792" w:rsidRPr="00474792" w:rsidDel="00C7263D">
          <w:rPr>
            <w:rFonts w:ascii="Arial" w:hAnsi="Arial" w:cs="Arial"/>
            <w:noProof/>
            <w:lang w:eastAsia="zh-CN"/>
          </w:rPr>
          <w:delText>(Iturria-Medina et al., 2008)</w:delText>
        </w:r>
      </w:del>
      <w:r w:rsidR="00474792">
        <w:rPr>
          <w:rFonts w:ascii="Arial" w:hAnsi="Arial" w:cs="Arial"/>
          <w:lang w:eastAsia="zh-CN"/>
        </w:rPr>
        <w:fldChar w:fldCharType="end"/>
      </w:r>
      <w:r w:rsidRPr="00044B3A">
        <w:rPr>
          <w:rFonts w:ascii="Arial" w:hAnsi="Arial" w:cs="Arial"/>
          <w:lang w:eastAsia="zh-CN"/>
        </w:rPr>
        <w:t xml:space="preserve">. </w:t>
      </w:r>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taking brain regions</w:t>
      </w:r>
      <w:ins w:id="22" w:author="Shuting Han" w:date="2016-09-06T12:15:00Z">
        <w:r w:rsidR="00C7263D">
          <w:rPr>
            <w:rFonts w:ascii="Arial" w:hAnsi="Arial" w:cs="Arial"/>
            <w:lang w:eastAsia="zh-CN"/>
          </w:rPr>
          <w:t xml:space="preserve"> </w:t>
        </w:r>
      </w:ins>
      <w:del w:id="23" w:author="Shuting Han" w:date="2016-09-06T12:15:00Z">
        <w:r w:rsidR="00E67F9A" w:rsidRPr="00044B3A" w:rsidDel="00C7263D">
          <w:rPr>
            <w:rFonts w:ascii="Arial" w:hAnsi="Arial" w:cs="Arial"/>
            <w:lang w:eastAsia="zh-CN"/>
          </w:rPr>
          <w:delText xml:space="preserve"> </w:delText>
        </w:r>
      </w:del>
      <w:r w:rsidR="00C7263D">
        <w:rPr>
          <w:rFonts w:ascii="Arial" w:hAnsi="Arial" w:cs="Arial"/>
          <w:lang w:eastAsia="zh-CN"/>
        </w:rPr>
        <w:fldChar w:fldCharType="begin">
          <w:fldData xml:space="preserve">PEVuZE5vdGU+PENpdGU+PEF1dGhvcj5BY2hhcmQ8L0F1dGhvcj48WWVhcj4yMDA3PC9ZZWFyPjxS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</w:fldData>
        </w:fldChar>
      </w:r>
      <w:r w:rsidR="00C7263D" w:rsidRPr="00C7263D">
        <w:rPr>
          <w:rFonts w:ascii="Arial" w:hAnsi="Arial" w:cs="Arial"/>
          <w:lang w:eastAsia="zh-CN"/>
          <w:rPrChange w:id="24" w:author="Shuting Han" w:date="2016-09-06T12:16:00Z">
            <w:rPr>
              <w:rFonts w:ascii="Arial" w:hAnsi="Arial" w:cs="Arial"/>
              <w:lang w:eastAsia="zh-CN"/>
            </w:rPr>
          </w:rPrChange>
        </w:rPr>
        <w:instrText xml:space="preserve"> ADDIN EN.CITE </w:instrText>
      </w:r>
      <w:r w:rsidR="00C7263D" w:rsidRPr="00C7263D">
        <w:rPr>
          <w:rFonts w:ascii="Arial" w:hAnsi="Arial" w:cs="Arial"/>
          <w:lang w:eastAsia="zh-CN"/>
          <w:rPrChange w:id="25" w:author="Shuting Han" w:date="2016-09-06T12:16:00Z">
            <w:rPr>
              <w:rFonts w:ascii="Arial" w:hAnsi="Arial" w:cs="Arial"/>
              <w:lang w:eastAsia="zh-CN"/>
            </w:rPr>
          </w:rPrChange>
        </w:rPr>
        <w:fldChar w:fldCharType="begin">
          <w:fldData xml:space="preserve">PEVuZE5vdGU+PENpdGU+PEF1dGhvcj5BY2hhcmQ8L0F1dGhvcj48WWVhcj4yMDA3PC9ZZWFyPjxS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</w:fldData>
        </w:fldChar>
      </w:r>
      <w:r w:rsidR="00C7263D" w:rsidRPr="00C7263D">
        <w:rPr>
          <w:rFonts w:ascii="Arial" w:hAnsi="Arial" w:cs="Arial"/>
          <w:lang w:eastAsia="zh-CN"/>
          <w:rPrChange w:id="26" w:author="Shuting Han" w:date="2016-09-06T12:16:00Z">
            <w:rPr>
              <w:rFonts w:ascii="Arial" w:hAnsi="Arial" w:cs="Arial"/>
              <w:lang w:eastAsia="zh-CN"/>
            </w:rPr>
          </w:rPrChange>
        </w:rPr>
        <w:instrText xml:space="preserve"> ADDIN EN.CITE.DATA </w:instrText>
      </w:r>
      <w:r w:rsidR="00C7263D" w:rsidRPr="00C7263D">
        <w:rPr>
          <w:rFonts w:ascii="Arial" w:hAnsi="Arial" w:cs="Arial"/>
          <w:lang w:eastAsia="zh-CN"/>
          <w:rPrChange w:id="27" w:author="Shuting Han" w:date="2016-09-06T12:16:00Z">
            <w:rPr>
              <w:rFonts w:ascii="Arial" w:hAnsi="Arial" w:cs="Arial"/>
              <w:lang w:eastAsia="zh-CN"/>
            </w:rPr>
          </w:rPrChange>
        </w:rPr>
      </w:r>
      <w:r w:rsidR="00C7263D" w:rsidRPr="00C7263D">
        <w:rPr>
          <w:rFonts w:ascii="Arial" w:hAnsi="Arial" w:cs="Arial"/>
          <w:lang w:eastAsia="zh-CN"/>
          <w:rPrChange w:id="28" w:author="Shuting Han" w:date="2016-09-06T12:16:00Z">
            <w:rPr>
              <w:rFonts w:ascii="Arial" w:hAnsi="Arial" w:cs="Arial"/>
              <w:lang w:eastAsia="zh-CN"/>
            </w:rPr>
          </w:rPrChange>
        </w:rPr>
        <w:fldChar w:fldCharType="end"/>
      </w:r>
      <w:r w:rsidR="00C7263D">
        <w:rPr>
          <w:rFonts w:ascii="Arial" w:hAnsi="Arial" w:cs="Arial"/>
          <w:lang w:eastAsia="zh-CN"/>
        </w:rPr>
        <w:fldChar w:fldCharType="separate"/>
      </w:r>
      <w:r w:rsidR="00C7263D" w:rsidRPr="00C7263D">
        <w:rPr>
          <w:rFonts w:ascii="Arial" w:hAnsi="Arial" w:cs="Arial"/>
          <w:noProof/>
          <w:lang w:eastAsia="zh-CN"/>
          <w:rPrChange w:id="29" w:author="Shuting Han" w:date="2016-09-06T12:16:00Z">
            <w:rPr>
              <w:rFonts w:ascii="Arial" w:hAnsi="Arial" w:cs="Arial"/>
              <w:noProof/>
              <w:lang w:eastAsia="zh-CN"/>
            </w:rPr>
          </w:rPrChange>
        </w:rPr>
        <w:t>(</w:t>
      </w:r>
      <w:r w:rsidR="00E93104">
        <w:rPr>
          <w:rFonts w:ascii="Arial" w:hAnsi="Arial" w:cs="Arial"/>
          <w:noProof/>
          <w:lang w:eastAsia="zh-CN"/>
        </w:rPr>
        <w:fldChar w:fldCharType="begin"/>
      </w:r>
      <w:r w:rsidR="00E93104">
        <w:rPr>
          <w:rFonts w:ascii="Arial" w:hAnsi="Arial" w:cs="Arial"/>
          <w:noProof/>
          <w:lang w:eastAsia="zh-CN"/>
        </w:rPr>
        <w:instrText xml:space="preserve"> HYPERLINK \l "_ENREF_1" \o "Achard, 2007 #2" </w:instrText>
      </w:r>
      <w:r w:rsidR="00E93104">
        <w:rPr>
          <w:rFonts w:ascii="Arial" w:hAnsi="Arial" w:cs="Arial"/>
          <w:noProof/>
          <w:lang w:eastAsia="zh-CN"/>
        </w:rPr>
      </w:r>
      <w:r w:rsidR="00E93104">
        <w:rPr>
          <w:rFonts w:ascii="Arial" w:hAnsi="Arial" w:cs="Arial"/>
          <w:noProof/>
          <w:lang w:eastAsia="zh-CN"/>
        </w:rPr>
        <w:fldChar w:fldCharType="separate"/>
      </w:r>
      <w:r w:rsidR="00E93104" w:rsidRPr="00C7263D">
        <w:rPr>
          <w:rFonts w:ascii="Arial" w:hAnsi="Arial" w:cs="Arial"/>
          <w:noProof/>
          <w:lang w:eastAsia="zh-CN"/>
          <w:rPrChange w:id="30" w:author="Shuting Han" w:date="2016-09-06T12:16:00Z">
            <w:rPr>
              <w:rFonts w:ascii="Arial" w:hAnsi="Arial" w:cs="Arial"/>
              <w:noProof/>
              <w:lang w:eastAsia="zh-CN"/>
            </w:rPr>
          </w:rPrChange>
        </w:rPr>
        <w:t>Achard and Bullmore, 2007</w:t>
      </w:r>
      <w:r w:rsidR="00E93104">
        <w:rPr>
          <w:rFonts w:ascii="Arial" w:hAnsi="Arial" w:cs="Arial"/>
          <w:noProof/>
          <w:lang w:eastAsia="zh-CN"/>
        </w:rPr>
        <w:fldChar w:fldCharType="end"/>
      </w:r>
      <w:r w:rsidR="00C7263D" w:rsidRPr="00C7263D">
        <w:rPr>
          <w:rFonts w:ascii="Arial" w:hAnsi="Arial" w:cs="Arial"/>
          <w:noProof/>
          <w:lang w:eastAsia="zh-CN"/>
          <w:rPrChange w:id="31" w:author="Shuting Han" w:date="2016-09-06T12:16: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"_ENREF_11" \o "Fair, 2008 #22" </w:instrText>
      </w:r>
      <w:r w:rsidR="00E93104">
        <w:rPr>
          <w:rFonts w:ascii="Arial" w:hAnsi="Arial" w:cs="Arial"/>
          <w:noProof/>
          <w:lang w:eastAsia="zh-CN"/>
        </w:rPr>
      </w:r>
      <w:r w:rsidR="00E93104">
        <w:rPr>
          <w:rFonts w:ascii="Arial" w:hAnsi="Arial" w:cs="Arial"/>
          <w:noProof/>
          <w:lang w:eastAsia="zh-CN"/>
        </w:rPr>
        <w:fldChar w:fldCharType="separate"/>
      </w:r>
      <w:r w:rsidR="00E93104" w:rsidRPr="00C7263D">
        <w:rPr>
          <w:rFonts w:ascii="Arial" w:hAnsi="Arial" w:cs="Arial"/>
          <w:noProof/>
          <w:lang w:eastAsia="zh-CN"/>
          <w:rPrChange w:id="32" w:author="Shuting Han" w:date="2016-09-06T12:16:00Z">
            <w:rPr>
              <w:rFonts w:ascii="Arial" w:hAnsi="Arial" w:cs="Arial"/>
              <w:noProof/>
              <w:lang w:eastAsia="zh-CN"/>
            </w:rPr>
          </w:rPrChange>
        </w:rPr>
        <w:t>Fair et al., 2008</w:t>
      </w:r>
      <w:r w:rsidR="00E93104">
        <w:rPr>
          <w:rFonts w:ascii="Arial" w:hAnsi="Arial" w:cs="Arial"/>
          <w:noProof/>
          <w:lang w:eastAsia="zh-CN"/>
        </w:rPr>
        <w:fldChar w:fldCharType="end"/>
      </w:r>
      <w:r w:rsidR="00C7263D" w:rsidRPr="00C7263D">
        <w:rPr>
          <w:rFonts w:ascii="Arial" w:hAnsi="Arial" w:cs="Arial"/>
          <w:noProof/>
          <w:lang w:eastAsia="zh-CN"/>
          <w:rPrChange w:id="33" w:author="Shuting Han" w:date="2016-09-06T12:16: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"_ENREF_13" \o "Hagmann, 2008 #26" </w:instrText>
      </w:r>
      <w:r w:rsidR="00E93104">
        <w:rPr>
          <w:rFonts w:ascii="Arial" w:hAnsi="Arial" w:cs="Arial"/>
          <w:noProof/>
          <w:lang w:eastAsia="zh-CN"/>
        </w:rPr>
      </w:r>
      <w:r w:rsidR="00E93104">
        <w:rPr>
          <w:rFonts w:ascii="Arial" w:hAnsi="Arial" w:cs="Arial"/>
          <w:noProof/>
          <w:lang w:eastAsia="zh-CN"/>
        </w:rPr>
        <w:fldChar w:fldCharType="separate"/>
      </w:r>
      <w:r w:rsidR="00E93104" w:rsidRPr="00C7263D">
        <w:rPr>
          <w:rFonts w:ascii="Arial" w:hAnsi="Arial" w:cs="Arial"/>
          <w:noProof/>
          <w:lang w:eastAsia="zh-CN"/>
          <w:rPrChange w:id="34" w:author="Shuting Han" w:date="2016-09-06T12:16:00Z">
            <w:rPr>
              <w:rFonts w:ascii="Arial" w:hAnsi="Arial" w:cs="Arial"/>
              <w:noProof/>
              <w:lang w:eastAsia="zh-CN"/>
            </w:rPr>
          </w:rPrChange>
        </w:rPr>
        <w:t>Hagmann et al., 2008</w:t>
      </w:r>
      <w:r w:rsidR="00E93104">
        <w:rPr>
          <w:rFonts w:ascii="Arial" w:hAnsi="Arial" w:cs="Arial"/>
          <w:noProof/>
          <w:lang w:eastAsia="zh-CN"/>
        </w:rPr>
        <w:fldChar w:fldCharType="end"/>
      </w:r>
      <w:r w:rsidR="00C7263D" w:rsidRPr="00C7263D">
        <w:rPr>
          <w:rFonts w:ascii="Arial" w:hAnsi="Arial" w:cs="Arial"/>
          <w:noProof/>
          <w:lang w:eastAsia="zh-CN"/>
          <w:rPrChange w:id="35" w:author="Shuting Han" w:date="2016-09-06T12:16:00Z">
            <w:rPr>
              <w:rFonts w:ascii="Arial" w:hAnsi="Arial" w:cs="Arial"/>
              <w:noProof/>
              <w:lang w:eastAsia="zh-CN"/>
            </w:rPr>
          </w:rPrChange>
        </w:rPr>
        <w:t>)</w:t>
      </w:r>
      <w:r w:rsidR="00C7263D">
        <w:rPr>
          <w:rFonts w:ascii="Arial" w:hAnsi="Arial" w:cs="Arial"/>
          <w:lang w:eastAsia="zh-CN"/>
        </w:rPr>
        <w:fldChar w:fldCharType="end"/>
      </w:r>
      <w:del w:id="36" w:author="Shuting Han" w:date="2016-09-06T12:15:00Z">
        <w:r w:rsidR="00E67F9A" w:rsidRPr="00044B3A" w:rsidDel="00C7263D">
          <w:rPr>
            <w:rFonts w:ascii="Arial" w:hAnsi="Arial" w:cs="Arial"/>
            <w:lang w:eastAsia="zh-CN"/>
          </w:rPr>
          <w:fldChar w:fldCharType="begin" w:fldLock="1"/>
        </w:r>
        <w:r w:rsidR="00E67F9A" w:rsidRPr="00C7263D" w:rsidDel="00C7263D">
          <w:rPr>
            <w:rFonts w:ascii="Arial" w:hAnsi="Arial" w:cs="Arial"/>
            <w:lang w:eastAsia="zh-CN"/>
            <w:rPrChange w:id="37" w:author="Shuting Han" w:date="2016-09-06T12:15:00Z">
              <w:rPr>
                <w:rFonts w:ascii="Arial" w:hAnsi="Arial" w:cs="Arial"/>
                <w:lang w:eastAsia="zh-CN"/>
              </w:rPr>
            </w:rPrChange>
          </w:rPr>
          <w:delInstrText>ADDIN CSL_CITATION { "citationItems" : [ { "id" : "ITEM-1", "itemData" : { "DOI" : "10.1073/pnas.0800376105", "ISSN" : "1091-6490", "PMID" : "18322013", "abstract" : "In recent years, the brain's \"default network,\" a set of regions characterized by decreased neural activity during goal-oriented tasks, has generated a significant amount of interest, as well as controversy. Much of the discussion has focused on the relationship of these regions to a \"default mode\" of brain function. In early studies, investigators suggested that, the brain's default mode supports \"self-referential\" or \"introspective\" mental activity. Subsequently, regions of the default network have been more specifically related to the \"internal narrative,\" the \"autobiographical self,\" \"stimulus independent thought,\" \"mentalizing,\" and most recently \"self-projection.\" However, the extant literature on the function of the default network is limited to adults, i.e., after the system has reached maturity. We hypothesized that further insight into the network's functioning could be achieved by characterizing its development. In the current study, we used resting-state functional connectivity MRI (rs-fcMRI) to characterize the development of the brain's default network. We found that the default regions are only sparsely functionally connected at early school age (7-9 years old); over development, these regions integrate into a cohesive, interconnected network.", "author" : [ { "dropping-particle" : "", "family" : "Fair", "given" : "Damien A", "non-dropping-particle" : "", "parse-names" : false, "suffix" : "" }, { "dropping-particle" : "", "family" : "Cohen", "given" : "Alexander L", "non-dropping-particle" : "", "parse-names" : false, "suffix" : "" }, { "dropping-particle" : "", "family" : "Dosenbach", "given" : "Nico U F", "non-dropping-particle" : "", "parse-names" : false, "suffix" : "" }, { "dropping-particle" : "", "family" : "Church", "given" : "Jessica A", "non-dropping-particle" : "", "parse-names" : false, "suffix" : "" }, { "dropping-particle" : "", "family" : "Miezin", "given" : "Francis M", "non-dropping-particle" : "", "parse-names" : false, "suffix" : "" }, { "dropping-particle" : "", "family" : "Barch", "given" : "Deanna M", "non-dropping-particle" : "", "parse-names" : false, "suffix" : "" }, { "dropping-particle" : "", "family" : "Raichle", "given" : "Marcus E", "non-dropping-particle" : "", "parse-names" : false, "suffix" : "" }, { "dropping-particle" : "", "family" : "Petersen", "given" : "Steven E", "non-dropping-particle" : "", "parse-names" : false, "suffix" : "" }, { "dropping-particle" : "", "family" : "Schlaggar", "given" : "Bradley L", "non-dropping-particle" : "", "parse-names" : false, "suffix" : "" } ], "container-title" : "Proceedings of the National Academy of Sciences of the United States of America", "id" : "ITEM-1", "issue" : "10", "issued" : { "date-parts" : [ [ "2008", "3", "11" ] ] }, "page" : "4028-32", "title" : "The maturing architecture of the brain's default network.", "type" : "article-journal", "volume" : "105" }, "uris" : [ "http://www.mendeley.com/documents/?uuid=0b3451c0-819b-4d5d-9b68-e5e50c26d16d" ] }, { "id" : "ITEM-2", "itemData" : { "DOI" : "10.1371/journal.pbio.0060159", "ISSN" : "1545-7885", "PMID" : "18597554", "abstract" : "Structurally segregated and functionally specialized regions of the human cerebral cortex are interconnected by a dense network of cortico-cortical axonal pathways. By using diffusion spectrum imaging, we noninvasively mapped these pathways within and across cortical hemispheres in individual human participants. An analysis of the resulting large-scale structural brain networks reveals a structural core within posterior medial and parietal cerebral cortex, as well as several distinct temporal and frontal modules. Brain regions within the structural core share high degree, strength, and betweenness centrality, and they constitute connector hubs that link all major structural modules. The structural core contains brain regions that form the posterior components of the human default network. Looking both within and outside of core regions, we observed a substantial correspondence between structural connectivity and resting-state functional connectivity measured in the same participants. The spatial and topological centrality of the core within cortex suggests an important role in functional integration.", "author" : [ { "dropping-particle" : "", "family" : "Hagmann", "given" : "Patric", "non-dropping-particle" : "", "parse-names" : false, "suffix" : "" }, { "dropping-particle" : "", "family" : "Cammoun", "given" : "Leila", "non-dropping-particle" : "", "parse-names" : false, "suffix" : "" }, { "dropping-particle" : "", "family" : "Gigandet", "given" : "Xavier", "non-dropping-particle" : "", "parse-names" : false, "suffix" : "" }, { "dropping-particle" : "", "family" : "Meuli", "given" : "Reto", "non-dropping-particle" : "", "parse-names" : false, "suffix" : "" }, { "dropping-particle" : "", "family" : "Honey", "given" : "Christopher J", "non-dropping-particle" : "", "parse-names" : false, "suffix" : "" }, { "dropping-particle" : "", "family" : "Wedeen", "given" : "Van J", "non-dropping-particle" : "", "parse-names" : false, "suffix" : "" }, { "dropping-particle" : "", "family" : "Sporns", "given" : "Olaf", "non-dropping-particle" : "", "parse-names" : false, "suffix" : "" } ], "container-title" : "PLoS biology", "id" : "ITEM-2", "issue" : "7", "issued" : { "date-parts" : [ [ "2008", "7", "1" ] ] }, "page" : "e159", "publisher" : "Public Library of Science", "title" : "Mapping the structural core of human cerebral cortex.", "type" : "article-journal", "volume" : "6" }, "uris" : [ "http://www.mendeley.com/documents/?uuid=b7c74493-0f10-4fd6-85c3-ed71ff236506" ] }, { "id" : "ITEM-3", "itemData" : { "DOI" : "10.1371/journal.pcbi.0030017", "ISSN" : "1553-734X", "author" : [ { "dropping-particle" : "", "family" : "Achard", "given" : "Sophie", "non-dropping-particle" : "", "parse-names" : false, "suffix" : "" }, { "dropping-particle" : "", "family" : "Bullmore", "given" : "Ed", "non-dropping-particle" : "", "parse-names" : false, "suffix" : "" } ], "container-title" : "PLoS Computational Biology", "id" : "ITEM-3", "issue" : "2", "issued" : { "date-parts" : [ [ "2007", "2", "2" ] ] }, "page" : "e17", "publisher" : "Public Library of Science", "title" : "Efficiency and Cost of Economical Brain Functional Networks", "type" : "article-journal", "volume" : "3" }, "uris" : [ "http://www.mendeley.com/documents/?uuid=3b234595-223d-4da4-a798-79fec98feacc" ] } ], "mendeley" : { "formattedCitation" : "(Achard and Bullmore, 2007; Fair et al., 2008; Hagmann et al., 2008)", "plainTextFormattedCitation" : "(Achard and Bullmore, 2007; Fair et al., 2008; Hagmann et al., 2008)", "previouslyFormattedCitation" : "(Achard and Bullmore, 2007; Fair et al., 2008; Hagmann et al., 2008)" }, "properties" : { "noteIndex" : 0 }, "schema" : "https://github.com/citation-style-language/schema/raw/master/csl-citation.json" }</w:delInstrText>
        </w:r>
        <w:r w:rsidR="00E67F9A" w:rsidRPr="00044B3A" w:rsidDel="00C7263D">
          <w:rPr>
            <w:rFonts w:ascii="Arial" w:hAnsi="Arial" w:cs="Arial"/>
            <w:lang w:eastAsia="zh-CN"/>
          </w:rPr>
          <w:fldChar w:fldCharType="separate"/>
        </w:r>
        <w:r w:rsidR="00E67F9A" w:rsidRPr="00C7263D" w:rsidDel="00C7263D">
          <w:rPr>
            <w:rFonts w:ascii="Arial" w:hAnsi="Arial" w:cs="Arial"/>
            <w:noProof/>
            <w:lang w:eastAsia="zh-CN"/>
            <w:rPrChange w:id="38" w:author="Shuting Han" w:date="2016-09-06T12:15:00Z">
              <w:rPr>
                <w:rFonts w:ascii="Arial" w:hAnsi="Arial" w:cs="Arial"/>
                <w:noProof/>
                <w:lang w:eastAsia="zh-CN"/>
              </w:rPr>
            </w:rPrChange>
          </w:rPr>
          <w:delText>(Achard and Bullmore, 2007; Fair et al., 2008; Hagmann et al., 2008)</w:delText>
        </w:r>
        <w:r w:rsidR="00E67F9A" w:rsidRPr="00044B3A" w:rsidDel="00C7263D">
          <w:rPr>
            <w:rFonts w:ascii="Arial" w:hAnsi="Arial" w:cs="Arial"/>
            <w:lang w:eastAsia="zh-CN"/>
          </w:rPr>
          <w:fldChar w:fldCharType="end"/>
        </w:r>
      </w:del>
      <w:r w:rsidR="00E67F9A" w:rsidRPr="00044B3A">
        <w:rPr>
          <w:rFonts w:ascii="Arial" w:hAnsi="Arial" w:cs="Arial"/>
          <w:lang w:eastAsia="zh-CN"/>
        </w:rPr>
        <w:t xml:space="preserve">, voxels </w:t>
      </w:r>
      <w:r w:rsidR="00C7263D">
        <w:rPr>
          <w:rFonts w:ascii="Arial" w:hAnsi="Arial" w:cs="Arial"/>
          <w:lang w:eastAsia="zh-CN"/>
        </w:rPr>
        <w:fldChar w:fldCharType="begin">
          <w:fldData xml:space="preserve">PEVuZE5vdGU+PENpdGU+PEF1dGhvcj5FZ3XDrWx1ejwvQXV0aG9yPjxZZWFyPjIwMDU8L1llYXI+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</w:fldData>
        </w:fldChar>
      </w:r>
      <w:r w:rsidR="00C7263D">
        <w:rPr>
          <w:rFonts w:ascii="Arial" w:hAnsi="Arial" w:cs="Arial"/>
          <w:lang w:eastAsia="zh-CN"/>
        </w:rPr>
        <w:instrText xml:space="preserve"> ADDIN EN.CITE </w:instrText>
      </w:r>
      <w:r w:rsidR="00C7263D">
        <w:rPr>
          <w:rFonts w:ascii="Arial" w:hAnsi="Arial" w:cs="Arial"/>
          <w:lang w:eastAsia="zh-CN"/>
        </w:rPr>
        <w:fldChar w:fldCharType="begin">
          <w:fldData xml:space="preserve">PEVuZE5vdGU+PENpdGU+PEF1dGhvcj5FZ3XDrWx1ejwvQXV0aG9yPjxZZWFyPjIwMDU8L1llYXI+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</w:fldData>
        </w:fldChar>
      </w:r>
      <w:r w:rsidR="00C7263D">
        <w:rPr>
          <w:rFonts w:ascii="Arial" w:hAnsi="Arial" w:cs="Arial"/>
          <w:lang w:eastAsia="zh-CN"/>
        </w:rPr>
        <w:instrText xml:space="preserve"> ADDIN EN.CITE.DATA </w:instrText>
      </w:r>
      <w:r w:rsidR="00C7263D">
        <w:rPr>
          <w:rFonts w:ascii="Arial" w:hAnsi="Arial" w:cs="Arial"/>
          <w:lang w:eastAsia="zh-CN"/>
        </w:rPr>
      </w:r>
      <w:r w:rsidR="00C7263D">
        <w:rPr>
          <w:rFonts w:ascii="Arial" w:hAnsi="Arial" w:cs="Arial"/>
          <w:lang w:eastAsia="zh-CN"/>
        </w:rPr>
        <w:fldChar w:fldCharType="end"/>
      </w:r>
      <w:r w:rsidR="00C7263D">
        <w:rPr>
          <w:rFonts w:ascii="Arial" w:hAnsi="Arial" w:cs="Arial"/>
          <w:lang w:eastAsia="zh-CN"/>
        </w:rPr>
        <w:fldChar w:fldCharType="separate"/>
      </w:r>
      <w:r w:rsidR="00C7263D">
        <w:rPr>
          <w:rFonts w:ascii="Arial" w:hAnsi="Arial" w:cs="Arial"/>
          <w:noProof/>
          <w:lang w:eastAsia="zh-CN"/>
        </w:rPr>
        <w:t>(</w:t>
      </w:r>
      <w:hyperlink w:anchor="_ENREF_10" w:tooltip="Eguíluz, 2005 #19" w:history="1">
        <w:r w:rsidR="00E93104">
          <w:rPr>
            <w:rFonts w:ascii="Arial" w:hAnsi="Arial" w:cs="Arial"/>
            <w:noProof/>
            <w:lang w:eastAsia="zh-CN"/>
          </w:rPr>
          <w:t>Eguíluz et al., 2005</w:t>
        </w:r>
      </w:hyperlink>
      <w:r w:rsidR="00C7263D">
        <w:rPr>
          <w:rFonts w:ascii="Arial" w:hAnsi="Arial" w:cs="Arial"/>
          <w:noProof/>
          <w:lang w:eastAsia="zh-CN"/>
        </w:rPr>
        <w:t xml:space="preserve">; </w:t>
      </w:r>
      <w:hyperlink w:anchor="_ENREF_37" w:tooltip="van den Heuvel, 2008 #68" w:history="1">
        <w:r w:rsidR="00E93104">
          <w:rPr>
            <w:rFonts w:ascii="Arial" w:hAnsi="Arial" w:cs="Arial"/>
            <w:noProof/>
            <w:lang w:eastAsia="zh-CN"/>
          </w:rPr>
          <w:t>van den Heuvel et al., 2008</w:t>
        </w:r>
      </w:hyperlink>
      <w:r w:rsidR="00C7263D">
        <w:rPr>
          <w:rFonts w:ascii="Arial" w:hAnsi="Arial" w:cs="Arial"/>
          <w:noProof/>
          <w:lang w:eastAsia="zh-CN"/>
        </w:rPr>
        <w:t xml:space="preserve">; </w:t>
      </w:r>
      <w:hyperlink w:anchor="_ENREF_41" w:tooltip="Zuo, 2012 #76" w:history="1">
        <w:r w:rsidR="00E93104">
          <w:rPr>
            <w:rFonts w:ascii="Arial" w:hAnsi="Arial" w:cs="Arial"/>
            <w:noProof/>
            <w:lang w:eastAsia="zh-CN"/>
          </w:rPr>
          <w:t>Zuo et al., 2012</w:t>
        </w:r>
      </w:hyperlink>
      <w:r w:rsidR="00C7263D">
        <w:rPr>
          <w:rFonts w:ascii="Arial" w:hAnsi="Arial" w:cs="Arial"/>
          <w:noProof/>
          <w:lang w:eastAsia="zh-CN"/>
        </w:rPr>
        <w:t>)</w:t>
      </w:r>
      <w:r w:rsidR="00C7263D">
        <w:rPr>
          <w:rFonts w:ascii="Arial" w:hAnsi="Arial" w:cs="Arial"/>
          <w:lang w:eastAsia="zh-CN"/>
        </w:rPr>
        <w:fldChar w:fldCharType="end"/>
      </w:r>
      <w:del w:id="39" w:author="Shuting Han" w:date="2016-09-06T12:16:00Z">
        <w:r w:rsidR="00E67F9A" w:rsidRPr="00044B3A" w:rsidDel="00C7263D">
          <w:rPr>
            <w:rFonts w:ascii="Arial" w:hAnsi="Arial" w:cs="Arial"/>
            <w:lang w:eastAsia="zh-CN"/>
          </w:rPr>
          <w:fldChar w:fldCharType="begin" w:fldLock="1"/>
        </w:r>
        <w:r w:rsidR="00E67F9A" w:rsidRPr="00044B3A" w:rsidDel="00C7263D">
          <w:rPr>
            <w:rFonts w:ascii="Arial" w:hAnsi="Arial" w:cs="Arial"/>
            <w:lang w:eastAsia="zh-CN"/>
          </w:rPr>
          <w:delInstrText>ADDIN CSL_CITATION { "citationItems" : [ { "id" : "ITEM-1", "itemData" : { "DOI" : "10.1093/cercor/bhr269", "ISSN" : "1460-2199", "PMID" : "21968567", "abstract" : "The network architecture of functional connectivity within the human brain connectome is poorly understood at the voxel level. Here, using resting state functional magnetic resonance imaging data from 1003 healthy adults, we investigate a broad array of network centrality measures to provide novel insights into connectivity within the whole-brain functional network (i.e., the functional connectome). We first assemble and visualize the voxel-wise (4 mm) functional connectome as a functional network. We then demonstrate that each centrality measure captures different aspects of connectivity, highlighting the importance of considering both global and local connectivity properties of the functional connectome. Beyond \"detecting functional hubs,\" we treat centrality as measures of functional connectivity within the brain connectome and demonstrate their reliability and phenotypic correlates (i.e., age and sex). Specifically, our analyses reveal age-related decreases in degree centrality, but not eigenvector centrality, within precuneus and posterior cingulate regions. This implies that while local or (direct) connectivity decreases with age, connections with hub-like regions within the brain remain stable with age at a global level. In sum, these findings demonstrate the nonredundancy of various centrality measures and raise questions regarding their underlying physiological mechanisms that may be relevant to the study of neurodegenerative and psychiatric disorders.", "author" : [ { "dropping-particle" : "", "family" : "Zuo", "given" : "Xi-Nian", "non-dropping-particle" : "", "parse-names" : false, "suffix" : "" }, { "dropping-particle" : "", "family" : "Ehmke", "given" : "Ross", "non-dropping-particle" : "", "parse-names" : false, "suffix" : "" }, { "dropping-particle" : "", "family" : "Mennes", "given" : "Maarten", "non-dropping-particle" : "", "parse-names" : false, "suffix" : "" }, { "dropping-particle" : "", "family" : "Imperati", "given" : "Davide", "non-dropping-particle" : "", "parse-names" : false, "suffix" : "" }, { "dropping-particle" : "", "family" : "Castellanos", "given" : "F Xavier", "non-dropping-particle" : "", "parse-names" : false, "suffix" : "" }, { "dropping-particle" : "", "family" : "Sporns", "given" : "Olaf", "non-dropping-particle" : "", "parse-names" : false, "suffix" : "" }, { "dropping-particle" : "", "family" : "Milham", "given" : "Michael P", "non-dropping-particle" : "", "parse-names" : false, "suffix" : "" } ], "container-title" : "Cerebral cortex (New York, N.Y. : 1991)", "id" : "ITEM-1", "issue" : "8", "issued" : { "date-parts" : [ [ "2012", "8" ] ] }, "page" : "1862-75", "title" : "Network centrality in the human functional connectome.", "type" : "article-journal", "volume" : "22" }, "uris" : [ "http://www.mendeley.com/documents/?uuid=890a6e8b-749f-466c-aa15-7a55e6a2c5ef" ] }, { "id" : "ITEM-2", "itemData" : { "DOI" : "10.1016/j.neuroimage.2008.08.010", "ISSN" : "1095-9572", "PMID" : "18786642", "abstract" : "The brain is a complex dynamic system of functionally connected regions. Graph theory has been successfully used to describe the organization of such dynamic systems. Recent resting-state fMRI studies have suggested that inter-regional functional connectivity shows a small-world topology, indicating an organization of the brain in highly clustered sub-networks, combined with a high level of global connectivity. In addition, a few studies have investigated a possible scale-free topology of the human brain, but the results of these studies have been inconclusive. These studies have mainly focused on inter-regional connectivity, representing the brain as a network of brain regions, requiring an arbitrary definition of such regions. However, using a voxel-wise approach allows for the model-free examination of both inter-regional as well as intra-regional connectivity and might reveal new information on network organization. Especially, a voxel-based study could give information about a possible scale-free organization of functional connectivity in the human brain. Resting-state 3 Tesla fMRI recordings of 28 healthy subjects were acquired and individual connectivity graphs were formed out of all cortical and sub-cortical voxels with connections reflecting inter-voxel functional connectivity. Graph characteristics from these connectivity networks were computed. The clustering-coefficient of these networks turned out to be much higher than the clustering-coefficient of comparable random graphs, together with a short average path length, indicating a small-world organization. Furthermore, the connectivity distribution of the number of inter-voxel connections followed a power-law scaling with an exponent close to 2, suggesting a scale-free network topology. Our findings suggest a combined small-world and scale-free organization of the functionally connected human brain. The results are interpreted as evidence for a highly efficient organization of the functionally connected brain, in which voxels are mostly connected with their direct neighbors forming clustered sub-networks, which are held together by a small number of highly connected hub-voxels that ensure a high level of overall connectivity.", "author" : [ { "dropping-particle" : "", "family" : "Heuvel", "given" : "M P", "non-dropping-particle" : "van den", "parse-names" : false, "suffix" : "" }, { "dropping-particle" : "", "family" : "Stam", "given" : "C J", "non-dropping-particle" : "", "parse-names" : false, "suffix" : "" }, { "dropping-particle" : "", "family" : "Boersma", "given" : "M", "non-dropping-particle" : "", "parse-names" : false, "suffix" : "" }, { "dropping-particle" : "", "family" : "Hulshoff Pol", "given" : "H E", "non-dropping-particle" : "", "parse-names" : false, "suffix" : "" } ], "container-title" : "NeuroImage", "id" : "ITEM-2", "issue" : "3", "issued" : { "date-parts" : [ [ "2008", "11", "15" ] ] }, "page" : "528-39", "title" : "Small-world and scale-free organization of voxel-based resting-state functional connectivity in the human brain.", "type" : "article-journal", "volume" : "43" }, "uris" : [ "http://www.mendeley.com/documents/?uuid=a02bdfaf-457d-4efc-9134-e0fee8a9b8d1" ] }, { "id" : "ITEM-3", "itemData" : { "DOI" : "10.1103/PhysRevLett.94.018102", "ISSN" : "0031-9007", "PMID" : "15698136", "abstract" : "Functional magnetic resonance imaging is used to extract functional networks connecting correlated human brain sites. Analysis of the resulting networks in different tasks shows that (a) the distribution of functional connections, and the probability of finding a link versus distance are both scale-free, (b) the characteristic path length is small and comparable with those of equivalent random networks, and (c) the clustering coefficient is orders of magnitude larger than those of equivalent random networks. All these properties, typical of scale-free small-world networks, reflect important functional information about brain states.", "author" : [ { "dropping-particle" : "", "family" : "Egu\u00edluz", "given" : "Victor M", "non-dropping-particle" : "", "parse-names" : false, "suffix" : "" }, { "dropping-particle" : "", "family" : "Chialvo", "given" : "Dante R", "non-dropping-particle" : "", "parse-names" : false, "suffix" : "" }, { "dropping-particle" : "", "family" : "Cecchi", "given" : "Guillermo A", "non-dropping-particle" : "", "parse-names" : false, "suffix" : "" }, { "dropping-particle" : "", "family" : "Baliki", "given" : "Marwan", "non-dropping-particle" : "", "parse-names" : false, "suffix" : "" }, { "dropping-particle" : "", "family" : "Apkarian", "given" : "A Vania", "non-dropping-particle" : "", "parse-names" : false, "suffix" : "" } ], "container-title" : "Physical review letters", "id" : "ITEM-3", "issue" : "1", "issued" : { "date-parts" : [ [ "2005", "1", "14" ] ] }, "page" : "018102", "publisher" : "American Physical Society", "title" : "Scale-free brain functional networks.", "type" : "article-journal", "volume" : "94" }, "uris" : [ "http://www.mendeley.com/documents/?uuid=ff36a5ba-ae13-47c7-862f-75d3d45b8a19" ] } ], "mendeley" : { "formattedCitation" : "(Egu\u00edluz et al., 2005; van den Heuvel et al., 2008; Zuo et al., 2012)", "plainTextFormattedCitation" : "(Egu\u00edluz et al., 2005; van den Heuvel et al., 2008; Zuo et al., 2012)", "previouslyFormattedCitation" : "(Egu\u00edluz et al., 2005; van den Heuvel et al., 2008; Zuo et al., 2012)" }, "properties" : { "noteIndex" : 0 }, "schema" : "https://github.com/citation-style-language/schema/raw/master/csl-citation.json" }</w:delInstrText>
        </w:r>
        <w:r w:rsidR="00E67F9A" w:rsidRPr="00044B3A" w:rsidDel="00C7263D">
          <w:rPr>
            <w:rFonts w:ascii="Arial" w:hAnsi="Arial" w:cs="Arial"/>
            <w:lang w:eastAsia="zh-CN"/>
          </w:rPr>
          <w:fldChar w:fldCharType="separate"/>
        </w:r>
        <w:r w:rsidR="00E67F9A" w:rsidRPr="00044B3A" w:rsidDel="00C7263D">
          <w:rPr>
            <w:rFonts w:ascii="Arial" w:hAnsi="Arial" w:cs="Arial"/>
            <w:noProof/>
            <w:lang w:eastAsia="zh-CN"/>
          </w:rPr>
          <w:delText>(Eguíluz et al., 2005; van den Heuvel et al., 2008; Zuo et al., 2012)</w:delText>
        </w:r>
        <w:r w:rsidR="00E67F9A" w:rsidRPr="00044B3A" w:rsidDel="00C7263D">
          <w:rPr>
            <w:rFonts w:ascii="Arial" w:hAnsi="Arial" w:cs="Arial"/>
            <w:lang w:eastAsia="zh-CN"/>
          </w:rPr>
          <w:fldChar w:fldCharType="end"/>
        </w:r>
      </w:del>
      <w:r w:rsidR="00E67F9A" w:rsidRPr="00044B3A">
        <w:rPr>
          <w:rFonts w:ascii="Arial" w:hAnsi="Arial" w:cs="Arial"/>
          <w:lang w:eastAsia="zh-CN"/>
        </w:rPr>
        <w:t xml:space="preserve"> or electrode position </w:t>
      </w:r>
      <w:r w:rsidR="00C7263D">
        <w:rPr>
          <w:rFonts w:ascii="Arial" w:hAnsi="Arial" w:cs="Arial"/>
          <w:lang w:eastAsia="zh-CN"/>
        </w:rPr>
        <w:fldChar w:fldCharType="begin"/>
      </w:r>
      <w:r w:rsidR="00C7263D">
        <w:rPr>
          <w:rFonts w:ascii="Arial" w:hAnsi="Arial" w:cs="Arial"/>
          <w:lang w:eastAsia="zh-CN"/>
        </w:rPr>
        <w:instrText xml:space="preserve"> ADDIN EN.CITE &lt;EndNote&gt;&lt;Cite&gt;&lt;Author&gt;Downes&lt;/Author&gt;&lt;Year&gt;2012&lt;/Year&gt;&lt;RecNum&gt;17&lt;/RecNum&gt;&lt;DisplayText&gt;(Downes et al., 2012)&lt;/DisplayText&gt;&lt;record&gt;&lt;rec-number&gt;17&lt;/rec-number&gt;&lt;foreign-keys&gt;&lt;key app="EN" db-id="0txdftr5os905xed2s8px2v3fppvvazdzsxs"&gt;17&lt;/key&gt;&lt;/foreign-keys&gt;&lt;ref-type name="Journal Article"&gt;17&lt;/ref-type&gt;&lt;contributors&gt;&lt;authors&gt;&lt;author&gt;Downes, Julia H&lt;/author&gt;&lt;author&gt;Hammond, Mark W&lt;/author&gt;&lt;author&gt;Xydas, Dimitris&lt;/author&gt;&lt;author&gt;Spencer, Matthew C&lt;/author&gt;&lt;author&gt;Becerra, Victor M&lt;/author&gt;&lt;author&gt;Warwick, Kevin&lt;/author&gt;&lt;author&gt;Whalley, Ben J&lt;/author&gt;&lt;author&gt;Nasuto, Slawomir J&lt;/author&gt;&lt;/authors&gt;&lt;/contributors&gt;&lt;titles&gt;&lt;title&gt;Emergence of a small-world functional network in cultured neurons.&lt;/title&gt;&lt;secondary-title&gt;PLoS computational biology&lt;/secondary-title&gt;&lt;/titles&gt;&lt;pages&gt;e1002522&lt;/pages&gt;&lt;volume&gt;8&lt;/volume&gt;&lt;keywords&gt;&lt;keyword&gt;Action Potentials&lt;/keyword&gt;&lt;keyword&gt;Action Potentials: physiology&lt;/keyword&gt;&lt;keyword&gt;Animals&lt;/keyword&gt;&lt;keyword&gt;Cell Proliferation&lt;/keyword&gt;&lt;keyword&gt;Cells, Cultured&lt;/keyword&gt;&lt;keyword&gt;Computer Simulation&lt;/keyword&gt;&lt;keyword&gt;Humans&lt;/keyword&gt;&lt;keyword&gt;Models, Neurological&lt;/keyword&gt;&lt;keyword&gt;Models, Statistical&lt;/keyword&gt;&lt;keyword&gt;Nerve Net&lt;/keyword&gt;&lt;keyword&gt;Nerve Net: physiology&lt;/keyword&gt;&lt;keyword&gt;Neurogenesis&lt;/keyword&gt;&lt;keyword&gt;Neurogenesis: physiology&lt;/keyword&gt;&lt;keyword&gt;Neurons&lt;/keyword&gt;&lt;keyword&gt;Neurons: physiology&lt;/keyword&gt;&lt;/keywords&gt;&lt;dates&gt;&lt;year&gt;2012&lt;/year&gt;&lt;/dates&gt;&lt;accession-num&gt;22615555&lt;/accession-num&gt;&lt;urls&gt;&lt;/urls&gt;&lt;electronic-resource-num&gt;10.1371/journal.pcbi.1002522&lt;/electronic-resource-num&gt;&lt;/record&gt;&lt;/Cite&gt;&lt;/EndNote&gt;</w:instrText>
      </w:r>
      <w:r w:rsidR="00C7263D">
        <w:rPr>
          <w:rFonts w:ascii="Arial" w:hAnsi="Arial" w:cs="Arial"/>
          <w:lang w:eastAsia="zh-CN"/>
        </w:rPr>
        <w:fldChar w:fldCharType="separate"/>
      </w:r>
      <w:r w:rsidR="00C7263D">
        <w:rPr>
          <w:rFonts w:ascii="Arial" w:hAnsi="Arial" w:cs="Arial"/>
          <w:noProof/>
          <w:lang w:eastAsia="zh-CN"/>
        </w:rPr>
        <w:t>(</w:t>
      </w:r>
      <w:hyperlink w:anchor="_ENREF_9" w:tooltip="Downes, 2012 #17" w:history="1">
        <w:r w:rsidR="00E93104">
          <w:rPr>
            <w:rFonts w:ascii="Arial" w:hAnsi="Arial" w:cs="Arial"/>
            <w:noProof/>
            <w:lang w:eastAsia="zh-CN"/>
          </w:rPr>
          <w:t>Downes et al., 2012</w:t>
        </w:r>
      </w:hyperlink>
      <w:r w:rsidR="00C7263D">
        <w:rPr>
          <w:rFonts w:ascii="Arial" w:hAnsi="Arial" w:cs="Arial"/>
          <w:noProof/>
          <w:lang w:eastAsia="zh-CN"/>
        </w:rPr>
        <w:t>)</w:t>
      </w:r>
      <w:r w:rsidR="00C7263D">
        <w:rPr>
          <w:rFonts w:ascii="Arial" w:hAnsi="Arial" w:cs="Arial"/>
          <w:lang w:eastAsia="zh-CN"/>
        </w:rPr>
        <w:fldChar w:fldCharType="end"/>
      </w:r>
      <w:del w:id="40" w:author="Shuting Han" w:date="2016-09-06T12:16:00Z">
        <w:r w:rsidR="00E67F9A" w:rsidRPr="00044B3A" w:rsidDel="00C7263D">
          <w:rPr>
            <w:rFonts w:ascii="Arial" w:hAnsi="Arial" w:cs="Arial"/>
            <w:lang w:eastAsia="zh-CN"/>
          </w:rPr>
          <w:fldChar w:fldCharType="begin" w:fldLock="1"/>
        </w:r>
        <w:r w:rsidR="00E67F9A" w:rsidRPr="00C7263D" w:rsidDel="00C7263D">
          <w:rPr>
            <w:rFonts w:ascii="Arial" w:hAnsi="Arial" w:cs="Arial"/>
            <w:lang w:eastAsia="zh-CN"/>
            <w:rPrChange w:id="41" w:author="Shuting Han" w:date="2016-09-06T12:16:00Z">
              <w:rPr>
                <w:rFonts w:ascii="Arial" w:hAnsi="Arial" w:cs="Arial"/>
                <w:lang w:eastAsia="zh-CN"/>
              </w:rPr>
            </w:rPrChange>
          </w:rPr>
          <w:delInstrText>ADDIN CSL_CITATION { "citationItems" : [ { "id" : "ITEM-1", "itemData" : { "DOI" : "10.1371/journal.pcbi.1002522", "ISSN" : "1553-7358", "PMID" : "22615555", "abstract" : "The functional networks of cultured neurons exhibit complex network properties similar to those found in vivo. Starting from random seeding, cultures undergo significant reorganization during the initial period in vitro, yet despite providing an ideal platform for observing developmental changes in neuronal connectivity, little is known about how a complex functional network evolves from isolated neurons. In the present study, evolution of functional connectivity was estimated from correlations of spontaneous activity. Network properties were quantified using complex measures from graph theory and used to compare cultures at different stages of development during the first 5 weeks in vitro. Networks obtained from young cultures (14 days in vitro) exhibited a random topology, which evolved to a small-world topology during maturation. The topology change was accompanied by an increased presence of highly connected areas (hubs) and network efficiency increased with age. The small-world topology balances integration of network areas with segregation of specialized processing units. The emergence of such network structure in cultured neurons, despite a lack of external input, points to complex intrinsic biological mechanisms. Moreover, the functional network of cultures at mature ages is efficient and highly suited to complex processing tasks.", "author" : [ { "dropping-particle" : "", "family" : "Downes", "given" : "Julia H", "non-dropping-particle" : "", "parse-names" : false, "suffix" : "" }, { "dropping-particle" : "", "family" : "Hammond", "given" : "Mark W", "non-dropping-particle" : "", "parse-names" : false, "suffix" : "" }, { "dropping-particle" : "", "family" : "Xydas", "given" : "Dimitris", "non-dropping-particle" : "", "parse-names" : false, "suffix" : "" }, { "dropping-particle" : "", "family" : "Spencer", "given" : "Matthew C", "non-dropping-particle" : "", "parse-names" : false, "suffix" : "" }, { "dropping-particle" : "", "family" : "Becerra", "given" : "Victor M", "non-dropping-particle" : "", "parse-names" : false, "suffix" : "" }, { "dropping-particle" : "", "family" : "Warwick", "given" : "Kevin", "non-dropping-particle" : "", "parse-names" : false, "suffix" : "" }, { "dropping-particle" : "", "family" : "Whalley", "given" : "Ben J", "non-dropping-particle" : "", "parse-names" : false, "suffix" : "" }, { "dropping-particle" : "", "family" : "Nasuto", "given" : "Slawomir J", "non-dropping-particle" : "", "parse-names" : false, "suffix" : "" } ], "container-title" : "PLoS computational biology", "id" : "ITEM-1", "issue" : "5", "issued" : { "date-parts" : [ [ "2012", "1" ] ] }, "page" : "e1002522", "title" : "Emergence of a small-world functional network in cultured neurons.", "type" : "article-journal", "volume" : "8" }, "uris" : [ "http://www.mendeley.com/documents/?uuid=4bf9eea6-24a7-46e0-8d18-0d31fc172ac5" ] } ], "mendeley" : { "formattedCitation" : "(Downes et al., 2012)", "plainTextFormattedCitation" : "(Downes et al., 2012)", "previouslyFormattedCitation" : "(Downes et al., 2012)" }, "properties" : { "noteIndex" : 0 }, "schema" : "https://github.com/citation-style-language/schema/raw/master/csl-citation.json" }</w:delInstrText>
        </w:r>
        <w:r w:rsidR="00E67F9A" w:rsidRPr="00044B3A" w:rsidDel="00C7263D">
          <w:rPr>
            <w:rFonts w:ascii="Arial" w:hAnsi="Arial" w:cs="Arial"/>
            <w:lang w:eastAsia="zh-CN"/>
          </w:rPr>
          <w:fldChar w:fldCharType="separate"/>
        </w:r>
        <w:r w:rsidR="00E67F9A" w:rsidRPr="00C7263D" w:rsidDel="00C7263D">
          <w:rPr>
            <w:rFonts w:ascii="Arial" w:hAnsi="Arial" w:cs="Arial"/>
            <w:noProof/>
            <w:lang w:eastAsia="zh-CN"/>
            <w:rPrChange w:id="42" w:author="Shuting Han" w:date="2016-09-06T12:16:00Z">
              <w:rPr>
                <w:rFonts w:ascii="Arial" w:hAnsi="Arial" w:cs="Arial"/>
                <w:noProof/>
                <w:lang w:eastAsia="zh-CN"/>
              </w:rPr>
            </w:rPrChange>
          </w:rPr>
          <w:delText>(Downes et al., 2012)</w:delText>
        </w:r>
        <w:r w:rsidR="00E67F9A" w:rsidRPr="00044B3A" w:rsidDel="00C7263D">
          <w:rPr>
            <w:rFonts w:ascii="Arial" w:hAnsi="Arial" w:cs="Arial"/>
            <w:lang w:eastAsia="zh-CN"/>
          </w:rPr>
          <w:fldChar w:fldCharType="end"/>
        </w:r>
      </w:del>
      <w:r w:rsidR="00E67F9A" w:rsidRPr="00044B3A">
        <w:rPr>
          <w:rFonts w:ascii="Arial" w:hAnsi="Arial" w:cs="Arial"/>
          <w:lang w:eastAsia="zh-CN"/>
        </w:rPr>
        <w:t xml:space="preserve"> as nodes, and activity associations such as cross correlation, mutual information and Granger </w:t>
      </w:r>
      <w:r w:rsidR="00E67F9A" w:rsidRPr="00044B3A">
        <w:rPr>
          <w:rFonts w:ascii="Arial" w:hAnsi="Arial" w:cs="Arial"/>
          <w:lang w:eastAsia="zh-CN"/>
        </w:rPr>
        <w:lastRenderedPageBreak/>
        <w:t>causality as edges</w:t>
      </w:r>
      <w:ins w:id="43" w:author="Shuting Han" w:date="2016-09-06T12:17:00Z">
        <w:r w:rsidR="00C7263D">
          <w:rPr>
            <w:rFonts w:ascii="Arial" w:hAnsi="Arial" w:cs="Arial"/>
            <w:lang w:eastAsia="zh-CN"/>
          </w:rPr>
          <w:t xml:space="preserve"> </w:t>
        </w:r>
      </w:ins>
      <w:del w:id="44" w:author="Shuting Han" w:date="2016-09-06T12:18:00Z">
        <w:r w:rsidR="00C7263D" w:rsidDel="00C7263D">
          <w:rPr>
            <w:rFonts w:ascii="Arial" w:hAnsi="Arial" w:cs="Arial"/>
            <w:lang w:eastAsia="zh-CN"/>
          </w:rPr>
          <w:fldChar w:fldCharType="begin"/>
        </w:r>
        <w:r w:rsidR="00C7263D" w:rsidRPr="00C7263D" w:rsidDel="00C7263D">
          <w:rPr>
            <w:rFonts w:ascii="Arial" w:hAnsi="Arial" w:cs="Arial"/>
            <w:lang w:eastAsia="zh-CN"/>
            <w:rPrChange w:id="45" w:author="Shuting Han" w:date="2016-09-06T12:18:00Z">
              <w:rPr>
                <w:rFonts w:ascii="Arial" w:hAnsi="Arial" w:cs="Arial"/>
                <w:lang w:eastAsia="zh-CN"/>
              </w:rPr>
            </w:rPrChange>
          </w:rPr>
          <w:delInstrText xml:space="preserve"> ADDIN EN.CITE &lt;EndNote&gt;&lt;Cite&gt;&lt;Author&gt;Khazaee&lt;/Author&gt;&lt;Year&gt;2015&lt;/Year&gt;&lt;RecNum&gt;35&lt;/RecNum&gt;&lt;DisplayText&gt;(Khazaee et al., 2015)&lt;/DisplayText&gt;&lt;record&gt;&lt;rec-number&gt;35&lt;/rec-number&gt;&lt;foreign-keys&gt;&lt;key app="EN" db-id="0txdftr5os905xed2s8px2v3fppvvazdzsxs"&gt;35&lt;/key&gt;&lt;/foreign-keys&gt;&lt;ref-type name="Journal Article"&gt;17&lt;/ref-type&gt;&lt;contributors&gt;&lt;authors&gt;&lt;author&gt;Khazaee, Ali&lt;/author&gt;&lt;author&gt;Ebrahimzadeh, Ata&lt;/author&gt;&lt;author&gt;Babajani-Feremi, Abbas&lt;/author&gt;&lt;/authors&gt;&lt;/contributors&gt;&lt;titles&gt;&lt;title&gt;Identifying patients with Alzheimer’s disease using resting-state fMRI and graph theory&lt;/title&gt;&lt;secondary-title&gt;Clinical Neurophysiology&lt;/secondary-title&gt;&lt;/titles&gt;&lt;pages&gt;2132-41&lt;/pages&gt;&lt;volume&gt;126&lt;/volume&gt;&lt;keywords&gt;&lt;keyword&gt;Aged&lt;/keyword&gt;&lt;keyword&gt;Algorithms&lt;/keyword&gt;&lt;keyword&gt;Alzheimer Disease&lt;/keyword&gt;&lt;keyword&gt;Alzheimer Disease: diagnosis&lt;/keyword&gt;&lt;keyword&gt;Alzheimer Disease: pathology&lt;/keyword&gt;&lt;keyword&gt;Alzheimer Disease: physiopathology&lt;/keyword&gt;&lt;keyword&gt;Brain&lt;/keyword&gt;&lt;keyword&gt;Brain Mapping&lt;/keyword&gt;&lt;keyword&gt;Brain: pathology&lt;/keyword&gt;&lt;keyword&gt;Brain: physiopathology&lt;/keyword&gt;&lt;keyword&gt;Case-Control Studies&lt;/keyword&gt;&lt;keyword&gt;Data Interpretation, Statistical&lt;/keyword&gt;&lt;keyword&gt;Female&lt;/keyword&gt;&lt;keyword&gt;Humans&lt;/keyword&gt;&lt;keyword&gt;Magnetic Resonance Imaging&lt;/keyword&gt;&lt;keyword&gt;Magnetic Resonance Imaging: methods&lt;/keyword&gt;&lt;keyword&gt;Male&lt;/keyword&gt;&lt;keyword&gt;Models, Theoretical&lt;/keyword&gt;&lt;keyword&gt;Nerve Net&lt;/keyword&gt;&lt;keyword&gt;Nerve Net: physiology&lt;/keyword&gt;&lt;keyword&gt;Pattern Recognition, Automated&lt;/keyword&gt;&lt;keyword&gt;Pattern Recognition, Automated: methods&lt;/keyword&gt;&lt;keyword&gt;Rest&lt;/keyword&gt;&lt;keyword&gt;Rest: physiology&lt;/keyword&gt;&lt;keyword&gt;Support Vector Machine&lt;/keyword&gt;&lt;/keywords&gt;&lt;dates&gt;&lt;year&gt;2015&lt;/year&gt;&lt;/dates&gt;&lt;accession-num&gt;25907414&lt;/accession-num&gt;&lt;urls&gt;&lt;/urls&gt;&lt;electronic-resource-num&gt;10.1016/j.clinph.2015.02.060&lt;/electronic-resource-num&gt;&lt;/record&gt;&lt;/Cite&gt;&lt;/EndNote&gt;</w:delInstrText>
        </w:r>
        <w:r w:rsidR="00C7263D" w:rsidDel="00C7263D">
          <w:rPr>
            <w:rFonts w:ascii="Arial" w:hAnsi="Arial" w:cs="Arial"/>
            <w:lang w:eastAsia="zh-CN"/>
          </w:rPr>
          <w:fldChar w:fldCharType="separate"/>
        </w:r>
        <w:r w:rsidR="00C7263D" w:rsidRPr="00C7263D" w:rsidDel="00C7263D">
          <w:rPr>
            <w:rFonts w:ascii="Arial" w:hAnsi="Arial" w:cs="Arial"/>
            <w:noProof/>
            <w:lang w:eastAsia="zh-CN"/>
            <w:rPrChange w:id="46" w:author="Shuting Han" w:date="2016-09-06T12:18:00Z">
              <w:rPr>
                <w:rFonts w:ascii="Arial" w:hAnsi="Arial" w:cs="Arial"/>
                <w:noProof/>
                <w:lang w:eastAsia="zh-CN"/>
              </w:rPr>
            </w:rPrChange>
          </w:rPr>
          <w:delText>(</w:delText>
        </w:r>
        <w:r w:rsidR="00C7263D" w:rsidRPr="00C7263D" w:rsidDel="00C7263D">
          <w:rPr>
            <w:rFonts w:ascii="Arial" w:hAnsi="Arial" w:cs="Arial"/>
            <w:noProof/>
            <w:lang w:eastAsia="zh-CN"/>
            <w:rPrChange w:id="47" w:author="Shuting Han" w:date="2016-09-06T12:18:00Z">
              <w:rPr>
                <w:rFonts w:ascii="Arial" w:hAnsi="Arial" w:cs="Arial"/>
                <w:noProof/>
                <w:lang w:eastAsia="zh-CN"/>
              </w:rPr>
            </w:rPrChange>
          </w:rPr>
          <w:fldChar w:fldCharType="begin"/>
        </w:r>
        <w:r w:rsidR="00C7263D" w:rsidRPr="00C7263D" w:rsidDel="00C7263D">
          <w:rPr>
            <w:rFonts w:ascii="Arial" w:hAnsi="Arial" w:cs="Arial"/>
            <w:noProof/>
            <w:lang w:eastAsia="zh-CN"/>
            <w:rPrChange w:id="48" w:author="Shuting Han" w:date="2016-09-06T12:18:00Z">
              <w:rPr>
                <w:rFonts w:ascii="Arial" w:hAnsi="Arial" w:cs="Arial"/>
                <w:noProof/>
                <w:lang w:eastAsia="zh-CN"/>
              </w:rPr>
            </w:rPrChange>
          </w:rPr>
          <w:delInstrText xml:space="preserve"> HYPERLINK \l "_ENREF_10" \o "Khazaee, 2015 #35" </w:delInstrText>
        </w:r>
        <w:r w:rsidR="00C7263D" w:rsidRPr="00C7263D" w:rsidDel="00C7263D">
          <w:rPr>
            <w:rFonts w:ascii="Arial" w:hAnsi="Arial" w:cs="Arial"/>
            <w:noProof/>
            <w:lang w:eastAsia="zh-CN"/>
            <w:rPrChange w:id="49" w:author="Shuting Han" w:date="2016-09-06T12:18:00Z">
              <w:rPr>
                <w:rFonts w:ascii="Arial" w:hAnsi="Arial" w:cs="Arial"/>
                <w:noProof/>
                <w:lang w:eastAsia="zh-CN"/>
              </w:rPr>
            </w:rPrChange>
          </w:rPr>
        </w:r>
        <w:r w:rsidR="00C7263D" w:rsidRPr="00C7263D" w:rsidDel="00C7263D">
          <w:rPr>
            <w:rFonts w:ascii="Arial" w:hAnsi="Arial" w:cs="Arial"/>
            <w:noProof/>
            <w:lang w:eastAsia="zh-CN"/>
            <w:rPrChange w:id="50" w:author="Shuting Han" w:date="2016-09-06T12:18:00Z">
              <w:rPr>
                <w:rFonts w:ascii="Arial" w:hAnsi="Arial" w:cs="Arial"/>
                <w:noProof/>
                <w:lang w:eastAsia="zh-CN"/>
              </w:rPr>
            </w:rPrChange>
          </w:rPr>
          <w:fldChar w:fldCharType="separate"/>
        </w:r>
        <w:r w:rsidR="00C7263D" w:rsidRPr="00C7263D" w:rsidDel="00C7263D">
          <w:rPr>
            <w:rFonts w:ascii="Arial" w:hAnsi="Arial" w:cs="Arial"/>
            <w:noProof/>
            <w:lang w:eastAsia="zh-CN"/>
            <w:rPrChange w:id="51" w:author="Shuting Han" w:date="2016-09-06T12:18:00Z">
              <w:rPr>
                <w:rFonts w:ascii="Arial" w:hAnsi="Arial" w:cs="Arial"/>
                <w:noProof/>
                <w:lang w:eastAsia="zh-CN"/>
              </w:rPr>
            </w:rPrChange>
          </w:rPr>
          <w:delText>Khazaee et al., 2015</w:delText>
        </w:r>
        <w:r w:rsidR="00C7263D" w:rsidRPr="00C7263D" w:rsidDel="00C7263D">
          <w:rPr>
            <w:rFonts w:ascii="Arial" w:hAnsi="Arial" w:cs="Arial"/>
            <w:noProof/>
            <w:lang w:eastAsia="zh-CN"/>
            <w:rPrChange w:id="52" w:author="Shuting Han" w:date="2016-09-06T12:18:00Z">
              <w:rPr>
                <w:rFonts w:ascii="Arial" w:hAnsi="Arial" w:cs="Arial"/>
                <w:noProof/>
                <w:lang w:eastAsia="zh-CN"/>
              </w:rPr>
            </w:rPrChange>
          </w:rPr>
          <w:fldChar w:fldCharType="end"/>
        </w:r>
        <w:r w:rsidR="00C7263D" w:rsidRPr="00C7263D" w:rsidDel="00C7263D">
          <w:rPr>
            <w:rFonts w:ascii="Arial" w:hAnsi="Arial" w:cs="Arial"/>
            <w:noProof/>
            <w:lang w:eastAsia="zh-CN"/>
            <w:rPrChange w:id="53" w:author="Shuting Han" w:date="2016-09-06T12:18:00Z">
              <w:rPr>
                <w:rFonts w:ascii="Arial" w:hAnsi="Arial" w:cs="Arial"/>
                <w:noProof/>
                <w:lang w:eastAsia="zh-CN"/>
              </w:rPr>
            </w:rPrChange>
          </w:rPr>
          <w:delText>)</w:delText>
        </w:r>
        <w:r w:rsidR="00C7263D" w:rsidDel="00C7263D">
          <w:rPr>
            <w:rFonts w:ascii="Arial" w:hAnsi="Arial" w:cs="Arial"/>
            <w:lang w:eastAsia="zh-CN"/>
          </w:rPr>
          <w:fldChar w:fldCharType="end"/>
        </w:r>
      </w:del>
      <w:del w:id="54" w:author="Shuting Han" w:date="2016-09-06T12:17:00Z">
        <w:r w:rsidR="00C7263D" w:rsidDel="00C7263D">
          <w:rPr>
            <w:rFonts w:ascii="Arial" w:hAnsi="Arial" w:cs="Arial"/>
            <w:lang w:eastAsia="zh-CN"/>
          </w:rPr>
          <w:fldChar w:fldCharType="begin"/>
        </w:r>
        <w:r w:rsidR="00C7263D" w:rsidRPr="00C7263D" w:rsidDel="00C7263D">
          <w:rPr>
            <w:rFonts w:ascii="Arial" w:hAnsi="Arial" w:cs="Arial"/>
            <w:lang w:eastAsia="zh-CN"/>
            <w:rPrChange w:id="55" w:author="Shuting Han" w:date="2016-09-06T12:17:00Z">
              <w:rPr>
                <w:rFonts w:ascii="Arial" w:hAnsi="Arial" w:cs="Arial"/>
                <w:lang w:eastAsia="zh-CN"/>
              </w:rPr>
            </w:rPrChange>
          </w:rPr>
          <w:delInstrText xml:space="preserve"> ADDIN EN.CITE &lt;EndNote&gt;&lt;Cite&gt;&lt;Author&gt;Fair&lt;/Author&gt;&lt;Year&gt;2008&lt;/Year&gt;&lt;RecNum&gt;22&lt;/RecNum&gt;&lt;DisplayText&gt;(Fair et al., 2008)&lt;/DisplayText&gt;&lt;record&gt;&lt;rec-number&gt;22&lt;/rec-number&gt;&lt;foreign-keys&gt;&lt;key app="EN" db-id="0txdftr5os905xed2s8px2v3fppvvazdzsxs"&gt;22&lt;/key&gt;&lt;/foreign-keys&gt;&lt;ref-type name="Journal Article"&gt;17&lt;/ref-type&gt;&lt;contributors&gt;&lt;authors&gt;&lt;author&gt;Fair, Damien A&lt;/author&gt;&lt;author&gt;Cohen, Alexander L&lt;/author&gt;&lt;author&gt;Dosenbach, Nico U F&lt;/author&gt;&lt;author&gt;Church, Jessica A&lt;/author&gt;&lt;author&gt;Miezin, Francis M&lt;/author&gt;&lt;author&gt;Barch, Deanna M&lt;/author&gt;&lt;author&gt;Raichle, Marcus E&lt;/author&gt;&lt;author&gt;Petersen, Steven E&lt;/author&gt;&lt;author&gt;Schlaggar, Bradley L&lt;/author&gt;&lt;/authors&gt;&lt;/contributors&gt;&lt;titles&gt;&lt;title&gt;The maturing architecture of the brain&amp;apos;s default network.&lt;/title&gt;&lt;secondary-title&gt;Proceedings of the National Academy of Sciences of the United States of America&lt;/secondary-title&gt;&lt;/titles&gt;&lt;pages&gt;4028-32&lt;/pages&gt;&lt;volume&gt;105&lt;/volume&gt;&lt;keywords&gt;&lt;keyword&gt;Adolescent&lt;/keyword&gt;&lt;keyword&gt;Adult&lt;/keyword&gt;&lt;keyword&gt;Brain&lt;/keyword&gt;&lt;keyword&gt;Brain Mapping&lt;/keyword&gt;&lt;keyword&gt;Brain: physiology&lt;/keyword&gt;&lt;keyword&gt;Child&lt;/keyword&gt;&lt;keyword&gt;Humans&lt;/keyword&gt;&lt;keyword&gt;Magnetic Resonance Imaging&lt;/keyword&gt;&lt;keyword&gt;Nerve Net&lt;/keyword&gt;&lt;keyword&gt;Nerve Net: physiology&lt;/keyword&gt;&lt;/keywords&gt;&lt;dates&gt;&lt;year&gt;2008&lt;/year&gt;&lt;/dates&gt;&lt;accession-num&gt;18322013&lt;/accession-num&gt;&lt;urls&gt;&lt;/urls&gt;&lt;electronic-resource-num&gt;10.1073/pnas.0800376105&lt;/electronic-resource-num&gt;&lt;/record&gt;&lt;/Cite&gt;&lt;/EndNote&gt;</w:delInstrText>
        </w:r>
        <w:r w:rsidR="00C7263D" w:rsidDel="00C7263D">
          <w:rPr>
            <w:rFonts w:ascii="Arial" w:hAnsi="Arial" w:cs="Arial"/>
            <w:lang w:eastAsia="zh-CN"/>
          </w:rPr>
          <w:fldChar w:fldCharType="separate"/>
        </w:r>
        <w:r w:rsidR="00C7263D" w:rsidRPr="00C7263D" w:rsidDel="00C7263D">
          <w:rPr>
            <w:rFonts w:ascii="Arial" w:hAnsi="Arial" w:cs="Arial"/>
            <w:noProof/>
            <w:lang w:eastAsia="zh-CN"/>
            <w:rPrChange w:id="56" w:author="Shuting Han" w:date="2016-09-06T12:17:00Z">
              <w:rPr>
                <w:rFonts w:ascii="Arial" w:hAnsi="Arial" w:cs="Arial"/>
                <w:noProof/>
                <w:lang w:eastAsia="zh-CN"/>
              </w:rPr>
            </w:rPrChange>
          </w:rPr>
          <w:delText>(</w:delText>
        </w:r>
        <w:r w:rsidR="00C7263D" w:rsidRPr="00C7263D" w:rsidDel="00C7263D">
          <w:rPr>
            <w:rFonts w:ascii="Arial" w:hAnsi="Arial" w:cs="Arial"/>
            <w:noProof/>
            <w:lang w:eastAsia="zh-CN"/>
            <w:rPrChange w:id="57" w:author="Shuting Han" w:date="2016-09-06T12:17:00Z">
              <w:rPr>
                <w:rFonts w:ascii="Arial" w:hAnsi="Arial" w:cs="Arial"/>
                <w:noProof/>
                <w:lang w:eastAsia="zh-CN"/>
              </w:rPr>
            </w:rPrChange>
          </w:rPr>
          <w:fldChar w:fldCharType="begin"/>
        </w:r>
        <w:r w:rsidR="00C7263D" w:rsidRPr="00C7263D" w:rsidDel="00C7263D">
          <w:rPr>
            <w:rFonts w:ascii="Arial" w:hAnsi="Arial" w:cs="Arial"/>
            <w:noProof/>
            <w:lang w:eastAsia="zh-CN"/>
            <w:rPrChange w:id="58" w:author="Shuting Han" w:date="2016-09-06T12:17:00Z">
              <w:rPr>
                <w:rFonts w:ascii="Arial" w:hAnsi="Arial" w:cs="Arial"/>
                <w:noProof/>
                <w:lang w:eastAsia="zh-CN"/>
              </w:rPr>
            </w:rPrChange>
          </w:rPr>
          <w:delInstrText xml:space="preserve"> HYPERLINK \l "_ENREF_6" \o "Fair, 2008 #22" </w:delInstrText>
        </w:r>
        <w:r w:rsidR="00C7263D" w:rsidRPr="00C7263D" w:rsidDel="00C7263D">
          <w:rPr>
            <w:rFonts w:ascii="Arial" w:hAnsi="Arial" w:cs="Arial"/>
            <w:noProof/>
            <w:lang w:eastAsia="zh-CN"/>
            <w:rPrChange w:id="59" w:author="Shuting Han" w:date="2016-09-06T12:17:00Z">
              <w:rPr>
                <w:rFonts w:ascii="Arial" w:hAnsi="Arial" w:cs="Arial"/>
                <w:noProof/>
                <w:lang w:eastAsia="zh-CN"/>
              </w:rPr>
            </w:rPrChange>
          </w:rPr>
        </w:r>
        <w:r w:rsidR="00C7263D" w:rsidRPr="00C7263D" w:rsidDel="00C7263D">
          <w:rPr>
            <w:rFonts w:ascii="Arial" w:hAnsi="Arial" w:cs="Arial"/>
            <w:noProof/>
            <w:lang w:eastAsia="zh-CN"/>
            <w:rPrChange w:id="60" w:author="Shuting Han" w:date="2016-09-06T12:17:00Z">
              <w:rPr>
                <w:rFonts w:ascii="Arial" w:hAnsi="Arial" w:cs="Arial"/>
                <w:noProof/>
                <w:lang w:eastAsia="zh-CN"/>
              </w:rPr>
            </w:rPrChange>
          </w:rPr>
          <w:fldChar w:fldCharType="separate"/>
        </w:r>
        <w:r w:rsidR="00C7263D" w:rsidRPr="00C7263D" w:rsidDel="00C7263D">
          <w:rPr>
            <w:rFonts w:ascii="Arial" w:hAnsi="Arial" w:cs="Arial"/>
            <w:noProof/>
            <w:lang w:eastAsia="zh-CN"/>
            <w:rPrChange w:id="61" w:author="Shuting Han" w:date="2016-09-06T12:17:00Z">
              <w:rPr>
                <w:rFonts w:ascii="Arial" w:hAnsi="Arial" w:cs="Arial"/>
                <w:noProof/>
                <w:lang w:eastAsia="zh-CN"/>
              </w:rPr>
            </w:rPrChange>
          </w:rPr>
          <w:delText>Fair et al., 2008</w:delText>
        </w:r>
        <w:r w:rsidR="00C7263D" w:rsidRPr="00C7263D" w:rsidDel="00C7263D">
          <w:rPr>
            <w:rFonts w:ascii="Arial" w:hAnsi="Arial" w:cs="Arial"/>
            <w:noProof/>
            <w:lang w:eastAsia="zh-CN"/>
            <w:rPrChange w:id="62" w:author="Shuting Han" w:date="2016-09-06T12:17:00Z">
              <w:rPr>
                <w:rFonts w:ascii="Arial" w:hAnsi="Arial" w:cs="Arial"/>
                <w:noProof/>
                <w:lang w:eastAsia="zh-CN"/>
              </w:rPr>
            </w:rPrChange>
          </w:rPr>
          <w:fldChar w:fldCharType="end"/>
        </w:r>
        <w:r w:rsidR="00C7263D" w:rsidRPr="00C7263D" w:rsidDel="00C7263D">
          <w:rPr>
            <w:rFonts w:ascii="Arial" w:hAnsi="Arial" w:cs="Arial"/>
            <w:noProof/>
            <w:lang w:eastAsia="zh-CN"/>
            <w:rPrChange w:id="63" w:author="Shuting Han" w:date="2016-09-06T12:17:00Z">
              <w:rPr>
                <w:rFonts w:ascii="Arial" w:hAnsi="Arial" w:cs="Arial"/>
                <w:noProof/>
                <w:lang w:eastAsia="zh-CN"/>
              </w:rPr>
            </w:rPrChange>
          </w:rPr>
          <w:delText>)</w:delText>
        </w:r>
        <w:r w:rsidR="00C7263D" w:rsidDel="00C7263D">
          <w:rPr>
            <w:rFonts w:ascii="Arial" w:hAnsi="Arial" w:cs="Arial"/>
            <w:lang w:eastAsia="zh-CN"/>
          </w:rPr>
          <w:fldChar w:fldCharType="end"/>
        </w:r>
        <w:r w:rsidR="00E67F9A" w:rsidRPr="00044B3A" w:rsidDel="00C7263D">
          <w:rPr>
            <w:rFonts w:ascii="Arial" w:hAnsi="Arial" w:cs="Arial"/>
            <w:lang w:eastAsia="zh-CN"/>
          </w:rPr>
          <w:delText xml:space="preserve"> </w:delText>
        </w:r>
      </w:del>
      <w:r w:rsidR="00C7263D">
        <w:rPr>
          <w:rFonts w:ascii="Arial" w:hAnsi="Arial" w:cs="Arial"/>
          <w:lang w:eastAsia="zh-CN"/>
        </w:rPr>
        <w:fldChar w:fldCharType="begin">
          <w:fldData xml:space="preserve">PEVuZE5vdGU+PENpdGU+PEF1dGhvcj5CdWxsbW9yZTwvQXV0aG9yPjxZZWFyPjIwMDk8L1llYXI+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</w:fldData>
        </w:fldChar>
      </w:r>
      <w:r w:rsidR="00C7263D" w:rsidRPr="00C7263D">
        <w:rPr>
          <w:rFonts w:ascii="Arial" w:hAnsi="Arial" w:cs="Arial"/>
          <w:lang w:eastAsia="zh-CN"/>
          <w:rPrChange w:id="64" w:author="Shuting Han" w:date="2016-09-06T12:18:00Z">
            <w:rPr>
              <w:rFonts w:ascii="Arial" w:hAnsi="Arial" w:cs="Arial"/>
              <w:lang w:eastAsia="zh-CN"/>
            </w:rPr>
          </w:rPrChange>
        </w:rPr>
        <w:instrText xml:space="preserve"> ADDIN EN.CITE </w:instrText>
      </w:r>
      <w:r w:rsidR="00C7263D" w:rsidRPr="00C7263D">
        <w:rPr>
          <w:rFonts w:ascii="Arial" w:hAnsi="Arial" w:cs="Arial"/>
          <w:lang w:eastAsia="zh-CN"/>
          <w:rPrChange w:id="65" w:author="Shuting Han" w:date="2016-09-06T12:18:00Z">
            <w:rPr>
              <w:rFonts w:ascii="Arial" w:hAnsi="Arial" w:cs="Arial"/>
              <w:lang w:eastAsia="zh-CN"/>
            </w:rPr>
          </w:rPrChange>
        </w:rPr>
        <w:fldChar w:fldCharType="begin">
          <w:fldData xml:space="preserve">PEVuZE5vdGU+PENpdGU+PEF1dGhvcj5CdWxsbW9yZTwvQXV0aG9yPjxZZWFyPjIwMDk8L1llYXI+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</w:fldData>
        </w:fldChar>
      </w:r>
      <w:r w:rsidR="00C7263D" w:rsidRPr="00C7263D">
        <w:rPr>
          <w:rFonts w:ascii="Arial" w:hAnsi="Arial" w:cs="Arial"/>
          <w:lang w:eastAsia="zh-CN"/>
          <w:rPrChange w:id="66" w:author="Shuting Han" w:date="2016-09-06T12:18:00Z">
            <w:rPr>
              <w:rFonts w:ascii="Arial" w:hAnsi="Arial" w:cs="Arial"/>
              <w:lang w:eastAsia="zh-CN"/>
            </w:rPr>
          </w:rPrChange>
        </w:rPr>
        <w:instrText xml:space="preserve"> ADDIN EN.CITE.DATA </w:instrText>
      </w:r>
      <w:r w:rsidR="00C7263D" w:rsidRPr="00C7263D">
        <w:rPr>
          <w:rFonts w:ascii="Arial" w:hAnsi="Arial" w:cs="Arial"/>
          <w:lang w:eastAsia="zh-CN"/>
          <w:rPrChange w:id="67" w:author="Shuting Han" w:date="2016-09-06T12:18:00Z">
            <w:rPr>
              <w:rFonts w:ascii="Arial" w:hAnsi="Arial" w:cs="Arial"/>
              <w:lang w:eastAsia="zh-CN"/>
            </w:rPr>
          </w:rPrChange>
        </w:rPr>
      </w:r>
      <w:r w:rsidR="00C7263D" w:rsidRPr="00C7263D">
        <w:rPr>
          <w:rFonts w:ascii="Arial" w:hAnsi="Arial" w:cs="Arial"/>
          <w:lang w:eastAsia="zh-CN"/>
          <w:rPrChange w:id="68" w:author="Shuting Han" w:date="2016-09-06T12:18:00Z">
            <w:rPr>
              <w:rFonts w:ascii="Arial" w:hAnsi="Arial" w:cs="Arial"/>
              <w:lang w:eastAsia="zh-CN"/>
            </w:rPr>
          </w:rPrChange>
        </w:rPr>
        <w:fldChar w:fldCharType="end"/>
      </w:r>
      <w:r w:rsidR="00C7263D">
        <w:rPr>
          <w:rFonts w:ascii="Arial" w:hAnsi="Arial" w:cs="Arial"/>
          <w:lang w:eastAsia="zh-CN"/>
        </w:rPr>
        <w:fldChar w:fldCharType="separate"/>
      </w:r>
      <w:r w:rsidR="00C7263D" w:rsidRPr="00C7263D">
        <w:rPr>
          <w:rFonts w:ascii="Arial" w:hAnsi="Arial" w:cs="Arial"/>
          <w:noProof/>
          <w:lang w:eastAsia="zh-CN"/>
          <w:rPrChange w:id="69" w:author="Shuting Han" w:date="2016-09-06T12:18:00Z">
            <w:rPr>
              <w:rFonts w:ascii="Arial" w:hAnsi="Arial" w:cs="Arial"/>
              <w:noProof/>
              <w:lang w:eastAsia="zh-CN"/>
            </w:rPr>
          </w:rPrChange>
        </w:rPr>
        <w:t>(</w:t>
      </w:r>
      <w:r w:rsidR="00E93104">
        <w:rPr>
          <w:rFonts w:ascii="Arial" w:hAnsi="Arial" w:cs="Arial"/>
          <w:noProof/>
          <w:lang w:eastAsia="zh-CN"/>
        </w:rPr>
        <w:fldChar w:fldCharType="begin"/>
      </w:r>
      <w:r w:rsidR="00E93104">
        <w:rPr>
          <w:rFonts w:ascii="Arial" w:hAnsi="Arial" w:cs="Arial"/>
          <w:noProof/>
          <w:lang w:eastAsia="zh-CN"/>
        </w:rPr>
        <w:instrText xml:space="preserve"> HYPERLINK \l "_ENREF_5" \o "Bullmore, 2009 #10" </w:instrText>
      </w:r>
      <w:r w:rsidR="00E93104">
        <w:rPr>
          <w:rFonts w:ascii="Arial" w:hAnsi="Arial" w:cs="Arial"/>
          <w:noProof/>
          <w:lang w:eastAsia="zh-CN"/>
        </w:rPr>
      </w:r>
      <w:r w:rsidR="00E93104">
        <w:rPr>
          <w:rFonts w:ascii="Arial" w:hAnsi="Arial" w:cs="Arial"/>
          <w:noProof/>
          <w:lang w:eastAsia="zh-CN"/>
        </w:rPr>
        <w:fldChar w:fldCharType="separate"/>
      </w:r>
      <w:r w:rsidR="00E93104" w:rsidRPr="00C7263D">
        <w:rPr>
          <w:rFonts w:ascii="Arial" w:hAnsi="Arial" w:cs="Arial"/>
          <w:noProof/>
          <w:lang w:eastAsia="zh-CN"/>
          <w:rPrChange w:id="70" w:author="Shuting Han" w:date="2016-09-06T12:18:00Z">
            <w:rPr>
              <w:rFonts w:ascii="Arial" w:hAnsi="Arial" w:cs="Arial"/>
              <w:noProof/>
              <w:lang w:eastAsia="zh-CN"/>
            </w:rPr>
          </w:rPrChange>
        </w:rPr>
        <w:t>Bullmore and Sporns, 2009</w:t>
      </w:r>
      <w:r w:rsidR="00E93104">
        <w:rPr>
          <w:rFonts w:ascii="Arial" w:hAnsi="Arial" w:cs="Arial"/>
          <w:noProof/>
          <w:lang w:eastAsia="zh-CN"/>
        </w:rPr>
        <w:fldChar w:fldCharType="end"/>
      </w:r>
      <w:r w:rsidR="00C7263D" w:rsidRPr="00C7263D">
        <w:rPr>
          <w:rFonts w:ascii="Arial" w:hAnsi="Arial" w:cs="Arial"/>
          <w:noProof/>
          <w:lang w:eastAsia="zh-CN"/>
          <w:rPrChange w:id="71" w:author="Shuting Han" w:date="2016-09-06T12:18: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"_ENREF_11" \o "Fair, 2008 #22" </w:instrText>
      </w:r>
      <w:r w:rsidR="00E93104">
        <w:rPr>
          <w:rFonts w:ascii="Arial" w:hAnsi="Arial" w:cs="Arial"/>
          <w:noProof/>
          <w:lang w:eastAsia="zh-CN"/>
        </w:rPr>
      </w:r>
      <w:r w:rsidR="00E93104">
        <w:rPr>
          <w:rFonts w:ascii="Arial" w:hAnsi="Arial" w:cs="Arial"/>
          <w:noProof/>
          <w:lang w:eastAsia="zh-CN"/>
        </w:rPr>
        <w:fldChar w:fldCharType="separate"/>
      </w:r>
      <w:r w:rsidR="00E93104" w:rsidRPr="00C7263D">
        <w:rPr>
          <w:rFonts w:ascii="Arial" w:hAnsi="Arial" w:cs="Arial"/>
          <w:noProof/>
          <w:lang w:eastAsia="zh-CN"/>
          <w:rPrChange w:id="72" w:author="Shuting Han" w:date="2016-09-06T12:18:00Z">
            <w:rPr>
              <w:rFonts w:ascii="Arial" w:hAnsi="Arial" w:cs="Arial"/>
              <w:noProof/>
              <w:lang w:eastAsia="zh-CN"/>
            </w:rPr>
          </w:rPrChange>
        </w:rPr>
        <w:t>Fair et al., 2008</w:t>
      </w:r>
      <w:r w:rsidR="00E93104">
        <w:rPr>
          <w:rFonts w:ascii="Arial" w:hAnsi="Arial" w:cs="Arial"/>
          <w:noProof/>
          <w:lang w:eastAsia="zh-CN"/>
        </w:rPr>
        <w:fldChar w:fldCharType="end"/>
      </w:r>
      <w:r w:rsidR="00C7263D" w:rsidRPr="00C7263D">
        <w:rPr>
          <w:rFonts w:ascii="Arial" w:hAnsi="Arial" w:cs="Arial"/>
          <w:noProof/>
          <w:lang w:eastAsia="zh-CN"/>
          <w:rPrChange w:id="73" w:author="Shuting Han" w:date="2016-09-06T12:18: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"_ENREF_17" \o "Khazaee, 2015 #35" </w:instrText>
      </w:r>
      <w:r w:rsidR="00E93104">
        <w:rPr>
          <w:rFonts w:ascii="Arial" w:hAnsi="Arial" w:cs="Arial"/>
          <w:noProof/>
          <w:lang w:eastAsia="zh-CN"/>
        </w:rPr>
      </w:r>
      <w:r w:rsidR="00E93104">
        <w:rPr>
          <w:rFonts w:ascii="Arial" w:hAnsi="Arial" w:cs="Arial"/>
          <w:noProof/>
          <w:lang w:eastAsia="zh-CN"/>
        </w:rPr>
        <w:fldChar w:fldCharType="separate"/>
      </w:r>
      <w:r w:rsidR="00E93104" w:rsidRPr="00C7263D">
        <w:rPr>
          <w:rFonts w:ascii="Arial" w:hAnsi="Arial" w:cs="Arial"/>
          <w:noProof/>
          <w:lang w:eastAsia="zh-CN"/>
          <w:rPrChange w:id="74" w:author="Shuting Han" w:date="2016-09-06T12:18:00Z">
            <w:rPr>
              <w:rFonts w:ascii="Arial" w:hAnsi="Arial" w:cs="Arial"/>
              <w:noProof/>
              <w:lang w:eastAsia="zh-CN"/>
            </w:rPr>
          </w:rPrChange>
        </w:rPr>
        <w:t>Khazaee et al., 2015</w:t>
      </w:r>
      <w:r w:rsidR="00E93104">
        <w:rPr>
          <w:rFonts w:ascii="Arial" w:hAnsi="Arial" w:cs="Arial"/>
          <w:noProof/>
          <w:lang w:eastAsia="zh-CN"/>
        </w:rPr>
        <w:fldChar w:fldCharType="end"/>
      </w:r>
      <w:r w:rsidR="00C7263D" w:rsidRPr="00C7263D">
        <w:rPr>
          <w:rFonts w:ascii="Arial" w:hAnsi="Arial" w:cs="Arial"/>
          <w:noProof/>
          <w:lang w:eastAsia="zh-CN"/>
          <w:rPrChange w:id="75" w:author="Shuting Han" w:date="2016-09-06T12:18: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"_ENREF_22" \o "Micheloyannis, 2009 #45" </w:instrText>
      </w:r>
      <w:r w:rsidR="00E93104">
        <w:rPr>
          <w:rFonts w:ascii="Arial" w:hAnsi="Arial" w:cs="Arial"/>
          <w:noProof/>
          <w:lang w:eastAsia="zh-CN"/>
        </w:rPr>
      </w:r>
      <w:r w:rsidR="00E93104">
        <w:rPr>
          <w:rFonts w:ascii="Arial" w:hAnsi="Arial" w:cs="Arial"/>
          <w:noProof/>
          <w:lang w:eastAsia="zh-CN"/>
        </w:rPr>
        <w:fldChar w:fldCharType="separate"/>
      </w:r>
      <w:r w:rsidR="00E93104" w:rsidRPr="00C7263D">
        <w:rPr>
          <w:rFonts w:ascii="Arial" w:hAnsi="Arial" w:cs="Arial"/>
          <w:noProof/>
          <w:lang w:eastAsia="zh-CN"/>
          <w:rPrChange w:id="76" w:author="Shuting Han" w:date="2016-09-06T12:18:00Z">
            <w:rPr>
              <w:rFonts w:ascii="Arial" w:hAnsi="Arial" w:cs="Arial"/>
              <w:noProof/>
              <w:lang w:eastAsia="zh-CN"/>
            </w:rPr>
          </w:rPrChange>
        </w:rPr>
        <w:t>Micheloyannis et al., 2009</w:t>
      </w:r>
      <w:r w:rsidR="00E93104">
        <w:rPr>
          <w:rFonts w:ascii="Arial" w:hAnsi="Arial" w:cs="Arial"/>
          <w:noProof/>
          <w:lang w:eastAsia="zh-CN"/>
        </w:rPr>
        <w:fldChar w:fldCharType="end"/>
      </w:r>
      <w:r w:rsidR="00C7263D" w:rsidRPr="00C7263D">
        <w:rPr>
          <w:rFonts w:ascii="Arial" w:hAnsi="Arial" w:cs="Arial"/>
          <w:noProof/>
          <w:lang w:eastAsia="zh-CN"/>
          <w:rPrChange w:id="77" w:author="Shuting Han" w:date="2016-09-06T12:18: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"_ENREF_38" \o "Wang, 2010 #71" </w:instrText>
      </w:r>
      <w:r w:rsidR="00E93104">
        <w:rPr>
          <w:rFonts w:ascii="Arial" w:hAnsi="Arial" w:cs="Arial"/>
          <w:noProof/>
          <w:lang w:eastAsia="zh-CN"/>
        </w:rPr>
      </w:r>
      <w:r w:rsidR="00E93104">
        <w:rPr>
          <w:rFonts w:ascii="Arial" w:hAnsi="Arial" w:cs="Arial"/>
          <w:noProof/>
          <w:lang w:eastAsia="zh-CN"/>
        </w:rPr>
        <w:fldChar w:fldCharType="separate"/>
      </w:r>
      <w:r w:rsidR="00E93104" w:rsidRPr="00C7263D">
        <w:rPr>
          <w:rFonts w:ascii="Arial" w:hAnsi="Arial" w:cs="Arial"/>
          <w:noProof/>
          <w:lang w:eastAsia="zh-CN"/>
          <w:rPrChange w:id="78" w:author="Shuting Han" w:date="2016-09-06T12:18:00Z">
            <w:rPr>
              <w:rFonts w:ascii="Arial" w:hAnsi="Arial" w:cs="Arial"/>
              <w:noProof/>
              <w:lang w:eastAsia="zh-CN"/>
            </w:rPr>
          </w:rPrChange>
        </w:rPr>
        <w:t>Wang et al., 2010</w:t>
      </w:r>
      <w:r w:rsidR="00E93104">
        <w:rPr>
          <w:rFonts w:ascii="Arial" w:hAnsi="Arial" w:cs="Arial"/>
          <w:noProof/>
          <w:lang w:eastAsia="zh-CN"/>
        </w:rPr>
        <w:fldChar w:fldCharType="end"/>
      </w:r>
      <w:r w:rsidR="00C7263D" w:rsidRPr="00C7263D">
        <w:rPr>
          <w:rFonts w:ascii="Arial" w:hAnsi="Arial" w:cs="Arial"/>
          <w:noProof/>
          <w:lang w:eastAsia="zh-CN"/>
          <w:rPrChange w:id="79" w:author="Shuting Han" w:date="2016-09-06T12:18:00Z">
            <w:rPr>
              <w:rFonts w:ascii="Arial" w:hAnsi="Arial" w:cs="Arial"/>
              <w:noProof/>
              <w:lang w:eastAsia="zh-CN"/>
            </w:rPr>
          </w:rPrChange>
        </w:rPr>
        <w:t>)</w:t>
      </w:r>
      <w:r w:rsidR="00C7263D">
        <w:rPr>
          <w:rFonts w:ascii="Arial" w:hAnsi="Arial" w:cs="Arial"/>
          <w:lang w:eastAsia="zh-CN"/>
        </w:rPr>
        <w:fldChar w:fldCharType="end"/>
      </w:r>
      <w:del w:id="80" w:author="Shuting Han" w:date="2016-09-06T12:17:00Z">
        <w:r w:rsidR="00E67F9A" w:rsidRPr="00044B3A" w:rsidDel="00C7263D">
          <w:rPr>
            <w:rFonts w:ascii="Arial" w:hAnsi="Arial" w:cs="Arial"/>
            <w:lang w:eastAsia="zh-CN"/>
          </w:rPr>
          <w:fldChar w:fldCharType="begin" w:fldLock="1"/>
        </w:r>
        <w:r w:rsidR="00E67F9A" w:rsidRPr="00C7263D" w:rsidDel="00C7263D">
          <w:rPr>
            <w:rFonts w:ascii="Arial" w:hAnsi="Arial" w:cs="Arial"/>
            <w:lang w:eastAsia="zh-CN"/>
            <w:rPrChange w:id="81" w:author="Shuting Han" w:date="2016-09-06T12:17:00Z">
              <w:rPr>
                <w:rFonts w:ascii="Arial" w:hAnsi="Arial" w:cs="Arial"/>
                <w:lang w:eastAsia="zh-CN"/>
              </w:rPr>
            </w:rPrChange>
          </w:rPr>
          <w:delInstrText>ADDIN CSL_CITATION { "citationItems" : [ { "id" : "ITEM-1", "itemData" : { "DOI" : "10.1038/nrn2575", "ISBN" : "1471-003X", "ISSN" : "1471-0048", "PMID" : "19190637", "abstract" : "Recent developments in the quantitative analysis of complex networks, based largely on graph theory, have been rapidly translated to studies of brain network organization. The brain's structural and functional systems have features of complex networks--such as small-world topology, highly connected hubs and modularity--both at the whole-brain scale of human neuroimaging and at a cellular scale in non-human animals. In this article, we review studies investigating complex brain networks in diverse experimental modalities (including structural and functional MRI, diffusion tensor imaging, magnetoencephalography and electroencephalography in humans) and provide an accessible introduction to the basic principles of graph theory. We also highlight some of the technical challenges and key questions to be addressed by future developments in this rapidly moving field.", "author" : [ { "dropping-particle" : "", "family" : "Bullmore", "given" : "Ed", "non-dropping-particle" : "", "parse-names" : false, "suffix" : "" }, { "dropping-particle" : "", "family" : "Sporns", "given" : "Olaf", "non-dropping-particle" : "", "parse-names" : false, "suffix" : "" } ], "container-title" : "Nature Reviews Neuroscience Neuroscience", "id" : "ITEM-1", "issue" : "3", "issued" : { "date-parts" : [ [ "2009", "3", "4" ] ] }, "page" : "186-98", "publisher" : "Nature Publishing Group", "title" : "Complex brain networks: graph theoretical analysis of structural and functional systems.", "type" : "article-journal", "volume" : "10" }, "uris" : [ "http://www.mendeley.com/documents/?uuid=551aca2a-0e35-3296-a1f4-cd714e713d69" ] }, { "id" : "ITEM-2", "itemData" : { "DOI" : "10.3389/fnsys.2010.00016", "ISBN" : "1662-5137 (Electronic)\\r1662-5137 (Linking)", "ISSN" : "1662-5137", "PMID" : "20589099", "abstract" : "In the past decade, resting-state functional MRI (R-fMRI) measures of brain activity have attracted considerable attention. Based on changes in the blood oxygen level-dependent signal, R-fMRI offers a novel way to assess the brain's spontaneous or intrinsic (i.e., task-free) activity with both high spatial and temporal resolutions. The properties of both the intra- and inter-regional connectivity of resting-state brain activity have been well documented, promoting our understanding of the brain as a complex network. Specifically, the topological organization of brain networks has been recently studied with graph theory. In this review, we will summarize the recent advances in graph-based brain network analyses of R-fMRI signals, both in typical and atypical populations. Application of these approaches to R-fMRI data has demonstrated non-trivial topological properties of functional networks in the human brain. Among these is the knowledge that the brain's intrinsic activity is organized as a small-world, highly efficient network, with significant modularity and highly connected hub regions. These network properties have also been found to change throughout normal development, aging, and in various pathological conditions. The literature reviewed here suggests that graph-based network analyses are capable of uncovering system-level changes associated with different processes in the resting brain, which could provide novel insights into the understanding of the underlying physiological mechanisms of brain function. We also highlight several potential research topics in the future.", "author" : [ { "dropping-particle" : "", "family" : "Wang", "given" : "Jinhui", "non-dropping-particle" : "", "parse-names" : false, "suffix" : "" }, { "dropping-particle" : "", "family" : "Zuo", "given" : "Xinian", "non-dropping-particle" : "", "parse-names" : false, "suffix" : "" }, { "dropping-particle" : "", "family" : "He", "given" : "Yong", "non-dropping-particle" : "", "parse-names" : false, "suffix" : "" } ], "container-title" : "Front Syst Neurosci", "id" : "ITEM-2", "issue" : "June", "issued" : { "date-parts" : [ [ "2010", "1" ] ] }, "page" : "16", "title" : "Graph-based network analysis of resting-state functional MRI", "type" : "article-journal", "volume" : "4" }, "uris" : [ "http://www.mendeley.com/documents/?uuid=1a596e15-3d53-4c34-91ca-bf09a774fc33" ] }, { "id" : "ITEM-3", "itemData" : { "DOI" : "10.1002/hbm.20492", "ISSN" : "1097-0193", "PMID" : "17990300", "abstract" : "OBJECTIVE: To determine the functional connectivity of different EEG bands at the \"baseline\" situation (rest) and during mathematical thinking in children and young adults to study the maturation effect on brain networks at rest and during a cognitive task.\n\nMETHODS: Twenty children (8-12 years) and twenty students (21-26 years) were studied. The synchronization likelihood was used to evaluate the interregional synchronization of different EEG frequency bands in children and adults, at rest and during math. Then, graphs were constructed and characterized in terms of local structure (clustering coefficient) and overall integration (path length) and the \"optimal\" organization of the connectivity i.e., the small world network (SWN).\n\nRESULTS: The main findings were: (i) Enhanced synchronization for theta band during math more prominent in adults. (ii) Decrease of the optimal SWN organization of the alpha2 band during math. (iii) The beta and especially gamma bands showed lower synchronization and signs of lower SWN organization in both situations in adults.\n\nCONCLUSION: There are interesting findings related to the two age groups and the two situations. The theta band showed higher synchronization during math in adults as a result of higher capacity of the working memory in this age group. The alpha2 band showed some SWN disorganization during math, a process analog to the known desynchronization. In adults, a dramatic reduction of the connections in gray matter occurs. Although this maturation process is probably related to higher efficiency, reduced connectivity is expressed by lower synchronization and lower mean values of the graph parameters in adults.", "author" : [ { "dropping-particle" : "", "family" : "Micheloyannis", "given" : "Sifis", "non-dropping-particle" : "", "parse-names" : false, "suffix" : "" }, { "dropping-particle" : "", "family" : "Vourkas", "given" : "Michael", "non-dropping-particle" : "", "parse-names" : false, "suffix" : "" }, { "dropping-particle" : "", "family" : "Tsirka", "given" : "Vassiliki", "non-dropping-particle" : "", "parse-names" : false, "suffix" : "" }, { "dropping-particle" : "", "family" : "Karakonstantaki", "given" : "Eleni", "non-dropping-particle" : "", "parse-names" : false, "suffix" : "" }, { "dropping-particle" : "", "family" : "Kanatsouli", "given" : "Kassia", "non-dropping-particle" : "", "parse-names" : false, "suffix" : "" }, { "dropping-particle" : "", "family" : "Stam", "given" : "Cornelis J", "non-dropping-particle" : "", "parse-names" : false, "suffix" : "" } ], "container-title" : "Human brain mapping", "id" : "ITEM-3", "issue" : "1", "issued" : { "date-parts" : [ [ "2009", "1" ] ] }, "page" : "200-8", "title" : "The influence of ageing on complex brain networks: a graph theoretical analysis.", "type" : "article-journal", "volume" : "30" }, "uris" : [ "http://www.mendeley.com/documents/?uuid=677b6fbe-fe48-4190-82ce-219c405f9c6a" ] }, { "id" : "ITEM-4", "itemData" : { "DOI" : "10.1016/j.clinph.2015.02.060", "ISSN" : "13882457", "PMID" : "25907414", "abstract" : "OBJECTIVE: Study of brain network on the basis of resting-state functional magnetic resonance imaging (fMRI) has provided promising results to investigate changes in connectivity among different brain regions because of diseases. Graph theory can efficiently characterize different aspects of the brain network by calculating measures of integration and segregation.\n\nMETHOD: In this study, we combine graph theoretical approaches with advanced machine learning methods to study functional brain network alteration in patients with Alzheimer's disease (AD). Support vector machine (SVM) was used to explore the ability of graph measures in diagnosis of AD. We applied our method on the resting-state fMRI data of twenty patients with AD and twenty age and gender matched healthy subjects. The data were preprocessed and each subject's graph was constructed by parcellation of the whole brain into 90 distinct regions using the automated anatomical labeling (AAL) atlas. The graph measures were then calculated and used as the discriminating features. Extracted network-based features were fed to different feature selection algorithms to choose most significant features. In addition to the machine learning approach, statistical analysis was performed on connectivity matrices to find altered connectivity patterns in patients with AD.\n\nRESULTS: Using the selected features, we were able to accurately classify patients with AD from healthy subjects with accuracy of 100%.\n\nCONCLUSION: Results of this study show that pattern recognition and graph of brain network, on the basis of the resting state fMRI data, can efficiently assist in the diagnosis of AD.\n\nSIGNIFICANCE: Classification based on the resting-state fMRI can be used as a non-invasive and automatic tool to diagnosis of Alzheimer's disease.", "author" : [ { "dropping-particle" : "", "family" : "Khazaee", "given" : "Ali", "non-dropping-particle" : "", "parse-names" : false, "suffix" : "" }, { "dropping-particle" : "", "family" : "Ebrahimzadeh", "given" : "Ata", "non-dropping-particle" : "", "parse-names" : false, "suffix" : "" }, { "dropping-particle" : "", "family" : "Babajani-Feremi", "given" : "Abbas", "non-dropping-particle" : "", "parse-names" : false, "suffix" : "" } ], "container-title" : "Clinical Neurophysiology", "id" : "ITEM-4", "issue" : "11", "issued" : { "date-parts" : [ [ "2015", "4" ] ] }, "page" : "2132-41", "title" : "Identifying patients with Alzheimer\u2019s disease using resting-state fMRI and graph theory", "type" : "article-journal", "volume" : "126" }, "uris" : [ "http://www.mendeley.com/documents/?uuid=cac6b10e-4674-423e-b273-226b9ceb14ed" ] }, { "id" : "ITEM-5", "itemData" : { "DOI" : "10.1073/pnas.0800376105", "ISSN" : "1091-6490", "PMID" : "18322013", "abstract" : "In recent years, the brain's \"default network,\" a set of regions characterized by decreased neural activity during goal-oriented tasks, has generated a significant amount of interest, as well as controversy. Much of the discussion has focused on the relationship of these regions to a \"default mode\" of brain function. In early studies, investigators suggested that, the brain's default mode supports \"self-referential\" or \"introspective\" mental activity. Subsequently, regions of the default network have been more specifically related to the \"internal narrative,\" the \"autobiographical self,\" \"stimulus independent thought,\" \"mentalizing,\" and most recently \"self-projection.\" However, the extant literature on the function of the default network is limited to adults, i.e., after the system has reached maturity. We hypothesized that further insight into the network's functioning could be achieved by characterizing its development. In the current study, we used resting-state functional connectivity MRI (rs-fcMRI) to characterize the development of the brain's default network. We found that the default regions are only sparsely functionally connected at early school age (7-9 years old); over development, these regions integrate into a cohesive, interconnected network.", "author" : [ { "dropping-particle" : "", "family" : "Fair", "given" : "Damien A", "non-dropping-particle" : "", "parse-names" : false, "suffix" : "" }, { "dropping-particle" : "", "family" : "Cohen", "given" : "Alexander L", "non-dropping-particle" : "", "parse-names" : false, "suffix" : "" }, { "dropping-particle" : "", "family" : "Dosenbach", "given" : "Nico U F", "non-dropping-particle" : "", "parse-names" : false, "suffix" : "" }, { "dropping-particle" : "", "family" : "Church", "given" : "Jessica A", "non-dropping-particle" : "", "parse-names" : false, "suffix" : "" }, { "dropping-particle" : "", "family" : "Miezin", "given" : "Francis M", "non-dropping-particle" : "", "parse-names" : false, "suffix" : "" }, { "dropping-particle" : "", "family" : "Barch", "given" : "Deanna M", "non-dropping-particle" : "", "parse-names" : false, "suffix" : "" }, { "dropping-particle" : "", "family" : "Raichle", "given" : "Marcus E", "non-dropping-particle" : "", "parse-names" : false, "suffix" : "" }, { "dropping-particle" : "", "family" : "Petersen", "given" : "Steven E", "non-dropping-particle" : "", "parse-names" : false, "suffix" : "" }, { "dropping-particle" : "", "family" : "Schlaggar", "given" : "Bradley L", "non-dropping-particle" : "", "parse-names" : false, "suffix" : "" } ], "container-title" : "Proceedings of the National Academy of Sciences of the United States of America", "id" : "ITEM-5", "issue" : "10", "issued" : { "date-parts" : [ [ "2008", "3", "11" ] ] }, "page" : "4028-32", "title" : "The maturing architecture of the brain's default network.", "type" : "article-journal", "volume" : "105" }, "uris" : [ "http://www.mendeley.com/documents/?uuid=0b3451c0-819b-4d5d-9b68-e5e50c26d16d" ] } ], "mendeley" : { "formattedCitation" : "(Bullmore and Sporns, 2009; Fair et al., 2008; Khazaee et al., 2015; Micheloyannis et al., 2009; Wang et al., 2010)", "plainTextFormattedCitation" : "(Bullmore and Sporns, 2009; Fair et al., 2008; Khazaee et al., 2015; Micheloyannis et al., 2009; Wang et al., 2010)", "previouslyFormattedCitation" : "(Bullmore and Sporns, 2009; Fair et al., 2008; Khazaee et al., 2015; Micheloyannis et al., 2009; Wang et al., 2010)" }, "properties" : { "noteIndex" : 0 }, "schema" : "https://github.com/citation-style-language/schema/raw/master/csl-citation.json" }</w:delInstrText>
        </w:r>
        <w:r w:rsidR="00E67F9A" w:rsidRPr="00044B3A" w:rsidDel="00C7263D">
          <w:rPr>
            <w:rFonts w:ascii="Arial" w:hAnsi="Arial" w:cs="Arial"/>
            <w:lang w:eastAsia="zh-CN"/>
          </w:rPr>
          <w:fldChar w:fldCharType="separate"/>
        </w:r>
        <w:r w:rsidR="00E67F9A" w:rsidRPr="00C7263D" w:rsidDel="00C7263D">
          <w:rPr>
            <w:rFonts w:ascii="Arial" w:hAnsi="Arial" w:cs="Arial"/>
            <w:noProof/>
            <w:lang w:eastAsia="zh-CN"/>
            <w:rPrChange w:id="82" w:author="Shuting Han" w:date="2016-09-06T12:17:00Z">
              <w:rPr>
                <w:rFonts w:ascii="Arial" w:hAnsi="Arial" w:cs="Arial"/>
                <w:noProof/>
                <w:lang w:eastAsia="zh-CN"/>
              </w:rPr>
            </w:rPrChange>
          </w:rPr>
          <w:delText>(Bullmore and Sporns, 2009; Fair et al., 2008; Khazaee et al., 2015; Micheloyannis et al., 2009; Wang et al., 2010)</w:delText>
        </w:r>
        <w:r w:rsidR="00E67F9A" w:rsidRPr="00044B3A" w:rsidDel="00C7263D">
          <w:rPr>
            <w:rFonts w:ascii="Arial" w:hAnsi="Arial" w:cs="Arial"/>
            <w:lang w:eastAsia="zh-CN"/>
          </w:rPr>
          <w:fldChar w:fldCharType="end"/>
        </w:r>
      </w:del>
      <w:r w:rsidR="00E67F9A" w:rsidRPr="00044B3A">
        <w:rPr>
          <w:rFonts w:ascii="Arial" w:hAnsi="Arial" w:cs="Arial"/>
          <w:lang w:eastAsia="zh-CN"/>
        </w:rPr>
        <w:t>.</w:t>
      </w:r>
      <w:r w:rsidR="00E67F9A">
        <w:rPr>
          <w:rFonts w:ascii="Arial" w:hAnsi="Arial" w:cs="Arial"/>
          <w:lang w:eastAsia="zh-CN"/>
        </w:rPr>
        <w:t xml:space="preserve"> </w:t>
      </w:r>
    </w:p>
    <w:p w14:paraId="7AE7DE4C" w14:textId="71774AA1" w:rsidR="004D2980" w:rsidRDefault="00B05F45" w:rsidP="00956280">
      <w:pPr>
        <w:spacing w:line="480" w:lineRule="auto"/>
        <w:ind w:firstLine="720"/>
        <w:jc w:val="both"/>
        <w:rPr>
          <w:rFonts w:ascii="Arial" w:hAnsi="Arial" w:cs="Arial"/>
          <w:lang w:eastAsia="zh-CN"/>
        </w:rPr>
      </w:pPr>
      <w:r>
        <w:rPr>
          <w:rFonts w:ascii="Arial" w:hAnsi="Arial" w:cs="Arial"/>
          <w:lang w:eastAsia="zh-CN"/>
        </w:rPr>
        <w:t>On the other hand, a</w:t>
      </w:r>
      <w:r w:rsidR="0051637D">
        <w:rPr>
          <w:rFonts w:ascii="Arial" w:hAnsi="Arial" w:cs="Arial"/>
          <w:lang w:eastAsia="zh-CN"/>
        </w:rPr>
        <w:t xml:space="preserve">t the single cell level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del w:id="83" w:author="Shuting Han" w:date="2016-09-06T12:18:00Z">
        <w:r w:rsidR="00705020" w:rsidRPr="00044B3A" w:rsidDel="00640EE9">
          <w:rPr>
            <w:rFonts w:ascii="Arial" w:hAnsi="Arial" w:cs="Arial"/>
            <w:lang w:eastAsia="zh-CN"/>
          </w:rPr>
          <w:delText xml:space="preserve"> </w:delText>
        </w:r>
      </w:del>
      <w:ins w:id="84" w:author="Shuting Han" w:date="2016-09-06T12:18:00Z">
        <w:r w:rsidR="00640EE9">
          <w:rPr>
            <w:rFonts w:ascii="Arial" w:hAnsi="Arial" w:cs="Arial"/>
            <w:lang w:eastAsia="zh-CN"/>
          </w:rPr>
          <w:t xml:space="preserve"> </w:t>
        </w:r>
      </w:ins>
      <w:r w:rsidR="00640EE9">
        <w:rPr>
          <w:rFonts w:ascii="Arial" w:hAnsi="Arial" w:cs="Arial"/>
          <w:lang w:eastAsia="zh-CN"/>
        </w:rPr>
        <w:fldChar w:fldCharType="begin">
          <w:fldData xml:space="preserve">PEVuZE5vdGU+PENpdGU+PEF1dGhvcj5CYWRod2FyPC9BdXRob3I+PFllYXI+MjAxNTwvWWVhcj48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</w:fldData>
        </w:fldChar>
      </w:r>
      <w:r w:rsidR="00640EE9" w:rsidRPr="00640EE9">
        <w:rPr>
          <w:rFonts w:ascii="Arial" w:hAnsi="Arial" w:cs="Arial"/>
          <w:lang w:eastAsia="zh-CN"/>
          <w:rPrChange w:id="85" w:author="Shuting Han" w:date="2016-09-06T12:19:00Z">
            <w:rPr>
              <w:rFonts w:ascii="Arial" w:hAnsi="Arial" w:cs="Arial"/>
              <w:lang w:eastAsia="zh-CN"/>
            </w:rPr>
          </w:rPrChange>
        </w:rPr>
        <w:instrText xml:space="preserve"> ADDIN EN.CITE </w:instrText>
      </w:r>
      <w:r w:rsidR="00640EE9" w:rsidRPr="00640EE9">
        <w:rPr>
          <w:rFonts w:ascii="Arial" w:hAnsi="Arial" w:cs="Arial"/>
          <w:lang w:eastAsia="zh-CN"/>
          <w:rPrChange w:id="86" w:author="Shuting Han" w:date="2016-09-06T12:19:00Z">
            <w:rPr>
              <w:rFonts w:ascii="Arial" w:hAnsi="Arial" w:cs="Arial"/>
              <w:lang w:eastAsia="zh-CN"/>
            </w:rPr>
          </w:rPrChange>
        </w:rPr>
        <w:fldChar w:fldCharType="begin">
          <w:fldData xml:space="preserve">PEVuZE5vdGU+PENpdGU+PEF1dGhvcj5CYWRod2FyPC9BdXRob3I+PFllYXI+MjAxNTwvWWVhcj48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</w:fldData>
        </w:fldChar>
      </w:r>
      <w:r w:rsidR="00640EE9" w:rsidRPr="00640EE9">
        <w:rPr>
          <w:rFonts w:ascii="Arial" w:hAnsi="Arial" w:cs="Arial"/>
          <w:lang w:eastAsia="zh-CN"/>
          <w:rPrChange w:id="87" w:author="Shuting Han" w:date="2016-09-06T12:19:00Z">
            <w:rPr>
              <w:rFonts w:ascii="Arial" w:hAnsi="Arial" w:cs="Arial"/>
              <w:lang w:eastAsia="zh-CN"/>
            </w:rPr>
          </w:rPrChange>
        </w:rPr>
        <w:instrText xml:space="preserve"> ADDIN EN.CITE.DATA </w:instrText>
      </w:r>
      <w:r w:rsidR="00640EE9" w:rsidRPr="00640EE9">
        <w:rPr>
          <w:rFonts w:ascii="Arial" w:hAnsi="Arial" w:cs="Arial"/>
          <w:lang w:eastAsia="zh-CN"/>
          <w:rPrChange w:id="88" w:author="Shuting Han" w:date="2016-09-06T12:19:00Z">
            <w:rPr>
              <w:rFonts w:ascii="Arial" w:hAnsi="Arial" w:cs="Arial"/>
              <w:lang w:eastAsia="zh-CN"/>
            </w:rPr>
          </w:rPrChange>
        </w:rPr>
      </w:r>
      <w:r w:rsidR="00640EE9" w:rsidRPr="00640EE9">
        <w:rPr>
          <w:rFonts w:ascii="Arial" w:hAnsi="Arial" w:cs="Arial"/>
          <w:lang w:eastAsia="zh-CN"/>
          <w:rPrChange w:id="89" w:author="Shuting Han" w:date="2016-09-06T12:19:00Z">
            <w:rPr>
              <w:rFonts w:ascii="Arial" w:hAnsi="Arial" w:cs="Arial"/>
              <w:lang w:eastAsia="zh-CN"/>
            </w:rPr>
          </w:rPrChange>
        </w:rPr>
        <w:fldChar w:fldCharType="end"/>
      </w:r>
      <w:r w:rsidR="00640EE9">
        <w:rPr>
          <w:rFonts w:ascii="Arial" w:hAnsi="Arial" w:cs="Arial"/>
          <w:lang w:eastAsia="zh-CN"/>
        </w:rPr>
        <w:fldChar w:fldCharType="separate"/>
      </w:r>
      <w:r w:rsidR="00640EE9" w:rsidRPr="00640EE9">
        <w:rPr>
          <w:rFonts w:ascii="Arial" w:hAnsi="Arial" w:cs="Arial"/>
          <w:noProof/>
          <w:lang w:eastAsia="zh-CN"/>
          <w:rPrChange w:id="90" w:author="Shuting Han" w:date="2016-09-06T12:19:00Z">
            <w:rPr>
              <w:rFonts w:ascii="Arial" w:hAnsi="Arial" w:cs="Arial"/>
              <w:noProof/>
              <w:lang w:eastAsia="zh-CN"/>
            </w:rPr>
          </w:rPrChange>
        </w:rPr>
        <w:t>(</w:t>
      </w:r>
      <w:r w:rsidR="00E93104">
        <w:rPr>
          <w:rFonts w:ascii="Arial" w:hAnsi="Arial" w:cs="Arial"/>
          <w:noProof/>
          <w:lang w:eastAsia="zh-CN"/>
        </w:rPr>
        <w:fldChar w:fldCharType="begin"/>
      </w:r>
      <w:r w:rsidR="00E93104">
        <w:rPr>
          <w:rFonts w:ascii="Arial" w:hAnsi="Arial" w:cs="Arial"/>
          <w:noProof/>
          <w:lang w:eastAsia="zh-CN"/>
        </w:rPr>
        <w:instrText xml:space="preserve"> HYPERLINK \l "_ENREF_3" \o "Badhwar, 2015 #5"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91" w:author="Shuting Han" w:date="2016-09-06T12:19:00Z">
            <w:rPr>
              <w:rFonts w:ascii="Arial" w:hAnsi="Arial" w:cs="Arial"/>
              <w:noProof/>
              <w:lang w:eastAsia="zh-CN"/>
            </w:rPr>
          </w:rPrChange>
        </w:rPr>
        <w:t>Badhwar and Bagler, 2015</w:t>
      </w:r>
      <w:r w:rsidR="00E93104">
        <w:rPr>
          <w:rFonts w:ascii="Arial" w:hAnsi="Arial" w:cs="Arial"/>
          <w:noProof/>
          <w:lang w:eastAsia="zh-CN"/>
        </w:rPr>
        <w:fldChar w:fldCharType="end"/>
      </w:r>
      <w:r w:rsidR="00640EE9" w:rsidRPr="00640EE9">
        <w:rPr>
          <w:rFonts w:ascii="Arial" w:hAnsi="Arial" w:cs="Arial"/>
          <w:noProof/>
          <w:lang w:eastAsia="zh-CN"/>
          <w:rPrChange w:id="92" w:author="Shuting Han" w:date="2016-09-06T12:19: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"_ENREF_16" \o "Iturria-Medina, 2008 #33"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93" w:author="Shuting Han" w:date="2016-09-06T12:19:00Z">
            <w:rPr>
              <w:rFonts w:ascii="Arial" w:hAnsi="Arial" w:cs="Arial"/>
              <w:noProof/>
              <w:lang w:eastAsia="zh-CN"/>
            </w:rPr>
          </w:rPrChange>
        </w:rPr>
        <w:t>Iturria-Medina et al., 2008</w:t>
      </w:r>
      <w:r w:rsidR="00E93104">
        <w:rPr>
          <w:rFonts w:ascii="Arial" w:hAnsi="Arial" w:cs="Arial"/>
          <w:noProof/>
          <w:lang w:eastAsia="zh-CN"/>
        </w:rPr>
        <w:fldChar w:fldCharType="end"/>
      </w:r>
      <w:r w:rsidR="00640EE9" w:rsidRPr="00640EE9">
        <w:rPr>
          <w:rFonts w:ascii="Arial" w:hAnsi="Arial" w:cs="Arial"/>
          <w:noProof/>
          <w:lang w:eastAsia="zh-CN"/>
          <w:rPrChange w:id="94" w:author="Shuting Han" w:date="2016-09-06T12:19: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"_ENREF_31" \o "Sporns, 2000 #59"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95" w:author="Shuting Han" w:date="2016-09-06T12:19:00Z">
            <w:rPr>
              <w:rFonts w:ascii="Arial" w:hAnsi="Arial" w:cs="Arial"/>
              <w:noProof/>
              <w:lang w:eastAsia="zh-CN"/>
            </w:rPr>
          </w:rPrChange>
        </w:rPr>
        <w:t>Sporns, 2000</w:t>
      </w:r>
      <w:r w:rsidR="00E93104">
        <w:rPr>
          <w:rFonts w:ascii="Arial" w:hAnsi="Arial" w:cs="Arial"/>
          <w:noProof/>
          <w:lang w:eastAsia="zh-CN"/>
        </w:rPr>
        <w:fldChar w:fldCharType="end"/>
      </w:r>
      <w:r w:rsidR="00640EE9" w:rsidRPr="00640EE9">
        <w:rPr>
          <w:rFonts w:ascii="Arial" w:hAnsi="Arial" w:cs="Arial"/>
          <w:noProof/>
          <w:lang w:eastAsia="zh-CN"/>
          <w:rPrChange w:id="96" w:author="Shuting Han" w:date="2016-09-06T12:19: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"_ENREF_36" \o "Towlson, 2013 #67"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97" w:author="Shuting Han" w:date="2016-09-06T12:19:00Z">
            <w:rPr>
              <w:rFonts w:ascii="Arial" w:hAnsi="Arial" w:cs="Arial"/>
              <w:noProof/>
              <w:lang w:eastAsia="zh-CN"/>
            </w:rPr>
          </w:rPrChange>
        </w:rPr>
        <w:t>Towlson et al., 2013</w:t>
      </w:r>
      <w:r w:rsidR="00E93104">
        <w:rPr>
          <w:rFonts w:ascii="Arial" w:hAnsi="Arial" w:cs="Arial"/>
          <w:noProof/>
          <w:lang w:eastAsia="zh-CN"/>
        </w:rPr>
        <w:fldChar w:fldCharType="end"/>
      </w:r>
      <w:r w:rsidR="00640EE9" w:rsidRPr="00640EE9">
        <w:rPr>
          <w:rFonts w:ascii="Arial" w:hAnsi="Arial" w:cs="Arial"/>
          <w:noProof/>
          <w:lang w:eastAsia="zh-CN"/>
          <w:rPrChange w:id="98" w:author="Shuting Han" w:date="2016-09-06T12:19:00Z">
            <w:rPr>
              <w:rFonts w:ascii="Arial" w:hAnsi="Arial" w:cs="Arial"/>
              <w:noProof/>
              <w:lang w:eastAsia="zh-CN"/>
            </w:rPr>
          </w:rPrChange>
        </w:rPr>
        <w:t>)</w:t>
      </w:r>
      <w:r w:rsidR="00640EE9">
        <w:rPr>
          <w:rFonts w:ascii="Arial" w:hAnsi="Arial" w:cs="Arial"/>
          <w:lang w:eastAsia="zh-CN"/>
        </w:rPr>
        <w:fldChar w:fldCharType="end"/>
      </w:r>
      <w:del w:id="99" w:author="Shuting Han" w:date="2016-09-06T12:18:00Z">
        <w:r w:rsidR="00E90DF3" w:rsidRPr="00044B3A" w:rsidDel="00640EE9">
          <w:rPr>
            <w:rFonts w:ascii="Arial" w:hAnsi="Arial" w:cs="Arial"/>
            <w:lang w:eastAsia="zh-CN"/>
          </w:rPr>
          <w:fldChar w:fldCharType="begin" w:fldLock="1"/>
        </w:r>
        <w:r w:rsidR="00705020" w:rsidRPr="00640EE9" w:rsidDel="00640EE9">
          <w:rPr>
            <w:rFonts w:ascii="Arial" w:hAnsi="Arial" w:cs="Arial"/>
            <w:lang w:eastAsia="zh-CN"/>
            <w:rPrChange w:id="100" w:author="Shuting Han" w:date="2016-09-06T12:18:00Z">
              <w:rPr>
                <w:rFonts w:ascii="Arial" w:hAnsi="Arial" w:cs="Arial"/>
                <w:lang w:eastAsia="zh-CN"/>
              </w:rPr>
            </w:rPrChange>
          </w:rPr>
          <w:delInstrText>ADDIN CSL_CITATION { "citationItems" : [ { "id" : "ITEM-1", "itemData" : { "DOI" : "10.1093/cercor/10.2.127", "ISSN" : "14602199", "abstract" : "Neuroanatomy places critical constraints on the functional connectivity of the cerebral cortex. To analyze these constraints we have examined the relationship between structural features of networks (expressed as graphs) and the patterns of functional connectivity to which they give rise when implemented as dynamical systems. We selected among structurally varying graphs using as selective criteria a number of global information-theoretical measures that characterize functional connectivity. We selected graphs separately for increases in measures of entropy (capturing statistical independence of graph elements), integration (capturing their statistical dependence) and complexity (capturing the interplay between their functional segregation and integration). We found that dynamics with high complexity were supported by graphs whose units were organized into densely linked groups that were sparsely and reciprocally interconnected. Connection matrices based on actual neuroanatomical data describing areas and pathways of the macaque visual cortex and the cat cortex showed structural characteristics that coincided best with those of such complex graphs, revealing the presence of distinct but interconnected anatomical groupings of areas. Moreover, when implemented as dynamical systems, these cortical connection matrices generated functional connectivity with high complexity, characterized by the presence of highly coherent functional clusters. We also found that selection of graphs as they responded to input or produced output led to increases in the complexity of their dynamics. We hypothesize that adaptation to rich sensory environments and motor demands requires complex dynamics and that these dynamics are supported by neuroanatomical motifs that are characteristic of the cerebral cortex.", "author" : [ { "dropping-particle" : "", "family" : "Sporns", "given" : "O.", "non-dropping-particle" : "", "parse-names" : false, "suffix" : "" } ], "container-title" : "Cerebral Cortex", "id" : "ITEM-1", "issue" : "2", "issued" : { "date-parts" : [ [ "2000", "2", "1" ] ] }, "page" : "127-141", "title" : "Theoretical Neuroanatomy: Relating Anatomical and Functional Connectivity in Graphs and Cortical Connection Matrices", "type" : "article-journal", "volume" : "10" }, "uris" : [ "http://www.mendeley.com/documents/?uuid=0f58ddf7-1c40-47c4-b119-545329a53950" ] }, { "id" : "ITEM-2", "itemData" : { "DOI" : "10.1523/JNEUROSCI.3784-12.2013", "ISSN" : "1529-2401", "PMID" : "23575836", "abstract" : "There is increasing interest in topological analysis of brain networks as complex systems, with researchers often using neuroimaging to represent the large-scale organization of nervous systems without precise cellular resolution. Here we used graph theory to investigate the neuronal connectome of the nematode worm Caenorhabditis elegans, which is defined anatomically at a cellular scale as 2287 synaptic connections between 279 neurons. We identified a small number of highly connected neurons as a rich club (N = 11) interconnected with high efficiency and high connection distance. Rich club neurons comprise almost exclusively the interneurons of the locomotor circuits, with known functional importance for coordinated movement. The rich club neurons are connector hubs, with high betweenness centrality, and many intermodular connections to nodes in different modules. On identifying the shortest topological paths (motifs) between pairs of peripheral neurons, the motifs that are found most frequently traverse the rich club. The rich club neurons are born early in development, before visible movement of the animal and before the main phase of developmental elongation of its body. We conclude that the high wiring cost of the globally integrative rich club of neurons in the C. elegans connectome is justified by the adaptive value of coordinated movement of the animal. The economical trade-off between physical cost and behavioral value of rich club organization in a cellular connectome confirms theoretical expectations and recapitulates comparable results from human neuroimaging on much larger scale networks, suggesting that this may be a general and scale-invariant principle of brain network organization.", "author" : [ { "dropping-particle" : "", "family" : "Towlson", "given" : "Emma K", "non-dropping-particle" : "", "parse-names" : false, "suffix" : "" }, { "dropping-particle" : "", "family" : "V\u00e9rtes", "given" : "Petra E", "non-dropping-particle" : "", "parse-names" : false, "suffix" : "" }, { "dropping-particle" : "", "family" : "Ahnert", "given" : "Sebastian E", "non-dropping-particle" : "", "parse-names" : false, "suffix" : "" }, { "dropping-particle" : "", "family" : "Schafer", "given" : "William R", "non-dropping-particle" : "", "parse-names" : false, "suffix" : "" }, { "dropping-particle" : "", "family" : "Bullmore", "given" : "Edward T", "non-dropping-particle" : "", "parse-names" : false, "suffix" : "" } ], "container-title" : "The Journal of neuroscience : the official journal of the Society for Neuroscience", "id" : "ITEM-2", "issue" : "15", "issued" : { "date-parts" : [ [ "2013", "4", "10" ] ] }, "page" : "6380-7", "title" : "The rich club of the C. elegans neuronal connectome.", "type" : "article-journal", "volume" : "33" }, "uris" : [ "http://www.mendeley.com/documents/?uuid=1ad0c86c-01e2-4e9c-9503-d37e6473e47e" ] }, { "id" : "ITEM-3", "itemData" : { "DOI" : "10.1371/journal.pone.0139204", "ISSN" : "1932-6203", "PMID" : "26413834", "abstract" : "Caenorhabditis elegans, a soil dwelling nematode, is evolutionarily rudimentary and contains only \u223c 300 neurons which are connected to each other via chemical synapses and gap junctions. This structural connectivity can be perceived as nodes and edges of a graph. Controlling complex networked systems (such as nervous system) has been an area of excitement for mankind. Various methods have been developed to identify specific brain regions, which when controlled by external input can lead to achievement of control over the state of the system. But in case of neuronal connectivity network the properties of neurons identified as driver nodes is of much importance because nervous system can produce a variety of states (behaviour of the animal). Hence to gain insight on the type of control achieved in nervous system we implemented the notion of structural control from graph theory to C. elegans neuronal network. We identified 'driver neurons' which can provide full control over the network. We studied phenotypic properties of these neurons which are referred to as 'phenoframe' as well as the 'genoframe' which represents their genetic correlates. We find that the driver neurons are primarily motor neurons located in the ventral nerve cord and contribute to biological reproduction of the animal. Identification of driver neurons and its characterization adds a new dimension in controllability of C. elegans neuronal network. This study suggests the importance of driver neurons and their utility to control the behaviour of the organism.", "author" : [ { "dropping-particle" : "", "family" : "Badhwar", "given" : "Rahul", "non-dropping-particle" : "", "parse-names" : false, "suffix" : "" }, { "dropping-particle" : "", "family" : "Bagler", "given" : "Ganesh", "non-dropping-particle" : "", "parse-names" : false, "suffix" : "" } ], "container-title" : "PLOS ONE", "editor" : [ { "dropping-particle" : "", "family" : "Nazir", "given" : "Aamir", "non-dropping-particle" : "", "parse-names" : false, "suffix" : "" } ], "id" : "ITEM-3", "issue" : "9", "issued" : { "date-parts" : [ [ "2015", "9", "28" ] ] }, "page" : "e0139204", "title" : "Control of Neuronal Network in Caenorhabditis elegans", "type" : "article-journal", "volume" : "10" }, "uris" : [ "http://www.mendeley.com/documents/?uuid=68948fc2-4571-40eb-8369-b86ecda041b2" ] }, { "id" : "ITEM-4",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"ITEM-4",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"(Badhwar and Bagler, 2015; Iturria-Medina et al., 2008; Sporns, 2000; Towlson et al., 2013)", "plainTextFormattedCitation" : "(Badhwar and Bagler, 2015; Iturria-Medina et al., 2008; Sporns, 2000; Towlson et al., 2013)", "previouslyFormattedCitation" : "(Badhwar and Bagler, 2015; Iturria-Medina et al., 2008; Sporns, 2000; Towlson et al., 2013)" }, "properties" : { "noteIndex" : 0 }, "schema" : "https://github.com/citation-style-language/schema/raw/master/csl-citation.json" }</w:delInstrText>
        </w:r>
        <w:r w:rsidR="00E90DF3" w:rsidRPr="00044B3A" w:rsidDel="00640EE9">
          <w:rPr>
            <w:rFonts w:ascii="Arial" w:hAnsi="Arial" w:cs="Arial"/>
            <w:lang w:eastAsia="zh-CN"/>
          </w:rPr>
          <w:fldChar w:fldCharType="separate"/>
        </w:r>
        <w:r w:rsidR="00705020" w:rsidRPr="00640EE9" w:rsidDel="00640EE9">
          <w:rPr>
            <w:rFonts w:ascii="Arial" w:hAnsi="Arial" w:cs="Arial"/>
            <w:noProof/>
            <w:lang w:eastAsia="zh-CN"/>
            <w:rPrChange w:id="101" w:author="Shuting Han" w:date="2016-09-06T12:18:00Z">
              <w:rPr>
                <w:rFonts w:ascii="Arial" w:hAnsi="Arial" w:cs="Arial"/>
                <w:noProof/>
                <w:lang w:eastAsia="zh-CN"/>
              </w:rPr>
            </w:rPrChange>
          </w:rPr>
          <w:delText>(Badhwar and Bagler, 2015; Iturria-Medina et al., 2008; Sporns, 2000; Towlson et al., 2013)</w:delText>
        </w:r>
        <w:r w:rsidR="00E90DF3" w:rsidRPr="00044B3A" w:rsidDel="00640EE9">
          <w:rPr>
            <w:rFonts w:ascii="Arial" w:hAnsi="Arial" w:cs="Arial"/>
            <w:lang w:eastAsia="zh-CN"/>
          </w:rPr>
          <w:fldChar w:fldCharType="end"/>
        </w:r>
      </w:del>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incapable of characterizing </w:t>
      </w:r>
      <w:r w:rsidR="00756E75">
        <w:rPr>
          <w:rFonts w:ascii="Arial" w:hAnsi="Arial" w:cs="Arial"/>
          <w:lang w:eastAsia="zh-CN"/>
        </w:rPr>
        <w:t xml:space="preserve">the emergent properties of </w:t>
      </w:r>
      <w:r>
        <w:rPr>
          <w:rFonts w:ascii="Arial" w:hAnsi="Arial" w:cs="Arial"/>
          <w:lang w:eastAsia="zh-CN"/>
        </w:rPr>
        <w:t xml:space="preserve">cortical ensembles </w:t>
      </w:r>
      <w:r w:rsidR="00756E75">
        <w:rPr>
          <w:rFonts w:ascii="Arial" w:hAnsi="Arial" w:cs="Arial"/>
          <w:lang w:eastAsia="zh-CN"/>
        </w:rPr>
        <w:t xml:space="preserve">described by the whole population activity </w:t>
      </w:r>
      <w:r>
        <w:rPr>
          <w:rFonts w:ascii="Arial" w:hAnsi="Arial" w:cs="Arial"/>
        </w:rPr>
        <w:t>(</w:t>
      </w:r>
      <w:r w:rsidRPr="006F4658">
        <w:rPr>
          <w:rFonts w:ascii="Arial" w:hAnsi="Arial" w:cs="Arial"/>
          <w:color w:val="FF0000"/>
        </w:rPr>
        <w:t>refs</w:t>
      </w:r>
      <w:r>
        <w:rPr>
          <w:rFonts w:ascii="Arial" w:hAnsi="Arial" w:cs="Arial"/>
        </w:rPr>
        <w:t>)</w:t>
      </w:r>
      <w:r w:rsidR="003D2204" w:rsidRPr="00044B3A">
        <w:rPr>
          <w:rFonts w:ascii="Arial" w:hAnsi="Arial" w:cs="Arial"/>
          <w:lang w:eastAsia="zh-CN"/>
        </w:rPr>
        <w:t>.</w:t>
      </w:r>
      <w:r w:rsidR="003D2204">
        <w:rPr>
          <w:rFonts w:ascii="Arial" w:hAnsi="Arial" w:cs="Arial"/>
          <w:lang w:eastAsia="zh-CN"/>
        </w:rPr>
        <w:t xml:space="preserve"> </w:t>
      </w:r>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although 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 xml:space="preserve">cultures or brain </w:t>
      </w:r>
      <w:r w:rsidR="00D253A4" w:rsidRPr="00044B3A">
        <w:rPr>
          <w:rFonts w:ascii="Arial" w:hAnsi="Arial" w:cs="Arial"/>
          <w:lang w:eastAsia="zh-CN"/>
        </w:rPr>
        <w:t>slices</w:t>
      </w:r>
      <w:ins w:id="102" w:author="Shuting Han" w:date="2016-09-06T12:19:00Z">
        <w:r w:rsidR="00640EE9">
          <w:rPr>
            <w:rFonts w:ascii="Arial" w:hAnsi="Arial" w:cs="Arial"/>
            <w:lang w:eastAsia="zh-CN"/>
          </w:rPr>
          <w:t xml:space="preserve"> </w:t>
        </w:r>
      </w:ins>
      <w:del w:id="103" w:author="Shuting Han" w:date="2016-09-06T12:19:00Z">
        <w:r w:rsidR="00E90DF3" w:rsidRPr="00044B3A" w:rsidDel="00640EE9">
          <w:rPr>
            <w:rFonts w:ascii="Arial" w:hAnsi="Arial" w:cs="Arial"/>
            <w:lang w:eastAsia="zh-CN"/>
          </w:rPr>
          <w:delText xml:space="preserve"> </w:delText>
        </w:r>
      </w:del>
      <w:r w:rsidR="00640EE9">
        <w:rPr>
          <w:rFonts w:ascii="Arial" w:hAnsi="Arial" w:cs="Arial"/>
          <w:lang w:eastAsia="zh-CN"/>
        </w:rPr>
        <w:fldChar w:fldCharType="begin">
          <w:fldData xml:space="preserve">PEVuZE5vdGU+PENpdGU+PEF1dGhvcj5Cb25pZmF6aTwvQXV0aG9yPjxZZWFyPjIwMDk8L1llYXI+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</w:fldData>
        </w:fldChar>
      </w:r>
      <w:r w:rsidR="00640EE9" w:rsidRPr="00640EE9">
        <w:rPr>
          <w:rFonts w:ascii="Arial" w:hAnsi="Arial" w:cs="Arial"/>
          <w:lang w:eastAsia="zh-CN"/>
          <w:rPrChange w:id="104" w:author="Shuting Han" w:date="2016-09-06T12:20:00Z">
            <w:rPr>
              <w:rFonts w:ascii="Arial" w:hAnsi="Arial" w:cs="Arial"/>
              <w:lang w:eastAsia="zh-CN"/>
            </w:rPr>
          </w:rPrChange>
        </w:rPr>
        <w:instrText xml:space="preserve"> ADDIN EN.CITE </w:instrText>
      </w:r>
      <w:r w:rsidR="00640EE9" w:rsidRPr="00640EE9">
        <w:rPr>
          <w:rFonts w:ascii="Arial" w:hAnsi="Arial" w:cs="Arial"/>
          <w:lang w:eastAsia="zh-CN"/>
          <w:rPrChange w:id="105" w:author="Shuting Han" w:date="2016-09-06T12:20:00Z">
            <w:rPr>
              <w:rFonts w:ascii="Arial" w:hAnsi="Arial" w:cs="Arial"/>
              <w:lang w:eastAsia="zh-CN"/>
            </w:rPr>
          </w:rPrChange>
        </w:rPr>
        <w:fldChar w:fldCharType="begin">
          <w:fldData xml:space="preserve">PEVuZE5vdGU+PENpdGU+PEF1dGhvcj5Cb25pZmF6aTwvQXV0aG9yPjxZZWFyPjIwMDk8L1llYXI+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</w:fldData>
        </w:fldChar>
      </w:r>
      <w:r w:rsidR="00640EE9" w:rsidRPr="00640EE9">
        <w:rPr>
          <w:rFonts w:ascii="Arial" w:hAnsi="Arial" w:cs="Arial"/>
          <w:lang w:eastAsia="zh-CN"/>
          <w:rPrChange w:id="106" w:author="Shuting Han" w:date="2016-09-06T12:20:00Z">
            <w:rPr>
              <w:rFonts w:ascii="Arial" w:hAnsi="Arial" w:cs="Arial"/>
              <w:lang w:eastAsia="zh-CN"/>
            </w:rPr>
          </w:rPrChange>
        </w:rPr>
        <w:instrText xml:space="preserve"> ADDIN EN.CITE.DATA </w:instrText>
      </w:r>
      <w:r w:rsidR="00640EE9" w:rsidRPr="00640EE9">
        <w:rPr>
          <w:rFonts w:ascii="Arial" w:hAnsi="Arial" w:cs="Arial"/>
          <w:lang w:eastAsia="zh-CN"/>
          <w:rPrChange w:id="107" w:author="Shuting Han" w:date="2016-09-06T12:20:00Z">
            <w:rPr>
              <w:rFonts w:ascii="Arial" w:hAnsi="Arial" w:cs="Arial"/>
              <w:lang w:eastAsia="zh-CN"/>
            </w:rPr>
          </w:rPrChange>
        </w:rPr>
      </w:r>
      <w:r w:rsidR="00640EE9" w:rsidRPr="00640EE9">
        <w:rPr>
          <w:rFonts w:ascii="Arial" w:hAnsi="Arial" w:cs="Arial"/>
          <w:lang w:eastAsia="zh-CN"/>
          <w:rPrChange w:id="108" w:author="Shuting Han" w:date="2016-09-06T12:20:00Z">
            <w:rPr>
              <w:rFonts w:ascii="Arial" w:hAnsi="Arial" w:cs="Arial"/>
              <w:lang w:eastAsia="zh-CN"/>
            </w:rPr>
          </w:rPrChange>
        </w:rPr>
        <w:fldChar w:fldCharType="end"/>
      </w:r>
      <w:r w:rsidR="00640EE9">
        <w:rPr>
          <w:rFonts w:ascii="Arial" w:hAnsi="Arial" w:cs="Arial"/>
          <w:lang w:eastAsia="zh-CN"/>
        </w:rPr>
        <w:fldChar w:fldCharType="separate"/>
      </w:r>
      <w:r w:rsidR="00640EE9" w:rsidRPr="00640EE9">
        <w:rPr>
          <w:rFonts w:ascii="Arial" w:hAnsi="Arial" w:cs="Arial"/>
          <w:noProof/>
          <w:lang w:eastAsia="zh-CN"/>
          <w:rPrChange w:id="109" w:author="Shuting Han" w:date="2016-09-06T12:20:00Z">
            <w:rPr>
              <w:rFonts w:ascii="Arial" w:hAnsi="Arial" w:cs="Arial"/>
              <w:noProof/>
              <w:lang w:eastAsia="zh-CN"/>
            </w:rPr>
          </w:rPrChange>
        </w:rPr>
        <w:t>(</w:t>
      </w:r>
      <w:r w:rsidR="00E93104">
        <w:rPr>
          <w:rFonts w:ascii="Arial" w:hAnsi="Arial" w:cs="Arial"/>
          <w:noProof/>
          <w:lang w:eastAsia="zh-CN"/>
        </w:rPr>
        <w:fldChar w:fldCharType="begin"/>
      </w:r>
      <w:r w:rsidR="00E93104">
        <w:rPr>
          <w:rFonts w:ascii="Arial" w:hAnsi="Arial" w:cs="Arial"/>
          <w:noProof/>
          <w:lang w:eastAsia="zh-CN"/>
        </w:rPr>
        <w:instrText xml:space="preserve"> HYPERLINK \l "_ENREF_4" \o "Bonifazi, 2009 #9"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110" w:author="Shuting Han" w:date="2016-09-06T12:20:00Z">
            <w:rPr>
              <w:rFonts w:ascii="Arial" w:hAnsi="Arial" w:cs="Arial"/>
              <w:noProof/>
              <w:lang w:eastAsia="zh-CN"/>
            </w:rPr>
          </w:rPrChange>
        </w:rPr>
        <w:t>Bonifazi et al., 2009</w:t>
      </w:r>
      <w:r w:rsidR="00E93104">
        <w:rPr>
          <w:rFonts w:ascii="Arial" w:hAnsi="Arial" w:cs="Arial"/>
          <w:noProof/>
          <w:lang w:eastAsia="zh-CN"/>
        </w:rPr>
        <w:fldChar w:fldCharType="end"/>
      </w:r>
      <w:r w:rsidR="00640EE9" w:rsidRPr="00640EE9">
        <w:rPr>
          <w:rFonts w:ascii="Arial" w:hAnsi="Arial" w:cs="Arial"/>
          <w:noProof/>
          <w:lang w:eastAsia="zh-CN"/>
          <w:rPrChange w:id="111" w:author="Shuting Han" w:date="2016-09-06T12:20: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"_ENREF_12" \o "Gururangan, 2014 #25"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112" w:author="Shuting Han" w:date="2016-09-06T12:20:00Z">
            <w:rPr>
              <w:rFonts w:ascii="Arial" w:hAnsi="Arial" w:cs="Arial"/>
              <w:noProof/>
              <w:lang w:eastAsia="zh-CN"/>
            </w:rPr>
          </w:rPrChange>
        </w:rPr>
        <w:t>Gururangan et al., 2014</w:t>
      </w:r>
      <w:r w:rsidR="00E93104">
        <w:rPr>
          <w:rFonts w:ascii="Arial" w:hAnsi="Arial" w:cs="Arial"/>
          <w:noProof/>
          <w:lang w:eastAsia="zh-CN"/>
        </w:rPr>
        <w:fldChar w:fldCharType="end"/>
      </w:r>
      <w:r w:rsidR="00640EE9" w:rsidRPr="00640EE9">
        <w:rPr>
          <w:rFonts w:ascii="Arial" w:hAnsi="Arial" w:cs="Arial"/>
          <w:noProof/>
          <w:lang w:eastAsia="zh-CN"/>
          <w:rPrChange w:id="113" w:author="Shuting Han" w:date="2016-09-06T12:20: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"_ENREF_39" \o "Yatsenko, 2015 #73"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114" w:author="Shuting Han" w:date="2016-09-06T12:20:00Z">
            <w:rPr>
              <w:rFonts w:ascii="Arial" w:hAnsi="Arial" w:cs="Arial"/>
              <w:noProof/>
              <w:lang w:eastAsia="zh-CN"/>
            </w:rPr>
          </w:rPrChange>
        </w:rPr>
        <w:t>Yatsenko et al., 2015</w:t>
      </w:r>
      <w:r w:rsidR="00E93104">
        <w:rPr>
          <w:rFonts w:ascii="Arial" w:hAnsi="Arial" w:cs="Arial"/>
          <w:noProof/>
          <w:lang w:eastAsia="zh-CN"/>
        </w:rPr>
        <w:fldChar w:fldCharType="end"/>
      </w:r>
      <w:r w:rsidR="00640EE9" w:rsidRPr="00640EE9">
        <w:rPr>
          <w:rFonts w:ascii="Arial" w:hAnsi="Arial" w:cs="Arial"/>
          <w:noProof/>
          <w:lang w:eastAsia="zh-CN"/>
          <w:rPrChange w:id="115" w:author="Shuting Han" w:date="2016-09-06T12:20:00Z">
            <w:rPr>
              <w:rFonts w:ascii="Arial" w:hAnsi="Arial" w:cs="Arial"/>
              <w:noProof/>
              <w:lang w:eastAsia="zh-CN"/>
            </w:rPr>
          </w:rPrChange>
        </w:rPr>
        <w:t>)</w:t>
      </w:r>
      <w:r w:rsidR="00640EE9">
        <w:rPr>
          <w:rFonts w:ascii="Arial" w:hAnsi="Arial" w:cs="Arial"/>
          <w:lang w:eastAsia="zh-CN"/>
        </w:rPr>
        <w:fldChar w:fldCharType="end"/>
      </w:r>
      <w:del w:id="116" w:author="Shuting Han" w:date="2016-09-06T12:19:00Z">
        <w:r w:rsidR="00E90DF3" w:rsidRPr="00044B3A" w:rsidDel="00640EE9">
          <w:rPr>
            <w:rFonts w:ascii="Arial" w:hAnsi="Arial" w:cs="Arial"/>
            <w:lang w:eastAsia="zh-CN"/>
          </w:rPr>
          <w:fldChar w:fldCharType="begin" w:fldLock="1"/>
        </w:r>
        <w:r w:rsidR="00705020" w:rsidRPr="00640EE9" w:rsidDel="00640EE9">
          <w:rPr>
            <w:rFonts w:ascii="Arial" w:hAnsi="Arial" w:cs="Arial"/>
            <w:lang w:eastAsia="zh-CN"/>
            <w:rPrChange w:id="117" w:author="Shuting Han" w:date="2016-09-06T12:19:00Z">
              <w:rPr>
                <w:rFonts w:ascii="Arial" w:hAnsi="Arial" w:cs="Arial"/>
                <w:lang w:eastAsia="zh-CN"/>
              </w:rPr>
            </w:rPrChange>
          </w:rPr>
          <w:delInstrText>ADDIN CSL_CITATION { "citationItems" : [ { "id" : "ITEM-1", "itemData" : { "DOI" : "10.1126/science.1175509", "ISSN" : "1095-9203", "PMID" : "19965761", "abstract" : "Brain function operates through the coordinated activation of neuronal assemblies. Graph theory predicts that scale-free topologies, which include \"hubs\" (superconnected nodes), are an effective design to orchestrate synchronization. Whether hubs are present in neuronal assemblies and coordinate network activity remains unknown. Using network dynamics imaging, online reconstruction of functional connectivity, and targeted whole-cell recordings in rats and mice, we found that developing hippocampal networks follow a scale-free topology, and we demonstrated the existence of functional hubs. Perturbation of a single hub influenced the entire network dynamics. Morphophysiological analysis revealed that hub cells are a subpopulation of gamma-aminobutyric acid-releasing (GABAergic) interneurons possessing widespread axonal arborizations. These findings establish a central role for GABAergic interneurons in shaping developing networks and help provide a conceptual framework for studying neuronal synchrony.", "author" : [ { "dropping-particle" : "", "family" : "Bonifazi", "given" : "P", "non-dropping-particle" : "", "parse-names" : false, "suffix" : "" }, { "dropping-particle" : "", "family" : "Goldin", "given" : "M", "non-dropping-particle" : "", "parse-names" : false, "suffix" : "" }, { "dropping-particle" : "", "family" : "Picardo", "given" : "M A", "non-dropping-particle" : "", "parse-names" : false, "suffix" : "" }, { "dropping-particle" : "", "family" : "Jorquera", "given" : "I", "non-dropping-particle" : "", "parse-names" : false, "suffix" : "" }, { "dropping-particle" : "", "family" : "Cattani", "given" : "A", "non-dropping-particle" : "", "parse-names" : false, "suffix" : "" }, { "dropping-particle" : "", "family" : "Bianconi", "given" : "G", "non-dropping-particle" : "", "parse-names" : false, "suffix" : "" }, { "dropping-particle" : "", "family" : "Represa", "given" : "A", "non-dropping-particle" : "", "parse-names" : false, "suffix" : "" }, { "dropping-particle" : "", "family" : "Ben-Ari", "given" : "Y", "non-dropping-particle" : "", "parse-names" : false, "suffix" : "" }, { "dropping-particle" : "", "family" : "Cossart", "given" : "R", "non-dropping-particle" : "", "parse-names" : false, "suffix" : "" } ], "container-title" : "Science (New York, N.Y.)", "id" : "ITEM-1", "issue" : "5958", "issued" : { "date-parts" : [ [ "2009", "12", "4" ] ] }, "page" : "1419-24", "title" : "GABAergic hub neurons orchestrate synchrony in developing hippocampal networks.", "type" : "article-journal", "volume" : "326" }, "uris" : [ "http://www.mendeley.com/documents/?uuid=d52431d4-799d-4b41-aa04-7a328280dd40" ] }, { "id" : "ITEM-2", "itemData" : { "DOI" : "10.1371/journal.pcbi.1004083", "ISSN" : "1553-7358", "PMID" : "25826696", "abstract" : "Ambitious projects aim to record the activity of ever larger and denser neuronal populations in vivo. Correlations in neural activity measured in such recordings can reveal important aspects of neural circuit organization. However, estimating and interpreting large correlation matrices is statistically challenging. Estimation can be improved by regularization, i.e. by imposing a structure on the estimate. The amount of improvement depends on how closely the assumed structure represents dependencies in the data. Therefore, the selection of the most efficient correlation matrix estimator for a given neural circuit must be determined empirically. Importantly, the identity and structure of the most efficient estimator informs about the types of dominant dependencies governing the system. We sought statistically efficient estimators of neural correlation matrices in recordings from large, dense groups of cortical neurons. Using fast 3D random-access laser scanning microscopy of calcium signals, we recorded the activity of nearly every neuron in volumes 200 \u03bcm wide and 100 \u03bcm deep (150-350 cells) in mouse visual cortex. We hypothesized that in these densely sampled recordings, the correlation matrix should be best modeled as the combination of a sparse graph of pairwise partial correlations representing local interactions and a low-rank component representing common fluctuations and external inputs. Indeed, in cross-validation tests, the covariance matrix estimator with this structure consistently outperformed other regularized estimators. The sparse component of the estimate defined a graph of interactions. These interactions reflected the physical distances and orientation tuning properties of cells: The density of positive 'excitatory' interactions decreased rapidly with geometric distances and with differences in orientation preference whereas negative 'inhibitory' interactions were less selective. Because of its superior performance, this 'sparse+latent' estimator likely provides a more physiologically relevant representation of the functional connectivity in densely sampled recordings than the sample correlation matrix.", "author" : [ { "dropping-particle" : "", "family" : "Yatsenko", "given" : "Dimitri", "non-dropping-particle" : "", "parse-names" : false, "suffix" : "" }, { "dropping-particle" : "", "family" : "Josi\u0107", "given" : "Kre\u0161imir", "non-dropping-particle" : "", "parse-names" : false, "suffix" : "" }, { "dropping-particle" : "", "family" : "Ecker", "given" : "Alexander S", "non-dropping-particle" : "", "parse-names" : false, "suffix" : "" }, { "dropping-particle" : "", "family" : "Froudarakis", "given" : "Emmanouil", "non-dropping-particle" : "", "parse-names" : false, "suffix" : "" }, { "dropping-particle" : "", "family" : "Cotton", "given" : "R James", "non-dropping-particle" : "", "parse-names" : false, "suffix" : "" }, { "dropping-particle" : "", "family" : "Tolias", "given" : "Andreas S", "non-dropping-particle" : "", "parse-names" : false, "suffix" : "" } ], "container-title" : "PLoS computational biology", "id" : "ITEM-2", "issue" : "3", "issued" : { "date-parts" : [ [ "2015", "3" ] ] }, "page" : "e1004083", "title" : "Improved estimation and interpretation of correlations in neural circuits.", "type" : "article-journal", "volume" : "11" }, "uris" : [ "http://www.mendeley.com/documents/?uuid=df197cdb-ec20-471b-8562-03660cef5b4a" ] }, { "id" : "ITEM-3", "itemData" : { "DOI" : "10.1371/journal.pcbi.1003710", "ISSN" : "1553-7358", "PMID" : "25010654", "abstract" : "Correlations in local neocortical spiking activity can provide insight into the underlying organization of cortical microcircuitry. However, identifying structure in patterned multi-neuronal spiking remains a daunting task due to the high dimensionality of the activity. Using two-photon imaging, we monitored spontaneous circuit dynamics in large, densely sampled neuronal populations within slices of mouse primary auditory, somatosensory, and visual cortex. Using the lagged correlation of spiking activity between neurons, we generated functional wiring diagrams to gain insight into the underlying neocortical circuitry. By establishing the presence of graph invariants, which are label-independent characteristics common to all circuit topologies, our study revealed organizational features that generalized across functionally distinct cortical regions. Regardless of sensory area, random and k-nearest neighbors null graphs failed to capture the structure of experimentally derived functional circuitry. These null models indicated that despite a bias in the data towards spatially proximal functional connections, functional circuit structure is best described by non-random and occasionally distal connections. Eigenvector centrality, which quantifies the importance of a neuron in the temporal flow of circuit activity, was highly related to feedforwardness in all functional circuits. The number of nodes participating in a functional circuit did not scale with the number of neurons imaged regardless of sensory area, indicating that circuit size is not tied to the sampling of neocortex. Local circuit flow comprehensively covered angular space regardless of the spatial scale that we tested, demonstrating that circuitry itself does not bias activity flow toward pia. Finally, analysis revealed that a minimal numerical sample size of neurons was necessary to capture at least 90 percent of functional circuit topology. These data and analyses indicated that functional circuitry exhibited rules of organization which generalized across three areas of sensory neocortex.", "author" : [ { "dropping-particle" : "", "family" : "Gururangan", "given" : "Suchin S", "non-dropping-particle" : "", "parse-names" : false, "suffix" : "" }, { "dropping-particle" : "", "family" : "Sadovsky", "given" : "Alexander J", "non-dropping-particle" : "", "parse-names" : false, "suffix" : "" }, { "dropping-particle" : "", "family" : "MacLean", "given" : "Jason N", "non-dropping-particle" : "", "parse-names" : false, "suffix" : "" } ], "container-title" : "PLoS computational biology", "id" : "ITEM-3", "issue" : "7", "issued" : { "date-parts" : [ [ "2014", "7", "10" ] ] }, "page" : "e1003710", "publisher" : "Public Library of Science", "title" : "Analysis of graph invariants in functional neocortical circuitry reveals generalized features common to three areas of sensory cortex.", "type" : "article-journal", "volume" : "10" }, "uris" : [ "http://www.mendeley.com/documents/?uuid=e2ece6d0-c2b6-412c-943b-fe2bc25b985f" ] } ], "mendeley" : { "formattedCitation" : "(Bonifazi et al., 2009; Gururangan et al., 2014; Yatsenko et al., 2015)", "plainTextFormattedCitation" : "(Bonifazi et al., 2009; Gururangan et al., 2014; Yatsenko et al., 2015)", "previouslyFormattedCitation" : "(Bonifazi et al., 2009; Gururangan et al., 2014; Yatsenko et al., 2015)" }, "properties" : { "noteIndex" : 0 }, "schema" : "https://github.com/citation-style-language/schema/raw/master/csl-citation.json" }</w:delInstrText>
        </w:r>
        <w:r w:rsidR="00E90DF3" w:rsidRPr="00044B3A" w:rsidDel="00640EE9">
          <w:rPr>
            <w:rFonts w:ascii="Arial" w:hAnsi="Arial" w:cs="Arial"/>
            <w:lang w:eastAsia="zh-CN"/>
          </w:rPr>
          <w:fldChar w:fldCharType="separate"/>
        </w:r>
        <w:r w:rsidR="00705020" w:rsidRPr="00640EE9" w:rsidDel="00640EE9">
          <w:rPr>
            <w:rFonts w:ascii="Arial" w:hAnsi="Arial" w:cs="Arial"/>
            <w:noProof/>
            <w:lang w:eastAsia="zh-CN"/>
            <w:rPrChange w:id="118" w:author="Shuting Han" w:date="2016-09-06T12:19:00Z">
              <w:rPr>
                <w:rFonts w:ascii="Arial" w:hAnsi="Arial" w:cs="Arial"/>
                <w:noProof/>
                <w:lang w:eastAsia="zh-CN"/>
              </w:rPr>
            </w:rPrChange>
          </w:rPr>
          <w:delText>(Bonifazi et al., 2009; Gururangan et al., 2014; Yatsenko et al., 2015)</w:delText>
        </w:r>
        <w:r w:rsidR="00E90DF3" w:rsidRPr="00044B3A" w:rsidDel="00640EE9">
          <w:rPr>
            <w:rFonts w:ascii="Arial" w:hAnsi="Arial" w:cs="Arial"/>
            <w:lang w:eastAsia="zh-CN"/>
          </w:rPr>
          <w:fldChar w:fldCharType="end"/>
        </w:r>
      </w:del>
      <w:r w:rsidR="00D253A4" w:rsidRPr="00044B3A">
        <w:rPr>
          <w:rFonts w:ascii="Arial" w:hAnsi="Arial" w:cs="Arial"/>
          <w:lang w:eastAsia="zh-CN"/>
        </w:rPr>
        <w:t xml:space="preserve">, </w:t>
      </w:r>
      <w:r w:rsidR="00E940C0" w:rsidRPr="00044B3A">
        <w:rPr>
          <w:rFonts w:ascii="Arial" w:hAnsi="Arial" w:cs="Arial"/>
          <w:lang w:eastAsia="zh-CN"/>
        </w:rPr>
        <w:t>it</w:t>
      </w:r>
      <w:r w:rsidR="006669AC" w:rsidRPr="00044B3A">
        <w:rPr>
          <w:rFonts w:ascii="Arial" w:hAnsi="Arial" w:cs="Arial"/>
          <w:lang w:eastAsia="zh-CN"/>
        </w:rPr>
        <w:t xml:space="preserve"> has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functional connectivity based on the</w:t>
      </w:r>
      <w:r w:rsidR="000603A6">
        <w:rPr>
          <w:rFonts w:ascii="Arial" w:hAnsi="Arial" w:cs="Arial"/>
          <w:lang w:eastAsia="zh-CN"/>
        </w:rPr>
        <w:t xml:space="preserve"> joint probability distribution of </w:t>
      </w:r>
      <w:r w:rsidR="00E940C0" w:rsidRPr="00044B3A">
        <w:rPr>
          <w:rFonts w:ascii="Arial" w:hAnsi="Arial" w:cs="Arial"/>
          <w:lang w:eastAsia="zh-CN"/>
        </w:rPr>
        <w:t xml:space="preserve"> neuronal ensemble</w:t>
      </w:r>
      <w:r w:rsidR="00E67F9A">
        <w:rPr>
          <w:rFonts w:ascii="Arial" w:hAnsi="Arial" w:cs="Arial"/>
          <w:lang w:eastAsia="zh-CN"/>
        </w:rPr>
        <w:t>s</w:t>
      </w:r>
      <w:r w:rsidR="00E940C0" w:rsidRPr="00044B3A">
        <w:rPr>
          <w:rFonts w:ascii="Arial" w:hAnsi="Arial" w:cs="Arial"/>
          <w:lang w:eastAsia="zh-CN"/>
        </w:rPr>
        <w:t xml:space="preserve"> </w:t>
      </w:r>
      <w:r w:rsidR="006669AC" w:rsidRPr="00044B3A">
        <w:rPr>
          <w:rFonts w:ascii="Arial" w:hAnsi="Arial" w:cs="Arial"/>
          <w:lang w:eastAsia="zh-CN"/>
        </w:rPr>
        <w:t>in</w:t>
      </w:r>
      <w:r w:rsidR="00DA095A" w:rsidRPr="00044B3A">
        <w:rPr>
          <w:rFonts w:ascii="Arial" w:hAnsi="Arial" w:cs="Arial"/>
          <w:lang w:eastAsia="zh-CN"/>
        </w:rPr>
        <w:t xml:space="preserve"> awake behaving animals</w:t>
      </w:r>
      <w:r w:rsidR="00B8437E" w:rsidRPr="00044B3A">
        <w:rPr>
          <w:rFonts w:ascii="Arial" w:hAnsi="Arial" w:cs="Arial"/>
          <w:lang w:eastAsia="zh-CN"/>
        </w:rPr>
        <w:t>.</w:t>
      </w:r>
      <w:r w:rsidR="004D2980">
        <w:rPr>
          <w:rFonts w:ascii="Arial" w:hAnsi="Arial" w:cs="Arial"/>
          <w:lang w:eastAsia="zh-CN"/>
        </w:rPr>
        <w:t xml:space="preserve"> </w:t>
      </w:r>
    </w:p>
    <w:p w14:paraId="6955D7F7" w14:textId="27779301"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Pr>
          <w:rFonts w:ascii="Arial" w:hAnsi="Arial" w:cs="Arial"/>
        </w:rPr>
        <w:t>(</w:t>
      </w:r>
      <w:r w:rsidRPr="006F4658">
        <w:rPr>
          <w:rFonts w:ascii="Arial" w:hAnsi="Arial" w:cs="Arial"/>
          <w:color w:val="FF0000"/>
        </w:rPr>
        <w:t>refs</w:t>
      </w:r>
      <w:r>
        <w:rPr>
          <w:rFonts w:ascii="Arial" w:hAnsi="Arial" w:cs="Arial"/>
        </w:rPr>
        <w:t>)</w:t>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naturally </w:t>
      </w:r>
      <w:r w:rsidRPr="005558F1">
        <w:rPr>
          <w:rFonts w:ascii="Arial" w:hAnsi="Arial" w:cs="Arial"/>
          <w:lang w:eastAsia="zh-CN"/>
        </w:rPr>
        <w:t xml:space="preserve">modeled with graph theory, where nodes and edges are biologically meaningful representing neurons and their connections respectively. </w:t>
      </w:r>
      <w:r w:rsidR="00131579" w:rsidRPr="005558F1">
        <w:rPr>
          <w:rFonts w:ascii="Arial" w:hAnsi="Arial" w:cs="Arial"/>
          <w:lang w:eastAsia="zh-CN"/>
        </w:rPr>
        <w:t xml:space="preserve">We demonstrate that </w:t>
      </w:r>
      <w:r w:rsidR="004F4DC2" w:rsidRPr="005558F1">
        <w:rPr>
          <w:rFonts w:ascii="Arial" w:hAnsi="Arial" w:cs="Arial"/>
          <w:lang w:eastAsia="zh-CN"/>
        </w:rPr>
        <w:t xml:space="preserve">graph theory applied to </w:t>
      </w:r>
      <w:r w:rsidR="00131579" w:rsidRPr="005558F1">
        <w:rPr>
          <w:rFonts w:ascii="Arial" w:hAnsi="Arial" w:cs="Arial"/>
          <w:lang w:eastAsia="zh-CN"/>
        </w:rPr>
        <w:t>CRFs allow</w:t>
      </w:r>
      <w:r w:rsidR="004F4DC2" w:rsidRPr="005558F1">
        <w:rPr>
          <w:rFonts w:ascii="Arial" w:hAnsi="Arial" w:cs="Arial"/>
          <w:lang w:eastAsia="zh-CN"/>
        </w:rPr>
        <w:t>s</w:t>
      </w:r>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D87153" w:rsidRPr="005558F1">
        <w:rPr>
          <w:rFonts w:ascii="Arial" w:hAnsi="Arial" w:cs="Arial"/>
          <w:lang w:eastAsia="zh-CN"/>
        </w:rPr>
        <w:t xml:space="preserve"> condition</w:t>
      </w:r>
      <w:r w:rsidR="004F4DC2" w:rsidRPr="005558F1">
        <w:rPr>
          <w:rFonts w:ascii="Arial" w:hAnsi="Arial" w:cs="Arial"/>
          <w:lang w:eastAsia="zh-CN"/>
        </w:rPr>
        <w:t>s</w:t>
      </w:r>
      <w:r w:rsidR="00E940C0" w:rsidRPr="005558F1">
        <w:rPr>
          <w:rFonts w:ascii="Arial" w:hAnsi="Arial" w:cs="Arial"/>
          <w:lang w:eastAsia="zh-CN"/>
        </w:rPr>
        <w:t xml:space="preserve"> </w:t>
      </w:r>
      <w:r w:rsidR="005558F1" w:rsidRPr="005558F1">
        <w:rPr>
          <w:rFonts w:ascii="Arial" w:hAnsi="Arial" w:cs="Arial"/>
        </w:rPr>
        <w:t>opening</w:t>
      </w:r>
      <w:r w:rsidR="00A8736D" w:rsidRPr="005558F1">
        <w:rPr>
          <w:rFonts w:ascii="Arial" w:hAnsi="Arial" w:cs="Arial"/>
        </w:rPr>
        <w:t xml:space="preserve"> the possibility of </w:t>
      </w:r>
      <w:r w:rsidR="00B76B64">
        <w:rPr>
          <w:rFonts w:ascii="Arial" w:hAnsi="Arial" w:cs="Arial"/>
        </w:rPr>
        <w:t>targeting</w:t>
      </w:r>
      <w:r w:rsidR="001E4D70">
        <w:rPr>
          <w:rFonts w:ascii="Arial" w:hAnsi="Arial" w:cs="Arial"/>
        </w:rPr>
        <w:t>,</w:t>
      </w:r>
      <w:r w:rsidR="00B76B64">
        <w:rPr>
          <w:rFonts w:ascii="Arial" w:hAnsi="Arial" w:cs="Arial"/>
        </w:rPr>
        <w:t xml:space="preserve"> </w:t>
      </w:r>
      <w:r w:rsidR="001E4D70">
        <w:rPr>
          <w:rFonts w:ascii="Arial" w:hAnsi="Arial" w:cs="Arial"/>
        </w:rPr>
        <w:t>with two-photon optogenetics,</w:t>
      </w:r>
      <w:r w:rsidR="008F65AC">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physiological processes. </w:t>
      </w:r>
      <w:r w:rsidR="000C6390">
        <w:rPr>
          <w:rFonts w:ascii="Arial" w:hAnsi="Arial" w:cs="Arial"/>
          <w:lang w:eastAsia="zh-CN"/>
        </w:rPr>
        <w:br w:type="page"/>
      </w:r>
    </w:p>
    <w:p w14:paraId="7ABD0579" w14:textId="77777777" w:rsidR="000E140C" w:rsidRPr="00044B3A" w:rsidRDefault="00F80040" w:rsidP="00044B3A">
      <w:pPr>
        <w:spacing w:line="480" w:lineRule="auto"/>
        <w:jc w:val="both"/>
        <w:rPr>
          <w:rFonts w:ascii="Arial" w:hAnsi="Arial" w:cs="Arial"/>
          <w:b/>
        </w:rPr>
      </w:pPr>
      <w:r w:rsidRPr="00044B3A">
        <w:rPr>
          <w:rFonts w:ascii="Arial" w:hAnsi="Arial" w:cs="Arial"/>
          <w:b/>
        </w:rPr>
        <w:lastRenderedPageBreak/>
        <w:t>Results</w:t>
      </w:r>
    </w:p>
    <w:p w14:paraId="58268EEE" w14:textId="2EC7F27C" w:rsidR="00940795" w:rsidRPr="00044B3A" w:rsidRDefault="00810872" w:rsidP="00044B3A">
      <w:pPr>
        <w:spacing w:line="480" w:lineRule="auto"/>
        <w:jc w:val="both"/>
        <w:rPr>
          <w:rFonts w:ascii="Arial" w:hAnsi="Arial" w:cs="Arial"/>
          <w:b/>
        </w:rPr>
      </w:pPr>
      <w:r>
        <w:rPr>
          <w:rFonts w:ascii="Arial" w:hAnsi="Arial" w:cs="Arial"/>
          <w:b/>
        </w:rPr>
        <w:t>Identification of cortical ensembles from calcium imaging population data</w:t>
      </w:r>
    </w:p>
    <w:p w14:paraId="72E3B8B7" w14:textId="109155FA" w:rsidR="00144C4D" w:rsidRPr="00044B3A" w:rsidRDefault="00810872" w:rsidP="00044B3A">
      <w:pPr>
        <w:spacing w:line="480" w:lineRule="auto"/>
        <w:jc w:val="both"/>
        <w:rPr>
          <w:rFonts w:ascii="Arial" w:hAnsi="Arial" w:cs="Arial"/>
        </w:rPr>
      </w:pPr>
      <w:r w:rsidRPr="00810872">
        <w:rPr>
          <w:rFonts w:ascii="Arial" w:hAnsi="Arial" w:cs="Arial"/>
        </w:rPr>
        <w:t>Cortical</w:t>
      </w:r>
      <w:r w:rsidR="00E046E5" w:rsidRPr="00810872">
        <w:rPr>
          <w:rFonts w:ascii="Arial" w:hAnsi="Arial" w:cs="Arial"/>
        </w:rPr>
        <w:t xml:space="preserve"> ensembles in primary visual cortex represent </w:t>
      </w:r>
      <w:r w:rsidRPr="00810872">
        <w:rPr>
          <w:rFonts w:ascii="Arial" w:hAnsi="Arial" w:cs="Arial"/>
        </w:rPr>
        <w:t xml:space="preserve">neuronal populations responding to </w:t>
      </w:r>
      <w:r w:rsidR="00E046E5" w:rsidRPr="00810872">
        <w:rPr>
          <w:rFonts w:ascii="Arial" w:hAnsi="Arial" w:cs="Arial"/>
        </w:rPr>
        <w:t>specific features of visual stimuli</w:t>
      </w:r>
      <w:r>
        <w:rPr>
          <w:rFonts w:ascii="Arial" w:hAnsi="Arial" w:cs="Arial"/>
        </w:rPr>
        <w:t xml:space="preserve"> (</w:t>
      </w:r>
      <w:r w:rsidRPr="006F4658">
        <w:rPr>
          <w:rFonts w:ascii="Arial" w:hAnsi="Arial" w:cs="Arial"/>
          <w:color w:val="FF0000"/>
        </w:rPr>
        <w:t>refs</w:t>
      </w:r>
      <w:r>
        <w:rPr>
          <w:rFonts w:ascii="Arial" w:hAnsi="Arial" w:cs="Arial"/>
        </w:rPr>
        <w:t>)</w:t>
      </w:r>
      <w:r w:rsidR="00E046E5" w:rsidRPr="00810872">
        <w:rPr>
          <w:rFonts w:ascii="Arial" w:hAnsi="Arial" w:cs="Arial"/>
        </w:rPr>
        <w:t xml:space="preserve">. </w:t>
      </w:r>
      <w:r w:rsidR="00EF6E2F">
        <w:rPr>
          <w:rFonts w:ascii="Arial" w:hAnsi="Arial" w:cs="Arial"/>
        </w:rPr>
        <w:t xml:space="preserve">The overall activity of multiple cells at a given time window can be understood as a multidimensional array of population vectors where vectors pointing to a similar space can be considered as a group </w:t>
      </w:r>
      <w:r w:rsidR="00EF6E2F" w:rsidRPr="009012A2">
        <w:rPr>
          <w:rFonts w:ascii="Arial" w:hAnsi="Arial" w:cs="Arial"/>
          <w:color w:val="0000FF"/>
        </w:rPr>
        <w:t>(</w:t>
      </w:r>
      <w:r w:rsidR="00CE2AAD" w:rsidRPr="009012A2">
        <w:rPr>
          <w:rFonts w:ascii="Arial" w:hAnsi="Arial" w:cs="Arial"/>
          <w:color w:val="0000FF"/>
        </w:rPr>
        <w:t>Fig</w:t>
      </w:r>
      <w:r w:rsidR="00F337A3" w:rsidRPr="009012A2">
        <w:rPr>
          <w:rFonts w:ascii="Arial" w:hAnsi="Arial" w:cs="Arial"/>
          <w:color w:val="0000FF"/>
        </w:rPr>
        <w:t xml:space="preserve">ure </w:t>
      </w:r>
      <w:r w:rsidR="00CE2AAD" w:rsidRPr="009012A2">
        <w:rPr>
          <w:rFonts w:ascii="Arial" w:hAnsi="Arial" w:cs="Arial"/>
          <w:color w:val="0000FF"/>
        </w:rPr>
        <w:t>1C</w:t>
      </w:r>
      <w:r w:rsidR="00EF6E2F" w:rsidRPr="009012A2">
        <w:rPr>
          <w:rFonts w:ascii="Arial" w:hAnsi="Arial" w:cs="Arial"/>
          <w:color w:val="0000FF"/>
        </w:rPr>
        <w:t>)</w:t>
      </w:r>
      <w:r w:rsidR="00EF6E2F">
        <w:rPr>
          <w:rFonts w:ascii="Arial" w:hAnsi="Arial" w:cs="Arial"/>
        </w:rPr>
        <w:t xml:space="preserve">. </w:t>
      </w:r>
      <w:r w:rsidR="009F464C">
        <w:rPr>
          <w:rFonts w:ascii="Arial" w:hAnsi="Arial" w:cs="Arial"/>
        </w:rPr>
        <w:t xml:space="preserve">We previously show that </w:t>
      </w:r>
      <w:r w:rsidR="00EF6E2F">
        <w:rPr>
          <w:rFonts w:ascii="Arial" w:hAnsi="Arial" w:cs="Arial"/>
        </w:rPr>
        <w:t>population vectors defining a group (i.e. a cortical ensemble)</w:t>
      </w:r>
      <w:r w:rsidR="008F3E8D" w:rsidRPr="00044B3A">
        <w:rPr>
          <w:rFonts w:ascii="Arial" w:hAnsi="Arial" w:cs="Arial"/>
        </w:rPr>
        <w:t xml:space="preserve"> </w:t>
      </w:r>
      <w:r w:rsidR="009F464C">
        <w:rPr>
          <w:rFonts w:ascii="Arial" w:hAnsi="Arial" w:cs="Arial"/>
        </w:rPr>
        <w:t>can be</w:t>
      </w:r>
      <w:r w:rsidR="008F3E8D" w:rsidRPr="00044B3A">
        <w:rPr>
          <w:rFonts w:ascii="Arial" w:hAnsi="Arial" w:cs="Arial"/>
        </w:rPr>
        <w:t xml:space="preserve"> </w:t>
      </w:r>
      <w:r w:rsidR="009F464C">
        <w:rPr>
          <w:rFonts w:ascii="Arial" w:hAnsi="Arial" w:cs="Arial"/>
        </w:rPr>
        <w:t xml:space="preserve">extracted from multidimensional </w:t>
      </w:r>
      <w:r w:rsidR="00EF6E2F">
        <w:rPr>
          <w:rFonts w:ascii="Arial" w:hAnsi="Arial" w:cs="Arial"/>
        </w:rPr>
        <w:t>arrays</w:t>
      </w:r>
      <w:r w:rsidR="008F3E8D" w:rsidRPr="00044B3A">
        <w:rPr>
          <w:rFonts w:ascii="Arial" w:hAnsi="Arial" w:cs="Arial"/>
        </w:rPr>
        <w:t xml:space="preserve"> </w:t>
      </w:r>
      <w:r w:rsidR="00392D9E" w:rsidRPr="00044B3A">
        <w:rPr>
          <w:rFonts w:ascii="Arial" w:hAnsi="Arial" w:cs="Arial"/>
        </w:rPr>
        <w:t>performing singular value decomposition (SVD)</w:t>
      </w:r>
      <w:del w:id="119" w:author="Shuting Han" w:date="2016-09-06T12:20:00Z">
        <w:r w:rsidR="00EF6E2F" w:rsidRPr="00EF6E2F" w:rsidDel="00640EE9">
          <w:rPr>
            <w:rFonts w:ascii="Arial" w:hAnsi="Arial" w:cs="Arial"/>
          </w:rPr>
          <w:delText xml:space="preserve"> </w:delText>
        </w:r>
        <w:r w:rsidR="007E17AD" w:rsidDel="00640EE9">
          <w:rPr>
            <w:rFonts w:ascii="Arial" w:hAnsi="Arial" w:cs="Arial"/>
          </w:rPr>
          <w:fldChar w:fldCharType="begin" w:fldLock="1"/>
        </w:r>
        <w:r w:rsidR="003441B6" w:rsidRPr="00640EE9" w:rsidDel="00640EE9">
          <w:rPr>
            <w:rFonts w:ascii="Arial" w:hAnsi="Arial" w:cs="Arial"/>
            <w:rPrChange w:id="120" w:author="Shuting Han" w:date="2016-09-06T12:20:00Z">
              <w:rPr>
                <w:rFonts w:ascii="Arial" w:hAnsi="Arial" w:cs="Arial"/>
              </w:rPr>
            </w:rPrChange>
          </w:rPr>
          <w:delInstrText>ADDIN CSL_CITATION { "citationItems" : [ { "id" : "ITEM-1", "itemData" : { "DOI" : "10.1523/JNEUROSCI.5214-14.2015", "ISSN" : "1529-2401", "PMID" : "26063915", "abstract" : "Although the functional properties of individual neurons in primary visual cortex have been studied intensely, little is known about how neuronal groups could encode changing visual stimuli using temporal activity patterns. To explore this, we used in vivo two-photon calcium imaging to record the activity of neuronal populations in primary visual cortex of awake mice in the presence and absence of visual stimulation. Multidimensional analysis of the network activity allowed us to identify neuronal ensembles defined as groups of cells firing in synchrony. These synchronous groups of neurons were themselves activated in sequential temporal patterns, which repeated at much higher proportions than chance and were triggered by specific visual stimuli such as natural visual scenes. Interestingly, sequential patterns were also present in recordings of spontaneous activity without any sensory stimulation and were accompanied by precise firing sequences at the single-cell level. Moreover, intrinsic dynamics could be used to predict the occurrence of future neuronal ensembles. Our data demonstrate that visual stimuli recruit similar sequential patterns to the ones observed spontaneously, consistent with the hypothesis that already existing Hebbian cell assemblies firing in predefined temporal sequences could be the microcircuit substrate that encodes visual percepts changing in time.", "author" : [ { "dropping-particle" : "", "family" : "Carrillo-Reid", "given" : "Luis", "non-dropping-particle" : "", "parse-names" : false, "suffix" : "" }, { "dropping-particle" : "", "family" : "Miller", "given" : "Jae-Eun Kang", "non-dropping-particle" : "", "parse-names" : false, "suffix" : "" }, { "dropping-particle" : "", "family" : "Hamm", "given" : "Jordan P", "non-dropping-particle" : "", "parse-names" : false, "suffix" : "" }, { "dropping-particle" : "", "family" : "Jackson", "given" : "Jesse", "non-dropping-particle" : "", "parse-names" : false, "suffix" : "" }, { "dropping-particle" : "", "family" : "Yuste", "given" : "Rafael", "non-dropping-particle" : "", "parse-names" : false, "suffix" : "" } ], "container-title" : "The Journal of neuroscience : the official journal of the Society for Neuroscience", "id" : "ITEM-1", "issue" : "23", "issued" : { "date-parts" : [ [ "2015", "6", "10" ] ] }, "page" : "8813-28", "publisher" : "Society for Neuroscience", "title" : "Endogenous sequential cortical activity evoked by visual stimuli.", "type" : "article-journal", "volume" : "35" }, "uris" : [ "http://www.mendeley.com/documents/?uuid=d83e0e08-d92c-374d-9666-7d9ec8410d51" ] } ], "mendeley" : { "formattedCitation" : "(Carrillo-Reid et al., 2015)", "plainTextFormattedCitation" : "(Carrillo-Reid et al., 2015)", "previouslyFormattedCitation" : "(Carrillo-Reid et al., 2015)" }, "properties" : { "noteIndex" : 0 }, "schema" : "https://github.com/citation-style-language/schema/raw/master/csl-citation.json" }</w:delInstrText>
        </w:r>
        <w:r w:rsidR="007E17AD" w:rsidDel="00640EE9">
          <w:rPr>
            <w:rFonts w:ascii="Arial" w:hAnsi="Arial" w:cs="Arial"/>
          </w:rPr>
          <w:fldChar w:fldCharType="separate"/>
        </w:r>
        <w:r w:rsidR="007E17AD" w:rsidRPr="00640EE9" w:rsidDel="00640EE9">
          <w:rPr>
            <w:rFonts w:ascii="Arial" w:hAnsi="Arial" w:cs="Arial"/>
            <w:noProof/>
            <w:rPrChange w:id="121" w:author="Shuting Han" w:date="2016-09-06T12:20:00Z">
              <w:rPr>
                <w:rFonts w:ascii="Arial" w:hAnsi="Arial" w:cs="Arial"/>
                <w:noProof/>
              </w:rPr>
            </w:rPrChange>
          </w:rPr>
          <w:delText>(Carrillo-Reid et al., 2015)</w:delText>
        </w:r>
        <w:r w:rsidR="007E17AD" w:rsidDel="00640EE9">
          <w:rPr>
            <w:rFonts w:ascii="Arial" w:hAnsi="Arial" w:cs="Arial"/>
          </w:rPr>
          <w:fldChar w:fldCharType="end"/>
        </w:r>
      </w:del>
      <w:ins w:id="122" w:author="Shuting Han" w:date="2016-09-06T12:20:00Z">
        <w:r w:rsidR="00640EE9">
          <w:rPr>
            <w:rFonts w:ascii="Arial" w:hAnsi="Arial" w:cs="Arial"/>
          </w:rPr>
          <w:t xml:space="preserve"> </w:t>
        </w:r>
      </w:ins>
      <w:r w:rsidR="00640EE9">
        <w:rPr>
          <w:rFonts w:ascii="Arial" w:hAnsi="Arial" w:cs="Arial"/>
        </w:rPr>
        <w:fldChar w:fldCharType="begin"/>
      </w:r>
      <w:r w:rsidR="00640EE9">
        <w:rPr>
          <w:rFonts w:ascii="Arial" w:hAnsi="Arial" w:cs="Arial"/>
        </w:rPr>
        <w:instrText xml:space="preserve"> ADDIN EN.CITE &lt;EndNote&gt;&lt;Cite&gt;&lt;Author&gt;Carrillo-Reid&lt;/Author&gt;&lt;Year&gt;2015&lt;/Year&gt;&lt;RecNum&gt;12&lt;/RecNum&gt;&lt;DisplayText&gt;(Carrillo-Reid et al., 2015)&lt;/DisplayText&gt;&lt;record&gt;&lt;rec-number&gt;12&lt;/rec-number&gt;&lt;foreign-keys&gt;&lt;key app="EN" db-id="0txdftr5os905xed2s8px2v3fppvvazdzsxs"&gt;12&lt;/key&gt;&lt;/foreign-keys&gt;&lt;ref-type name="Journal Article"&gt;17&lt;/ref-type&gt;&lt;contributors&gt;&lt;authors&gt;&lt;author&gt;Carrillo-Reid, Luis&lt;/author&gt;&lt;author&gt;Miller, Jae-Eun Kang&lt;/author&gt;&lt;author&gt;Hamm, Jordan P&lt;/author&gt;&lt;author&gt;Jackson, Jesse&lt;/author&gt;&lt;author&gt;Yuste, Rafael&lt;/author&gt;&lt;/authors&gt;&lt;/contributors&gt;&lt;titles&gt;&lt;title&gt;Endogenous sequential cortical activity evoked by visual stimuli.&lt;/title&gt;&lt;secondary-title&gt;The Journal of neuroscience : the official journal of the Society for Neuroscience&lt;/secondary-title&gt;&lt;/titles&gt;&lt;pages&gt;8813-28&lt;/pages&gt;&lt;volume&gt;35&lt;/volume&gt;&lt;keywords&gt;&lt;keyword&gt;graph theory&lt;/keyword&gt;&lt;keyword&gt;in vivo calcium imaging&lt;/keyword&gt;&lt;keyword&gt;multidimensional population vectors&lt;/keyword&gt;&lt;keyword&gt;neuronal ensembles&lt;/keyword&gt;&lt;keyword&gt;primary visual cortex&lt;/keyword&gt;&lt;keyword&gt;two-photon microscopy&lt;/keyword&gt;&lt;/keywords&gt;&lt;dates&gt;&lt;year&gt;2015&lt;/year&gt;&lt;/dates&gt;&lt;publisher&gt;Society for Neuroscience&lt;/publisher&gt;&lt;accession-num&gt;26063915&lt;/accession-num&gt;&lt;urls&gt;&lt;/urls&gt;&lt;electronic-resource-num&gt;10.1523/JNEUROSCI.5214-14.2015&lt;/electronic-resource-num&gt;&lt;/record&gt;&lt;/Cite&gt;&lt;/EndNote&gt;</w:instrText>
      </w:r>
      <w:r w:rsidR="00640EE9">
        <w:rPr>
          <w:rFonts w:ascii="Arial" w:hAnsi="Arial" w:cs="Arial"/>
        </w:rPr>
        <w:fldChar w:fldCharType="separate"/>
      </w:r>
      <w:r w:rsidR="00640EE9">
        <w:rPr>
          <w:rFonts w:ascii="Arial" w:hAnsi="Arial" w:cs="Arial"/>
          <w:noProof/>
        </w:rPr>
        <w:t>(</w:t>
      </w:r>
      <w:hyperlink w:anchor="_ENREF_6" w:tooltip="Carrillo-Reid, 2015 #12" w:history="1">
        <w:r w:rsidR="00E93104">
          <w:rPr>
            <w:rFonts w:ascii="Arial" w:hAnsi="Arial" w:cs="Arial"/>
            <w:noProof/>
          </w:rPr>
          <w:t>Carrillo-Reid et al., 2015</w:t>
        </w:r>
      </w:hyperlink>
      <w:r w:rsidR="00640EE9">
        <w:rPr>
          <w:rFonts w:ascii="Arial" w:hAnsi="Arial" w:cs="Arial"/>
          <w:noProof/>
        </w:rPr>
        <w:t>)</w:t>
      </w:r>
      <w:r w:rsidR="00640EE9">
        <w:rPr>
          <w:rFonts w:ascii="Arial" w:hAnsi="Arial" w:cs="Arial"/>
        </w:rPr>
        <w:fldChar w:fldCharType="end"/>
      </w:r>
      <w:r w:rsidR="00392D9E" w:rsidRPr="00044B3A">
        <w:rPr>
          <w:rFonts w:ascii="Arial" w:hAnsi="Arial" w:cs="Arial"/>
        </w:rPr>
        <w:t>.</w:t>
      </w:r>
      <w:r w:rsidR="00F91BF1" w:rsidRPr="00044B3A">
        <w:rPr>
          <w:rFonts w:ascii="Arial" w:hAnsi="Arial" w:cs="Arial"/>
        </w:rPr>
        <w:t xml:space="preserve"> </w:t>
      </w:r>
      <w:r w:rsidR="008864BA">
        <w:rPr>
          <w:rFonts w:ascii="Arial" w:hAnsi="Arial" w:cs="Arial"/>
        </w:rPr>
        <w:t>Even though SVD can identify cortical ensembles reliably</w:t>
      </w:r>
      <w:r w:rsidR="00CE2AAD">
        <w:rPr>
          <w:rFonts w:ascii="Arial" w:hAnsi="Arial" w:cs="Arial"/>
        </w:rPr>
        <w:t>,</w:t>
      </w:r>
      <w:r w:rsidR="008864BA">
        <w:rPr>
          <w:rFonts w:ascii="Arial" w:hAnsi="Arial" w:cs="Arial"/>
        </w:rPr>
        <w:t xml:space="preserve"> it lacks from a </w:t>
      </w:r>
      <w:r w:rsidR="00EC5B5D">
        <w:rPr>
          <w:rFonts w:ascii="Arial" w:hAnsi="Arial" w:cs="Arial"/>
        </w:rPr>
        <w:t>fully characterized</w:t>
      </w:r>
      <w:r w:rsidR="008864BA">
        <w:rPr>
          <w:rFonts w:ascii="Arial" w:hAnsi="Arial" w:cs="Arial"/>
        </w:rPr>
        <w:t xml:space="preserve"> model that allow</w:t>
      </w:r>
      <w:r w:rsidR="00EC5B5D">
        <w:rPr>
          <w:rFonts w:ascii="Arial" w:hAnsi="Arial" w:cs="Arial"/>
        </w:rPr>
        <w:t>s</w:t>
      </w:r>
      <w:r w:rsidR="008864BA">
        <w:rPr>
          <w:rFonts w:ascii="Arial" w:hAnsi="Arial" w:cs="Arial"/>
        </w:rPr>
        <w:t xml:space="preserve"> </w:t>
      </w:r>
      <w:r w:rsidR="00E04237">
        <w:rPr>
          <w:rFonts w:ascii="Arial" w:hAnsi="Arial" w:cs="Arial"/>
        </w:rPr>
        <w:t>the systematic study of changes in functional connectivity</w:t>
      </w:r>
      <w:r w:rsidR="00651F70">
        <w:rPr>
          <w:rFonts w:ascii="Arial" w:hAnsi="Arial" w:cs="Arial"/>
        </w:rPr>
        <w:t xml:space="preserve"> during different</w:t>
      </w:r>
      <w:r w:rsidR="008864BA">
        <w:rPr>
          <w:rFonts w:ascii="Arial" w:hAnsi="Arial" w:cs="Arial"/>
        </w:rPr>
        <w:t xml:space="preserve"> </w:t>
      </w:r>
      <w:r w:rsidR="00651F70">
        <w:rPr>
          <w:rFonts w:ascii="Arial" w:hAnsi="Arial" w:cs="Arial"/>
        </w:rPr>
        <w:t xml:space="preserve">experimental conditions </w:t>
      </w:r>
      <w:r w:rsidR="00852712">
        <w:rPr>
          <w:rFonts w:ascii="Arial" w:hAnsi="Arial" w:cs="Arial"/>
        </w:rPr>
        <w:t>(</w:t>
      </w:r>
      <w:r w:rsidR="008C16ED" w:rsidRPr="009012A2">
        <w:rPr>
          <w:rFonts w:ascii="Arial" w:hAnsi="Arial" w:cs="Arial"/>
          <w:color w:val="0000FF"/>
        </w:rPr>
        <w:t>Figure 1</w:t>
      </w:r>
      <w:r w:rsidR="00852712" w:rsidRPr="00852712">
        <w:rPr>
          <w:rFonts w:ascii="Arial" w:hAnsi="Arial" w:cs="Arial"/>
          <w:color w:val="FF0000"/>
        </w:rPr>
        <w:t xml:space="preserve">. descriptive methods lack of </w:t>
      </w:r>
      <w:commentRangeStart w:id="123"/>
      <w:r w:rsidR="00852712" w:rsidRPr="00852712">
        <w:rPr>
          <w:rFonts w:ascii="Arial" w:hAnsi="Arial" w:cs="Arial"/>
          <w:color w:val="FF0000"/>
        </w:rPr>
        <w:t>model</w:t>
      </w:r>
      <w:commentRangeEnd w:id="123"/>
      <w:r w:rsidR="000277BB">
        <w:rPr>
          <w:rStyle w:val="CommentReference"/>
        </w:rPr>
        <w:commentReference w:id="123"/>
      </w:r>
      <w:r w:rsidR="00852712">
        <w:rPr>
          <w:rFonts w:ascii="Arial" w:hAnsi="Arial" w:cs="Arial"/>
        </w:rPr>
        <w:t>)</w:t>
      </w:r>
      <w:r w:rsidR="008864BA">
        <w:rPr>
          <w:rFonts w:ascii="Arial" w:hAnsi="Arial" w:cs="Arial"/>
        </w:rPr>
        <w:t xml:space="preserve">. </w:t>
      </w:r>
    </w:p>
    <w:p w14:paraId="5A461A39" w14:textId="6FA0F685" w:rsidR="00940795" w:rsidRPr="00044B3A" w:rsidRDefault="00852712" w:rsidP="00044B3A">
      <w:pPr>
        <w:spacing w:line="480" w:lineRule="auto"/>
        <w:jc w:val="both"/>
        <w:rPr>
          <w:rFonts w:ascii="Arial" w:hAnsi="Arial" w:cs="Arial"/>
          <w:b/>
        </w:rPr>
      </w:pPr>
      <w:r>
        <w:rPr>
          <w:rFonts w:ascii="Arial" w:hAnsi="Arial" w:cs="Arial"/>
          <w:b/>
        </w:rPr>
        <w:t>CRF</w:t>
      </w:r>
      <w:r w:rsidR="00F75EE8">
        <w:rPr>
          <w:rFonts w:ascii="Arial" w:hAnsi="Arial" w:cs="Arial"/>
          <w:b/>
        </w:rPr>
        <w:t>s</w:t>
      </w:r>
      <w:r w:rsidR="00044A05">
        <w:rPr>
          <w:rFonts w:ascii="Arial" w:hAnsi="Arial" w:cs="Arial"/>
          <w:b/>
        </w:rPr>
        <w:t xml:space="preserve"> models predict external stimuli</w:t>
      </w:r>
    </w:p>
    <w:p w14:paraId="592A002B" w14:textId="66CD8D35" w:rsidR="00492941" w:rsidRPr="00044B3A" w:rsidRDefault="000F0732" w:rsidP="00044B3A">
      <w:pPr>
        <w:spacing w:line="480" w:lineRule="auto"/>
        <w:jc w:val="both"/>
        <w:rPr>
          <w:rFonts w:ascii="Arial" w:hAnsi="Arial" w:cs="Arial"/>
          <w:lang w:eastAsia="zh-CN"/>
        </w:rPr>
      </w:pPr>
      <w:r>
        <w:rPr>
          <w:rFonts w:ascii="Arial" w:hAnsi="Arial" w:cs="Arial"/>
          <w:lang w:eastAsia="zh-CN"/>
        </w:rPr>
        <w:t xml:space="preserve">In order </w:t>
      </w:r>
      <w:r w:rsidR="00F46BB9">
        <w:rPr>
          <w:rFonts w:ascii="Arial" w:hAnsi="Arial" w:cs="Arial"/>
          <w:lang w:eastAsia="zh-CN"/>
        </w:rPr>
        <w:t>construct a</w:t>
      </w:r>
      <w:r w:rsidR="0042307F" w:rsidRPr="00044B3A">
        <w:rPr>
          <w:rFonts w:ascii="Arial" w:hAnsi="Arial" w:cs="Arial"/>
        </w:rPr>
        <w:t xml:space="preserve"> full</w:t>
      </w:r>
      <w:r w:rsidR="009C5D38">
        <w:rPr>
          <w:rFonts w:ascii="Arial" w:hAnsi="Arial" w:cs="Arial"/>
        </w:rPr>
        <w:t>y characterized model</w:t>
      </w:r>
      <w:r w:rsidR="00F46BB9">
        <w:rPr>
          <w:rFonts w:ascii="Arial" w:hAnsi="Arial" w:cs="Arial"/>
        </w:rPr>
        <w:t xml:space="preserve"> from the observations,</w:t>
      </w:r>
      <w:r w:rsidR="009C5D38">
        <w:rPr>
          <w:rFonts w:ascii="Arial" w:hAnsi="Arial" w:cs="Arial"/>
        </w:rPr>
        <w:t xml:space="preserve"> we used CRFs</w:t>
      </w:r>
      <w:r w:rsidR="00BA2D29" w:rsidRPr="00044B3A">
        <w:rPr>
          <w:rFonts w:ascii="Arial" w:hAnsi="Arial" w:cs="Arial"/>
        </w:rPr>
        <w:t xml:space="preserve"> </w:t>
      </w:r>
      <w:r w:rsidR="00847B28" w:rsidRPr="00044B3A">
        <w:rPr>
          <w:rFonts w:ascii="Arial" w:hAnsi="Arial" w:cs="Arial"/>
          <w:lang w:eastAsia="zh-CN"/>
        </w:rPr>
        <w:t>represent</w:t>
      </w:r>
      <w:r w:rsidR="009C5D38">
        <w:rPr>
          <w:rFonts w:ascii="Arial" w:hAnsi="Arial" w:cs="Arial"/>
          <w:lang w:eastAsia="zh-CN"/>
        </w:rPr>
        <w:t>ing</w:t>
      </w:r>
      <w:r w:rsidR="00847B28" w:rsidRPr="00044B3A">
        <w:rPr>
          <w:rFonts w:ascii="Arial" w:hAnsi="Arial" w:cs="Arial"/>
          <w:lang w:eastAsia="zh-CN"/>
        </w:rPr>
        <w:t xml:space="preserve"> </w:t>
      </w:r>
      <w:r w:rsidR="009C5D38">
        <w:rPr>
          <w:rFonts w:ascii="Arial" w:hAnsi="Arial" w:cs="Arial"/>
          <w:lang w:eastAsia="zh-CN"/>
        </w:rPr>
        <w:t>neurons</w:t>
      </w:r>
      <w:r w:rsidR="00055F0D" w:rsidRPr="00044B3A">
        <w:rPr>
          <w:rFonts w:ascii="Arial" w:hAnsi="Arial" w:cs="Arial"/>
        </w:rPr>
        <w:t xml:space="preserve"> and their functional </w:t>
      </w:r>
      <w:r w:rsidR="009C5D38">
        <w:rPr>
          <w:rFonts w:ascii="Arial" w:hAnsi="Arial" w:cs="Arial"/>
        </w:rPr>
        <w:t>connections</w:t>
      </w:r>
      <w:r w:rsidR="00055F0D" w:rsidRPr="00044B3A">
        <w:rPr>
          <w:rFonts w:ascii="Arial" w:hAnsi="Arial" w:cs="Arial"/>
        </w:rPr>
        <w:t xml:space="preserve"> </w:t>
      </w:r>
      <w:r w:rsidR="00CE3BA8" w:rsidRPr="00044B3A">
        <w:rPr>
          <w:rFonts w:ascii="Arial" w:hAnsi="Arial" w:cs="Arial"/>
        </w:rPr>
        <w:t xml:space="preserve">as nodes and edges in </w:t>
      </w:r>
      <w:r w:rsidR="00055F0D" w:rsidRPr="00044B3A">
        <w:rPr>
          <w:rFonts w:ascii="Arial" w:hAnsi="Arial" w:cs="Arial"/>
        </w:rPr>
        <w:t>a graph</w:t>
      </w:r>
      <w:r w:rsidR="009C5D38">
        <w:rPr>
          <w:rFonts w:ascii="Arial" w:hAnsi="Arial" w:cs="Arial"/>
        </w:rPr>
        <w:t xml:space="preserve"> (</w:t>
      </w:r>
      <w:r w:rsidR="00F337A3" w:rsidRPr="009012A2">
        <w:rPr>
          <w:rFonts w:ascii="Arial" w:hAnsi="Arial" w:cs="Arial"/>
          <w:color w:val="0000FF"/>
        </w:rPr>
        <w:t>Figure 2A</w:t>
      </w:r>
      <w:r w:rsidR="009C5D38" w:rsidRPr="009012A2">
        <w:rPr>
          <w:rFonts w:ascii="Arial" w:hAnsi="Arial" w:cs="Arial"/>
        </w:rPr>
        <w:t>)</w:t>
      </w:r>
      <w:r w:rsidR="009C5D38">
        <w:rPr>
          <w:rFonts w:ascii="Arial" w:hAnsi="Arial" w:cs="Arial"/>
        </w:rPr>
        <w:t xml:space="preserve">. </w:t>
      </w:r>
      <w:r w:rsidR="00937EAA" w:rsidRPr="00044B3A">
        <w:rPr>
          <w:rFonts w:ascii="Arial" w:hAnsi="Arial" w:cs="Arial"/>
          <w:lang w:eastAsia="zh-CN"/>
        </w:rPr>
        <w:t xml:space="preserve">To obtain the </w:t>
      </w:r>
      <w:r w:rsidR="0023312F" w:rsidRPr="00044B3A">
        <w:rPr>
          <w:rFonts w:ascii="Arial" w:hAnsi="Arial" w:cs="Arial"/>
          <w:lang w:eastAsia="zh-CN"/>
        </w:rPr>
        <w:t xml:space="preserve">probability estimation </w:t>
      </w:r>
      <w:r w:rsidR="00DE7F47">
        <w:rPr>
          <w:rFonts w:ascii="Arial" w:hAnsi="Arial" w:cs="Arial"/>
          <w:lang w:eastAsia="zh-CN"/>
        </w:rPr>
        <w:t xml:space="preserve">to observe </w:t>
      </w:r>
      <w:r w:rsidR="00085197">
        <w:rPr>
          <w:rFonts w:ascii="Arial" w:hAnsi="Arial" w:cs="Arial"/>
          <w:lang w:eastAsia="zh-CN"/>
        </w:rPr>
        <w:t xml:space="preserve">different </w:t>
      </w:r>
      <w:r w:rsidR="00DE7F47">
        <w:rPr>
          <w:rFonts w:ascii="Arial" w:hAnsi="Arial" w:cs="Arial"/>
          <w:lang w:eastAsia="zh-CN"/>
        </w:rPr>
        <w:t>network</w:t>
      </w:r>
      <w:r w:rsidR="0023312F" w:rsidRPr="00044B3A">
        <w:rPr>
          <w:rFonts w:ascii="Arial" w:hAnsi="Arial" w:cs="Arial"/>
          <w:lang w:eastAsia="zh-CN"/>
        </w:rPr>
        <w:t xml:space="preserve"> state</w:t>
      </w:r>
      <w:r w:rsidR="00DE7F47">
        <w:rPr>
          <w:rFonts w:ascii="Arial" w:hAnsi="Arial" w:cs="Arial"/>
          <w:lang w:eastAsia="zh-CN"/>
        </w:rPr>
        <w:t>s</w:t>
      </w:r>
      <w:r w:rsidR="0023312F" w:rsidRPr="00044B3A">
        <w:rPr>
          <w:rFonts w:ascii="Arial" w:hAnsi="Arial" w:cs="Arial"/>
          <w:lang w:eastAsia="zh-CN"/>
        </w:rPr>
        <w:t xml:space="preserve"> based on observed population vector</w:t>
      </w:r>
      <w:r w:rsidR="00DE7F47">
        <w:rPr>
          <w:rFonts w:ascii="Arial" w:hAnsi="Arial" w:cs="Arial"/>
          <w:lang w:eastAsia="zh-CN"/>
        </w:rPr>
        <w:t>s</w:t>
      </w:r>
      <w:r w:rsidR="0023312F" w:rsidRPr="00044B3A">
        <w:rPr>
          <w:rFonts w:ascii="Arial" w:hAnsi="Arial" w:cs="Arial"/>
          <w:lang w:eastAsia="zh-CN"/>
        </w:rPr>
        <w:t xml:space="preserve">, </w:t>
      </w:r>
      <w:r w:rsidR="000A4F84" w:rsidRPr="00044B3A">
        <w:rPr>
          <w:rFonts w:ascii="Arial" w:hAnsi="Arial" w:cs="Arial"/>
          <w:lang w:eastAsia="zh-CN"/>
        </w:rPr>
        <w:t xml:space="preserve">we </w:t>
      </w:r>
      <w:r w:rsidR="003E1197" w:rsidRPr="00044B3A">
        <w:rPr>
          <w:rFonts w:ascii="Arial" w:hAnsi="Arial" w:cs="Arial"/>
          <w:lang w:eastAsia="zh-CN"/>
        </w:rPr>
        <w:t>assume that obse</w:t>
      </w:r>
      <w:r w:rsidR="00FA7D03" w:rsidRPr="00044B3A">
        <w:rPr>
          <w:rFonts w:ascii="Arial" w:hAnsi="Arial" w:cs="Arial"/>
          <w:lang w:eastAsia="zh-CN"/>
        </w:rPr>
        <w:t xml:space="preserve">rved </w:t>
      </w:r>
      <w:r w:rsidR="00DE7F47">
        <w:rPr>
          <w:rFonts w:ascii="Arial" w:hAnsi="Arial" w:cs="Arial"/>
          <w:lang w:eastAsia="zh-CN"/>
        </w:rPr>
        <w:t xml:space="preserve"> activity events</w:t>
      </w:r>
      <w:r w:rsidR="00FA7D03" w:rsidRPr="00044B3A">
        <w:rPr>
          <w:rFonts w:ascii="Arial" w:hAnsi="Arial" w:cs="Arial"/>
          <w:lang w:eastAsia="zh-CN"/>
        </w:rPr>
        <w:t xml:space="preserve"> from each neuron were</w:t>
      </w:r>
      <w:r w:rsidR="003E1197" w:rsidRPr="00044B3A">
        <w:rPr>
          <w:rFonts w:ascii="Arial" w:hAnsi="Arial" w:cs="Arial"/>
          <w:lang w:eastAsia="zh-CN"/>
        </w:rPr>
        <w:t xml:space="preserve"> generated by </w:t>
      </w:r>
      <w:r w:rsidR="00FA7D03" w:rsidRPr="00044B3A">
        <w:rPr>
          <w:rFonts w:ascii="Arial" w:hAnsi="Arial" w:cs="Arial"/>
          <w:lang w:eastAsia="zh-CN"/>
        </w:rPr>
        <w:t xml:space="preserve">nodes in a </w:t>
      </w:r>
      <w:r w:rsidR="003E1197" w:rsidRPr="00044B3A">
        <w:rPr>
          <w:rFonts w:ascii="Arial" w:hAnsi="Arial" w:cs="Arial"/>
          <w:lang w:eastAsia="zh-CN"/>
        </w:rPr>
        <w:t>graph structure</w:t>
      </w:r>
      <w:r w:rsidR="00FA7D03" w:rsidRPr="00044B3A">
        <w:rPr>
          <w:rFonts w:ascii="Arial" w:hAnsi="Arial" w:cs="Arial"/>
          <w:lang w:eastAsia="zh-CN"/>
        </w:rPr>
        <w:t>,</w:t>
      </w:r>
      <w:r w:rsidR="00185024" w:rsidRPr="00044B3A">
        <w:rPr>
          <w:rFonts w:ascii="Arial" w:hAnsi="Arial" w:cs="Arial"/>
          <w:lang w:eastAsia="zh-CN"/>
        </w:rPr>
        <w:t xml:space="preserve"> and that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an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t>values</w:t>
      </w:r>
      <w:r w:rsidR="002A7BEB" w:rsidRPr="00044B3A">
        <w:rPr>
          <w:rFonts w:ascii="Arial" w:hAnsi="Arial" w:cs="Arial"/>
          <w:lang w:eastAsia="zh-CN"/>
        </w:rPr>
        <w:t xml:space="preserve"> </w:t>
      </w:r>
      <w:r w:rsidR="002A7BEB" w:rsidRPr="00044B3A">
        <w:rPr>
          <w:rFonts w:ascii="Arial" w:hAnsi="Arial" w:cs="Arial"/>
          <w:lang w:eastAsia="zh-CN"/>
        </w:rPr>
        <w:lastRenderedPageBreak/>
        <w:t xml:space="preserve">associated with nodes and the four </w:t>
      </w:r>
      <w:r w:rsidR="00DE7F47">
        <w:rPr>
          <w:rFonts w:ascii="Arial" w:hAnsi="Arial" w:cs="Arial"/>
          <w:lang w:eastAsia="zh-CN"/>
        </w:rPr>
        <w:t>values</w:t>
      </w:r>
      <w:r w:rsidR="002A7BEB" w:rsidRPr="00044B3A">
        <w:rPr>
          <w:rFonts w:ascii="Arial" w:hAnsi="Arial" w:cs="Arial"/>
          <w:lang w:eastAsia="zh-CN"/>
        </w:rPr>
        <w:t xml:space="preserve"> associated with edges are characterized by a set of parameters called node potentials</w:t>
      </w:r>
      <w:r w:rsidR="00E53AB6" w:rsidRPr="00044B3A">
        <w:rPr>
          <w:rFonts w:ascii="Arial" w:hAnsi="Arial" w:cs="Arial"/>
          <w:lang w:eastAsia="zh-CN"/>
        </w:rPr>
        <w:t xml:space="preserve"> (</w:t>
      </w:r>
      <w:r w:rsidR="00E53AB6" w:rsidRPr="00044B3A">
        <w:rPr>
          <w:rFonts w:ascii="Arial" w:hAnsi="Arial" w:cs="Arial"/>
          <w:color w:val="000000"/>
        </w:rPr>
        <w:t>ϕ</w:t>
      </w:r>
      <w:r w:rsidR="00E53AB6" w:rsidRPr="00044B3A">
        <w:rPr>
          <w:rFonts w:ascii="Arial" w:hAnsi="Arial" w:cs="Arial"/>
          <w:color w:val="000000"/>
          <w:vertAlign w:val="subscript"/>
        </w:rPr>
        <w:t>0</w:t>
      </w:r>
      <w:r w:rsidR="00E53AB6" w:rsidRPr="00044B3A">
        <w:rPr>
          <w:rFonts w:ascii="Arial" w:hAnsi="Arial" w:cs="Arial"/>
          <w:color w:val="000000"/>
        </w:rPr>
        <w:t>, ϕ</w:t>
      </w:r>
      <w:r w:rsidR="00E53AB6" w:rsidRPr="00044B3A">
        <w:rPr>
          <w:rFonts w:ascii="Arial" w:hAnsi="Arial" w:cs="Arial"/>
          <w:color w:val="000000"/>
          <w:vertAlign w:val="subscript"/>
        </w:rPr>
        <w:t>1</w:t>
      </w:r>
      <w:r w:rsidR="00E53AB6" w:rsidRPr="00044B3A">
        <w:rPr>
          <w:rFonts w:ascii="Arial" w:hAnsi="Arial" w:cs="Arial"/>
          <w:color w:val="000000"/>
        </w:rPr>
        <w:t>)</w:t>
      </w:r>
      <w:r w:rsidR="002A7BEB" w:rsidRPr="00044B3A">
        <w:rPr>
          <w:rFonts w:ascii="Arial" w:hAnsi="Arial" w:cs="Arial"/>
          <w:lang w:eastAsia="zh-CN"/>
        </w:rPr>
        <w:t xml:space="preserve"> and edge potentials</w:t>
      </w:r>
      <w:r w:rsidR="00E53AB6" w:rsidRPr="00044B3A">
        <w:rPr>
          <w:rFonts w:ascii="Arial" w:hAnsi="Arial" w:cs="Arial"/>
          <w:color w:val="000000"/>
        </w:rPr>
        <w:t xml:space="preserve"> (ϕ</w:t>
      </w:r>
      <w:r w:rsidR="00E53AB6" w:rsidRPr="00044B3A">
        <w:rPr>
          <w:rFonts w:ascii="Arial" w:hAnsi="Arial" w:cs="Arial"/>
          <w:color w:val="000000"/>
          <w:vertAlign w:val="subscript"/>
        </w:rPr>
        <w:t>00</w:t>
      </w:r>
      <w:r w:rsidR="002A7BEB" w:rsidRPr="00044B3A">
        <w:rPr>
          <w:rFonts w:ascii="Arial" w:hAnsi="Arial" w:cs="Arial"/>
          <w:lang w:eastAsia="zh-CN"/>
        </w:rPr>
        <w:t>,</w:t>
      </w:r>
      <w:r w:rsidR="00E53AB6" w:rsidRPr="00044B3A">
        <w:rPr>
          <w:rFonts w:ascii="Arial" w:hAnsi="Arial" w:cs="Arial"/>
          <w:lang w:eastAsia="zh-CN"/>
        </w:rPr>
        <w:t xml:space="preserve"> </w:t>
      </w:r>
      <w:r w:rsidR="00E53AB6" w:rsidRPr="00044B3A">
        <w:rPr>
          <w:rFonts w:ascii="Arial" w:hAnsi="Arial" w:cs="Arial"/>
          <w:color w:val="000000"/>
        </w:rPr>
        <w:t>ϕ</w:t>
      </w:r>
      <w:r w:rsidR="00E53AB6" w:rsidRPr="00044B3A">
        <w:rPr>
          <w:rFonts w:ascii="Arial" w:hAnsi="Arial" w:cs="Arial"/>
          <w:color w:val="000000"/>
          <w:vertAlign w:val="subscript"/>
        </w:rPr>
        <w:t>0</w:t>
      </w:r>
      <w:r w:rsidR="003E0FDC" w:rsidRPr="00044B3A">
        <w:rPr>
          <w:rFonts w:ascii="Arial" w:hAnsi="Arial" w:cs="Arial"/>
          <w:color w:val="000000"/>
          <w:vertAlign w:val="subscript"/>
        </w:rPr>
        <w:t>1</w:t>
      </w:r>
      <w:r w:rsidR="00E53AB6" w:rsidRPr="00044B3A">
        <w:rPr>
          <w:rFonts w:ascii="Arial" w:hAnsi="Arial" w:cs="Arial"/>
          <w:color w:val="000000"/>
        </w:rPr>
        <w:t>, ϕ</w:t>
      </w:r>
      <w:r w:rsidR="003E0FDC" w:rsidRPr="00044B3A">
        <w:rPr>
          <w:rFonts w:ascii="Arial" w:hAnsi="Arial" w:cs="Arial"/>
          <w:color w:val="000000"/>
          <w:vertAlign w:val="subscript"/>
        </w:rPr>
        <w:t>10</w:t>
      </w:r>
      <w:r w:rsidR="00E53AB6" w:rsidRPr="00044B3A">
        <w:rPr>
          <w:rFonts w:ascii="Arial" w:hAnsi="Arial" w:cs="Arial"/>
          <w:color w:val="000000"/>
        </w:rPr>
        <w:t>, ϕ</w:t>
      </w:r>
      <w:r w:rsidR="00E53AB6" w:rsidRPr="00044B3A">
        <w:rPr>
          <w:rFonts w:ascii="Arial" w:hAnsi="Arial" w:cs="Arial"/>
          <w:color w:val="000000"/>
          <w:vertAlign w:val="subscript"/>
        </w:rPr>
        <w:t>11</w:t>
      </w:r>
      <w:r w:rsidR="00E53AB6" w:rsidRPr="00044B3A">
        <w:rPr>
          <w:rFonts w:ascii="Arial" w:hAnsi="Arial" w:cs="Arial"/>
          <w:color w:val="000000"/>
        </w:rPr>
        <w:t>)</w:t>
      </w:r>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B77F05" w:rsidRPr="009012A2">
        <w:rPr>
          <w:rFonts w:ascii="Arial" w:hAnsi="Arial" w:cs="Arial"/>
          <w:color w:val="0000FF"/>
          <w:lang w:eastAsia="zh-CN"/>
        </w:rPr>
        <w:t>Figure 2A</w:t>
      </w:r>
      <w:r w:rsidR="00B77F05" w:rsidRPr="00044B3A">
        <w:rPr>
          <w:rFonts w:ascii="Arial" w:hAnsi="Arial" w:cs="Arial"/>
          <w:lang w:eastAsia="zh-CN"/>
        </w:rPr>
        <w:t>)</w:t>
      </w:r>
      <w:r w:rsidR="002A7BEB" w:rsidRPr="00044B3A">
        <w:rPr>
          <w:rFonts w:ascii="Arial" w:hAnsi="Arial" w:cs="Arial"/>
          <w:lang w:eastAsia="zh-CN"/>
        </w:rPr>
        <w:t xml:space="preserve">. </w:t>
      </w:r>
      <w:r w:rsidR="00570B2A" w:rsidRPr="00044B3A">
        <w:rPr>
          <w:rFonts w:ascii="Arial" w:hAnsi="Arial" w:cs="Arial"/>
          <w:lang w:eastAsia="zh-CN"/>
        </w:rPr>
        <w:t xml:space="preserve">These parameters reflect the likelihood of individual </w:t>
      </w:r>
      <w:r w:rsidR="00DE7F47">
        <w:rPr>
          <w:rFonts w:ascii="Arial" w:hAnsi="Arial" w:cs="Arial"/>
          <w:lang w:eastAsia="zh-CN"/>
        </w:rPr>
        <w:t>values</w:t>
      </w:r>
      <w:r w:rsidR="00570B2A" w:rsidRPr="00044B3A">
        <w:rPr>
          <w:rFonts w:ascii="Arial" w:hAnsi="Arial" w:cs="Arial"/>
          <w:lang w:eastAsia="zh-CN"/>
        </w:rPr>
        <w:t xml:space="preserve"> on each node and edge. </w:t>
      </w:r>
      <w:r w:rsidR="00BE5FD8">
        <w:rPr>
          <w:rFonts w:ascii="Arial" w:hAnsi="Arial" w:cs="Arial"/>
          <w:lang w:eastAsia="zh-CN"/>
        </w:rPr>
        <w:t>U</w:t>
      </w:r>
      <w:r w:rsidR="00BE5FD8" w:rsidRPr="00044B3A">
        <w:rPr>
          <w:rFonts w:ascii="Arial" w:hAnsi="Arial" w:cs="Arial"/>
          <w:lang w:eastAsia="zh-CN"/>
        </w:rPr>
        <w:t>sing part of the observation data</w:t>
      </w:r>
      <w:r w:rsidR="00F337A3">
        <w:rPr>
          <w:rFonts w:ascii="Arial" w:hAnsi="Arial" w:cs="Arial"/>
          <w:lang w:eastAsia="zh-CN"/>
        </w:rPr>
        <w:t>,</w:t>
      </w:r>
      <w:r w:rsidR="00BE5FD8" w:rsidRPr="00044B3A">
        <w:rPr>
          <w:rFonts w:ascii="Arial" w:hAnsi="Arial" w:cs="Arial"/>
          <w:lang w:eastAsia="zh-CN"/>
        </w:rPr>
        <w:t xml:space="preserve"> </w:t>
      </w:r>
      <w:r w:rsidR="00BE5FD8">
        <w:rPr>
          <w:rFonts w:ascii="Arial" w:hAnsi="Arial" w:cs="Arial"/>
          <w:lang w:eastAsia="zh-CN"/>
        </w:rPr>
        <w:t>we</w:t>
      </w:r>
      <w:r w:rsidR="00BE5FD8" w:rsidRPr="00044B3A">
        <w:rPr>
          <w:rFonts w:ascii="Arial" w:hAnsi="Arial" w:cs="Arial"/>
          <w:lang w:eastAsia="zh-CN"/>
        </w:rPr>
        <w:t xml:space="preserve"> obtained </w:t>
      </w:r>
      <w:r w:rsidR="00BE5FD8">
        <w:rPr>
          <w:rFonts w:ascii="Arial" w:hAnsi="Arial" w:cs="Arial"/>
          <w:lang w:eastAsia="zh-CN"/>
        </w:rPr>
        <w:t>the m</w:t>
      </w:r>
      <w:r w:rsidR="00570B2A" w:rsidRPr="00044B3A">
        <w:rPr>
          <w:rFonts w:ascii="Arial" w:hAnsi="Arial" w:cs="Arial"/>
          <w:lang w:eastAsia="zh-CN"/>
        </w:rPr>
        <w:t>odel parameters and</w:t>
      </w:r>
      <w:r w:rsidR="00BE5FD8">
        <w:rPr>
          <w:rFonts w:ascii="Arial" w:hAnsi="Arial" w:cs="Arial"/>
          <w:lang w:eastAsia="zh-CN"/>
        </w:rPr>
        <w:t xml:space="preserve"> performed</w:t>
      </w:r>
      <w:r w:rsidR="00570B2A" w:rsidRPr="00044B3A">
        <w:rPr>
          <w:rFonts w:ascii="Arial" w:hAnsi="Arial" w:cs="Arial"/>
          <w:lang w:eastAsia="zh-CN"/>
        </w:rPr>
        <w:t xml:space="preserve"> cross-validation on the withheld data. </w:t>
      </w:r>
      <w:r w:rsidR="00CB1150" w:rsidRPr="00044B3A">
        <w:rPr>
          <w:rFonts w:ascii="Arial" w:hAnsi="Arial" w:cs="Arial"/>
          <w:lang w:eastAsia="zh-CN"/>
        </w:rPr>
        <w:t xml:space="preserve">Therefore, the </w:t>
      </w:r>
      <w:r w:rsidR="00E05CCA" w:rsidRPr="00044B3A">
        <w:rPr>
          <w:rFonts w:ascii="Arial" w:hAnsi="Arial" w:cs="Arial"/>
          <w:lang w:eastAsia="zh-CN"/>
        </w:rPr>
        <w:t>likelihood</w:t>
      </w:r>
      <w:r w:rsidR="00CB1150" w:rsidRPr="00044B3A">
        <w:rPr>
          <w:rFonts w:ascii="Arial" w:hAnsi="Arial" w:cs="Arial"/>
          <w:lang w:eastAsia="zh-CN"/>
        </w:rPr>
        <w:t xml:space="preserve"> of the neuronal population </w:t>
      </w:r>
      <w:r w:rsidR="00E05CCA" w:rsidRPr="00044B3A">
        <w:rPr>
          <w:rFonts w:ascii="Arial" w:hAnsi="Arial" w:cs="Arial"/>
          <w:lang w:eastAsia="zh-CN"/>
        </w:rPr>
        <w:t xml:space="preserve">exhibiting a specific </w:t>
      </w:r>
      <w:r w:rsidR="00040B6E">
        <w:rPr>
          <w:rFonts w:ascii="Arial" w:hAnsi="Arial" w:cs="Arial"/>
          <w:lang w:eastAsia="zh-CN"/>
        </w:rPr>
        <w:t>activation</w:t>
      </w:r>
      <w:r w:rsidR="00E05CCA" w:rsidRPr="00044B3A">
        <w:rPr>
          <w:rFonts w:ascii="Arial" w:hAnsi="Arial" w:cs="Arial"/>
          <w:lang w:eastAsia="zh-CN"/>
        </w:rPr>
        <w:t xml:space="preserve"> pattern </w:t>
      </w:r>
      <w:r w:rsidR="00CB1150" w:rsidRPr="00044B3A">
        <w:rPr>
          <w:rFonts w:ascii="Arial" w:hAnsi="Arial" w:cs="Arial"/>
          <w:lang w:eastAsia="zh-CN"/>
        </w:rPr>
        <w:t xml:space="preserve">can be described by the </w:t>
      </w:r>
      <w:r w:rsidR="00E05CCA" w:rsidRPr="00044B3A">
        <w:rPr>
          <w:rFonts w:ascii="Arial" w:hAnsi="Arial" w:cs="Arial"/>
          <w:lang w:eastAsia="zh-CN"/>
        </w:rPr>
        <w:t xml:space="preserve">normalized product of </w:t>
      </w:r>
      <w:r w:rsidR="00BE5FD8">
        <w:rPr>
          <w:rFonts w:ascii="Arial" w:hAnsi="Arial" w:cs="Arial"/>
          <w:lang w:eastAsia="zh-CN"/>
        </w:rPr>
        <w:t xml:space="preserve">the </w:t>
      </w:r>
      <w:r w:rsidR="00E05CCA" w:rsidRPr="00044B3A">
        <w:rPr>
          <w:rFonts w:ascii="Arial" w:hAnsi="Arial" w:cs="Arial"/>
          <w:lang w:eastAsia="zh-CN"/>
        </w:rPr>
        <w:t>corresponding node</w:t>
      </w:r>
      <w:r w:rsidR="00BE5FD8">
        <w:rPr>
          <w:rFonts w:ascii="Arial" w:hAnsi="Arial" w:cs="Arial"/>
          <w:lang w:eastAsia="zh-CN"/>
        </w:rPr>
        <w:t>s</w:t>
      </w:r>
      <w:r w:rsidR="00E05CCA" w:rsidRPr="00044B3A">
        <w:rPr>
          <w:rFonts w:ascii="Arial" w:hAnsi="Arial" w:cs="Arial"/>
          <w:lang w:eastAsia="zh-CN"/>
        </w:rPr>
        <w:t xml:space="preserve"> and edge potentials</w:t>
      </w:r>
      <w:r w:rsidR="005D12E7">
        <w:rPr>
          <w:rFonts w:ascii="Arial" w:hAnsi="Arial" w:cs="Arial"/>
          <w:lang w:eastAsia="zh-CN"/>
        </w:rPr>
        <w:t xml:space="preserve"> (</w:t>
      </w:r>
      <w:r w:rsidR="00F337A3" w:rsidRPr="009012A2">
        <w:rPr>
          <w:rFonts w:ascii="Arial" w:hAnsi="Arial" w:cs="Arial"/>
          <w:color w:val="0000FF"/>
          <w:lang w:eastAsia="zh-CN"/>
        </w:rPr>
        <w:t>Figure 2A</w:t>
      </w:r>
      <w:r w:rsidR="005D12E7">
        <w:rPr>
          <w:rFonts w:ascii="Arial" w:hAnsi="Arial" w:cs="Arial"/>
          <w:lang w:eastAsia="zh-CN"/>
        </w:rPr>
        <w:t>)</w:t>
      </w:r>
      <w:r w:rsidR="00E05CCA" w:rsidRPr="00044B3A">
        <w:rPr>
          <w:rFonts w:ascii="Arial" w:hAnsi="Arial" w:cs="Arial"/>
          <w:lang w:eastAsia="zh-CN"/>
        </w:rPr>
        <w:t>.</w:t>
      </w:r>
    </w:p>
    <w:p w14:paraId="3A7CBD17" w14:textId="5C86C62A" w:rsidR="00BB2AD2" w:rsidRDefault="00DC3C40" w:rsidP="003A35EC">
      <w:pPr>
        <w:spacing w:line="480" w:lineRule="auto"/>
        <w:ind w:firstLine="720"/>
        <w:jc w:val="both"/>
        <w:rPr>
          <w:rFonts w:ascii="Arial" w:hAnsi="Arial" w:cs="Arial"/>
          <w:lang w:eastAsia="zh-CN"/>
        </w:rPr>
      </w:pPr>
      <w:r w:rsidRPr="00044B3A">
        <w:rPr>
          <w:rFonts w:ascii="Arial" w:hAnsi="Arial" w:cs="Arial"/>
          <w:lang w:eastAsia="zh-CN"/>
        </w:rPr>
        <w:t xml:space="preserve">To </w:t>
      </w:r>
      <w:r w:rsidR="00DD6E5D">
        <w:rPr>
          <w:rFonts w:ascii="Arial" w:hAnsi="Arial" w:cs="Arial"/>
          <w:lang w:eastAsia="zh-CN"/>
        </w:rPr>
        <w:t>integrate the information of external stimulus with the observed data</w:t>
      </w:r>
      <w:r w:rsidRPr="00044B3A">
        <w:rPr>
          <w:rFonts w:ascii="Arial" w:hAnsi="Arial" w:cs="Arial"/>
          <w:lang w:eastAsia="zh-CN"/>
        </w:rPr>
        <w:t xml:space="preserve">, we added </w:t>
      </w:r>
      <w:r w:rsidR="00FA379E">
        <w:rPr>
          <w:rFonts w:ascii="Arial" w:hAnsi="Arial" w:cs="Arial"/>
          <w:lang w:eastAsia="zh-CN"/>
        </w:rPr>
        <w:t xml:space="preserve">a </w:t>
      </w:r>
      <w:r w:rsidR="003A35EC">
        <w:rPr>
          <w:rFonts w:ascii="Arial" w:hAnsi="Arial" w:cs="Arial"/>
          <w:lang w:eastAsia="zh-CN"/>
        </w:rPr>
        <w:t>hidden</w:t>
      </w:r>
      <w:r w:rsidR="00F017BB" w:rsidRPr="00044B3A">
        <w:rPr>
          <w:rFonts w:ascii="Arial" w:hAnsi="Arial" w:cs="Arial"/>
          <w:lang w:eastAsia="zh-CN"/>
        </w:rPr>
        <w:t xml:space="preserve"> node for </w:t>
      </w:r>
      <w:r w:rsidR="00FA379E">
        <w:rPr>
          <w:rFonts w:ascii="Arial" w:hAnsi="Arial" w:cs="Arial"/>
          <w:lang w:eastAsia="zh-CN"/>
        </w:rPr>
        <w:t xml:space="preserve">each </w:t>
      </w:r>
      <w:r w:rsidR="00DD6E5D">
        <w:rPr>
          <w:rFonts w:ascii="Arial" w:hAnsi="Arial" w:cs="Arial"/>
          <w:lang w:eastAsia="zh-CN"/>
        </w:rPr>
        <w:t>presented</w:t>
      </w:r>
      <w:r w:rsidR="00DD6E5D" w:rsidRPr="00044B3A">
        <w:rPr>
          <w:rFonts w:ascii="Arial" w:hAnsi="Arial" w:cs="Arial"/>
          <w:lang w:eastAsia="zh-CN"/>
        </w:rPr>
        <w:t xml:space="preserve"> </w:t>
      </w:r>
      <w:r w:rsidR="00F017BB" w:rsidRPr="00044B3A">
        <w:rPr>
          <w:rFonts w:ascii="Arial" w:hAnsi="Arial" w:cs="Arial"/>
          <w:lang w:eastAsia="zh-CN"/>
        </w:rPr>
        <w:t>stimul</w:t>
      </w:r>
      <w:r w:rsidR="00FA379E">
        <w:rPr>
          <w:rFonts w:ascii="Arial" w:hAnsi="Arial" w:cs="Arial"/>
          <w:lang w:eastAsia="zh-CN"/>
        </w:rPr>
        <w:t>us</w:t>
      </w:r>
      <w:r w:rsidR="00072359" w:rsidRPr="00044B3A">
        <w:rPr>
          <w:rFonts w:ascii="Arial" w:hAnsi="Arial" w:cs="Arial"/>
          <w:lang w:eastAsia="zh-CN"/>
        </w:rPr>
        <w:t xml:space="preserve">, and set it to </w:t>
      </w:r>
      <w:r w:rsidR="00FA379E">
        <w:rPr>
          <w:rFonts w:ascii="Arial" w:hAnsi="Arial" w:cs="Arial"/>
          <w:lang w:eastAsia="zh-CN"/>
        </w:rPr>
        <w:t>‘</w:t>
      </w:r>
      <w:r w:rsidR="00072359" w:rsidRPr="00044B3A">
        <w:rPr>
          <w:rFonts w:ascii="Arial" w:hAnsi="Arial" w:cs="Arial"/>
          <w:lang w:eastAsia="zh-CN"/>
        </w:rPr>
        <w:t>1</w:t>
      </w:r>
      <w:r w:rsidR="00FA379E">
        <w:rPr>
          <w:rFonts w:ascii="Arial" w:hAnsi="Arial" w:cs="Arial"/>
          <w:lang w:eastAsia="zh-CN"/>
        </w:rPr>
        <w:t>’</w:t>
      </w:r>
      <w:r w:rsidR="00072359" w:rsidRPr="00044B3A">
        <w:rPr>
          <w:rFonts w:ascii="Arial" w:hAnsi="Arial" w:cs="Arial"/>
          <w:lang w:eastAsia="zh-CN"/>
        </w:rPr>
        <w:t xml:space="preserve"> when the corresponding</w:t>
      </w:r>
      <w:r w:rsidR="007C54B0" w:rsidRPr="00044B3A">
        <w:rPr>
          <w:rFonts w:ascii="Arial" w:hAnsi="Arial" w:cs="Arial"/>
          <w:lang w:eastAsia="zh-CN"/>
        </w:rPr>
        <w:t xml:space="preserve"> stimulus was on</w:t>
      </w:r>
      <w:r w:rsidR="0080086D">
        <w:rPr>
          <w:rFonts w:ascii="Arial" w:hAnsi="Arial" w:cs="Arial"/>
          <w:lang w:eastAsia="zh-CN"/>
        </w:rPr>
        <w:t xml:space="preserve"> and</w:t>
      </w:r>
      <w:r w:rsidR="007C54B0" w:rsidRPr="00044B3A">
        <w:rPr>
          <w:rFonts w:ascii="Arial" w:hAnsi="Arial" w:cs="Arial"/>
          <w:lang w:eastAsia="zh-CN"/>
        </w:rPr>
        <w:t xml:space="preserve"> </w:t>
      </w:r>
      <w:r w:rsidR="00FA379E">
        <w:rPr>
          <w:rFonts w:ascii="Arial" w:hAnsi="Arial" w:cs="Arial"/>
          <w:lang w:eastAsia="zh-CN"/>
        </w:rPr>
        <w:t>‘</w:t>
      </w:r>
      <w:r w:rsidR="007C54B0" w:rsidRPr="00044B3A">
        <w:rPr>
          <w:rFonts w:ascii="Arial" w:hAnsi="Arial" w:cs="Arial"/>
          <w:lang w:eastAsia="zh-CN"/>
        </w:rPr>
        <w:t>0</w:t>
      </w:r>
      <w:r w:rsidR="00FA379E">
        <w:rPr>
          <w:rFonts w:ascii="Arial" w:hAnsi="Arial" w:cs="Arial"/>
          <w:lang w:eastAsia="zh-CN"/>
        </w:rPr>
        <w:t>’</w:t>
      </w:r>
      <w:r w:rsidR="007C54B0" w:rsidRPr="00044B3A">
        <w:rPr>
          <w:rFonts w:ascii="Arial" w:hAnsi="Arial" w:cs="Arial"/>
          <w:lang w:eastAsia="zh-CN"/>
        </w:rPr>
        <w:t xml:space="preserve"> when the stimulus was off</w:t>
      </w:r>
      <w:r w:rsidR="005505A1">
        <w:rPr>
          <w:rFonts w:ascii="Arial" w:hAnsi="Arial" w:cs="Arial"/>
          <w:lang w:eastAsia="zh-CN"/>
        </w:rPr>
        <w:t xml:space="preserve"> (</w:t>
      </w:r>
      <w:r w:rsidR="005505A1" w:rsidRPr="009012A2">
        <w:rPr>
          <w:rFonts w:ascii="Arial" w:hAnsi="Arial" w:cs="Arial"/>
          <w:color w:val="0000FF"/>
          <w:lang w:eastAsia="zh-CN"/>
        </w:rPr>
        <w:t>Figure 2B</w:t>
      </w:r>
      <w:r w:rsidR="005505A1">
        <w:rPr>
          <w:rFonts w:ascii="Arial" w:hAnsi="Arial" w:cs="Arial"/>
          <w:lang w:eastAsia="zh-CN"/>
        </w:rPr>
        <w:t>)</w:t>
      </w:r>
      <w:r w:rsidR="00072359" w:rsidRPr="00044B3A">
        <w:rPr>
          <w:rFonts w:ascii="Arial" w:hAnsi="Arial" w:cs="Arial"/>
          <w:lang w:eastAsia="zh-CN"/>
        </w:rPr>
        <w:t xml:space="preserve">. </w:t>
      </w:r>
      <w:r w:rsidR="00BB2AD2">
        <w:rPr>
          <w:rFonts w:ascii="Arial" w:hAnsi="Arial" w:cs="Arial"/>
          <w:lang w:eastAsia="zh-CN"/>
        </w:rPr>
        <w:t>We then trained CRF</w:t>
      </w:r>
      <w:r w:rsidR="0080086D">
        <w:rPr>
          <w:rFonts w:ascii="Arial" w:hAnsi="Arial" w:cs="Arial"/>
          <w:lang w:eastAsia="zh-CN"/>
        </w:rPr>
        <w:t>s</w:t>
      </w:r>
      <w:r w:rsidR="00BB2AD2">
        <w:rPr>
          <w:rFonts w:ascii="Arial" w:hAnsi="Arial" w:cs="Arial"/>
          <w:lang w:eastAsia="zh-CN"/>
        </w:rPr>
        <w:t xml:space="preserve"> models using the real data with hidden nodes. </w:t>
      </w:r>
      <w:r w:rsidR="00945D9A">
        <w:rPr>
          <w:rFonts w:ascii="Arial" w:hAnsi="Arial" w:cs="Arial"/>
          <w:lang w:eastAsia="zh-CN"/>
        </w:rPr>
        <w:t>In this way, the nodes that are directly connected to the hidden nodes and the ones that are indirectly connected thr</w:t>
      </w:r>
      <w:r w:rsidR="00DB6BB7">
        <w:rPr>
          <w:rFonts w:ascii="Arial" w:hAnsi="Arial" w:cs="Arial"/>
          <w:lang w:eastAsia="zh-CN"/>
        </w:rPr>
        <w:t>ough one intermediate node</w:t>
      </w:r>
      <w:r w:rsidR="00945D9A">
        <w:rPr>
          <w:rFonts w:ascii="Arial" w:hAnsi="Arial" w:cs="Arial"/>
          <w:lang w:eastAsia="zh-CN"/>
        </w:rPr>
        <w:t xml:space="preserve"> are potentially involved in encoding the stimuli (</w:t>
      </w:r>
      <w:r w:rsidR="00945D9A" w:rsidRPr="009012A2">
        <w:rPr>
          <w:rFonts w:ascii="Arial" w:hAnsi="Arial" w:cs="Arial"/>
          <w:color w:val="0000FF"/>
          <w:lang w:eastAsia="zh-CN"/>
        </w:rPr>
        <w:t xml:space="preserve">Figure </w:t>
      </w:r>
      <w:commentRangeStart w:id="124"/>
      <w:r w:rsidR="00945D9A" w:rsidRPr="009012A2">
        <w:rPr>
          <w:rFonts w:ascii="Arial" w:hAnsi="Arial" w:cs="Arial"/>
          <w:color w:val="0000FF"/>
          <w:lang w:eastAsia="zh-CN"/>
        </w:rPr>
        <w:t>2C</w:t>
      </w:r>
      <w:commentRangeEnd w:id="124"/>
      <w:r w:rsidR="005922FB">
        <w:rPr>
          <w:rStyle w:val="CommentReference"/>
        </w:rPr>
        <w:commentReference w:id="124"/>
      </w:r>
      <w:r w:rsidR="00945D9A">
        <w:rPr>
          <w:rFonts w:ascii="Arial" w:hAnsi="Arial" w:cs="Arial"/>
          <w:lang w:eastAsia="zh-CN"/>
        </w:rPr>
        <w:t>).</w:t>
      </w:r>
      <w:r w:rsidR="00DB6BB7">
        <w:rPr>
          <w:rFonts w:ascii="Arial" w:hAnsi="Arial" w:cs="Arial"/>
          <w:lang w:eastAsia="zh-CN"/>
        </w:rPr>
        <w:t xml:space="preserve"> </w:t>
      </w:r>
    </w:p>
    <w:p w14:paraId="166B9A08" w14:textId="3E8E24F6" w:rsidR="008702E4" w:rsidRDefault="00DB6BB7" w:rsidP="00642D9F">
      <w:pPr>
        <w:spacing w:line="480" w:lineRule="auto"/>
        <w:jc w:val="both"/>
        <w:rPr>
          <w:ins w:id="125" w:author="Shuting Han" w:date="2016-09-06T12:36:00Z"/>
          <w:rFonts w:ascii="Arial" w:hAnsi="Arial" w:cs="Arial"/>
          <w:lang w:eastAsia="zh-CN"/>
        </w:rPr>
      </w:pPr>
      <w:r>
        <w:rPr>
          <w:rFonts w:ascii="Arial" w:hAnsi="Arial" w:cs="Arial"/>
          <w:lang w:eastAsia="zh-CN"/>
        </w:rPr>
        <w:t xml:space="preserve">CRFs model the conditional probability of network states given the observations. </w:t>
      </w:r>
      <w:r w:rsidR="00172F48">
        <w:rPr>
          <w:rFonts w:ascii="Arial" w:hAnsi="Arial" w:cs="Arial"/>
          <w:lang w:eastAsia="zh-CN"/>
        </w:rPr>
        <w:t>Therefore, by treating visual stimuli as nodes and comparing the ou</w:t>
      </w:r>
      <w:r w:rsidR="00EE5890">
        <w:rPr>
          <w:rFonts w:ascii="Arial" w:hAnsi="Arial" w:cs="Arial"/>
          <w:lang w:eastAsia="zh-CN"/>
        </w:rPr>
        <w:t>tput likelihood of observing each</w:t>
      </w:r>
      <w:r w:rsidR="00172F48">
        <w:rPr>
          <w:rFonts w:ascii="Arial" w:hAnsi="Arial" w:cs="Arial"/>
          <w:lang w:eastAsia="zh-CN"/>
        </w:rPr>
        <w:t xml:space="preserve"> </w:t>
      </w:r>
      <w:r w:rsidR="00EE5890">
        <w:rPr>
          <w:rFonts w:ascii="Arial" w:hAnsi="Arial" w:cs="Arial"/>
          <w:lang w:eastAsia="zh-CN"/>
        </w:rPr>
        <w:t>stimulus</w:t>
      </w:r>
      <w:r w:rsidR="00172F48">
        <w:rPr>
          <w:rFonts w:ascii="Arial" w:hAnsi="Arial" w:cs="Arial"/>
          <w:lang w:eastAsia="zh-CN"/>
        </w:rPr>
        <w:t xml:space="preserve">, such models are able to predict visual stimuli from observed data. </w:t>
      </w:r>
      <w:r w:rsidR="00CF40C3">
        <w:rPr>
          <w:rFonts w:ascii="Arial" w:hAnsi="Arial" w:cs="Arial"/>
          <w:lang w:eastAsia="zh-CN"/>
        </w:rPr>
        <w:t xml:space="preserve">For example, with two visual stimuli (horizontal and vertical drifting gratings), </w:t>
      </w:r>
      <w:r w:rsidR="005A2334">
        <w:rPr>
          <w:rFonts w:ascii="Arial" w:hAnsi="Arial" w:cs="Arial"/>
          <w:lang w:eastAsia="zh-CN"/>
        </w:rPr>
        <w:t xml:space="preserve">we computed the likelihood of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r w:rsidR="00CB7600" w:rsidRPr="00CB7600">
        <w:rPr>
          <w:rFonts w:ascii="Arial" w:hAnsi="Arial" w:cs="Arial"/>
          <w:lang w:eastAsia="zh-CN"/>
        </w:rPr>
        <w:t xml:space="preserve"> </w:t>
      </w:r>
      <w:r w:rsidR="00CB7600">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=1)</m:t>
        </m:r>
      </m:oMath>
      <w:r w:rsidR="00CB7600">
        <w:rPr>
          <w:rFonts w:ascii="Arial" w:hAnsi="Arial" w:cs="Arial"/>
          <w:lang w:eastAsia="zh-CN"/>
        </w:rPr>
        <w:t>,</w:t>
      </w:r>
      <w:r w:rsidR="008E032D">
        <w:rPr>
          <w:rFonts w:ascii="Arial" w:hAnsi="Arial" w:cs="Arial"/>
          <w:lang w:eastAsia="zh-CN"/>
        </w:rPr>
        <w:t xml:space="preserve"> corresponding to observing horizontal and vertical</w:t>
      </w:r>
      <w:r w:rsidR="00EC4F74">
        <w:rPr>
          <w:rFonts w:ascii="Arial" w:hAnsi="Arial" w:cs="Arial"/>
          <w:lang w:eastAsia="zh-CN"/>
        </w:rPr>
        <w:t xml:space="preserve"> stimulus, separately.</w:t>
      </w:r>
      <w:r w:rsidR="009A2204">
        <w:rPr>
          <w:rFonts w:ascii="Arial" w:hAnsi="Arial" w:cs="Arial"/>
          <w:lang w:eastAsia="zh-CN"/>
        </w:rPr>
        <w:t xml:space="preserve"> The relative likelihood,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r w:rsidR="009A2204">
        <w:rPr>
          <w:rFonts w:ascii="Arial" w:hAnsi="Arial" w:cs="Arial"/>
          <w:lang w:eastAsia="zh-CN"/>
        </w:rPr>
        <w:t xml:space="preserve">, </w:t>
      </w:r>
      <w:r w:rsidR="0080086D">
        <w:rPr>
          <w:rFonts w:ascii="Arial" w:hAnsi="Arial" w:cs="Arial"/>
          <w:lang w:eastAsia="zh-CN"/>
        </w:rPr>
        <w:t>can be used to predict the</w:t>
      </w:r>
      <w:r w:rsidR="00594A55">
        <w:rPr>
          <w:rFonts w:ascii="Arial" w:hAnsi="Arial" w:cs="Arial"/>
          <w:lang w:eastAsia="zh-CN"/>
        </w:rPr>
        <w:t xml:space="preserve"> presented stimuli (</w:t>
      </w:r>
      <w:r w:rsidR="00594A55" w:rsidRPr="009012A2">
        <w:rPr>
          <w:rFonts w:ascii="Arial" w:hAnsi="Arial" w:cs="Arial"/>
          <w:color w:val="0000FF"/>
          <w:lang w:eastAsia="zh-CN"/>
        </w:rPr>
        <w:t>Figure 2D</w:t>
      </w:r>
      <w:r w:rsidR="00623C45" w:rsidRPr="009012A2">
        <w:rPr>
          <w:rFonts w:ascii="Arial" w:hAnsi="Arial" w:cs="Arial"/>
          <w:color w:val="0000FF"/>
          <w:lang w:eastAsia="zh-CN"/>
        </w:rPr>
        <w:t>, 2F</w:t>
      </w:r>
      <w:r w:rsidR="00594A55">
        <w:rPr>
          <w:rFonts w:ascii="Arial" w:hAnsi="Arial" w:cs="Arial"/>
          <w:lang w:eastAsia="zh-CN"/>
        </w:rPr>
        <w:t>).</w:t>
      </w:r>
      <w:r w:rsidR="00623C45">
        <w:rPr>
          <w:rFonts w:ascii="Arial" w:hAnsi="Arial" w:cs="Arial"/>
          <w:lang w:eastAsia="zh-CN"/>
        </w:rPr>
        <w:t xml:space="preserve"> </w:t>
      </w:r>
      <w:ins w:id="126" w:author="Shuting Han" w:date="2016-09-06T12:36:00Z">
        <w:r w:rsidR="008702E4">
          <w:rPr>
            <w:rFonts w:ascii="Arial" w:hAnsi="Arial" w:cs="Arial"/>
            <w:lang w:eastAsia="zh-CN"/>
          </w:rPr>
          <w:t xml:space="preserve">To evaluate the prediction </w:t>
        </w:r>
        <w:r w:rsidR="008702E4">
          <w:rPr>
            <w:rFonts w:ascii="Arial" w:hAnsi="Arial" w:cs="Arial"/>
            <w:lang w:eastAsia="zh-CN"/>
          </w:rPr>
          <w:lastRenderedPageBreak/>
          <w:t>performance, we calculated three standard measurements</w:t>
        </w:r>
      </w:ins>
      <w:ins w:id="127" w:author="Shuting Han" w:date="2016-09-06T12:38:00Z">
        <w:r w:rsidR="005867D4">
          <w:rPr>
            <w:rFonts w:ascii="Arial" w:hAnsi="Arial" w:cs="Arial"/>
            <w:lang w:eastAsia="zh-CN"/>
          </w:rPr>
          <w:t xml:space="preserve"> from the number of true positive</w:t>
        </w:r>
      </w:ins>
      <w:ins w:id="128" w:author="Shuting Han" w:date="2016-09-06T12:39:00Z">
        <w:r w:rsidR="005867D4">
          <w:rPr>
            <w:rFonts w:ascii="Arial" w:hAnsi="Arial" w:cs="Arial"/>
            <w:lang w:eastAsia="zh-CN"/>
          </w:rPr>
          <w:t>s</w:t>
        </w:r>
      </w:ins>
      <w:ins w:id="129" w:author="Shuting Han" w:date="2016-09-06T12:38:00Z">
        <w:r w:rsidR="005867D4">
          <w:rPr>
            <w:rFonts w:ascii="Arial" w:hAnsi="Arial" w:cs="Arial"/>
            <w:lang w:eastAsia="zh-CN"/>
          </w:rPr>
          <w:t xml:space="preserve"> (TP), true negative</w:t>
        </w:r>
      </w:ins>
      <w:ins w:id="130" w:author="Shuting Han" w:date="2016-09-06T12:39:00Z">
        <w:r w:rsidR="005867D4">
          <w:rPr>
            <w:rFonts w:ascii="Arial" w:hAnsi="Arial" w:cs="Arial"/>
            <w:lang w:eastAsia="zh-CN"/>
          </w:rPr>
          <w:t>s</w:t>
        </w:r>
      </w:ins>
      <w:ins w:id="131" w:author="Shuting Han" w:date="2016-09-06T12:38:00Z">
        <w:r w:rsidR="005867D4">
          <w:rPr>
            <w:rFonts w:ascii="Arial" w:hAnsi="Arial" w:cs="Arial"/>
            <w:lang w:eastAsia="zh-CN"/>
          </w:rPr>
          <w:t xml:space="preserve"> (TN), false positives (FP) and false negatives (FN)</w:t>
        </w:r>
      </w:ins>
      <w:ins w:id="132" w:author="Shuting Han" w:date="2016-09-06T12:36:00Z">
        <w:r w:rsidR="008702E4">
          <w:rPr>
            <w:rFonts w:ascii="Arial" w:hAnsi="Arial" w:cs="Arial"/>
            <w:lang w:eastAsia="zh-CN"/>
          </w:rPr>
          <w:t>: accuracy, defined as (TP+TN)/(TP+TN+FP+FN);</w:t>
        </w:r>
      </w:ins>
      <w:ins w:id="133" w:author="Shuting Han" w:date="2016-09-06T12:37:00Z">
        <w:r w:rsidR="008702E4">
          <w:rPr>
            <w:rFonts w:ascii="Arial" w:hAnsi="Arial" w:cs="Arial"/>
            <w:lang w:eastAsia="zh-CN"/>
          </w:rPr>
          <w:t xml:space="preserve"> precision, defined as </w:t>
        </w:r>
      </w:ins>
      <w:ins w:id="134" w:author="Shuting Han" w:date="2016-09-06T12:38:00Z">
        <w:r w:rsidR="008702E4">
          <w:rPr>
            <w:rFonts w:ascii="Arial" w:hAnsi="Arial" w:cs="Arial"/>
            <w:lang w:eastAsia="zh-CN"/>
          </w:rPr>
          <w:t>TP/(TP+FP); recall, defined as TP/(TP+FN).</w:t>
        </w:r>
      </w:ins>
      <w:ins w:id="135" w:author="Shuting Han" w:date="2016-09-06T12:36:00Z">
        <w:r w:rsidR="008702E4">
          <w:rPr>
            <w:rFonts w:ascii="Arial" w:hAnsi="Arial" w:cs="Arial"/>
            <w:lang w:eastAsia="zh-CN"/>
          </w:rPr>
          <w:t xml:space="preserve"> </w:t>
        </w:r>
      </w:ins>
      <w:r w:rsidR="00BD093C">
        <w:rPr>
          <w:rFonts w:ascii="Arial" w:hAnsi="Arial" w:cs="Arial"/>
          <w:lang w:eastAsia="zh-CN"/>
        </w:rPr>
        <w:t xml:space="preserve">Predictions made from thresholding the relative likelihood give a mean accuracy of </w:t>
      </w:r>
      <w:r w:rsidR="00BD093C" w:rsidRPr="009012A2">
        <w:rPr>
          <w:rFonts w:ascii="Arial" w:hAnsi="Arial" w:cs="Arial"/>
          <w:color w:val="FF0000"/>
          <w:lang w:eastAsia="zh-CN"/>
        </w:rPr>
        <w:t xml:space="preserve">xxx </w:t>
      </w:r>
      <w:r w:rsidR="00BD093C">
        <w:rPr>
          <w:rFonts w:ascii="Arial" w:hAnsi="Arial" w:cs="Arial"/>
          <w:lang w:eastAsia="zh-CN"/>
        </w:rPr>
        <w:t>(</w:t>
      </w:r>
      <w:r w:rsidR="00BD093C" w:rsidRPr="009012A2">
        <w:rPr>
          <w:rFonts w:ascii="Arial" w:hAnsi="Arial" w:cs="Arial"/>
          <w:color w:val="0000FF"/>
          <w:lang w:eastAsia="zh-CN"/>
        </w:rPr>
        <w:t>Figure 2G</w:t>
      </w:r>
      <w:r w:rsidR="00BD093C">
        <w:rPr>
          <w:rFonts w:ascii="Arial" w:hAnsi="Arial" w:cs="Arial"/>
          <w:lang w:eastAsia="zh-CN"/>
        </w:rPr>
        <w:t xml:space="preserve">), with precision </w:t>
      </w:r>
      <w:r w:rsidR="00BD093C" w:rsidRPr="009012A2">
        <w:rPr>
          <w:rFonts w:ascii="Arial" w:hAnsi="Arial" w:cs="Arial"/>
          <w:color w:val="FF0000"/>
          <w:lang w:eastAsia="zh-CN"/>
        </w:rPr>
        <w:t xml:space="preserve">xxx </w:t>
      </w:r>
      <w:r w:rsidR="00BD093C">
        <w:rPr>
          <w:rFonts w:ascii="Arial" w:hAnsi="Arial" w:cs="Arial"/>
          <w:lang w:eastAsia="zh-CN"/>
        </w:rPr>
        <w:t>(</w:t>
      </w:r>
      <w:r w:rsidR="00BD093C" w:rsidRPr="009012A2">
        <w:rPr>
          <w:rFonts w:ascii="Arial" w:hAnsi="Arial" w:cs="Arial"/>
          <w:color w:val="0000FF"/>
          <w:lang w:eastAsia="zh-CN"/>
        </w:rPr>
        <w:t>Figure 2H</w:t>
      </w:r>
      <w:r w:rsidR="00BD093C">
        <w:rPr>
          <w:rFonts w:ascii="Arial" w:hAnsi="Arial" w:cs="Arial"/>
          <w:lang w:eastAsia="zh-CN"/>
        </w:rPr>
        <w:t xml:space="preserve">) and recall </w:t>
      </w:r>
      <w:r w:rsidR="00BD093C" w:rsidRPr="009012A2">
        <w:rPr>
          <w:rFonts w:ascii="Arial" w:hAnsi="Arial" w:cs="Arial"/>
          <w:color w:val="FF0000"/>
          <w:lang w:eastAsia="zh-CN"/>
        </w:rPr>
        <w:t xml:space="preserve">xxx </w:t>
      </w:r>
      <w:r w:rsidR="00BD093C">
        <w:rPr>
          <w:rFonts w:ascii="Arial" w:hAnsi="Arial" w:cs="Arial"/>
          <w:lang w:eastAsia="zh-CN"/>
        </w:rPr>
        <w:t>(</w:t>
      </w:r>
      <w:r w:rsidR="00BD093C" w:rsidRPr="009012A2">
        <w:rPr>
          <w:rFonts w:ascii="Arial" w:hAnsi="Arial" w:cs="Arial"/>
          <w:color w:val="0000FF"/>
          <w:lang w:eastAsia="zh-CN"/>
        </w:rPr>
        <w:t>Figure 2I</w:t>
      </w:r>
      <w:r w:rsidR="00BD093C">
        <w:rPr>
          <w:rFonts w:ascii="Arial" w:hAnsi="Arial" w:cs="Arial"/>
          <w:lang w:eastAsia="zh-CN"/>
        </w:rPr>
        <w:t>).</w:t>
      </w:r>
    </w:p>
    <w:p w14:paraId="72AC2E0D" w14:textId="3900F4DC" w:rsidR="00642D9F" w:rsidRPr="00FB76D8" w:rsidRDefault="00642D9F" w:rsidP="00642D9F">
      <w:pPr>
        <w:spacing w:line="480" w:lineRule="auto"/>
        <w:jc w:val="both"/>
        <w:rPr>
          <w:rFonts w:ascii="Arial" w:hAnsi="Arial" w:cs="Arial"/>
          <w:b/>
          <w:lang w:eastAsia="zh-CN"/>
        </w:rPr>
      </w:pPr>
      <w:r w:rsidRPr="00FB76D8">
        <w:rPr>
          <w:rFonts w:ascii="Arial" w:hAnsi="Arial" w:cs="Arial"/>
          <w:b/>
          <w:lang w:eastAsia="zh-CN"/>
        </w:rPr>
        <w:t xml:space="preserve">Emergent </w:t>
      </w:r>
      <w:r>
        <w:rPr>
          <w:rFonts w:ascii="Arial" w:hAnsi="Arial" w:cs="Arial"/>
          <w:b/>
          <w:lang w:eastAsia="zh-CN"/>
        </w:rPr>
        <w:t>properties depicted from CRFs</w:t>
      </w:r>
      <w:r w:rsidR="00E738F2">
        <w:rPr>
          <w:rFonts w:ascii="Arial" w:hAnsi="Arial" w:cs="Arial"/>
          <w:b/>
          <w:lang w:eastAsia="zh-CN"/>
        </w:rPr>
        <w:t xml:space="preserve"> graphs</w:t>
      </w:r>
    </w:p>
    <w:p w14:paraId="3C17A89C" w14:textId="166F2E66" w:rsidR="00642D9F" w:rsidRPr="00044B3A" w:rsidRDefault="00642D9F" w:rsidP="00044B3A">
      <w:pPr>
        <w:spacing w:line="480" w:lineRule="auto"/>
        <w:jc w:val="both"/>
        <w:rPr>
          <w:rFonts w:ascii="Arial" w:hAnsi="Arial" w:cs="Arial"/>
          <w:lang w:eastAsia="zh-CN"/>
        </w:rPr>
      </w:pPr>
      <w:r>
        <w:rPr>
          <w:rFonts w:ascii="Arial" w:hAnsi="Arial" w:cs="Arial"/>
          <w:lang w:eastAsia="zh-CN"/>
        </w:rPr>
        <w:t>To investigate if cortical ensembles identified by CRFs represent emergent network properties</w:t>
      </w:r>
      <w:r w:rsidR="000B72A1">
        <w:rPr>
          <w:rFonts w:ascii="Arial" w:hAnsi="Arial" w:cs="Arial"/>
          <w:lang w:eastAsia="zh-CN"/>
        </w:rPr>
        <w:t xml:space="preserve"> that cannot be understood by single cell activity or pair correlations</w:t>
      </w:r>
      <w:r>
        <w:rPr>
          <w:rFonts w:ascii="Arial" w:hAnsi="Arial" w:cs="Arial"/>
          <w:lang w:eastAsia="zh-CN"/>
        </w:rPr>
        <w:t xml:space="preserve"> we compared CRFs graphs against </w:t>
      </w:r>
      <w:r w:rsidRPr="00044B3A">
        <w:rPr>
          <w:rFonts w:ascii="Arial" w:hAnsi="Arial" w:cs="Arial"/>
          <w:lang w:eastAsia="zh-CN"/>
        </w:rPr>
        <w:t xml:space="preserve">graphs </w:t>
      </w:r>
      <w:r>
        <w:rPr>
          <w:rFonts w:ascii="Arial" w:hAnsi="Arial" w:cs="Arial"/>
          <w:lang w:eastAsia="zh-CN"/>
        </w:rPr>
        <w:t xml:space="preserve">constructed </w:t>
      </w:r>
      <w:r w:rsidRPr="00044B3A">
        <w:rPr>
          <w:rFonts w:ascii="Arial" w:hAnsi="Arial" w:cs="Arial"/>
          <w:lang w:eastAsia="zh-CN"/>
        </w:rPr>
        <w:t>from pairwise correlation values (CC graph)</w:t>
      </w:r>
      <w:r>
        <w:rPr>
          <w:rFonts w:ascii="Arial" w:hAnsi="Arial" w:cs="Arial"/>
          <w:lang w:eastAsia="zh-CN"/>
        </w:rPr>
        <w:t xml:space="preserve"> between neurons</w:t>
      </w:r>
      <w:r w:rsidR="00533AD8">
        <w:rPr>
          <w:rFonts w:ascii="Arial" w:hAnsi="Arial" w:cs="Arial"/>
          <w:lang w:eastAsia="zh-CN"/>
        </w:rPr>
        <w:t xml:space="preserve">, using observed spikes </w:t>
      </w:r>
      <w:del w:id="136" w:author="Shuting Han" w:date="2016-09-06T12:40:00Z">
        <w:r w:rsidR="00533AD8" w:rsidDel="00FD3C38">
          <w:rPr>
            <w:rFonts w:ascii="Arial" w:hAnsi="Arial" w:cs="Arial"/>
            <w:lang w:eastAsia="zh-CN"/>
          </w:rPr>
          <w:delText>similarly extended by stimulus-representing</w:delText>
        </w:r>
      </w:del>
      <w:ins w:id="137" w:author="Shuting Han" w:date="2016-09-06T12:40:00Z">
        <w:r w:rsidR="00FD3C38">
          <w:rPr>
            <w:rFonts w:ascii="Arial" w:hAnsi="Arial" w:cs="Arial"/>
            <w:lang w:eastAsia="zh-CN"/>
          </w:rPr>
          <w:t>along with</w:t>
        </w:r>
      </w:ins>
      <w:r w:rsidR="00533AD8">
        <w:rPr>
          <w:rFonts w:ascii="Arial" w:hAnsi="Arial" w:cs="Arial"/>
          <w:lang w:eastAsia="zh-CN"/>
        </w:rPr>
        <w:t xml:space="preserve"> hidden nodes</w:t>
      </w:r>
      <w:ins w:id="138" w:author="Shuting Han" w:date="2016-09-06T12:40:00Z">
        <w:r w:rsidR="00FD3C38">
          <w:rPr>
            <w:rFonts w:ascii="Arial" w:hAnsi="Arial" w:cs="Arial"/>
            <w:lang w:eastAsia="zh-CN"/>
          </w:rPr>
          <w:t xml:space="preserve"> that represent visual stimuli</w:t>
        </w:r>
      </w:ins>
      <w:r w:rsidR="009B7BE4">
        <w:rPr>
          <w:rFonts w:ascii="Arial" w:hAnsi="Arial" w:cs="Arial"/>
          <w:lang w:eastAsia="zh-CN"/>
        </w:rPr>
        <w:t xml:space="preserve"> (</w:t>
      </w:r>
      <w:r w:rsidR="009B7BE4" w:rsidRPr="009012A2">
        <w:rPr>
          <w:rFonts w:ascii="Arial" w:hAnsi="Arial" w:cs="Arial"/>
          <w:color w:val="0000FF"/>
          <w:lang w:eastAsia="zh-CN"/>
        </w:rPr>
        <w:t>Figure 3A</w:t>
      </w:r>
      <w:r w:rsidR="009B7BE4">
        <w:rPr>
          <w:rFonts w:ascii="Arial" w:hAnsi="Arial" w:cs="Arial"/>
          <w:lang w:eastAsia="zh-CN"/>
        </w:rPr>
        <w:t>)</w:t>
      </w:r>
      <w:del w:id="139" w:author="Shuting Han" w:date="2016-09-06T12:21:00Z">
        <w:r w:rsidDel="00640EE9">
          <w:rPr>
            <w:rFonts w:ascii="Arial" w:hAnsi="Arial" w:cs="Arial"/>
            <w:lang w:eastAsia="zh-CN"/>
          </w:rPr>
          <w:delText xml:space="preserve"> </w:delText>
        </w:r>
        <w:r w:rsidRPr="00044B3A" w:rsidDel="00640EE9">
          <w:rPr>
            <w:rFonts w:ascii="Arial" w:hAnsi="Arial" w:cs="Arial"/>
            <w:lang w:eastAsia="zh-CN"/>
          </w:rPr>
          <w:fldChar w:fldCharType="begin" w:fldLock="1"/>
        </w:r>
        <w:r w:rsidRPr="00640EE9" w:rsidDel="00640EE9">
          <w:rPr>
            <w:rFonts w:ascii="Arial" w:hAnsi="Arial" w:cs="Arial"/>
            <w:lang w:eastAsia="zh-CN"/>
            <w:rPrChange w:id="140" w:author="Shuting Han" w:date="2016-09-06T12:21:00Z">
              <w:rPr>
                <w:rFonts w:ascii="Arial" w:hAnsi="Arial" w:cs="Arial"/>
                <w:lang w:eastAsia="zh-CN"/>
              </w:rPr>
            </w:rPrChange>
          </w:rPr>
          <w:delInstrText>ADDIN CSL_CITATION { "citationItems" : [ { "id" : "ITEM-1", "itemData" : { "DOI" : "10.1126/science.1175509", "ISSN" : "1095-9203", "PMID" : "19965761", "abstract" : "Brain function operates through the coordinated activation of neuronal assemblies. Graph theory predicts that scale-free topologies, which include \"hubs\" (superconnected nodes), are an effective design to orchestrate synchronization. Whether hubs are present in neuronal assemblies and coordinate network activity remains unknown. Using network dynamics imaging, online reconstruction of functional connectivity, and targeted whole-cell recordings in rats and mice, we found that developing hippocampal networks follow a scale-free topology, and we demonstrated the existence of functional hubs. Perturbation of a single hub influenced the entire network dynamics. Morphophysiological analysis revealed that hub cells are a subpopulation of gamma-aminobutyric acid-releasing (GABAergic) interneurons possessing widespread axonal arborizations. These findings establish a central role for GABAergic interneurons in shaping developing networks and help provide a conceptual framework for studying neuronal synchrony.", "author" : [ { "dropping-particle" : "", "family" : "Bonifazi", "given" : "P", "non-dropping-particle" : "", "parse-names" : false, "suffix" : "" }, { "dropping-particle" : "", "family" : "Goldin", "given" : "M", "non-dropping-particle" : "", "parse-names" : false, "suffix" : "" }, { "dropping-particle" : "", "family" : "Picardo", "given" : "M A", "non-dropping-particle" : "", "parse-names" : false, "suffix" : "" }, { "dropping-particle" : "", "family" : "Jorquera", "given" : "I", "non-dropping-particle" : "", "parse-names" : false, "suffix" : "" }, { "dropping-particle" : "", "family" : "Cattani", "given" : "A", "non-dropping-particle" : "", "parse-names" : false, "suffix" : "" }, { "dropping-particle" : "", "family" : "Bianconi", "given" : "G", "non-dropping-particle" : "", "parse-names" : false, "suffix" : "" }, { "dropping-particle" : "", "family" : "Represa", "given" : "A", "non-dropping-particle" : "", "parse-names" : false, "suffix" : "" }, { "dropping-particle" : "", "family" : "Ben-Ari", "given" : "Y", "non-dropping-particle" : "", "parse-names" : false, "suffix" : "" }, { "dropping-particle" : "", "family" : "Cossart", "given" : "R", "non-dropping-particle" : "", "parse-names" : false, "suffix" : "" } ], "container-title" : "Science (New York, N.Y.)", "id" : "ITEM-1", "issue" : "5958", "issued" : { "date-parts" : [ [ "2009", "12", "4" ] ] }, "page" : "1419-24", "title" : "GABAergic hub neurons orchestrate synchrony in developing hippocampal networks.", "type" : "article-journal", "volume" : "326" }, "uris" : [ "http://www.mendeley.com/documents/?uuid=d52431d4-799d-4b41-aa04-7a328280dd40" ] }, { "id" : "ITEM-2", "itemData" : { "DOI" : "10.1523/JNEUROSCI.0169-14.2014", "ISSN" : "1529-2401", "PMID" : "24899701", "abstract" : "Spiking correlations between neocortical neurons provide insight into the underlying synaptic connectivity that defines cortical microcircuitry. Here, using two-photon calcium fluorescence imaging, we observed the simultaneous dynamics of hundreds of neurons in slices of mouse primary visual cortex (V1). Consistent with a balance of excitation and inhibition, V1 dynamics were characterized by a linear scaling between firing rate and circuit size. Using lagged firing correlations between neurons, we generated functional wiring diagrams to evaluate the topological features of V1 microcircuitry. We found that circuit connectivity exhibited both cyclic graph motifs, indicating recurrent wiring, and acyclic graph motifs, indicating feedforward wiring. After overlaying the functional wiring diagrams onto the imaged field of view, we found properties consistent with Rentian scaling: wiring diagrams were topologically efficient because they minimized wiring with a modular architecture. Within single imaged fields of view, V1 contained multiple discrete circuits that were overlapping and highly interdigitated but were still distinct from one another. The majority of neurons that were shared between circuits displayed peri-event spiking activity whose timing was specific to the active circuit, whereas spike times for a smaller percentage of neurons were invariant to circuit identity. These data provide evidence that V1 microcircuitry exhibits balanced dynamics, is efficiently arranged in anatomical space, and is capable of supporting a diversity of multineuron spike firing patterns from overlapping sets of neurons.", "author" : [ { "dropping-particle" : "", "family" : "Sadovsky", "given" : "Alexander J", "non-dropping-particle" : "", "parse-names" : false, "suffix" : "" }, { "dropping-particle" : "", "family" : "MacLean", "given" : "Jason N", "non-dropping-particle" : "", "parse-names" : false, "suffix" : "" } ], "container-title" : "The Journal of neuroscience : the official journal of the Society for Neuroscience", "id" : "ITEM-2", "issue" : "23", "issued" : { "date-parts" : [ [ "2014", "6", "4" ] ] }, "page" : "7769-77", "title" : "Mouse visual neocortex supports multiple stereotyped patterns of microcircuit activity.", "type" : "article-journal", "volume" : "34" }, "uris" : [ "http://www.mendeley.com/documents/?uuid=39bc1e89-e8a9-43e6-924a-b48258af5965" ] }, { "id" : "ITEM-3", "itemData" : { "DOI" : "10.1093/cercor/bhr269", "ISSN" : "1460-2199", "PMID" : "21968567", "abstract" : "The network architecture of functional connectivity within the human brain connectome is poorly understood at the voxel level. Here, using resting state functional magnetic resonance imaging data from 1003 healthy adults, we investigate a broad array of network centrality measures to provide novel insights into connectivity within the whole-brain functional network (i.e., the functional connectome). We first assemble and visualize the voxel-wise (4 mm) functional connectome as a functional network. We then demonstrate that each centrality measure captures different aspects of connectivity, highlighting the importance of considering both global and local connectivity properties of the functional connectome. Beyond \"detecting functional hubs,\" we treat centrality as measures of functional connectivity within the brain connectome and demonstrate their reliability and phenotypic correlates (i.e., age and sex). Specifically, our analyses reveal age-related decreases in degree centrality, but not eigenvector centrality, within precuneus and posterior cingulate regions. This implies that while local or (direct) connectivity decreases with age, connections with hub-like regions within the brain remain stable with age at a global level. In sum, these findings demonstrate the nonredundancy of various centrality measures and raise questions regarding their underlying physiological mechanisms that may be relevant to the study of neurodegenerative and psychiatric disorders.", "author" : [ { "dropping-particle" : "", "family" : "Zuo", "given" : "Xi-Nian", "non-dropping-particle" : "", "parse-names" : false, "suffix" : "" }, { "dropping-particle" : "", "family" : "Ehmke", "given" : "Ross", "non-dropping-particle" : "", "parse-names" : false, "suffix" : "" }, { "dropping-particle" : "", "family" : "Mennes", "given" : "Maarten", "non-dropping-particle" : "", "parse-names" : false, "suffix" : "" }, { "dropping-particle" : "", "family" : "Imperati", "given" : "Davide", "non-dropping-particle" : "", "parse-names" : false, "suffix" : "" }, { "dropping-particle" : "", "family" : "Castellanos", "given" : "F Xavier", "non-dropping-particle" : "", "parse-names" : false, "suffix" : "" }, { "dropping-particle" : "", "family" : "Sporns", "given" : "Olaf", "non-dropping-particle" : "", "parse-names" : false, "suffix" : "" }, { "dropping-particle" : "", "family" : "Milham", "given" : "Michael P", "non-dropping-particle" : "", "parse-names" : false, "suffix" : "" } ], "container-title" : "Cerebral cortex (New York, N.Y. : 1991)", "id" : "ITEM-3", "issue" : "8", "issued" : { "date-parts" : [ [ "2012", "8" ] ] }, "page" : "1862-75", "title" : "Network centrality in the human functional connectome.", "type" : "article-journal", "volume" : "22" }, "uris" : [ "http://www.mendeley.com/documents/?uuid=890a6e8b-749f-466c-aa15-7a55e6a2c5ef" ] }, { "id" : "ITEM-4", "itemData" : { "DOI" : "10.1371/journal.pcbi.1002522", "ISSN" : "1553-7358", "PMID" : "22615555", "abstract" : "The functional networks of cultured neurons exhibit complex network properties similar to those found in vivo. Starting from random seeding, cultures undergo significant reorganization during the initial period in vitro, yet despite providing an ideal platform for observing developmental changes in neuronal connectivity, little is known about how a complex functional network evolves from isolated neurons. In the present study, evolution of functional connectivity was estimated from correlations of spontaneous activity. Network properties were quantified using complex measures from graph theory and used to compare cultures at different stages of development during the first 5 weeks in vitro. Networks obtained from young cultures (14 days in vitro) exhibited a random topology, which evolved to a small-world topology during maturation. The topology change was accompanied by an increased presence of highly connected areas (hubs) and network efficiency increased with age. The small-world topology balances integration of network areas with segregation of specialized processing units. The emergence of such network structure in cultured neurons, despite a lack of external input, points to complex intrinsic biological mechanisms. Moreover, the functional network of cultures at mature ages is efficient and highly suited to complex processing tasks.", "author" : [ { "dropping-particle" : "", "family" : "Downes", "given" : "Julia H", "non-dropping-particle" : "", "parse-names" : false, "suffix" : "" }, { "dropping-particle" : "", "family" : "Hammond", "given" : "Mark W", "non-dropping-particle" : "", "parse-names" : false, "suffix" : "" }, { "dropping-particle" : "", "family" : "Xydas", "given" : "Dimitris", "non-dropping-particle" : "", "parse-names" : false, "suffix" : "" }, { "dropping-particle" : "", "family" : "Spencer", "given" : "Matthew C", "non-dropping-particle" : "", "parse-names" : false, "suffix" : "" }, { "dropping-particle" : "", "family" : "Becerra", "given" : "Victor M", "non-dropping-particle" : "", "parse-names" : false, "suffix" : "" }, { "dropping-particle" : "", "family" : "Warwick", "given" : "Kevin", "non-dropping-particle" : "", "parse-names" : false, "suffix" : "" }, { "dropping-particle" : "", "family" : "Whalley", "given" : "Ben J", "non-dropping-particle" : "", "parse-names" : false, "suffix" : "" }, { "dropping-particle" : "", "family" : "Nasuto", "given" : "Slawomir J", "non-dropping-particle" : "", "parse-names" : false, "suffix" : "" } ], "container-title" : "PLoS computational biology", "id" : "ITEM-4", "issue" : "5", "issued" : { "date-parts" : [ [ "2012", "1" ] ] }, "page" : "e1002522", "title" : "Emergence of a small-world functional network in cultured neurons.", "type" : "article-journal", "volume" : "8" }, "uris" : [ "http://www.mendeley.com/documents/?uuid=4bf9eea6-24a7-46e0-8d18-0d31fc172ac5" ] } ], "mendeley" : { "formattedCitation" : "(Bonifazi et al., 2009; Downes et al., 2012; Sadovsky and MacLean, 2014; Zuo et al., 2012)", "plainTextFormattedCitation" : "(Bonifazi et al., 2009; Downes et al., 2012; Sadovsky and MacLean, 2014; Zuo et al., 2012)", "previouslyFormattedCitation" : "(Bonifazi et al., 2009; Downes et al., 2012; Sadovsky and MacLean, 2014; Zuo et al., 2012)" }, "properties" : { "noteIndex" : 0 }, "schema" : "https://github.com/citation-style-language/schema/raw/master/csl-citation.json" }</w:delInstrText>
        </w:r>
        <w:r w:rsidRPr="00044B3A" w:rsidDel="00640EE9">
          <w:rPr>
            <w:rFonts w:ascii="Arial" w:hAnsi="Arial" w:cs="Arial"/>
            <w:lang w:eastAsia="zh-CN"/>
          </w:rPr>
          <w:fldChar w:fldCharType="separate"/>
        </w:r>
        <w:r w:rsidRPr="00640EE9" w:rsidDel="00640EE9">
          <w:rPr>
            <w:rFonts w:ascii="Arial" w:hAnsi="Arial" w:cs="Arial"/>
            <w:noProof/>
            <w:lang w:eastAsia="zh-CN"/>
            <w:rPrChange w:id="141" w:author="Shuting Han" w:date="2016-09-06T12:21:00Z">
              <w:rPr>
                <w:rFonts w:ascii="Arial" w:hAnsi="Arial" w:cs="Arial"/>
                <w:noProof/>
                <w:lang w:eastAsia="zh-CN"/>
              </w:rPr>
            </w:rPrChange>
          </w:rPr>
          <w:delText>(Bonifazi et al., 2009; Downes et al., 2012; Sadovsky and MacLean, 2014; Zuo et al., 2012)</w:delText>
        </w:r>
        <w:r w:rsidRPr="00044B3A" w:rsidDel="00640EE9">
          <w:rPr>
            <w:rFonts w:ascii="Arial" w:hAnsi="Arial" w:cs="Arial"/>
            <w:lang w:eastAsia="zh-CN"/>
          </w:rPr>
          <w:fldChar w:fldCharType="end"/>
        </w:r>
      </w:del>
      <w:ins w:id="142" w:author="Shuting Han" w:date="2016-09-06T12:21:00Z">
        <w:r w:rsidR="00640EE9">
          <w:rPr>
            <w:rFonts w:ascii="Arial" w:hAnsi="Arial" w:cs="Arial"/>
            <w:lang w:eastAsia="zh-CN"/>
          </w:rPr>
          <w:t xml:space="preserve"> </w:t>
        </w:r>
      </w:ins>
      <w:r w:rsidR="00640EE9">
        <w:rPr>
          <w:rFonts w:ascii="Arial" w:hAnsi="Arial" w:cs="Arial"/>
          <w:lang w:eastAsia="zh-CN"/>
        </w:rPr>
        <w:fldChar w:fldCharType="begin">
          <w:fldData xml:space="preserve">PEVuZE5vdGU+PENpdGU+PEF1dGhvcj5Cb25pZmF6aTwvQXV0aG9yPjxZZWFyPjIwMDk8L1llYXI+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==
</w:fldData>
        </w:fldChar>
      </w:r>
      <w:r w:rsidR="00640EE9" w:rsidRPr="00640EE9">
        <w:rPr>
          <w:rFonts w:ascii="Arial" w:hAnsi="Arial" w:cs="Arial"/>
          <w:lang w:eastAsia="zh-CN"/>
          <w:rPrChange w:id="143" w:author="Shuting Han" w:date="2016-09-06T12:22:00Z">
            <w:rPr>
              <w:rFonts w:ascii="Arial" w:hAnsi="Arial" w:cs="Arial"/>
              <w:lang w:eastAsia="zh-CN"/>
            </w:rPr>
          </w:rPrChange>
        </w:rPr>
        <w:instrText xml:space="preserve"> ADDIN EN.CITE </w:instrText>
      </w:r>
      <w:r w:rsidR="00640EE9" w:rsidRPr="00640EE9">
        <w:rPr>
          <w:rFonts w:ascii="Arial" w:hAnsi="Arial" w:cs="Arial"/>
          <w:lang w:eastAsia="zh-CN"/>
          <w:rPrChange w:id="144" w:author="Shuting Han" w:date="2016-09-06T12:22:00Z">
            <w:rPr>
              <w:rFonts w:ascii="Arial" w:hAnsi="Arial" w:cs="Arial"/>
              <w:lang w:eastAsia="zh-CN"/>
            </w:rPr>
          </w:rPrChange>
        </w:rPr>
        <w:fldChar w:fldCharType="begin">
          <w:fldData xml:space="preserve">PEVuZE5vdGU+PENpdGU+PEF1dGhvcj5Cb25pZmF6aTwvQXV0aG9yPjxZZWFyPjIwMDk8L1llYXI+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==
</w:fldData>
        </w:fldChar>
      </w:r>
      <w:r w:rsidR="00640EE9" w:rsidRPr="00640EE9">
        <w:rPr>
          <w:rFonts w:ascii="Arial" w:hAnsi="Arial" w:cs="Arial"/>
          <w:lang w:eastAsia="zh-CN"/>
          <w:rPrChange w:id="145" w:author="Shuting Han" w:date="2016-09-06T12:22:00Z">
            <w:rPr>
              <w:rFonts w:ascii="Arial" w:hAnsi="Arial" w:cs="Arial"/>
              <w:lang w:eastAsia="zh-CN"/>
            </w:rPr>
          </w:rPrChange>
        </w:rPr>
        <w:instrText xml:space="preserve"> ADDIN EN.CITE.DATA </w:instrText>
      </w:r>
      <w:r w:rsidR="00640EE9" w:rsidRPr="00640EE9">
        <w:rPr>
          <w:rFonts w:ascii="Arial" w:hAnsi="Arial" w:cs="Arial"/>
          <w:lang w:eastAsia="zh-CN"/>
          <w:rPrChange w:id="146" w:author="Shuting Han" w:date="2016-09-06T12:22:00Z">
            <w:rPr>
              <w:rFonts w:ascii="Arial" w:hAnsi="Arial" w:cs="Arial"/>
              <w:lang w:eastAsia="zh-CN"/>
            </w:rPr>
          </w:rPrChange>
        </w:rPr>
      </w:r>
      <w:r w:rsidR="00640EE9" w:rsidRPr="00640EE9">
        <w:rPr>
          <w:rFonts w:ascii="Arial" w:hAnsi="Arial" w:cs="Arial"/>
          <w:lang w:eastAsia="zh-CN"/>
          <w:rPrChange w:id="147" w:author="Shuting Han" w:date="2016-09-06T12:22:00Z">
            <w:rPr>
              <w:rFonts w:ascii="Arial" w:hAnsi="Arial" w:cs="Arial"/>
              <w:lang w:eastAsia="zh-CN"/>
            </w:rPr>
          </w:rPrChange>
        </w:rPr>
        <w:fldChar w:fldCharType="end"/>
      </w:r>
      <w:r w:rsidR="00640EE9">
        <w:rPr>
          <w:rFonts w:ascii="Arial" w:hAnsi="Arial" w:cs="Arial"/>
          <w:lang w:eastAsia="zh-CN"/>
        </w:rPr>
        <w:fldChar w:fldCharType="separate"/>
      </w:r>
      <w:r w:rsidR="00640EE9" w:rsidRPr="00640EE9">
        <w:rPr>
          <w:rFonts w:ascii="Arial" w:hAnsi="Arial" w:cs="Arial"/>
          <w:noProof/>
          <w:lang w:eastAsia="zh-CN"/>
          <w:rPrChange w:id="148" w:author="Shuting Han" w:date="2016-09-06T12:22:00Z">
            <w:rPr>
              <w:rFonts w:ascii="Arial" w:hAnsi="Arial" w:cs="Arial"/>
              <w:noProof/>
              <w:lang w:eastAsia="zh-CN"/>
            </w:rPr>
          </w:rPrChange>
        </w:rPr>
        <w:t>(</w:t>
      </w:r>
      <w:r w:rsidR="00E93104">
        <w:rPr>
          <w:rFonts w:ascii="Arial" w:hAnsi="Arial" w:cs="Arial"/>
          <w:noProof/>
          <w:lang w:eastAsia="zh-CN"/>
        </w:rPr>
        <w:fldChar w:fldCharType="begin"/>
      </w:r>
      <w:r w:rsidR="00E93104">
        <w:rPr>
          <w:rFonts w:ascii="Arial" w:hAnsi="Arial" w:cs="Arial"/>
          <w:noProof/>
          <w:lang w:eastAsia="zh-CN"/>
        </w:rPr>
        <w:instrText xml:space="preserve"> HYPERLINK \l "_ENREF_4" \o "Bonifazi, 2009 #9"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149" w:author="Shuting Han" w:date="2016-09-06T12:22:00Z">
            <w:rPr>
              <w:rFonts w:ascii="Arial" w:hAnsi="Arial" w:cs="Arial"/>
              <w:noProof/>
              <w:lang w:eastAsia="zh-CN"/>
            </w:rPr>
          </w:rPrChange>
        </w:rPr>
        <w:t>Bonifazi et al., 2009</w:t>
      </w:r>
      <w:r w:rsidR="00E93104">
        <w:rPr>
          <w:rFonts w:ascii="Arial" w:hAnsi="Arial" w:cs="Arial"/>
          <w:noProof/>
          <w:lang w:eastAsia="zh-CN"/>
        </w:rPr>
        <w:fldChar w:fldCharType="end"/>
      </w:r>
      <w:r w:rsidR="00640EE9" w:rsidRPr="00640EE9">
        <w:rPr>
          <w:rFonts w:ascii="Arial" w:hAnsi="Arial" w:cs="Arial"/>
          <w:noProof/>
          <w:lang w:eastAsia="zh-CN"/>
          <w:rPrChange w:id="150" w:author="Shuting Han" w:date="2016-09-06T12:22: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"_ENREF_9" \o "Downes, 2012 #17"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151" w:author="Shuting Han" w:date="2016-09-06T12:22:00Z">
            <w:rPr>
              <w:rFonts w:ascii="Arial" w:hAnsi="Arial" w:cs="Arial"/>
              <w:noProof/>
              <w:lang w:eastAsia="zh-CN"/>
            </w:rPr>
          </w:rPrChange>
        </w:rPr>
        <w:t>Downes et al., 2012</w:t>
      </w:r>
      <w:r w:rsidR="00E93104">
        <w:rPr>
          <w:rFonts w:ascii="Arial" w:hAnsi="Arial" w:cs="Arial"/>
          <w:noProof/>
          <w:lang w:eastAsia="zh-CN"/>
        </w:rPr>
        <w:fldChar w:fldCharType="end"/>
      </w:r>
      <w:r w:rsidR="00640EE9" w:rsidRPr="00640EE9">
        <w:rPr>
          <w:rFonts w:ascii="Arial" w:hAnsi="Arial" w:cs="Arial"/>
          <w:noProof/>
          <w:lang w:eastAsia="zh-CN"/>
          <w:rPrChange w:id="152" w:author="Shuting Han" w:date="2016-09-06T12:22: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"_ENREF_27" \o "Sadovsky, 2014 #55"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153" w:author="Shuting Han" w:date="2016-09-06T12:22:00Z">
            <w:rPr>
              <w:rFonts w:ascii="Arial" w:hAnsi="Arial" w:cs="Arial"/>
              <w:noProof/>
              <w:lang w:eastAsia="zh-CN"/>
            </w:rPr>
          </w:rPrChange>
        </w:rPr>
        <w:t>Sadovsky and MacLean, 2014</w:t>
      </w:r>
      <w:r w:rsidR="00E93104">
        <w:rPr>
          <w:rFonts w:ascii="Arial" w:hAnsi="Arial" w:cs="Arial"/>
          <w:noProof/>
          <w:lang w:eastAsia="zh-CN"/>
        </w:rPr>
        <w:fldChar w:fldCharType="end"/>
      </w:r>
      <w:r w:rsidR="00640EE9" w:rsidRPr="00640EE9">
        <w:rPr>
          <w:rFonts w:ascii="Arial" w:hAnsi="Arial" w:cs="Arial"/>
          <w:noProof/>
          <w:lang w:eastAsia="zh-CN"/>
          <w:rPrChange w:id="154" w:author="Shuting Han" w:date="2016-09-06T12:22: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"_ENREF_41" \o "Zuo, 2012 #76"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155" w:author="Shuting Han" w:date="2016-09-06T12:22:00Z">
            <w:rPr>
              <w:rFonts w:ascii="Arial" w:hAnsi="Arial" w:cs="Arial"/>
              <w:noProof/>
              <w:lang w:eastAsia="zh-CN"/>
            </w:rPr>
          </w:rPrChange>
        </w:rPr>
        <w:t>Zuo et al., 2012</w:t>
      </w:r>
      <w:r w:rsidR="00E93104">
        <w:rPr>
          <w:rFonts w:ascii="Arial" w:hAnsi="Arial" w:cs="Arial"/>
          <w:noProof/>
          <w:lang w:eastAsia="zh-CN"/>
        </w:rPr>
        <w:fldChar w:fldCharType="end"/>
      </w:r>
      <w:r w:rsidR="00640EE9" w:rsidRPr="00640EE9">
        <w:rPr>
          <w:rFonts w:ascii="Arial" w:hAnsi="Arial" w:cs="Arial"/>
          <w:noProof/>
          <w:lang w:eastAsia="zh-CN"/>
          <w:rPrChange w:id="156" w:author="Shuting Han" w:date="2016-09-06T12:22:00Z">
            <w:rPr>
              <w:rFonts w:ascii="Arial" w:hAnsi="Arial" w:cs="Arial"/>
              <w:noProof/>
              <w:lang w:eastAsia="zh-CN"/>
            </w:rPr>
          </w:rPrChange>
        </w:rPr>
        <w:t>)</w:t>
      </w:r>
      <w:r w:rsidR="00640EE9">
        <w:rPr>
          <w:rFonts w:ascii="Arial" w:hAnsi="Arial" w:cs="Arial"/>
          <w:lang w:eastAsia="zh-CN"/>
        </w:rPr>
        <w:fldChar w:fldCharType="end"/>
      </w:r>
      <w:r w:rsidRPr="00044B3A">
        <w:rPr>
          <w:rFonts w:ascii="Arial" w:hAnsi="Arial" w:cs="Arial"/>
          <w:lang w:eastAsia="zh-CN"/>
        </w:rPr>
        <w:t>. CC and CRF</w:t>
      </w:r>
      <w:r>
        <w:rPr>
          <w:rFonts w:ascii="Arial" w:hAnsi="Arial" w:cs="Arial"/>
          <w:lang w:eastAsia="zh-CN"/>
        </w:rPr>
        <w:t>s</w:t>
      </w:r>
      <w:r w:rsidRPr="00044B3A">
        <w:rPr>
          <w:rFonts w:ascii="Arial" w:hAnsi="Arial" w:cs="Arial"/>
          <w:lang w:eastAsia="zh-CN"/>
        </w:rPr>
        <w:t xml:space="preserve"> graphs show significantly different</w:t>
      </w:r>
      <w:r w:rsidR="00B67444">
        <w:rPr>
          <w:rFonts w:ascii="Arial" w:hAnsi="Arial" w:cs="Arial"/>
          <w:lang w:eastAsia="zh-CN"/>
        </w:rPr>
        <w:t xml:space="preserve"> density (</w:t>
      </w:r>
      <w:r w:rsidR="00B67444" w:rsidRPr="009012A2">
        <w:rPr>
          <w:rFonts w:ascii="Arial" w:hAnsi="Arial" w:cs="Arial"/>
          <w:color w:val="0000FF"/>
          <w:lang w:eastAsia="zh-CN"/>
        </w:rPr>
        <w:t>Figure 3B</w:t>
      </w:r>
      <w:r w:rsidR="00B67444">
        <w:rPr>
          <w:rFonts w:ascii="Arial" w:hAnsi="Arial" w:cs="Arial"/>
          <w:lang w:eastAsia="zh-CN"/>
        </w:rPr>
        <w:t>) as well as</w:t>
      </w:r>
      <w:r w:rsidRPr="00044B3A">
        <w:rPr>
          <w:rFonts w:ascii="Arial" w:hAnsi="Arial" w:cs="Arial"/>
          <w:lang w:eastAsia="zh-CN"/>
        </w:rPr>
        <w:t xml:space="preserve"> distribution of node degrees</w:t>
      </w:r>
      <w:r w:rsidR="00B44929">
        <w:rPr>
          <w:rFonts w:ascii="Arial" w:hAnsi="Arial" w:cs="Arial"/>
          <w:lang w:eastAsia="zh-CN"/>
        </w:rPr>
        <w:t>,</w:t>
      </w:r>
      <w:r w:rsidRPr="00044B3A">
        <w:rPr>
          <w:rFonts w:ascii="Arial" w:hAnsi="Arial" w:cs="Arial"/>
          <w:lang w:eastAsia="zh-CN"/>
        </w:rPr>
        <w:t xml:space="preserve"> </w:t>
      </w:r>
      <w:r w:rsidR="00B44929">
        <w:rPr>
          <w:rFonts w:ascii="Arial" w:hAnsi="Arial" w:cs="Arial"/>
          <w:lang w:eastAsia="zh-CN"/>
        </w:rPr>
        <w:t>local</w:t>
      </w:r>
      <w:r w:rsidRPr="00044B3A">
        <w:rPr>
          <w:rFonts w:ascii="Arial" w:hAnsi="Arial" w:cs="Arial"/>
          <w:lang w:eastAsia="zh-CN"/>
        </w:rPr>
        <w:t xml:space="preserve"> clustering coefficient</w:t>
      </w:r>
      <w:r w:rsidR="00B44929">
        <w:rPr>
          <w:rFonts w:ascii="Arial" w:hAnsi="Arial" w:cs="Arial"/>
          <w:lang w:eastAsia="zh-CN"/>
        </w:rPr>
        <w:t xml:space="preserve"> and centrality</w:t>
      </w:r>
      <w:r w:rsidR="00CB4307">
        <w:rPr>
          <w:rFonts w:ascii="Arial" w:hAnsi="Arial" w:cs="Arial"/>
          <w:lang w:eastAsia="zh-CN"/>
        </w:rPr>
        <w:t xml:space="preserve"> </w:t>
      </w:r>
      <w:r w:rsidR="00CB4307" w:rsidRPr="00044B3A">
        <w:rPr>
          <w:rFonts w:ascii="Arial" w:hAnsi="Arial" w:cs="Arial"/>
          <w:lang w:eastAsia="zh-CN"/>
        </w:rPr>
        <w:t>(</w:t>
      </w:r>
      <w:r w:rsidR="00CB4307" w:rsidRPr="006122C3">
        <w:rPr>
          <w:rFonts w:ascii="Arial" w:hAnsi="Arial" w:cs="Arial"/>
          <w:color w:val="0000FF"/>
          <w:lang w:eastAsia="zh-CN"/>
        </w:rPr>
        <w:t>Figure 4C</w:t>
      </w:r>
      <w:r w:rsidR="00CB4307">
        <w:rPr>
          <w:rFonts w:ascii="Arial" w:hAnsi="Arial" w:cs="Arial"/>
          <w:color w:val="0000FF"/>
          <w:lang w:eastAsia="zh-CN"/>
        </w:rPr>
        <w:t>-E</w:t>
      </w:r>
      <w:r w:rsidR="00CB4307" w:rsidRPr="00044B3A">
        <w:rPr>
          <w:rFonts w:ascii="Arial" w:hAnsi="Arial" w:cs="Arial"/>
          <w:lang w:eastAsia="zh-CN"/>
        </w:rPr>
        <w:t>)</w:t>
      </w:r>
      <w:r w:rsidR="00CB4307">
        <w:rPr>
          <w:rFonts w:ascii="Arial" w:hAnsi="Arial" w:cs="Arial"/>
          <w:lang w:eastAsia="zh-CN"/>
        </w:rPr>
        <w:t>.</w:t>
      </w:r>
      <w:r w:rsidRPr="00044B3A">
        <w:rPr>
          <w:rFonts w:ascii="Arial" w:hAnsi="Arial" w:cs="Arial"/>
          <w:lang w:eastAsia="zh-CN"/>
        </w:rPr>
        <w:t xml:space="preserve"> </w:t>
      </w:r>
      <w:r w:rsidR="00CB4307">
        <w:rPr>
          <w:rFonts w:ascii="Arial" w:hAnsi="Arial" w:cs="Arial"/>
          <w:lang w:eastAsia="zh-CN"/>
        </w:rPr>
        <w:t>B</w:t>
      </w:r>
      <w:r w:rsidRPr="00044B3A">
        <w:rPr>
          <w:rFonts w:ascii="Arial" w:hAnsi="Arial" w:cs="Arial"/>
          <w:lang w:eastAsia="zh-CN"/>
        </w:rPr>
        <w:t>oth also show nonrandom structures</w:t>
      </w:r>
      <w:r w:rsidR="00E9585C">
        <w:rPr>
          <w:rFonts w:ascii="Arial" w:hAnsi="Arial" w:cs="Arial"/>
          <w:lang w:eastAsia="zh-CN"/>
        </w:rPr>
        <w:t xml:space="preserve"> indicated by a heavy tail</w:t>
      </w:r>
      <w:r w:rsidR="00CB4307">
        <w:rPr>
          <w:rFonts w:ascii="Arial" w:hAnsi="Arial" w:cs="Arial"/>
          <w:lang w:eastAsia="zh-CN"/>
        </w:rPr>
        <w:t xml:space="preserve">, compared with </w:t>
      </w:r>
      <w:r w:rsidR="00CB4307" w:rsidRPr="00044B3A">
        <w:rPr>
          <w:rFonts w:ascii="Arial" w:hAnsi="Arial" w:cs="Arial"/>
          <w:lang w:eastAsia="zh-CN"/>
        </w:rPr>
        <w:t>Erdos-Renyi random graphs, which preserve the number of nodes and edges</w:t>
      </w:r>
      <w:r w:rsidR="00660D10">
        <w:rPr>
          <w:rFonts w:ascii="Arial" w:hAnsi="Arial" w:cs="Arial"/>
          <w:lang w:eastAsia="zh-CN"/>
        </w:rPr>
        <w:t xml:space="preserve"> </w:t>
      </w:r>
      <w:r w:rsidR="00660D10" w:rsidRPr="00044B3A">
        <w:rPr>
          <w:rFonts w:ascii="Arial" w:hAnsi="Arial" w:cs="Arial"/>
          <w:lang w:eastAsia="zh-CN"/>
        </w:rPr>
        <w:t>(</w:t>
      </w:r>
      <w:r w:rsidR="00660D10" w:rsidRPr="006122C3">
        <w:rPr>
          <w:rFonts w:ascii="Arial" w:hAnsi="Arial" w:cs="Arial"/>
          <w:color w:val="0000FF"/>
          <w:lang w:eastAsia="zh-CN"/>
        </w:rPr>
        <w:t>Figure 4C</w:t>
      </w:r>
      <w:r w:rsidR="00660D10">
        <w:rPr>
          <w:rFonts w:ascii="Arial" w:hAnsi="Arial" w:cs="Arial"/>
          <w:color w:val="0000FF"/>
          <w:lang w:eastAsia="zh-CN"/>
        </w:rPr>
        <w:t>-E</w:t>
      </w:r>
      <w:r w:rsidR="00660D10" w:rsidRPr="00044B3A">
        <w:rPr>
          <w:rFonts w:ascii="Arial" w:hAnsi="Arial" w:cs="Arial"/>
          <w:lang w:eastAsia="zh-CN"/>
        </w:rPr>
        <w:t>)</w:t>
      </w:r>
      <w:r w:rsidRPr="00044B3A">
        <w:rPr>
          <w:rFonts w:ascii="Arial" w:hAnsi="Arial" w:cs="Arial"/>
          <w:lang w:eastAsia="zh-CN"/>
        </w:rPr>
        <w:t xml:space="preserve">. </w:t>
      </w:r>
      <w:r>
        <w:rPr>
          <w:rFonts w:ascii="Arial" w:hAnsi="Arial" w:cs="Arial"/>
          <w:lang w:eastAsia="zh-CN"/>
        </w:rPr>
        <w:t>Thus</w:t>
      </w:r>
      <w:r w:rsidRPr="00044B3A">
        <w:rPr>
          <w:rFonts w:ascii="Arial" w:hAnsi="Arial" w:cs="Arial"/>
          <w:lang w:eastAsia="zh-CN"/>
        </w:rPr>
        <w:t xml:space="preserve"> CRF</w:t>
      </w:r>
      <w:r>
        <w:rPr>
          <w:rFonts w:ascii="Arial" w:hAnsi="Arial" w:cs="Arial"/>
          <w:lang w:eastAsia="zh-CN"/>
        </w:rPr>
        <w:t>s</w:t>
      </w:r>
      <w:r w:rsidRPr="00044B3A">
        <w:rPr>
          <w:rFonts w:ascii="Arial" w:hAnsi="Arial" w:cs="Arial"/>
          <w:lang w:eastAsia="zh-CN"/>
        </w:rPr>
        <w:t xml:space="preserve"> and CC graphs differ from each other (</w:t>
      </w:r>
      <w:r w:rsidRPr="009012A2">
        <w:rPr>
          <w:rFonts w:ascii="Arial" w:hAnsi="Arial" w:cs="Arial"/>
          <w:color w:val="0000FF"/>
          <w:lang w:eastAsia="zh-CN"/>
        </w:rPr>
        <w:t>Figure 4</w:t>
      </w:r>
      <w:r w:rsidRPr="00044B3A">
        <w:rPr>
          <w:rFonts w:ascii="Arial" w:hAnsi="Arial" w:cs="Arial"/>
          <w:lang w:eastAsia="zh-CN"/>
        </w:rPr>
        <w:t>), indicating that CRF</w:t>
      </w:r>
      <w:r>
        <w:rPr>
          <w:rFonts w:ascii="Arial" w:hAnsi="Arial" w:cs="Arial"/>
          <w:lang w:eastAsia="zh-CN"/>
        </w:rPr>
        <w:t>s</w:t>
      </w:r>
      <w:r w:rsidRPr="00044B3A">
        <w:rPr>
          <w:rFonts w:ascii="Arial" w:hAnsi="Arial" w:cs="Arial"/>
          <w:lang w:eastAsia="zh-CN"/>
        </w:rPr>
        <w:t xml:space="preserve"> graphs capture </w:t>
      </w:r>
      <w:commentRangeStart w:id="157"/>
      <w:r>
        <w:rPr>
          <w:rFonts w:ascii="Arial" w:hAnsi="Arial" w:cs="Arial"/>
          <w:lang w:eastAsia="zh-CN"/>
        </w:rPr>
        <w:t xml:space="preserve">emergent </w:t>
      </w:r>
      <w:r w:rsidRPr="00044B3A">
        <w:rPr>
          <w:rFonts w:ascii="Arial" w:hAnsi="Arial" w:cs="Arial"/>
          <w:lang w:eastAsia="zh-CN"/>
        </w:rPr>
        <w:t>network properties</w:t>
      </w:r>
      <w:r>
        <w:rPr>
          <w:rFonts w:ascii="Arial" w:hAnsi="Arial" w:cs="Arial"/>
          <w:lang w:eastAsia="zh-CN"/>
        </w:rPr>
        <w:t xml:space="preserve"> </w:t>
      </w:r>
      <w:commentRangeEnd w:id="157"/>
      <w:r w:rsidR="005148F7">
        <w:rPr>
          <w:rStyle w:val="CommentReference"/>
        </w:rPr>
        <w:commentReference w:id="157"/>
      </w:r>
      <w:r>
        <w:rPr>
          <w:rFonts w:ascii="Arial" w:hAnsi="Arial" w:cs="Arial"/>
          <w:lang w:eastAsia="zh-CN"/>
        </w:rPr>
        <w:t>(</w:t>
      </w:r>
      <w:r>
        <w:rPr>
          <w:rFonts w:ascii="Arial" w:hAnsi="Arial" w:cs="Arial"/>
          <w:color w:val="FF0000"/>
          <w:lang w:eastAsia="zh-CN"/>
        </w:rPr>
        <w:t>REF</w:t>
      </w:r>
      <w:r>
        <w:rPr>
          <w:rFonts w:ascii="Arial" w:hAnsi="Arial" w:cs="Arial"/>
          <w:lang w:eastAsia="zh-CN"/>
        </w:rPr>
        <w:t>)</w:t>
      </w:r>
      <w:r w:rsidRPr="00044B3A">
        <w:rPr>
          <w:rFonts w:ascii="Arial" w:hAnsi="Arial" w:cs="Arial"/>
          <w:lang w:eastAsia="zh-CN"/>
        </w:rPr>
        <w:t xml:space="preserve"> that are not detected in CC graphs.</w:t>
      </w:r>
    </w:p>
    <w:p w14:paraId="19B08CFB" w14:textId="1FCCAC9B"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FF6F30">
        <w:rPr>
          <w:rFonts w:ascii="Arial" w:hAnsi="Arial" w:cs="Arial"/>
          <w:b/>
        </w:rPr>
        <w:t>significant</w:t>
      </w:r>
      <w:r>
        <w:rPr>
          <w:rFonts w:ascii="Arial" w:hAnsi="Arial" w:cs="Arial"/>
          <w:b/>
        </w:rPr>
        <w:t xml:space="preserve"> neurons </w:t>
      </w:r>
      <w:r w:rsidR="00642D9F">
        <w:rPr>
          <w:rFonts w:ascii="Arial" w:hAnsi="Arial" w:cs="Arial"/>
          <w:b/>
        </w:rPr>
        <w:t>from CRFs</w:t>
      </w:r>
      <w:r w:rsidR="00FF6F30">
        <w:rPr>
          <w:rFonts w:ascii="Arial" w:hAnsi="Arial" w:cs="Arial"/>
          <w:b/>
        </w:rPr>
        <w:t xml:space="preserve"> ensembles</w:t>
      </w:r>
      <w:r w:rsidR="00642D9F">
        <w:rPr>
          <w:rFonts w:ascii="Arial" w:hAnsi="Arial" w:cs="Arial"/>
          <w:b/>
        </w:rPr>
        <w:t xml:space="preserve"> </w:t>
      </w:r>
      <w:r>
        <w:rPr>
          <w:rFonts w:ascii="Arial" w:hAnsi="Arial" w:cs="Arial"/>
          <w:b/>
        </w:rPr>
        <w:t xml:space="preserve">using graph theory </w:t>
      </w:r>
    </w:p>
    <w:p w14:paraId="0DC890E2" w14:textId="7E51AAD0" w:rsidR="00582120" w:rsidRDefault="00463314" w:rsidP="00317406">
      <w:pPr>
        <w:spacing w:line="480" w:lineRule="auto"/>
        <w:jc w:val="both"/>
        <w:rPr>
          <w:rFonts w:ascii="Arial" w:hAnsi="Arial" w:cs="Arial"/>
          <w:lang w:eastAsia="zh-CN"/>
        </w:rPr>
      </w:pPr>
      <w:r>
        <w:rPr>
          <w:rFonts w:ascii="Arial" w:hAnsi="Arial" w:cs="Arial"/>
          <w:lang w:eastAsia="zh-CN"/>
        </w:rPr>
        <w:lastRenderedPageBreak/>
        <w:t>M</w:t>
      </w:r>
      <w:r w:rsidR="00347BA1">
        <w:rPr>
          <w:rFonts w:ascii="Arial" w:hAnsi="Arial" w:cs="Arial"/>
          <w:lang w:eastAsia="zh-CN"/>
        </w:rPr>
        <w:t xml:space="preserve">ost </w:t>
      </w:r>
      <w:r>
        <w:rPr>
          <w:rFonts w:ascii="Arial" w:hAnsi="Arial" w:cs="Arial"/>
          <w:lang w:eastAsia="zh-CN"/>
        </w:rPr>
        <w:t xml:space="preserve">of the </w:t>
      </w:r>
      <w:r w:rsidR="00347BA1">
        <w:rPr>
          <w:rFonts w:ascii="Arial" w:hAnsi="Arial" w:cs="Arial"/>
          <w:lang w:eastAsia="zh-CN"/>
        </w:rPr>
        <w:t xml:space="preserve">neurons </w:t>
      </w:r>
      <w:r>
        <w:rPr>
          <w:rFonts w:ascii="Arial" w:hAnsi="Arial" w:cs="Arial"/>
          <w:lang w:eastAsia="zh-CN"/>
        </w:rPr>
        <w:t xml:space="preserve">used to predict the stimuli presented </w:t>
      </w:r>
      <w:r w:rsidR="00FB73D2">
        <w:rPr>
          <w:rFonts w:ascii="Arial" w:hAnsi="Arial" w:cs="Arial"/>
          <w:lang w:eastAsia="zh-CN"/>
        </w:rPr>
        <w:t>interact with the hidden nodes through direct or</w:t>
      </w:r>
      <w:r w:rsidR="007E65EF">
        <w:rPr>
          <w:rFonts w:ascii="Arial" w:hAnsi="Arial" w:cs="Arial"/>
          <w:lang w:eastAsia="zh-CN"/>
        </w:rPr>
        <w:t xml:space="preserve"> one</w:t>
      </w:r>
      <w:r w:rsidR="00FB73D2">
        <w:rPr>
          <w:rFonts w:ascii="Arial" w:hAnsi="Arial" w:cs="Arial"/>
          <w:lang w:eastAsia="zh-CN"/>
        </w:rPr>
        <w:t>-step indirect connections</w:t>
      </w:r>
      <w:r>
        <w:rPr>
          <w:rFonts w:ascii="Arial" w:hAnsi="Arial" w:cs="Arial"/>
          <w:lang w:eastAsia="zh-CN"/>
        </w:rPr>
        <w:t>. However, in order to design close loop optogenetic experiments targeting specific neurons</w:t>
      </w:r>
      <w:r w:rsidR="006A6683">
        <w:rPr>
          <w:rFonts w:ascii="Arial" w:hAnsi="Arial" w:cs="Arial"/>
          <w:lang w:eastAsia="zh-CN"/>
        </w:rPr>
        <w:t xml:space="preserve"> it is necessary </w:t>
      </w:r>
      <w:r w:rsidR="00892F14">
        <w:rPr>
          <w:rFonts w:ascii="Arial" w:hAnsi="Arial" w:cs="Arial"/>
          <w:lang w:eastAsia="zh-CN"/>
        </w:rPr>
        <w:t xml:space="preserve">to identify </w:t>
      </w:r>
      <w:r w:rsidR="006A6683">
        <w:rPr>
          <w:rFonts w:ascii="Arial" w:hAnsi="Arial" w:cs="Arial"/>
          <w:lang w:eastAsia="zh-CN"/>
        </w:rPr>
        <w:t xml:space="preserve">the most </w:t>
      </w:r>
      <w:r w:rsidR="00892F14">
        <w:rPr>
          <w:rFonts w:ascii="Arial" w:hAnsi="Arial" w:cs="Arial"/>
          <w:lang w:eastAsia="zh-CN"/>
        </w:rPr>
        <w:t xml:space="preserve">significant neurons </w:t>
      </w:r>
      <w:r w:rsidR="006A6683">
        <w:rPr>
          <w:rFonts w:ascii="Arial" w:hAnsi="Arial" w:cs="Arial"/>
          <w:lang w:eastAsia="zh-CN"/>
        </w:rPr>
        <w:t>that can</w:t>
      </w:r>
      <w:r w:rsidR="00D63D19">
        <w:rPr>
          <w:rFonts w:ascii="Arial" w:hAnsi="Arial" w:cs="Arial"/>
          <w:lang w:eastAsia="zh-CN"/>
        </w:rPr>
        <w:t xml:space="preserve"> </w:t>
      </w:r>
      <w:r w:rsidR="00347BA1">
        <w:rPr>
          <w:rFonts w:ascii="Arial" w:hAnsi="Arial" w:cs="Arial"/>
          <w:lang w:eastAsia="zh-CN"/>
        </w:rPr>
        <w:t>represent each visual stimulus</w:t>
      </w:r>
      <w:r w:rsidR="00892F14">
        <w:rPr>
          <w:rFonts w:ascii="Arial" w:hAnsi="Arial" w:cs="Arial"/>
          <w:lang w:eastAsia="zh-CN"/>
        </w:rPr>
        <w:t xml:space="preserve">. </w:t>
      </w:r>
      <w:r w:rsidR="00582120">
        <w:rPr>
          <w:rFonts w:ascii="Arial" w:hAnsi="Arial" w:cs="Arial"/>
          <w:lang w:eastAsia="zh-CN"/>
        </w:rPr>
        <w:t>As a type of Markov random field</w:t>
      </w:r>
      <w:r w:rsidR="006A6683">
        <w:rPr>
          <w:rFonts w:ascii="Arial" w:hAnsi="Arial" w:cs="Arial"/>
          <w:lang w:eastAsia="zh-CN"/>
        </w:rPr>
        <w:t xml:space="preserve"> </w:t>
      </w:r>
      <w:r w:rsidR="006A6683">
        <w:rPr>
          <w:rFonts w:ascii="Arial" w:hAnsi="Arial" w:cs="Arial"/>
          <w:color w:val="FF0000"/>
          <w:lang w:eastAsia="zh-CN"/>
        </w:rPr>
        <w:t>(REF)</w:t>
      </w:r>
      <w:r w:rsidR="00582120">
        <w:rPr>
          <w:rFonts w:ascii="Arial" w:hAnsi="Arial" w:cs="Arial"/>
          <w:lang w:eastAsia="zh-CN"/>
        </w:rPr>
        <w:t xml:space="preserve">, the probability distribution of a CRF model can be factored </w:t>
      </w:r>
      <w:r w:rsidR="008606FB">
        <w:rPr>
          <w:rFonts w:ascii="Arial" w:hAnsi="Arial" w:cs="Arial"/>
          <w:lang w:eastAsia="zh-CN"/>
        </w:rPr>
        <w:t xml:space="preserve">as the product of clique potentials of maximal cliques, according to the </w:t>
      </w:r>
      <w:r w:rsidR="008606FB" w:rsidRPr="008606FB">
        <w:rPr>
          <w:rFonts w:ascii="Arial" w:hAnsi="Arial" w:cs="Arial"/>
          <w:lang w:eastAsia="zh-CN"/>
        </w:rPr>
        <w:t>Hammersley Clifford theorem</w:t>
      </w:r>
      <w:r w:rsidR="008606FB">
        <w:rPr>
          <w:rFonts w:ascii="Arial" w:hAnsi="Arial" w:cs="Arial"/>
          <w:lang w:eastAsia="zh-CN"/>
        </w:rPr>
        <w:t>:</w:t>
      </w:r>
    </w:p>
    <w:p w14:paraId="7A9F86B4" w14:textId="79A5591F" w:rsidR="008606FB" w:rsidRPr="00474792" w:rsidRDefault="008606FB" w:rsidP="00317406">
      <w:pPr>
        <w:spacing w:line="480" w:lineRule="auto"/>
        <w:jc w:val="both"/>
        <w:rPr>
          <w:rFonts w:ascii="Arial" w:hAnsi="Arial" w:cs="Arial"/>
          <w:lang w:eastAsia="zh-CN"/>
        </w:rPr>
      </w:pPr>
      <m:oMathPara>
        <m:oMath>
          <m:r>
            <w:rPr>
              <w:rFonts w:ascii="Cambria Math" w:hAnsi="Cambria Math" w:cs="Arial"/>
              <w:lang w:eastAsia="zh-CN"/>
            </w:rPr>
            <m:t>P=</m:t>
          </m:r>
          <m:nary>
            <m:naryPr>
              <m:chr m:val="∏"/>
              <m:supHide m:val="1"/>
              <m:ctrlPr>
                <w:rPr>
                  <w:rFonts w:ascii="Cambria Math" w:hAnsi="Cambria Math" w:cs="Arial"/>
                  <w:i/>
                  <w:lang w:eastAsia="zh-CN"/>
                </w:rPr>
              </m:ctrlPr>
            </m:naryPr>
            <m:sub>
              <m:r>
                <w:rPr>
                  <w:rFonts w:ascii="Cambria Math" w:hAnsi="Cambria Math" w:cs="Arial"/>
                  <w:lang w:eastAsia="zh-CN"/>
                </w:rPr>
                <m:t>c∈</m:t>
              </m:r>
              <m:r>
                <m:rPr>
                  <m:sty m:val="p"/>
                </m:rPr>
                <w:rPr>
                  <w:rFonts w:ascii="Cambria Math" w:hAnsi="Cambria Math" w:cs="Arial"/>
                  <w:lang w:eastAsia="zh-CN"/>
                </w:rPr>
                <m:t>maximal clique</m:t>
              </m:r>
            </m:sub>
            <m:sup/>
            <m:e>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c</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x</m:t>
                  </m:r>
                </m:e>
                <m:sub>
                  <m:r>
                    <w:rPr>
                      <w:rFonts w:ascii="Cambria Math" w:hAnsi="Cambria Math" w:cs="Arial"/>
                      <w:lang w:eastAsia="zh-CN"/>
                    </w:rPr>
                    <m:t>c</m:t>
                  </m:r>
                </m:sub>
              </m:sSub>
              <m:r>
                <w:rPr>
                  <w:rFonts w:ascii="Cambria Math" w:hAnsi="Cambria Math" w:cs="Arial"/>
                  <w:lang w:eastAsia="zh-CN"/>
                </w:rPr>
                <m:t>)</m:t>
              </m:r>
            </m:e>
          </m:nary>
        </m:oMath>
      </m:oMathPara>
    </w:p>
    <w:p w14:paraId="00258F0D" w14:textId="0A4BE083" w:rsidR="00FB76D8" w:rsidRDefault="00E37B61" w:rsidP="009012A2">
      <w:pPr>
        <w:spacing w:line="480" w:lineRule="auto"/>
        <w:jc w:val="both"/>
        <w:rPr>
          <w:rFonts w:ascii="Arial" w:hAnsi="Arial" w:cs="Arial"/>
          <w:lang w:eastAsia="zh-CN"/>
        </w:rPr>
      </w:pPr>
      <w:r>
        <w:rPr>
          <w:rFonts w:ascii="Arial" w:hAnsi="Arial" w:cs="Arial"/>
          <w:lang w:eastAsia="zh-CN"/>
        </w:rPr>
        <w:t>where maximal cliques are complete subgraphs (fully interconnected subgraphs) that cannot be extended by adding more nodes (</w:t>
      </w:r>
      <w:r w:rsidRPr="009012A2">
        <w:rPr>
          <w:rFonts w:ascii="Arial" w:hAnsi="Arial" w:cs="Arial"/>
          <w:color w:val="0000FF"/>
          <w:lang w:eastAsia="zh-CN"/>
        </w:rPr>
        <w:t>Figure 4A</w:t>
      </w:r>
      <w:r>
        <w:rPr>
          <w:rFonts w:ascii="Arial" w:hAnsi="Arial" w:cs="Arial"/>
          <w:lang w:eastAsia="zh-CN"/>
        </w:rPr>
        <w:t>).</w:t>
      </w:r>
      <w:r w:rsidR="00892F14">
        <w:rPr>
          <w:rFonts w:ascii="Arial" w:hAnsi="Arial" w:cs="Arial"/>
          <w:lang w:eastAsia="zh-CN"/>
        </w:rPr>
        <w:t xml:space="preserve"> </w:t>
      </w:r>
      <w:r w:rsidR="00276E50">
        <w:rPr>
          <w:rFonts w:ascii="Arial" w:hAnsi="Arial" w:cs="Arial"/>
          <w:lang w:eastAsia="zh-CN"/>
        </w:rPr>
        <w:t xml:space="preserve">Therefore, maximal cliques can be considered as functional units in a graph. </w:t>
      </w:r>
      <w:r w:rsidR="0099033E">
        <w:rPr>
          <w:rFonts w:ascii="Arial" w:hAnsi="Arial" w:cs="Arial"/>
          <w:lang w:eastAsia="zh-CN"/>
        </w:rPr>
        <w:t>We then examined the maximal cliques that contain at least one node that has a direct connection with the hidden nodes</w:t>
      </w:r>
      <w:r w:rsidR="0006750B">
        <w:rPr>
          <w:rFonts w:ascii="Arial" w:hAnsi="Arial" w:cs="Arial"/>
          <w:lang w:eastAsia="zh-CN"/>
        </w:rPr>
        <w:t xml:space="preserve"> (</w:t>
      </w:r>
      <w:r w:rsidR="0006750B" w:rsidRPr="009012A2">
        <w:rPr>
          <w:rFonts w:ascii="Arial" w:hAnsi="Arial" w:cs="Arial"/>
          <w:color w:val="0000FF"/>
          <w:lang w:eastAsia="zh-CN"/>
        </w:rPr>
        <w:t>Figure 4B</w:t>
      </w:r>
      <w:r w:rsidR="0006750B">
        <w:rPr>
          <w:rFonts w:ascii="Arial" w:hAnsi="Arial" w:cs="Arial"/>
          <w:lang w:eastAsia="zh-CN"/>
        </w:rPr>
        <w:t>)</w:t>
      </w:r>
      <w:r w:rsidR="0099033E">
        <w:rPr>
          <w:rFonts w:ascii="Arial" w:hAnsi="Arial" w:cs="Arial"/>
          <w:lang w:eastAsia="zh-CN"/>
        </w:rPr>
        <w:t>.</w:t>
      </w:r>
      <w:r w:rsidR="00533AD8">
        <w:rPr>
          <w:rFonts w:ascii="Arial" w:hAnsi="Arial" w:cs="Arial"/>
          <w:lang w:eastAsia="zh-CN"/>
        </w:rPr>
        <w:t xml:space="preserve"> </w:t>
      </w:r>
      <w:r w:rsidR="00BC2A07">
        <w:rPr>
          <w:rFonts w:ascii="Arial" w:hAnsi="Arial" w:cs="Arial"/>
          <w:lang w:eastAsia="zh-CN"/>
        </w:rPr>
        <w:t>CC and CRF graphs show significantly different number and size of maximal cliques (</w:t>
      </w:r>
      <w:r w:rsidR="00BC2A07" w:rsidRPr="009012A2">
        <w:rPr>
          <w:rFonts w:ascii="Arial" w:hAnsi="Arial" w:cs="Arial"/>
          <w:color w:val="0000FF"/>
          <w:lang w:eastAsia="zh-CN"/>
        </w:rPr>
        <w:t>Figure 4C, 4D</w:t>
      </w:r>
      <w:r w:rsidR="00BC2A07">
        <w:rPr>
          <w:rFonts w:ascii="Arial" w:hAnsi="Arial" w:cs="Arial"/>
          <w:lang w:eastAsia="zh-CN"/>
        </w:rPr>
        <w:t>)</w:t>
      </w:r>
      <w:r w:rsidR="00334BD6">
        <w:rPr>
          <w:rFonts w:ascii="Arial" w:hAnsi="Arial" w:cs="Arial"/>
          <w:lang w:eastAsia="zh-CN"/>
        </w:rPr>
        <w:t>, indicating that CRF graphs captures properties that cannot be found in CC graphs.</w:t>
      </w:r>
      <w:r w:rsidR="00A35588">
        <w:rPr>
          <w:rFonts w:ascii="Arial" w:hAnsi="Arial" w:cs="Arial"/>
          <w:lang w:eastAsia="zh-CN"/>
        </w:rPr>
        <w:t xml:space="preserve"> The size of CRF maximal cliques is larger than that from </w:t>
      </w:r>
      <w:r w:rsidR="00A35588" w:rsidRPr="00044B3A">
        <w:rPr>
          <w:rFonts w:ascii="Arial" w:hAnsi="Arial" w:cs="Arial"/>
          <w:lang w:eastAsia="zh-CN"/>
        </w:rPr>
        <w:t>Erdos-Renyi random graphs</w:t>
      </w:r>
      <w:r w:rsidR="00A35588">
        <w:rPr>
          <w:rFonts w:ascii="Arial" w:hAnsi="Arial" w:cs="Arial"/>
          <w:lang w:eastAsia="zh-CN"/>
        </w:rPr>
        <w:t>, indicating those structures cannot be considered as random. Therefore, maximal</w:t>
      </w:r>
      <w:r w:rsidR="000D4E5D">
        <w:rPr>
          <w:rFonts w:ascii="Arial" w:hAnsi="Arial" w:cs="Arial"/>
          <w:lang w:eastAsia="zh-CN"/>
        </w:rPr>
        <w:t xml:space="preserve"> c</w:t>
      </w:r>
      <w:r w:rsidR="00730F6A" w:rsidRPr="00044B3A">
        <w:rPr>
          <w:rFonts w:ascii="Arial" w:hAnsi="Arial" w:cs="Arial"/>
          <w:lang w:eastAsia="zh-CN"/>
        </w:rPr>
        <w:t xml:space="preserve">liques can be considered as </w:t>
      </w:r>
      <w:r w:rsidR="00580EB1">
        <w:rPr>
          <w:rFonts w:ascii="Arial" w:hAnsi="Arial" w:cs="Arial"/>
          <w:lang w:eastAsia="zh-CN"/>
        </w:rPr>
        <w:t>the most significant</w:t>
      </w:r>
      <w:r w:rsidR="00730F6A" w:rsidRPr="00044B3A">
        <w:rPr>
          <w:rFonts w:ascii="Arial" w:hAnsi="Arial" w:cs="Arial"/>
          <w:lang w:eastAsia="zh-CN"/>
        </w:rPr>
        <w:t xml:space="preserve"> for </w:t>
      </w:r>
      <w:r w:rsidR="00580EB1">
        <w:rPr>
          <w:rFonts w:ascii="Arial" w:hAnsi="Arial" w:cs="Arial"/>
          <w:lang w:eastAsia="zh-CN"/>
        </w:rPr>
        <w:t xml:space="preserve">a </w:t>
      </w:r>
      <w:r w:rsidR="00730F6A" w:rsidRPr="00044B3A">
        <w:rPr>
          <w:rFonts w:ascii="Arial" w:hAnsi="Arial" w:cs="Arial"/>
          <w:lang w:eastAsia="zh-CN"/>
        </w:rPr>
        <w:t>specific given condition.</w:t>
      </w:r>
    </w:p>
    <w:p w14:paraId="68EC131E" w14:textId="55E2DE33" w:rsidR="00500EFD" w:rsidDel="00FC54C6" w:rsidRDefault="00500EFD" w:rsidP="009012A2">
      <w:pPr>
        <w:spacing w:line="480" w:lineRule="auto"/>
        <w:jc w:val="both"/>
        <w:rPr>
          <w:del w:id="158" w:author="Shuting Han" w:date="2016-09-06T12:41:00Z"/>
          <w:rFonts w:ascii="Arial" w:hAnsi="Arial" w:cs="Arial"/>
          <w:lang w:eastAsia="zh-CN"/>
        </w:rPr>
      </w:pPr>
      <w:del w:id="159" w:author="Shuting Han" w:date="2016-09-06T12:41:00Z">
        <w:r w:rsidRPr="00044B3A" w:rsidDel="00FC54C6">
          <w:rPr>
            <w:rFonts w:ascii="Arial" w:hAnsi="Arial" w:cs="Arial"/>
          </w:rPr>
          <w:delText>Neuronal ensembles identified with CRF</w:delText>
        </w:r>
        <w:r w:rsidRPr="00453414" w:rsidDel="00FC54C6">
          <w:rPr>
            <w:rFonts w:ascii="Arial" w:hAnsi="Arial" w:cs="Arial"/>
          </w:rPr>
          <w:delText xml:space="preserve">s </w:delText>
        </w:r>
        <w:r w:rsidRPr="00044B3A" w:rsidDel="00FC54C6">
          <w:rPr>
            <w:rFonts w:ascii="Arial" w:hAnsi="Arial" w:cs="Arial"/>
          </w:rPr>
          <w:delText xml:space="preserve">and SVD consist of </w:delText>
        </w:r>
        <w:r w:rsidRPr="009012A2" w:rsidDel="00FC54C6">
          <w:rPr>
            <w:rFonts w:ascii="Arial" w:hAnsi="Arial" w:cs="Arial"/>
            <w:color w:val="FF0000"/>
          </w:rPr>
          <w:delText>xxx</w:delText>
        </w:r>
        <w:r w:rsidDel="00FC54C6">
          <w:rPr>
            <w:rFonts w:ascii="Arial" w:hAnsi="Arial" w:cs="Arial"/>
          </w:rPr>
          <w:delText xml:space="preserve">% and </w:delText>
        </w:r>
        <w:r w:rsidRPr="009012A2" w:rsidDel="00FC54C6">
          <w:rPr>
            <w:rFonts w:ascii="Arial" w:hAnsi="Arial" w:cs="Arial"/>
            <w:color w:val="FF0000"/>
          </w:rPr>
          <w:delText>xxx</w:delText>
        </w:r>
        <w:r w:rsidDel="00FC54C6">
          <w:rPr>
            <w:rFonts w:ascii="Arial" w:hAnsi="Arial" w:cs="Arial"/>
          </w:rPr>
          <w:delText xml:space="preserve">% </w:delText>
        </w:r>
        <w:r w:rsidRPr="00044B3A" w:rsidDel="00FC54C6">
          <w:rPr>
            <w:rFonts w:ascii="Arial" w:hAnsi="Arial" w:cs="Arial"/>
          </w:rPr>
          <w:delText>cells of the total population</w:delText>
        </w:r>
        <w:r w:rsidDel="00FC54C6">
          <w:rPr>
            <w:rFonts w:ascii="Arial" w:hAnsi="Arial" w:cs="Arial"/>
          </w:rPr>
          <w:delText>, separately</w:delText>
        </w:r>
        <w:r w:rsidRPr="00044B3A" w:rsidDel="00FC54C6">
          <w:rPr>
            <w:rFonts w:ascii="Arial" w:hAnsi="Arial" w:cs="Arial"/>
          </w:rPr>
          <w:delText xml:space="preserve"> (</w:delText>
        </w:r>
        <w:r w:rsidRPr="009012A2" w:rsidDel="00FC54C6">
          <w:rPr>
            <w:rFonts w:ascii="Arial" w:hAnsi="Arial" w:cs="Arial"/>
            <w:color w:val="0000FF"/>
          </w:rPr>
          <w:delText>Figure</w:delText>
        </w:r>
        <w:r w:rsidDel="00FC54C6">
          <w:rPr>
            <w:rFonts w:ascii="Arial" w:hAnsi="Arial" w:cs="Arial"/>
            <w:color w:val="0000FF"/>
          </w:rPr>
          <w:delText xml:space="preserve"> 5A, 5B</w:delText>
        </w:r>
        <w:r w:rsidRPr="00044B3A" w:rsidDel="00FC54C6">
          <w:rPr>
            <w:rFonts w:ascii="Arial" w:hAnsi="Arial" w:cs="Arial"/>
          </w:rPr>
          <w:delText xml:space="preserve">), while they share </w:delText>
        </w:r>
        <w:r w:rsidRPr="009012A2" w:rsidDel="00FC54C6">
          <w:rPr>
            <w:rFonts w:ascii="Arial" w:hAnsi="Arial" w:cs="Arial"/>
            <w:color w:val="FF0000"/>
          </w:rPr>
          <w:delText>xxx</w:delText>
        </w:r>
        <w:r w:rsidDel="00FC54C6">
          <w:rPr>
            <w:rFonts w:ascii="Arial" w:hAnsi="Arial" w:cs="Arial"/>
          </w:rPr>
          <w:delText>%</w:delText>
        </w:r>
        <w:r w:rsidRPr="00044B3A" w:rsidDel="00FC54C6">
          <w:rPr>
            <w:rFonts w:ascii="Arial" w:hAnsi="Arial" w:cs="Arial"/>
          </w:rPr>
          <w:delText xml:space="preserve"> cells (</w:delText>
        </w:r>
        <w:r w:rsidRPr="009012A2" w:rsidDel="00FC54C6">
          <w:rPr>
            <w:rFonts w:ascii="Arial" w:hAnsi="Arial" w:cs="Arial"/>
            <w:color w:val="0000FF"/>
          </w:rPr>
          <w:delText>Figure 5</w:delText>
        </w:r>
        <w:r w:rsidRPr="00474792" w:rsidDel="00FC54C6">
          <w:rPr>
            <w:rFonts w:ascii="Arial" w:hAnsi="Arial" w:cs="Arial"/>
            <w:color w:val="0000FF"/>
          </w:rPr>
          <w:delText>C</w:delText>
        </w:r>
        <w:r w:rsidRPr="00044B3A" w:rsidDel="00FC54C6">
          <w:rPr>
            <w:rFonts w:ascii="Arial" w:hAnsi="Arial" w:cs="Arial"/>
          </w:rPr>
          <w:delText xml:space="preserve">). In contrast, cells that are highly tuned to a specific orientation of visual stimuli (high OSI) consists of </w:delText>
        </w:r>
        <w:r w:rsidDel="00FC54C6">
          <w:rPr>
            <w:rFonts w:ascii="Arial" w:hAnsi="Arial" w:cs="Arial"/>
          </w:rPr>
          <w:delText xml:space="preserve">only </w:delText>
        </w:r>
        <w:r w:rsidRPr="009012A2" w:rsidDel="00FC54C6">
          <w:rPr>
            <w:rFonts w:ascii="Arial" w:hAnsi="Arial" w:cs="Arial"/>
            <w:color w:val="FF0000"/>
          </w:rPr>
          <w:delText>x</w:delText>
        </w:r>
        <w:r w:rsidR="00EF6EBE" w:rsidRPr="009012A2" w:rsidDel="00FC54C6">
          <w:rPr>
            <w:rFonts w:ascii="Arial" w:hAnsi="Arial" w:cs="Arial"/>
            <w:color w:val="FF0000"/>
          </w:rPr>
          <w:delText>xx</w:delText>
        </w:r>
        <w:r w:rsidRPr="00044B3A" w:rsidDel="00FC54C6">
          <w:rPr>
            <w:rFonts w:ascii="Arial" w:hAnsi="Arial" w:cs="Arial"/>
          </w:rPr>
          <w:delText xml:space="preserve">% of the total population and share only </w:delText>
        </w:r>
        <w:r w:rsidR="00A547BD" w:rsidRPr="009012A2" w:rsidDel="00FC54C6">
          <w:rPr>
            <w:rFonts w:ascii="Arial" w:hAnsi="Arial" w:cs="Arial"/>
            <w:color w:val="FF0000"/>
          </w:rPr>
          <w:delText>xxx</w:delText>
        </w:r>
        <w:r w:rsidR="00A547BD" w:rsidDel="00FC54C6">
          <w:rPr>
            <w:rFonts w:ascii="Arial" w:hAnsi="Arial" w:cs="Arial"/>
          </w:rPr>
          <w:delText xml:space="preserve">% </w:delText>
        </w:r>
        <w:r w:rsidRPr="00044B3A" w:rsidDel="00FC54C6">
          <w:rPr>
            <w:rFonts w:ascii="Arial" w:hAnsi="Arial" w:cs="Arial"/>
          </w:rPr>
          <w:delText>with CRF</w:delText>
        </w:r>
        <w:r w:rsidRPr="00453414" w:rsidDel="00FC54C6">
          <w:rPr>
            <w:rFonts w:ascii="Arial" w:hAnsi="Arial" w:cs="Arial"/>
          </w:rPr>
          <w:delText>s</w:delText>
        </w:r>
        <w:r w:rsidRPr="004F1436" w:rsidDel="00FC54C6">
          <w:rPr>
            <w:rFonts w:ascii="Arial" w:hAnsi="Arial" w:cs="Arial"/>
          </w:rPr>
          <w:delText xml:space="preserve"> ensembles (</w:delText>
        </w:r>
        <w:r w:rsidRPr="009C2439" w:rsidDel="00FC54C6">
          <w:rPr>
            <w:rFonts w:ascii="Arial" w:hAnsi="Arial" w:cs="Arial"/>
            <w:color w:val="FF0000"/>
          </w:rPr>
          <w:delText>Supplementary</w:delText>
        </w:r>
        <w:r w:rsidRPr="004F1436" w:rsidDel="00FC54C6">
          <w:rPr>
            <w:rFonts w:ascii="Arial" w:hAnsi="Arial" w:cs="Arial"/>
          </w:rPr>
          <w:delText xml:space="preserve"> Figure 5x) indicating that cortical ensembles are not pur</w:delText>
        </w:r>
        <w:r w:rsidDel="00FC54C6">
          <w:rPr>
            <w:rFonts w:ascii="Arial" w:hAnsi="Arial" w:cs="Arial"/>
          </w:rPr>
          <w:delText>ely orientation selective cells</w:delText>
        </w:r>
        <w:r w:rsidRPr="004F1436" w:rsidDel="00FC54C6">
          <w:rPr>
            <w:rFonts w:ascii="Arial" w:hAnsi="Arial" w:cs="Arial"/>
          </w:rPr>
          <w:delText xml:space="preserve"> </w:delText>
        </w:r>
      </w:del>
      <w:del w:id="160" w:author="Shuting Han" w:date="2016-09-06T12:22:00Z">
        <w:r w:rsidRPr="004F1436" w:rsidDel="00640EE9">
          <w:rPr>
            <w:rFonts w:ascii="Arial" w:hAnsi="Arial" w:cs="Arial"/>
          </w:rPr>
          <w:fldChar w:fldCharType="begin" w:fldLock="1"/>
        </w:r>
        <w:r w:rsidRPr="00640EE9" w:rsidDel="00640EE9">
          <w:rPr>
            <w:rFonts w:ascii="Arial" w:hAnsi="Arial" w:cs="Arial"/>
            <w:rPrChange w:id="161" w:author="Shuting Han" w:date="2016-09-06T12:22:00Z">
              <w:rPr>
                <w:rFonts w:ascii="Arial" w:hAnsi="Arial" w:cs="Arial"/>
              </w:rPr>
            </w:rPrChange>
          </w:rPr>
          <w:delInstrText>ADDIN CSL_CITATION { "citationItems" : [ { "id" : "ITEM-1", "itemData" : { "DOI" : "10.1523/JNEUROSCI.5214-14.2015", "ISSN" : "1529-2401", "PMID" : "26063915", "abstract" : "Although the functional properties of individual neurons in primary visual cortex have been studied intensely, little is known about how neuronal groups could encode changing visual stimuli using temporal activity patterns. To explore this, we used in vivo two-photon calcium imaging to record the activity of neuronal populations in primary visual cortex of awake mice in the presence and absence of visual stimulation. Multidimensional analysis of the network activity allowed us to identify neuronal ensembles defined as groups of cells firing in synchrony. These synchronous groups of neurons were themselves activated in sequential temporal patterns, which repeated at much higher proportions than chance and were triggered by specific visual stimuli such as natural visual scenes. Interestingly, sequential patterns were also present in recordings of spontaneous activity without any sensory stimulation and were accompanied by precise firing sequences at the single-cell level. Moreover, intrinsic dynamics could be used to predict the occurrence of future neuronal ensembles. Our data demonstrate that visual stimuli recruit similar sequential patterns to the ones observed spontaneously, consistent with the hypothesis that already existing Hebbian cell assemblies firing in predefined temporal sequences could be the microcircuit substrate that encodes visual percepts changing in time.", "author" : [ { "dropping-particle" : "", "family" : "Carrillo-Reid", "given" : "Luis", "non-dropping-particle" : "", "parse-names" : false, "suffix" : "" }, { "dropping-particle" : "", "family" : "Miller", "given" : "Jae-Eun Kang", "non-dropping-particle" : "", "parse-names" : false, "suffix" : "" }, { "dropping-particle" : "", "family" : "Hamm", "given" : "Jordan P", "non-dropping-particle" : "", "parse-names" : false, "suffix" : "" }, { "dropping-particle" : "", "family" : "Jackson", "given" : "Jesse", "non-dropping-particle" : "", "parse-names" : false, "suffix" : "" }, { "dropping-particle" : "", "family" : "Yuste", "given" : "Rafael", "non-dropping-particle" : "", "parse-names" : false, "suffix" : "" } ], "container-title" : "The Journal of neuroscience : the official journal of the Society for Neuroscience", "id" : "ITEM-1", "issue" : "23", "issued" : { "date-parts" : [ [ "2015", "6", "10" ] ] }, "page" : "8813-28", "publisher" : "Society for Neuroscience", "title" : "Endogenous sequential cortical activity evoked by visual stimuli.", "type" : "article-journal", "volume" : "35" }, "uris" : [ "http://www.mendeley.com/documents/?uuid=d83e0e08-d92c-374d-9666-7d9ec8410d51" ] } ], "mendeley" : { "formattedCitation" : "(Carrillo-Reid et al., 2015)", "plainTextFormattedCitation" : "(Carrillo-Reid et al., 2015)", "previouslyFormattedCitation" : "(Carrillo-Reid et al., 2015)" }, "properties" : { "noteIndex" : 0 }, "schema" : "https://github.com/citation-style-language/schema/raw/master/csl-citation.json" }</w:delInstrText>
        </w:r>
        <w:r w:rsidRPr="004F1436" w:rsidDel="00640EE9">
          <w:rPr>
            <w:rFonts w:ascii="Arial" w:hAnsi="Arial" w:cs="Arial"/>
          </w:rPr>
          <w:fldChar w:fldCharType="separate"/>
        </w:r>
        <w:r w:rsidRPr="00640EE9" w:rsidDel="00640EE9">
          <w:rPr>
            <w:rFonts w:ascii="Arial" w:hAnsi="Arial" w:cs="Arial"/>
            <w:noProof/>
            <w:rPrChange w:id="162" w:author="Shuting Han" w:date="2016-09-06T12:22:00Z">
              <w:rPr>
                <w:rFonts w:ascii="Arial" w:hAnsi="Arial" w:cs="Arial"/>
                <w:noProof/>
              </w:rPr>
            </w:rPrChange>
          </w:rPr>
          <w:delText>(Carrillo-Reid et al., 2015)</w:delText>
        </w:r>
        <w:r w:rsidRPr="004F1436" w:rsidDel="00640EE9">
          <w:rPr>
            <w:rFonts w:ascii="Arial" w:hAnsi="Arial" w:cs="Arial"/>
          </w:rPr>
          <w:fldChar w:fldCharType="end"/>
        </w:r>
      </w:del>
      <w:del w:id="163" w:author="Shuting Han" w:date="2016-09-06T12:41:00Z">
        <w:r w:rsidR="00640EE9" w:rsidDel="00FC54C6">
          <w:rPr>
            <w:rFonts w:ascii="Arial" w:hAnsi="Arial" w:cs="Arial"/>
          </w:rPr>
          <w:fldChar w:fldCharType="begin"/>
        </w:r>
        <w:r w:rsidR="00640EE9" w:rsidDel="00FC54C6">
          <w:rPr>
            <w:rFonts w:ascii="Arial" w:hAnsi="Arial" w:cs="Arial"/>
          </w:rPr>
          <w:delInstrText xml:space="preserve"> ADDIN EN.CITE &lt;EndNote&gt;&lt;Cite&gt;&lt;Author&gt;Carrillo-Reid&lt;/Author&gt;&lt;Year&gt;2015&lt;/Year&gt;&lt;RecNum&gt;12&lt;/RecNum&gt;&lt;DisplayText&gt;(Carrillo-Reid et al., 2015)&lt;/DisplayText&gt;&lt;record&gt;&lt;rec-number&gt;12&lt;/rec-number&gt;&lt;foreign-keys&gt;&lt;key app="EN" db-id="0txdftr5os905xed2s8px2v3fppvvazdzsxs"&gt;12&lt;/key&gt;&lt;/foreign-keys&gt;&lt;ref-type name="Journal Article"&gt;17&lt;/ref-type&gt;&lt;contributors&gt;&lt;authors&gt;&lt;author&gt;Carrillo-Reid, Luis&lt;/author&gt;&lt;author&gt;Miller, Jae-Eun Kang&lt;/author&gt;&lt;author&gt;Hamm, Jordan P&lt;/author&gt;&lt;author&gt;Jackson, Jesse&lt;/author&gt;&lt;author&gt;Yuste, Rafael&lt;/author&gt;&lt;/authors&gt;&lt;/contributors&gt;&lt;titles&gt;&lt;title&gt;Endogenous sequential cortical activity evoked by visual stimuli.&lt;/title&gt;&lt;secondary-title&gt;The Journal of neuroscience : the official journal of the Society for Neuroscience&lt;/secondary-title&gt;&lt;/titles&gt;&lt;pages&gt;8813-28&lt;/pages&gt;&lt;volume&gt;35&lt;/volume&gt;&lt;keywords&gt;&lt;keyword&gt;graph theory&lt;/keyword&gt;&lt;keyword&gt;in vivo calcium imaging&lt;/keyword&gt;&lt;keyword&gt;multidimensional population vectors&lt;/keyword&gt;&lt;keyword&gt;neuronal ensembles&lt;/keyword&gt;&lt;keyword&gt;primary visual cortex&lt;/keyword&gt;&lt;keyword&gt;two-photon microscopy&lt;/keyword&gt;&lt;/keywords&gt;&lt;dates&gt;&lt;year&gt;2015&lt;/year&gt;&lt;/dates&gt;&lt;publisher&gt;Society for Neuroscience&lt;/publisher&gt;&lt;accession-num&gt;26063915&lt;/accession-num&gt;&lt;urls&gt;&lt;/urls&gt;&lt;electronic-resource-num&gt;10.1523/JNEUROSCI.5214-14.2015&lt;/electronic-resource-num&gt;&lt;/record&gt;&lt;/Cite&gt;&lt;/EndNote&gt;</w:delInstrText>
        </w:r>
        <w:r w:rsidR="00640EE9" w:rsidDel="00FC54C6">
          <w:rPr>
            <w:rFonts w:ascii="Arial" w:hAnsi="Arial" w:cs="Arial"/>
          </w:rPr>
          <w:fldChar w:fldCharType="separate"/>
        </w:r>
        <w:r w:rsidR="00640EE9" w:rsidDel="00FC54C6">
          <w:rPr>
            <w:rFonts w:ascii="Arial" w:hAnsi="Arial" w:cs="Arial"/>
            <w:noProof/>
          </w:rPr>
          <w:delText>(</w:delText>
        </w:r>
        <w:r w:rsidR="00E93104" w:rsidDel="00FC54C6">
          <w:rPr>
            <w:rFonts w:ascii="Arial" w:hAnsi="Arial" w:cs="Arial"/>
            <w:noProof/>
          </w:rPr>
          <w:fldChar w:fldCharType="begin"/>
        </w:r>
        <w:r w:rsidR="00E93104" w:rsidDel="00FC54C6">
          <w:rPr>
            <w:rFonts w:ascii="Arial" w:hAnsi="Arial" w:cs="Arial"/>
            <w:noProof/>
          </w:rPr>
          <w:delInstrText xml:space="preserve"> HYPERLINK \l "_ENREF_6" \o "Carrillo-Reid, 2015 #12" </w:delInstrText>
        </w:r>
        <w:r w:rsidR="00E93104" w:rsidDel="00FC54C6">
          <w:rPr>
            <w:rFonts w:ascii="Arial" w:hAnsi="Arial" w:cs="Arial"/>
            <w:noProof/>
          </w:rPr>
        </w:r>
        <w:r w:rsidR="00E93104" w:rsidDel="00FC54C6">
          <w:rPr>
            <w:rFonts w:ascii="Arial" w:hAnsi="Arial" w:cs="Arial"/>
            <w:noProof/>
          </w:rPr>
          <w:fldChar w:fldCharType="separate"/>
        </w:r>
        <w:r w:rsidR="00E93104" w:rsidDel="00FC54C6">
          <w:rPr>
            <w:rFonts w:ascii="Arial" w:hAnsi="Arial" w:cs="Arial"/>
            <w:noProof/>
          </w:rPr>
          <w:delText>Carrillo-Reid et al., 2015</w:delText>
        </w:r>
        <w:r w:rsidR="00E93104" w:rsidDel="00FC54C6">
          <w:rPr>
            <w:rFonts w:ascii="Arial" w:hAnsi="Arial" w:cs="Arial"/>
            <w:noProof/>
          </w:rPr>
          <w:fldChar w:fldCharType="end"/>
        </w:r>
        <w:r w:rsidR="00640EE9" w:rsidDel="00FC54C6">
          <w:rPr>
            <w:rFonts w:ascii="Arial" w:hAnsi="Arial" w:cs="Arial"/>
            <w:noProof/>
          </w:rPr>
          <w:delText>)</w:delText>
        </w:r>
        <w:r w:rsidR="00640EE9" w:rsidDel="00FC54C6">
          <w:rPr>
            <w:rFonts w:ascii="Arial" w:hAnsi="Arial" w:cs="Arial"/>
          </w:rPr>
          <w:fldChar w:fldCharType="end"/>
        </w:r>
      </w:del>
    </w:p>
    <w:p w14:paraId="7798A96A" w14:textId="2F81DDE2" w:rsidR="00E738F2" w:rsidRPr="00044B3A" w:rsidRDefault="00056DBE" w:rsidP="00E738F2">
      <w:pPr>
        <w:spacing w:line="480" w:lineRule="auto"/>
        <w:jc w:val="both"/>
        <w:rPr>
          <w:rFonts w:ascii="Arial" w:hAnsi="Arial" w:cs="Arial"/>
          <w:b/>
        </w:rPr>
      </w:pPr>
      <w:r>
        <w:rPr>
          <w:rFonts w:ascii="Arial" w:hAnsi="Arial" w:cs="Arial"/>
          <w:b/>
        </w:rPr>
        <w:t>Significant</w:t>
      </w:r>
      <w:r w:rsidR="00E738F2">
        <w:rPr>
          <w:rFonts w:ascii="Arial" w:hAnsi="Arial" w:cs="Arial"/>
          <w:b/>
        </w:rPr>
        <w:t xml:space="preserve"> neurons from cortical ensembles </w:t>
      </w:r>
      <w:r w:rsidR="00E738F2" w:rsidRPr="00044B3A">
        <w:rPr>
          <w:rFonts w:ascii="Arial" w:hAnsi="Arial" w:cs="Arial"/>
          <w:b/>
        </w:rPr>
        <w:t xml:space="preserve">are optimal </w:t>
      </w:r>
      <w:r w:rsidR="00E738F2">
        <w:rPr>
          <w:rFonts w:ascii="Arial" w:hAnsi="Arial" w:cs="Arial"/>
          <w:b/>
        </w:rPr>
        <w:t>for external</w:t>
      </w:r>
      <w:r w:rsidR="00E738F2" w:rsidRPr="00044B3A">
        <w:rPr>
          <w:rFonts w:ascii="Arial" w:hAnsi="Arial" w:cs="Arial"/>
          <w:b/>
        </w:rPr>
        <w:t xml:space="preserve"> stimuli</w:t>
      </w:r>
      <w:r w:rsidR="00E738F2">
        <w:rPr>
          <w:rFonts w:ascii="Arial" w:hAnsi="Arial" w:cs="Arial"/>
          <w:b/>
        </w:rPr>
        <w:t xml:space="preserve"> prediction</w:t>
      </w:r>
    </w:p>
    <w:p w14:paraId="7B732E07" w14:textId="77777777" w:rsidR="00FC54C6" w:rsidRDefault="00FC54C6" w:rsidP="00FC54C6">
      <w:pPr>
        <w:spacing w:line="480" w:lineRule="auto"/>
        <w:jc w:val="both"/>
        <w:rPr>
          <w:ins w:id="164" w:author="Shuting Han" w:date="2016-09-06T12:41:00Z"/>
          <w:rFonts w:ascii="Arial" w:hAnsi="Arial" w:cs="Arial"/>
          <w:lang w:eastAsia="zh-CN"/>
        </w:rPr>
      </w:pPr>
      <w:ins w:id="165" w:author="Shuting Han" w:date="2016-09-06T12:41:00Z">
        <w:r w:rsidRPr="00044B3A">
          <w:rPr>
            <w:rFonts w:ascii="Arial" w:hAnsi="Arial" w:cs="Arial"/>
          </w:rPr>
          <w:t>Neuronal ensembles identified with CRF</w:t>
        </w:r>
        <w:r w:rsidRPr="00453414">
          <w:rPr>
            <w:rFonts w:ascii="Arial" w:hAnsi="Arial" w:cs="Arial"/>
          </w:rPr>
          <w:t xml:space="preserve">s </w:t>
        </w:r>
        <w:r w:rsidRPr="00044B3A">
          <w:rPr>
            <w:rFonts w:ascii="Arial" w:hAnsi="Arial" w:cs="Arial"/>
          </w:rPr>
          <w:t xml:space="preserve">and SVD consist of </w:t>
        </w:r>
        <w:r w:rsidRPr="009012A2">
          <w:rPr>
            <w:rFonts w:ascii="Arial" w:hAnsi="Arial" w:cs="Arial"/>
            <w:color w:val="FF0000"/>
          </w:rPr>
          <w:t>xxx</w:t>
        </w:r>
        <w:r>
          <w:rPr>
            <w:rFonts w:ascii="Arial" w:hAnsi="Arial" w:cs="Arial"/>
          </w:rPr>
          <w:t xml:space="preserve">% and </w:t>
        </w:r>
        <w:r w:rsidRPr="009012A2">
          <w:rPr>
            <w:rFonts w:ascii="Arial" w:hAnsi="Arial" w:cs="Arial"/>
            <w:color w:val="FF0000"/>
          </w:rPr>
          <w:t>xxx</w:t>
        </w:r>
        <w:r>
          <w:rPr>
            <w:rFonts w:ascii="Arial" w:hAnsi="Arial" w:cs="Arial"/>
          </w:rPr>
          <w:t xml:space="preserve">% </w:t>
        </w:r>
        <w:r w:rsidRPr="00044B3A">
          <w:rPr>
            <w:rFonts w:ascii="Arial" w:hAnsi="Arial" w:cs="Arial"/>
          </w:rPr>
          <w:t>cells of the total population</w:t>
        </w:r>
        <w:r>
          <w:rPr>
            <w:rFonts w:ascii="Arial" w:hAnsi="Arial" w:cs="Arial"/>
          </w:rPr>
          <w:t>, separately</w:t>
        </w:r>
        <w:r w:rsidRPr="00044B3A">
          <w:rPr>
            <w:rFonts w:ascii="Arial" w:hAnsi="Arial" w:cs="Arial"/>
          </w:rPr>
          <w:t xml:space="preserve"> (</w:t>
        </w:r>
        <w:r w:rsidRPr="009012A2">
          <w:rPr>
            <w:rFonts w:ascii="Arial" w:hAnsi="Arial" w:cs="Arial"/>
            <w:color w:val="0000FF"/>
          </w:rPr>
          <w:t>Figure</w:t>
        </w:r>
        <w:r>
          <w:rPr>
            <w:rFonts w:ascii="Arial" w:hAnsi="Arial" w:cs="Arial"/>
            <w:color w:val="0000FF"/>
          </w:rPr>
          <w:t xml:space="preserve"> 5A, 5B</w:t>
        </w:r>
        <w:r w:rsidRPr="00044B3A">
          <w:rPr>
            <w:rFonts w:ascii="Arial" w:hAnsi="Arial" w:cs="Arial"/>
          </w:rPr>
          <w:t xml:space="preserve">), while they share </w:t>
        </w:r>
        <w:r w:rsidRPr="009012A2">
          <w:rPr>
            <w:rFonts w:ascii="Arial" w:hAnsi="Arial" w:cs="Arial"/>
            <w:color w:val="FF0000"/>
          </w:rPr>
          <w:t>xxx</w:t>
        </w:r>
        <w:r>
          <w:rPr>
            <w:rFonts w:ascii="Arial" w:hAnsi="Arial" w:cs="Arial"/>
          </w:rPr>
          <w:t>%</w:t>
        </w:r>
        <w:r w:rsidRPr="00044B3A">
          <w:rPr>
            <w:rFonts w:ascii="Arial" w:hAnsi="Arial" w:cs="Arial"/>
          </w:rPr>
          <w:t xml:space="preserve"> cells (</w:t>
        </w:r>
        <w:r w:rsidRPr="009012A2">
          <w:rPr>
            <w:rFonts w:ascii="Arial" w:hAnsi="Arial" w:cs="Arial"/>
            <w:color w:val="0000FF"/>
          </w:rPr>
          <w:t>Figure 5</w:t>
        </w:r>
        <w:r w:rsidRPr="00474792">
          <w:rPr>
            <w:rFonts w:ascii="Arial" w:hAnsi="Arial" w:cs="Arial"/>
            <w:color w:val="0000FF"/>
          </w:rPr>
          <w:t>C</w:t>
        </w:r>
        <w:r w:rsidRPr="00044B3A">
          <w:rPr>
            <w:rFonts w:ascii="Arial" w:hAnsi="Arial" w:cs="Arial"/>
          </w:rPr>
          <w:t xml:space="preserve">). In contrast, cells that are highly tuned to a specific orientation </w:t>
        </w:r>
        <w:r w:rsidRPr="00044B3A">
          <w:rPr>
            <w:rFonts w:ascii="Arial" w:hAnsi="Arial" w:cs="Arial"/>
          </w:rPr>
          <w:lastRenderedPageBreak/>
          <w:t xml:space="preserve">of visual stimuli (high OSI) consists of </w:t>
        </w:r>
        <w:r>
          <w:rPr>
            <w:rFonts w:ascii="Arial" w:hAnsi="Arial" w:cs="Arial"/>
          </w:rPr>
          <w:t xml:space="preserve">only </w:t>
        </w:r>
        <w:r w:rsidRPr="009012A2">
          <w:rPr>
            <w:rFonts w:ascii="Arial" w:hAnsi="Arial" w:cs="Arial"/>
            <w:color w:val="FF0000"/>
          </w:rPr>
          <w:t>xxx</w:t>
        </w:r>
        <w:r w:rsidRPr="00044B3A">
          <w:rPr>
            <w:rFonts w:ascii="Arial" w:hAnsi="Arial" w:cs="Arial"/>
          </w:rPr>
          <w:t xml:space="preserve">% of the total population and share only </w:t>
        </w:r>
        <w:r w:rsidRPr="009012A2">
          <w:rPr>
            <w:rFonts w:ascii="Arial" w:hAnsi="Arial" w:cs="Arial"/>
            <w:color w:val="FF0000"/>
          </w:rPr>
          <w:t>xxx</w:t>
        </w:r>
        <w:r>
          <w:rPr>
            <w:rFonts w:ascii="Arial" w:hAnsi="Arial" w:cs="Arial"/>
          </w:rPr>
          <w:t xml:space="preserve">% </w:t>
        </w:r>
        <w:r w:rsidRPr="00044B3A">
          <w:rPr>
            <w:rFonts w:ascii="Arial" w:hAnsi="Arial" w:cs="Arial"/>
          </w:rPr>
          <w:t>with CRF</w:t>
        </w:r>
        <w:r w:rsidRPr="00453414">
          <w:rPr>
            <w:rFonts w:ascii="Arial" w:hAnsi="Arial" w:cs="Arial"/>
          </w:rPr>
          <w:t>s</w:t>
        </w:r>
        <w:r w:rsidRPr="004F1436">
          <w:rPr>
            <w:rFonts w:ascii="Arial" w:hAnsi="Arial" w:cs="Arial"/>
          </w:rPr>
          <w:t xml:space="preserve"> ensembles (</w:t>
        </w:r>
        <w:r w:rsidRPr="009C2439">
          <w:rPr>
            <w:rFonts w:ascii="Arial" w:hAnsi="Arial" w:cs="Arial"/>
            <w:color w:val="FF0000"/>
          </w:rPr>
          <w:t>Supplementary</w:t>
        </w:r>
        <w:r w:rsidRPr="004F1436">
          <w:rPr>
            <w:rFonts w:ascii="Arial" w:hAnsi="Arial" w:cs="Arial"/>
          </w:rPr>
          <w:t xml:space="preserve"> Figure 5x) indicating that cortical ensembles are not pur</w:t>
        </w:r>
        <w:r>
          <w:rPr>
            <w:rFonts w:ascii="Arial" w:hAnsi="Arial" w:cs="Arial"/>
          </w:rPr>
          <w:t>ely orientation selective cells</w:t>
        </w:r>
        <w:r w:rsidRPr="004F1436">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&lt;EndNote&gt;&lt;Cite&gt;&lt;Author&gt;Carrillo-Reid&lt;/Author&gt;&lt;Year&gt;2015&lt;/Year&gt;&lt;RecNum&gt;12&lt;/RecNum&gt;&lt;DisplayText&gt;(Carrillo-Reid et al., 2015)&lt;/DisplayText&gt;&lt;record&gt;&lt;rec-number&gt;12&lt;/rec-number&gt;&lt;foreign-keys&gt;&lt;key app="EN" db-id="0txdftr5os905xed2s8px2v3fppvvazdzsxs"&gt;12&lt;/key&gt;&lt;/foreign-keys&gt;&lt;ref-type name="Journal Article"&gt;17&lt;/ref-type&gt;&lt;contributors&gt;&lt;authors&gt;&lt;author&gt;Carrillo-Reid, Luis&lt;/author&gt;&lt;author&gt;Miller, Jae-Eun Kang&lt;/author&gt;&lt;author&gt;Hamm, Jordan P&lt;/author&gt;&lt;author&gt;Jackson, Jesse&lt;/author&gt;&lt;author&gt;Yuste, Rafael&lt;/author&gt;&lt;/authors&gt;&lt;/contributors&gt;&lt;titles&gt;&lt;title&gt;Endogenous sequential cortical activity evoked by visual stimuli.&lt;/title&gt;&lt;secondary-title&gt;The Journal of neuroscience : the official journal of the Society for Neuroscience&lt;/secondary-title&gt;&lt;/titles&gt;&lt;pages&gt;8813-28&lt;/pages&gt;&lt;volume&gt;35&lt;/volume&gt;&lt;keywords&gt;&lt;keyword&gt;graph theory&lt;/keyword&gt;&lt;keyword&gt;in vivo calcium imaging&lt;/keyword&gt;&lt;keyword&gt;multidimensional population vectors&lt;/keyword&gt;&lt;keyword&gt;neuronal ensembles&lt;/keyword&gt;&lt;keyword&gt;primary visual cortex&lt;/keyword&gt;&lt;keyword&gt;two-photon microscopy&lt;/keyword&gt;&lt;/keywords&gt;&lt;dates&gt;&lt;year&gt;2015&lt;/year&gt;&lt;/dates&gt;&lt;publisher&gt;Society for Neuroscience&lt;/publisher&gt;&lt;accession-num&gt;26063915&lt;/accession-num&gt;&lt;urls&gt;&lt;/urls&gt;&lt;electronic-resource-num&gt;10.1523/JNEUROSCI.5214-14.2015&lt;/electronic-resource-num&gt;&lt;/record&gt;&lt;/Cite&gt;&lt;/EndNote&gt;</w:instrText>
        </w:r>
        <w:r>
          <w:rPr>
            <w:rFonts w:ascii="Arial" w:hAnsi="Arial" w:cs="Arial"/>
          </w:rPr>
          <w:fldChar w:fldCharType="separate"/>
        </w:r>
        <w:r>
          <w:rPr>
            <w:rFonts w:ascii="Arial" w:hAnsi="Arial" w:cs="Arial"/>
            <w:noProof/>
          </w:rPr>
          <w:t>(</w:t>
        </w:r>
        <w:r>
          <w:rPr>
            <w:rFonts w:ascii="Arial" w:hAnsi="Arial" w:cs="Arial"/>
            <w:noProof/>
          </w:rPr>
          <w:fldChar w:fldCharType="begin"/>
        </w:r>
        <w:r>
          <w:rPr>
            <w:rFonts w:ascii="Arial" w:hAnsi="Arial" w:cs="Arial"/>
            <w:noProof/>
          </w:rPr>
          <w:instrText xml:space="preserve"> HYPERLINK \l "_ENREF_6" \o "Carrillo-Reid, 2015 #12" </w:instrText>
        </w:r>
        <w:r>
          <w:rPr>
            <w:rFonts w:ascii="Arial" w:hAnsi="Arial" w:cs="Arial"/>
            <w:noProof/>
          </w:rPr>
        </w:r>
        <w:r>
          <w:rPr>
            <w:rFonts w:ascii="Arial" w:hAnsi="Arial" w:cs="Arial"/>
            <w:noProof/>
          </w:rPr>
          <w:fldChar w:fldCharType="separate"/>
        </w:r>
        <w:r>
          <w:rPr>
            <w:rFonts w:ascii="Arial" w:hAnsi="Arial" w:cs="Arial"/>
            <w:noProof/>
          </w:rPr>
          <w:t>Carrillo-Reid et al., 2015</w:t>
        </w:r>
        <w:r>
          <w:rPr>
            <w:rFonts w:ascii="Arial" w:hAnsi="Arial" w:cs="Arial"/>
            <w:noProof/>
          </w:rPr>
          <w:fldChar w:fldCharType="end"/>
        </w:r>
        <w:r>
          <w:rPr>
            <w:rFonts w:ascii="Arial" w:hAnsi="Arial" w:cs="Arial"/>
            <w:noProof/>
          </w:rPr>
          <w:t>)</w:t>
        </w:r>
        <w:r>
          <w:rPr>
            <w:rFonts w:ascii="Arial" w:hAnsi="Arial" w:cs="Arial"/>
          </w:rPr>
          <w:fldChar w:fldCharType="end"/>
        </w:r>
        <w:bookmarkStart w:id="166" w:name="_GoBack"/>
        <w:bookmarkEnd w:id="166"/>
      </w:ins>
    </w:p>
    <w:p w14:paraId="3D3D2B7A" w14:textId="13AE76EF" w:rsidR="007E1D49" w:rsidRPr="00044B3A" w:rsidRDefault="00310C67" w:rsidP="00044B3A">
      <w:pPr>
        <w:spacing w:line="480" w:lineRule="auto"/>
        <w:jc w:val="both"/>
        <w:rPr>
          <w:rFonts w:ascii="Arial" w:hAnsi="Arial" w:cs="Arial"/>
          <w:lang w:eastAsia="zh-CN"/>
        </w:rPr>
      </w:pPr>
      <w:r w:rsidRPr="00044B3A">
        <w:rPr>
          <w:rFonts w:ascii="Arial" w:hAnsi="Arial" w:cs="Arial"/>
        </w:rPr>
        <w:t xml:space="preserve">We then evaluated the identified </w:t>
      </w:r>
      <w:r w:rsidR="00292B72">
        <w:rPr>
          <w:rFonts w:ascii="Arial" w:hAnsi="Arial" w:cs="Arial"/>
        </w:rPr>
        <w:t>significant neurons</w:t>
      </w:r>
      <w:r w:rsidR="00292B72" w:rsidRPr="00044B3A">
        <w:rPr>
          <w:rFonts w:ascii="Arial" w:hAnsi="Arial" w:cs="Arial"/>
        </w:rPr>
        <w:t xml:space="preserve"> </w:t>
      </w:r>
      <w:r w:rsidRPr="00044B3A">
        <w:rPr>
          <w:rFonts w:ascii="Arial" w:hAnsi="Arial" w:cs="Arial"/>
        </w:rPr>
        <w:t>by their performance of predicting external visual stimuli presented to the mice</w:t>
      </w:r>
      <w:r w:rsidR="005D0A75" w:rsidRPr="00044B3A">
        <w:rPr>
          <w:rFonts w:ascii="Arial" w:hAnsi="Arial" w:cs="Arial"/>
        </w:rPr>
        <w:t xml:space="preserve">. </w:t>
      </w:r>
      <w:r w:rsidR="00CF56F8" w:rsidRPr="00044B3A">
        <w:rPr>
          <w:rFonts w:ascii="Arial" w:hAnsi="Arial" w:cs="Arial"/>
        </w:rPr>
        <w:t xml:space="preserve">To make predictions with ensemble activity, we calculated the cosine </w:t>
      </w:r>
      <w:commentRangeStart w:id="167"/>
      <w:commentRangeStart w:id="168"/>
      <w:r w:rsidR="00CF56F8" w:rsidRPr="00044B3A">
        <w:rPr>
          <w:rFonts w:ascii="Arial" w:hAnsi="Arial" w:cs="Arial"/>
        </w:rPr>
        <w:t>similarity</w:t>
      </w:r>
      <w:commentRangeEnd w:id="167"/>
      <w:r w:rsidR="00AE7702">
        <w:rPr>
          <w:rStyle w:val="CommentReference"/>
        </w:rPr>
        <w:commentReference w:id="167"/>
      </w:r>
      <w:commentRangeEnd w:id="168"/>
      <w:r w:rsidR="006D1F97">
        <w:rPr>
          <w:rStyle w:val="CommentReference"/>
        </w:rPr>
        <w:commentReference w:id="168"/>
      </w:r>
      <w:r w:rsidR="00CF56F8" w:rsidRPr="00044B3A">
        <w:rPr>
          <w:rFonts w:ascii="Arial" w:hAnsi="Arial" w:cs="Arial"/>
        </w:rPr>
        <w:t xml:space="preserve"> between </w:t>
      </w:r>
      <w:r w:rsidR="004F1436">
        <w:rPr>
          <w:rFonts w:ascii="Arial" w:hAnsi="Arial" w:cs="Arial"/>
        </w:rPr>
        <w:t>population vectors</w:t>
      </w:r>
      <w:r w:rsidR="006A6683">
        <w:rPr>
          <w:rFonts w:ascii="Arial" w:hAnsi="Arial" w:cs="Arial"/>
        </w:rPr>
        <w:t xml:space="preserve"> (REF)</w:t>
      </w:r>
      <w:r w:rsidR="004F1436">
        <w:rPr>
          <w:rFonts w:ascii="Arial" w:hAnsi="Arial" w:cs="Arial"/>
        </w:rPr>
        <w:t xml:space="preserve"> observed in real data compared to population vectors defined by CRFs (</w:t>
      </w:r>
      <w:r w:rsidR="007B4444" w:rsidRPr="009012A2">
        <w:rPr>
          <w:rFonts w:ascii="Arial" w:hAnsi="Arial" w:cs="Arial"/>
          <w:color w:val="0000FF"/>
        </w:rPr>
        <w:t>Figure 1C</w:t>
      </w:r>
      <w:r w:rsidR="00FB2D7C">
        <w:rPr>
          <w:rFonts w:ascii="Arial" w:hAnsi="Arial" w:cs="Arial"/>
        </w:rPr>
        <w:t>)</w:t>
      </w:r>
      <w:r w:rsidR="00CF56F8" w:rsidRPr="00044B3A">
        <w:rPr>
          <w:rFonts w:ascii="Arial" w:hAnsi="Arial" w:cs="Arial"/>
        </w:rPr>
        <w:t xml:space="preserve">. </w:t>
      </w:r>
      <w:r w:rsidR="00C368B2">
        <w:rPr>
          <w:rFonts w:ascii="Arial" w:hAnsi="Arial" w:cs="Arial"/>
        </w:rPr>
        <w:t>S</w:t>
      </w:r>
      <w:r w:rsidR="0097628F" w:rsidRPr="00044B3A">
        <w:rPr>
          <w:rFonts w:ascii="Arial" w:hAnsi="Arial" w:cs="Arial"/>
        </w:rPr>
        <w:t>imilarity</w:t>
      </w:r>
      <w:r w:rsidR="00FB2D7C">
        <w:rPr>
          <w:rFonts w:ascii="Arial" w:hAnsi="Arial" w:cs="Arial"/>
        </w:rPr>
        <w:t xml:space="preserve"> coefficients</w:t>
      </w:r>
      <w:r w:rsidR="0097628F" w:rsidRPr="00044B3A">
        <w:rPr>
          <w:rFonts w:ascii="Arial" w:hAnsi="Arial" w:cs="Arial"/>
        </w:rPr>
        <w:t xml:space="preserve"> between </w:t>
      </w:r>
      <w:r w:rsidR="00AE7702" w:rsidRPr="00044B3A">
        <w:rPr>
          <w:rFonts w:ascii="Arial" w:hAnsi="Arial" w:cs="Arial"/>
        </w:rPr>
        <w:t>CRF</w:t>
      </w:r>
      <w:r w:rsidR="00AE7702" w:rsidRPr="00453414">
        <w:rPr>
          <w:rFonts w:ascii="Arial" w:hAnsi="Arial" w:cs="Arial"/>
        </w:rPr>
        <w:t>s</w:t>
      </w:r>
      <w:r w:rsidR="00CB06E6" w:rsidRPr="00044B3A">
        <w:rPr>
          <w:rFonts w:ascii="Arial" w:hAnsi="Arial" w:cs="Arial"/>
          <w:lang w:eastAsia="zh-CN"/>
        </w:rPr>
        <w:t xml:space="preserve"> </w:t>
      </w:r>
      <w:r w:rsidR="00FB2D7C">
        <w:rPr>
          <w:rFonts w:ascii="Arial" w:hAnsi="Arial" w:cs="Arial"/>
          <w:lang w:eastAsia="zh-CN"/>
        </w:rPr>
        <w:t>population</w:t>
      </w:r>
      <w:r w:rsidR="00A86418" w:rsidRPr="00044B3A">
        <w:rPr>
          <w:rFonts w:ascii="Arial" w:hAnsi="Arial" w:cs="Arial"/>
          <w:lang w:eastAsia="zh-CN"/>
        </w:rPr>
        <w:t xml:space="preserve"> </w:t>
      </w:r>
      <w:r w:rsidR="00CF56F8" w:rsidRPr="00044B3A">
        <w:rPr>
          <w:rFonts w:ascii="Arial" w:hAnsi="Arial" w:cs="Arial"/>
          <w:lang w:eastAsia="zh-CN"/>
        </w:rPr>
        <w:t>vectors</w:t>
      </w:r>
      <w:r w:rsidR="005A5C59" w:rsidRPr="00044B3A">
        <w:rPr>
          <w:rFonts w:ascii="Arial" w:hAnsi="Arial" w:cs="Arial"/>
          <w:lang w:eastAsia="zh-CN"/>
        </w:rPr>
        <w:t xml:space="preserve"> and </w:t>
      </w:r>
      <w:r w:rsidR="00FB2D7C">
        <w:rPr>
          <w:rFonts w:ascii="Arial" w:hAnsi="Arial" w:cs="Arial"/>
          <w:lang w:eastAsia="zh-CN"/>
        </w:rPr>
        <w:t>real data</w:t>
      </w:r>
      <w:r w:rsidR="005A5C59" w:rsidRPr="00044B3A">
        <w:rPr>
          <w:rFonts w:ascii="Arial" w:hAnsi="Arial" w:cs="Arial"/>
          <w:lang w:eastAsia="zh-CN"/>
        </w:rPr>
        <w:t xml:space="preserve"> reproduces </w:t>
      </w:r>
      <w:r w:rsidR="00A13158" w:rsidRPr="00044B3A">
        <w:rPr>
          <w:rFonts w:ascii="Arial" w:hAnsi="Arial" w:cs="Arial"/>
          <w:lang w:eastAsia="zh-CN"/>
        </w:rPr>
        <w:t>presented stimulus</w:t>
      </w:r>
      <w:r w:rsidR="00C368B2">
        <w:rPr>
          <w:rFonts w:ascii="Arial" w:hAnsi="Arial" w:cs="Arial"/>
          <w:lang w:eastAsia="zh-CN"/>
        </w:rPr>
        <w:t xml:space="preserve"> (</w:t>
      </w:r>
      <w:r w:rsidR="00C368B2" w:rsidRPr="009012A2">
        <w:rPr>
          <w:rFonts w:ascii="Arial" w:hAnsi="Arial" w:cs="Arial"/>
          <w:color w:val="0000FF"/>
          <w:lang w:eastAsia="zh-CN"/>
        </w:rPr>
        <w:t>Figure 5F</w:t>
      </w:r>
      <w:r w:rsidR="00C368B2">
        <w:rPr>
          <w:rFonts w:ascii="Arial" w:hAnsi="Arial" w:cs="Arial"/>
          <w:lang w:eastAsia="zh-CN"/>
        </w:rPr>
        <w:t>)</w:t>
      </w:r>
      <w:r w:rsidR="00291AD1" w:rsidRPr="00044B3A">
        <w:rPr>
          <w:rFonts w:ascii="Arial" w:hAnsi="Arial" w:cs="Arial"/>
          <w:lang w:eastAsia="zh-CN"/>
        </w:rPr>
        <w:t>, and is specific to the stimulus</w:t>
      </w:r>
      <w:r w:rsidR="00AE7702">
        <w:rPr>
          <w:rFonts w:ascii="Arial" w:hAnsi="Arial" w:cs="Arial"/>
          <w:lang w:eastAsia="zh-CN"/>
        </w:rPr>
        <w:t xml:space="preserve"> activation</w:t>
      </w:r>
      <w:r w:rsidR="00A13158" w:rsidRPr="00044B3A">
        <w:rPr>
          <w:rFonts w:ascii="Arial" w:hAnsi="Arial" w:cs="Arial"/>
          <w:lang w:eastAsia="zh-CN"/>
        </w:rPr>
        <w:t xml:space="preserve"> periods</w:t>
      </w:r>
      <w:r w:rsidR="00291AD1" w:rsidRPr="00044B3A">
        <w:rPr>
          <w:rFonts w:ascii="Arial" w:hAnsi="Arial" w:cs="Arial"/>
          <w:lang w:eastAsia="zh-CN"/>
        </w:rPr>
        <w:t xml:space="preserve"> (</w:t>
      </w:r>
      <w:r w:rsidR="00291AD1" w:rsidRPr="009012A2">
        <w:rPr>
          <w:rFonts w:ascii="Arial" w:hAnsi="Arial" w:cs="Arial"/>
          <w:color w:val="0000FF"/>
          <w:lang w:eastAsia="zh-CN"/>
        </w:rPr>
        <w:t>Figure 5</w:t>
      </w:r>
      <w:r w:rsidR="008B1444">
        <w:rPr>
          <w:rFonts w:ascii="Arial" w:hAnsi="Arial" w:cs="Arial"/>
          <w:color w:val="0000FF"/>
          <w:lang w:eastAsia="zh-CN"/>
        </w:rPr>
        <w:t>D</w:t>
      </w:r>
      <w:r w:rsidR="00291AD1" w:rsidRPr="00044B3A">
        <w:rPr>
          <w:rFonts w:ascii="Arial" w:hAnsi="Arial" w:cs="Arial"/>
          <w:lang w:eastAsia="zh-CN"/>
        </w:rPr>
        <w:t xml:space="preserve">). </w:t>
      </w:r>
      <w:r w:rsidR="008F3CB8" w:rsidRPr="00044B3A">
        <w:rPr>
          <w:rFonts w:ascii="Arial" w:hAnsi="Arial" w:cs="Arial"/>
          <w:lang w:eastAsia="zh-CN"/>
        </w:rPr>
        <w:t xml:space="preserve">Prediction statistics show the </w:t>
      </w:r>
      <w:r w:rsidR="00BD0D23" w:rsidRPr="00044B3A">
        <w:rPr>
          <w:rFonts w:ascii="Arial" w:hAnsi="Arial" w:cs="Arial"/>
        </w:rPr>
        <w:t>CRF</w:t>
      </w:r>
      <w:r w:rsidR="00BD0D23" w:rsidRPr="00453414">
        <w:rPr>
          <w:rFonts w:ascii="Arial" w:hAnsi="Arial" w:cs="Arial"/>
        </w:rPr>
        <w:t>s</w:t>
      </w:r>
      <w:r w:rsidR="00BD0D23">
        <w:rPr>
          <w:rFonts w:ascii="Arial" w:hAnsi="Arial" w:cs="Arial"/>
        </w:rPr>
        <w:t xml:space="preserve"> defined</w:t>
      </w:r>
      <w:r w:rsidR="008F3CB8" w:rsidRPr="00044B3A">
        <w:rPr>
          <w:rFonts w:ascii="Arial" w:hAnsi="Arial" w:cs="Arial"/>
          <w:lang w:eastAsia="zh-CN"/>
        </w:rPr>
        <w:t xml:space="preserve"> ensembles have higher prediction accuracy, precision and recall than </w:t>
      </w:r>
      <w:r w:rsidR="00BD0D23">
        <w:rPr>
          <w:rFonts w:ascii="Arial" w:hAnsi="Arial" w:cs="Arial"/>
          <w:lang w:eastAsia="zh-CN"/>
        </w:rPr>
        <w:t>SVD</w:t>
      </w:r>
      <w:r w:rsidR="00FB2D7C">
        <w:rPr>
          <w:rFonts w:ascii="Arial" w:hAnsi="Arial" w:cs="Arial"/>
          <w:lang w:eastAsia="zh-CN"/>
        </w:rPr>
        <w:t xml:space="preserve"> method</w:t>
      </w:r>
      <w:r w:rsidR="00AC0C36" w:rsidRPr="00044B3A">
        <w:rPr>
          <w:rFonts w:ascii="Arial" w:hAnsi="Arial" w:cs="Arial"/>
          <w:lang w:eastAsia="zh-CN"/>
        </w:rPr>
        <w:t xml:space="preserve"> (</w:t>
      </w:r>
      <w:r w:rsidR="00AC0C36" w:rsidRPr="009012A2">
        <w:rPr>
          <w:rFonts w:ascii="Arial" w:hAnsi="Arial" w:cs="Arial"/>
          <w:color w:val="0000FF"/>
          <w:lang w:eastAsia="zh-CN"/>
        </w:rPr>
        <w:t>Figure 5</w:t>
      </w:r>
      <w:r w:rsidR="00693CB6" w:rsidRPr="009012A2">
        <w:rPr>
          <w:rFonts w:ascii="Arial" w:hAnsi="Arial" w:cs="Arial"/>
          <w:color w:val="0000FF"/>
          <w:lang w:eastAsia="zh-CN"/>
        </w:rPr>
        <w:t>G-I</w:t>
      </w:r>
      <w:r w:rsidR="00AC0C36" w:rsidRPr="00044B3A">
        <w:rPr>
          <w:rFonts w:ascii="Arial" w:hAnsi="Arial" w:cs="Arial"/>
          <w:lang w:eastAsia="zh-CN"/>
        </w:rPr>
        <w:t xml:space="preserve">), </w:t>
      </w:r>
      <w:r w:rsidR="00FB2D7C">
        <w:rPr>
          <w:rFonts w:ascii="Arial" w:hAnsi="Arial" w:cs="Arial"/>
          <w:lang w:eastAsia="zh-CN"/>
        </w:rPr>
        <w:t>demonstrating that</w:t>
      </w:r>
      <w:r w:rsidR="00AC0C36" w:rsidRPr="00044B3A">
        <w:rPr>
          <w:rFonts w:ascii="Arial" w:hAnsi="Arial" w:cs="Arial"/>
          <w:lang w:eastAsia="zh-CN"/>
        </w:rPr>
        <w:t xml:space="preserve"> </w:t>
      </w:r>
      <w:r w:rsidR="00FB2D7C">
        <w:rPr>
          <w:rFonts w:ascii="Arial" w:hAnsi="Arial" w:cs="Arial"/>
          <w:lang w:eastAsia="zh-CN"/>
        </w:rPr>
        <w:t>CRF</w:t>
      </w:r>
      <w:r w:rsidR="00AC0C36" w:rsidRPr="00044B3A">
        <w:rPr>
          <w:rFonts w:ascii="Arial" w:hAnsi="Arial" w:cs="Arial"/>
          <w:lang w:eastAsia="zh-CN"/>
        </w:rPr>
        <w:t xml:space="preserve"> model</w:t>
      </w:r>
      <w:r w:rsidR="00FB2D7C">
        <w:rPr>
          <w:rFonts w:ascii="Arial" w:hAnsi="Arial" w:cs="Arial"/>
          <w:lang w:eastAsia="zh-CN"/>
        </w:rPr>
        <w:t>s</w:t>
      </w:r>
      <w:r w:rsidR="00AC0C36" w:rsidRPr="00044B3A">
        <w:rPr>
          <w:rFonts w:ascii="Arial" w:hAnsi="Arial" w:cs="Arial"/>
          <w:lang w:eastAsia="zh-CN"/>
        </w:rPr>
        <w:t xml:space="preserve"> outperform existing ensemble identification approaches.</w:t>
      </w:r>
      <w:r w:rsidR="003A1093">
        <w:rPr>
          <w:rFonts w:ascii="Arial" w:hAnsi="Arial" w:cs="Arial"/>
          <w:lang w:eastAsia="zh-CN"/>
        </w:rPr>
        <w:t xml:space="preserve"> </w:t>
      </w:r>
    </w:p>
    <w:p w14:paraId="599E8AF6" w14:textId="27156E97" w:rsidR="0002764F" w:rsidRDefault="00B840B9" w:rsidP="0002764F">
      <w:pPr>
        <w:spacing w:line="480" w:lineRule="auto"/>
        <w:ind w:firstLine="240"/>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67031C">
        <w:rPr>
          <w:rFonts w:ascii="Arial" w:hAnsi="Arial" w:cs="Arial"/>
        </w:rPr>
        <w:t xml:space="preserve">significant neurons from cortical ensembles identified by </w:t>
      </w:r>
      <w:r w:rsidR="0067031C" w:rsidRPr="00044B3A">
        <w:rPr>
          <w:rFonts w:ascii="Arial" w:hAnsi="Arial" w:cs="Arial"/>
        </w:rPr>
        <w:t>CRF</w:t>
      </w:r>
      <w:r w:rsidR="0067031C" w:rsidRPr="00453414">
        <w:rPr>
          <w:rFonts w:ascii="Arial" w:hAnsi="Arial" w:cs="Arial"/>
        </w:rPr>
        <w:t>s</w:t>
      </w:r>
      <w:r w:rsidR="0067031C" w:rsidRPr="00044B3A">
        <w:rPr>
          <w:rFonts w:ascii="Arial" w:hAnsi="Arial" w:cs="Arial"/>
        </w:rPr>
        <w:t xml:space="preserve"> </w:t>
      </w:r>
      <w:r w:rsidR="0067031C">
        <w:rPr>
          <w:rFonts w:ascii="Arial" w:hAnsi="Arial" w:cs="Arial"/>
        </w:rPr>
        <w:t xml:space="preserve">represent the optimal group of neurons </w:t>
      </w:r>
      <w:r w:rsidR="0067031C" w:rsidRPr="00044B3A">
        <w:rPr>
          <w:rFonts w:ascii="Arial" w:hAnsi="Arial" w:cs="Arial"/>
        </w:rPr>
        <w:t xml:space="preserve">for the </w:t>
      </w:r>
      <w:r w:rsidR="00C008BE">
        <w:rPr>
          <w:rFonts w:ascii="Arial" w:hAnsi="Arial" w:cs="Arial"/>
        </w:rPr>
        <w:t>prediction of presented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this</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 xml:space="preserve">resized identified cortical ensembles adding or removing elements from the significant population </w:t>
      </w:r>
      <w:r w:rsidR="00155ACC" w:rsidRPr="00044B3A">
        <w:rPr>
          <w:rFonts w:ascii="Arial" w:hAnsi="Arial" w:cs="Arial"/>
        </w:rPr>
        <w:t>(</w:t>
      </w:r>
      <w:r w:rsidR="00155ACC" w:rsidRPr="009012A2">
        <w:rPr>
          <w:rFonts w:ascii="Arial" w:hAnsi="Arial" w:cs="Arial"/>
          <w:color w:val="0000FF"/>
        </w:rPr>
        <w:t>Figure 6</w:t>
      </w:r>
      <w:r w:rsidR="0002764F" w:rsidRPr="009012A2">
        <w:rPr>
          <w:rFonts w:ascii="Arial" w:hAnsi="Arial" w:cs="Arial"/>
          <w:color w:val="0000FF"/>
        </w:rPr>
        <w:t xml:space="preserve"> </w:t>
      </w:r>
      <w:r w:rsidR="00155ACC" w:rsidRPr="009012A2">
        <w:rPr>
          <w:rFonts w:ascii="Arial" w:hAnsi="Arial" w:cs="Arial"/>
          <w:color w:val="0000FF"/>
        </w:rPr>
        <w:t>A</w:t>
      </w:r>
      <w:r w:rsidR="0002764F" w:rsidRPr="009012A2">
        <w:rPr>
          <w:rFonts w:ascii="Arial" w:hAnsi="Arial" w:cs="Arial"/>
          <w:color w:val="0000FF"/>
        </w:rPr>
        <w:t>-D</w:t>
      </w:r>
      <w:r w:rsidR="00155ACC" w:rsidRPr="00044B3A">
        <w:rPr>
          <w:rFonts w:ascii="Arial" w:hAnsi="Arial" w:cs="Arial"/>
        </w:rPr>
        <w:t>)</w:t>
      </w:r>
      <w:r w:rsidRPr="00044B3A">
        <w:rPr>
          <w:rFonts w:ascii="Arial" w:hAnsi="Arial" w:cs="Arial"/>
        </w:rPr>
        <w:t xml:space="preserve"> and </w:t>
      </w:r>
      <w:r w:rsidR="0017656B" w:rsidRPr="00044B3A">
        <w:rPr>
          <w:rFonts w:ascii="Arial" w:hAnsi="Arial" w:cs="Arial"/>
        </w:rPr>
        <w:t>examined the 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imilarity between</w:t>
      </w:r>
      <w:r w:rsidR="00AD1BAB" w:rsidRPr="00044B3A">
        <w:rPr>
          <w:rFonts w:ascii="Arial" w:hAnsi="Arial" w:cs="Arial"/>
        </w:rPr>
        <w:t xml:space="preserve"> population vectors of</w:t>
      </w:r>
      <w:r w:rsidR="00155ACC" w:rsidRPr="00044B3A">
        <w:rPr>
          <w:rFonts w:ascii="Arial" w:hAnsi="Arial" w:cs="Arial"/>
        </w:rPr>
        <w:t xml:space="preserve"> resampled ensemble</w:t>
      </w:r>
      <w:r w:rsidR="0002764F">
        <w:rPr>
          <w:rFonts w:ascii="Arial" w:hAnsi="Arial" w:cs="Arial"/>
        </w:rPr>
        <w:t>s</w:t>
      </w:r>
      <w:r w:rsidR="00155ACC" w:rsidRPr="00044B3A">
        <w:rPr>
          <w:rFonts w:ascii="Arial" w:hAnsi="Arial" w:cs="Arial"/>
        </w:rPr>
        <w:t xml:space="preserve"> </w:t>
      </w:r>
      <w:r w:rsidR="0002764F">
        <w:rPr>
          <w:rFonts w:ascii="Arial" w:hAnsi="Arial" w:cs="Arial"/>
        </w:rPr>
        <w:t xml:space="preserve">has a maximum value </w:t>
      </w:r>
      <w:r w:rsidR="00155ACC" w:rsidRPr="00044B3A">
        <w:rPr>
          <w:rFonts w:ascii="Arial" w:hAnsi="Arial" w:cs="Arial"/>
        </w:rPr>
        <w:t>when ensem</w:t>
      </w:r>
      <w:r w:rsidR="0002764F">
        <w:rPr>
          <w:rFonts w:ascii="Arial" w:hAnsi="Arial" w:cs="Arial"/>
        </w:rPr>
        <w:t>ble size is unchanged (</w:t>
      </w:r>
      <w:r w:rsidR="0002764F" w:rsidRPr="009012A2">
        <w:rPr>
          <w:rFonts w:ascii="Arial" w:hAnsi="Arial" w:cs="Arial"/>
          <w:color w:val="0000FF"/>
        </w:rPr>
        <w:t>Figure 6</w:t>
      </w:r>
      <w:r w:rsidR="00302AF0" w:rsidRPr="009012A2">
        <w:rPr>
          <w:rFonts w:ascii="Arial" w:hAnsi="Arial" w:cs="Arial"/>
          <w:color w:val="0000FF"/>
        </w:rPr>
        <w:t>A</w:t>
      </w:r>
      <w:r w:rsidR="00155ACC" w:rsidRPr="00044B3A">
        <w:rPr>
          <w:rFonts w:ascii="Arial" w:hAnsi="Arial" w:cs="Arial"/>
        </w:rPr>
        <w:t>)</w:t>
      </w:r>
      <w:r w:rsidR="00B93456" w:rsidRPr="00044B3A">
        <w:rPr>
          <w:rFonts w:ascii="Arial" w:hAnsi="Arial" w:cs="Arial"/>
        </w:rPr>
        <w:t xml:space="preserve">. Furthermore, </w:t>
      </w:r>
      <w:r w:rsidR="00DC6377">
        <w:rPr>
          <w:rFonts w:ascii="Arial" w:hAnsi="Arial" w:cs="Arial"/>
        </w:rPr>
        <w:t xml:space="preserve">the </w:t>
      </w:r>
      <w:r w:rsidR="00302AF0">
        <w:rPr>
          <w:rFonts w:ascii="Arial" w:hAnsi="Arial" w:cs="Arial"/>
        </w:rPr>
        <w:t>most significant</w:t>
      </w:r>
      <w:r w:rsidR="00DC6377">
        <w:rPr>
          <w:rFonts w:ascii="Arial" w:hAnsi="Arial" w:cs="Arial"/>
        </w:rPr>
        <w:t xml:space="preserve"> neurons from cortical ensembles</w:t>
      </w:r>
      <w:r w:rsidR="00B93456" w:rsidRPr="00044B3A">
        <w:rPr>
          <w:rFonts w:ascii="Arial" w:hAnsi="Arial" w:cs="Arial"/>
        </w:rPr>
        <w:t xml:space="preserve"> achieve the best accuracy, precision and recall </w:t>
      </w:r>
      <w:r w:rsidR="00B93456" w:rsidRPr="00044B3A">
        <w:rPr>
          <w:rFonts w:ascii="Arial" w:hAnsi="Arial" w:cs="Arial"/>
        </w:rPr>
        <w:lastRenderedPageBreak/>
        <w:t xml:space="preserve">when predicting the presented 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r w:rsidR="00302AF0" w:rsidRPr="009012A2">
        <w:rPr>
          <w:rFonts w:ascii="Arial" w:hAnsi="Arial" w:cs="Arial"/>
          <w:color w:val="0000FF"/>
        </w:rPr>
        <w:t>Figure 6B-D</w:t>
      </w:r>
      <w:r w:rsidR="00670325" w:rsidRPr="00044B3A">
        <w:rPr>
          <w:rFonts w:ascii="Arial" w:hAnsi="Arial" w:cs="Arial"/>
        </w:rPr>
        <w:t>)</w:t>
      </w:r>
      <w:r w:rsidR="00B93456" w:rsidRPr="00044B3A">
        <w:rPr>
          <w:rFonts w:ascii="Arial" w:hAnsi="Arial" w:cs="Arial"/>
        </w:rPr>
        <w:t xml:space="preserve">. </w:t>
      </w:r>
    </w:p>
    <w:p w14:paraId="10F7E5FD" w14:textId="3D477BD5" w:rsidR="00D70DF1" w:rsidRDefault="005C5F09" w:rsidP="0002764F">
      <w:pPr>
        <w:spacing w:line="480" w:lineRule="auto"/>
        <w:ind w:firstLine="240"/>
        <w:jc w:val="both"/>
        <w:rPr>
          <w:rFonts w:ascii="Arial" w:hAnsi="Arial" w:cs="Arial"/>
        </w:rPr>
      </w:pPr>
      <w:r>
        <w:rPr>
          <w:rFonts w:ascii="Arial" w:hAnsi="Arial" w:cs="Arial"/>
        </w:rPr>
        <w:t xml:space="preserve">So far we have shown that the most significant neurons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Pr>
          <w:rFonts w:ascii="Arial" w:hAnsi="Arial" w:cs="Arial"/>
        </w:rPr>
        <w:t xml:space="preserve">represent the optimal population to predict </w:t>
      </w:r>
      <w:r w:rsidRPr="00044B3A">
        <w:rPr>
          <w:rFonts w:ascii="Arial" w:hAnsi="Arial" w:cs="Arial"/>
        </w:rPr>
        <w:t xml:space="preserve">external </w:t>
      </w:r>
      <w:r w:rsidR="0046299C" w:rsidRPr="00044B3A">
        <w:rPr>
          <w:rFonts w:ascii="Arial" w:hAnsi="Arial" w:cs="Arial"/>
        </w:rPr>
        <w:t>visual stimuli. This fact raises the question of whether CRF</w:t>
      </w:r>
      <w:r w:rsidR="0046299C" w:rsidRPr="00453414">
        <w:rPr>
          <w:rFonts w:ascii="Arial" w:hAnsi="Arial" w:cs="Arial"/>
        </w:rPr>
        <w:t>s</w:t>
      </w:r>
      <w:r w:rsidR="0046299C" w:rsidRPr="00044B3A">
        <w:rPr>
          <w:rFonts w:ascii="Arial" w:hAnsi="Arial" w:cs="Arial"/>
        </w:rPr>
        <w:t xml:space="preserve"> ensembles are a specific non-random subgroup. To answer this question, we randomly sampled a subset of the total neuronal population, ranging from 10% to 90% of all neurons</w:t>
      </w:r>
      <w:r w:rsidR="0046299C">
        <w:rPr>
          <w:rFonts w:ascii="Arial" w:hAnsi="Arial" w:cs="Arial"/>
        </w:rPr>
        <w:t xml:space="preserve"> (</w:t>
      </w:r>
      <w:r w:rsidR="0046299C" w:rsidRPr="009012A2">
        <w:rPr>
          <w:rFonts w:ascii="Arial" w:hAnsi="Arial" w:cs="Arial"/>
          <w:color w:val="0000FF"/>
        </w:rPr>
        <w:t>Figure 6</w:t>
      </w:r>
      <w:r w:rsidRPr="009012A2">
        <w:rPr>
          <w:rFonts w:ascii="Arial" w:hAnsi="Arial" w:cs="Arial"/>
          <w:color w:val="0000FF"/>
        </w:rPr>
        <w:t xml:space="preserve"> E-H</w:t>
      </w:r>
      <w:r w:rsidR="0046299C">
        <w:rPr>
          <w:rFonts w:ascii="Arial" w:hAnsi="Arial" w:cs="Arial"/>
        </w:rPr>
        <w:t>)</w:t>
      </w:r>
      <w:r w:rsidR="0046299C" w:rsidRPr="00044B3A">
        <w:rPr>
          <w:rFonts w:ascii="Arial" w:hAnsi="Arial" w:cs="Arial"/>
        </w:rPr>
        <w:t xml:space="preserve">. </w:t>
      </w:r>
      <w:r>
        <w:rPr>
          <w:rFonts w:ascii="Arial" w:hAnsi="Arial" w:cs="Arial"/>
        </w:rPr>
        <w:t>We observed that</w:t>
      </w:r>
      <w:r w:rsidR="008566C6">
        <w:rPr>
          <w:rFonts w:ascii="Arial" w:hAnsi="Arial" w:cs="Arial"/>
        </w:rPr>
        <w:t xml:space="preserve"> prediction performance</w:t>
      </w:r>
      <w:r>
        <w:rPr>
          <w:rFonts w:ascii="Arial" w:hAnsi="Arial" w:cs="Arial"/>
        </w:rPr>
        <w:t xml:space="preserve"> from random groups of neurons</w:t>
      </w:r>
      <w:r w:rsidR="0046299C" w:rsidRPr="00044B3A">
        <w:rPr>
          <w:rFonts w:ascii="Arial" w:hAnsi="Arial" w:cs="Arial"/>
        </w:rPr>
        <w:t xml:space="preserve"> is </w:t>
      </w:r>
      <w:r>
        <w:rPr>
          <w:rFonts w:ascii="Arial" w:hAnsi="Arial" w:cs="Arial"/>
        </w:rPr>
        <w:t>significantly</w:t>
      </w:r>
      <w:r w:rsidR="0046299C" w:rsidRPr="00044B3A">
        <w:rPr>
          <w:rFonts w:ascii="Arial" w:hAnsi="Arial" w:cs="Arial"/>
        </w:rPr>
        <w:t xml:space="preserve"> lower than </w:t>
      </w:r>
      <w:r w:rsidRPr="00044B3A">
        <w:rPr>
          <w:rFonts w:ascii="Arial" w:hAnsi="Arial" w:cs="Arial"/>
        </w:rPr>
        <w:t>CRF</w:t>
      </w:r>
      <w:r w:rsidRPr="00453414">
        <w:rPr>
          <w:rFonts w:ascii="Arial" w:hAnsi="Arial" w:cs="Arial"/>
        </w:rPr>
        <w:t>s</w:t>
      </w:r>
      <w:r w:rsidRPr="00044B3A">
        <w:rPr>
          <w:rFonts w:ascii="Arial" w:hAnsi="Arial" w:cs="Arial"/>
        </w:rPr>
        <w:t xml:space="preserve"> </w:t>
      </w:r>
      <w:r w:rsidR="008566C6">
        <w:rPr>
          <w:rFonts w:ascii="Arial" w:hAnsi="Arial" w:cs="Arial"/>
        </w:rPr>
        <w:t>ensemble performance (</w:t>
      </w:r>
      <w:r w:rsidR="008566C6" w:rsidRPr="009012A2">
        <w:rPr>
          <w:rFonts w:ascii="Arial" w:hAnsi="Arial" w:cs="Arial"/>
          <w:color w:val="0000FF"/>
        </w:rPr>
        <w:t>Figure 6 E-H</w:t>
      </w:r>
      <w:r w:rsidR="0046299C" w:rsidRPr="00044B3A">
        <w:rPr>
          <w:rFonts w:ascii="Arial" w:hAnsi="Arial" w:cs="Arial"/>
        </w:rPr>
        <w:t xml:space="preserve">), indicating that </w:t>
      </w:r>
      <w:r>
        <w:rPr>
          <w:rFonts w:ascii="Arial" w:hAnsi="Arial" w:cs="Arial"/>
        </w:rPr>
        <w:t xml:space="preserve">identified </w:t>
      </w:r>
      <w:r w:rsidR="0046299C" w:rsidRPr="00044B3A">
        <w:rPr>
          <w:rFonts w:ascii="Arial" w:hAnsi="Arial" w:cs="Arial"/>
        </w:rPr>
        <w:t xml:space="preserve">ensembles are non-random structures. </w:t>
      </w:r>
    </w:p>
    <w:p w14:paraId="4D78AB50" w14:textId="63153B4C" w:rsidR="004D62B9" w:rsidRPr="004D62B9" w:rsidRDefault="00346F5D" w:rsidP="004D62B9">
      <w:pPr>
        <w:spacing w:line="480" w:lineRule="auto"/>
        <w:jc w:val="both"/>
        <w:rPr>
          <w:rFonts w:ascii="Arial" w:hAnsi="Arial" w:cs="Arial"/>
          <w:b/>
        </w:rPr>
      </w:pPr>
      <w:r>
        <w:rPr>
          <w:rFonts w:ascii="Arial" w:hAnsi="Arial" w:cs="Arial"/>
          <w:b/>
        </w:rPr>
        <w:t xml:space="preserve">CRFs </w:t>
      </w:r>
      <w:r w:rsidR="00F97617">
        <w:rPr>
          <w:rFonts w:ascii="Arial" w:hAnsi="Arial" w:cs="Arial"/>
          <w:b/>
        </w:rPr>
        <w:t xml:space="preserve">as a tool </w:t>
      </w:r>
      <w:r w:rsidR="005D5745">
        <w:rPr>
          <w:rFonts w:ascii="Arial" w:hAnsi="Arial" w:cs="Arial"/>
          <w:b/>
        </w:rPr>
        <w:t>for the targeted manipulation of cortical microcircuits</w:t>
      </w:r>
    </w:p>
    <w:p w14:paraId="2950F59B" w14:textId="5EFB94C7" w:rsidR="004D62B9" w:rsidRPr="00044B3A" w:rsidRDefault="00C32FCF" w:rsidP="004D62B9">
      <w:pPr>
        <w:spacing w:line="480" w:lineRule="auto"/>
        <w:jc w:val="both"/>
        <w:rPr>
          <w:rFonts w:ascii="Arial" w:hAnsi="Arial" w:cs="Arial"/>
        </w:rPr>
      </w:pPr>
      <w:r>
        <w:rPr>
          <w:rFonts w:ascii="Arial" w:hAnsi="Arial" w:cs="Arial"/>
        </w:rPr>
        <w:t xml:space="preserve">A challenging issue regarding </w:t>
      </w:r>
      <w:r w:rsidR="004D6C44">
        <w:rPr>
          <w:rFonts w:ascii="Arial" w:hAnsi="Arial" w:cs="Arial"/>
        </w:rPr>
        <w:t xml:space="preserve">the design of closed-loop </w:t>
      </w:r>
      <w:r w:rsidR="00D05F64">
        <w:rPr>
          <w:rFonts w:ascii="Arial" w:hAnsi="Arial" w:cs="Arial"/>
        </w:rPr>
        <w:t xml:space="preserve">optogenetic </w:t>
      </w:r>
      <w:r w:rsidR="004D6C44">
        <w:rPr>
          <w:rFonts w:ascii="Arial" w:hAnsi="Arial" w:cs="Arial"/>
        </w:rPr>
        <w:t>experiments to</w:t>
      </w:r>
      <w:r w:rsidR="009441CE">
        <w:rPr>
          <w:rFonts w:ascii="Arial" w:hAnsi="Arial" w:cs="Arial"/>
        </w:rPr>
        <w:t xml:space="preserve"> </w:t>
      </w:r>
      <w:r w:rsidR="004D6C44">
        <w:rPr>
          <w:rFonts w:ascii="Arial" w:hAnsi="Arial" w:cs="Arial"/>
        </w:rPr>
        <w:t xml:space="preserve">manipulate </w:t>
      </w:r>
      <w:r w:rsidR="00D05F64">
        <w:rPr>
          <w:rFonts w:ascii="Arial" w:hAnsi="Arial" w:cs="Arial"/>
        </w:rPr>
        <w:t>behavioral tasks in awake animals</w:t>
      </w:r>
      <w:r w:rsidR="004D6C44">
        <w:rPr>
          <w:rFonts w:ascii="Arial" w:hAnsi="Arial" w:cs="Arial"/>
        </w:rPr>
        <w:t xml:space="preserve"> </w:t>
      </w:r>
      <w:r>
        <w:rPr>
          <w:rFonts w:ascii="Arial" w:hAnsi="Arial" w:cs="Arial"/>
        </w:rPr>
        <w:t xml:space="preserve">is the identification of </w:t>
      </w:r>
      <w:r w:rsidR="00F94A7D">
        <w:rPr>
          <w:rFonts w:ascii="Arial" w:hAnsi="Arial" w:cs="Arial"/>
        </w:rPr>
        <w:t xml:space="preserve">the dependencies between </w:t>
      </w:r>
      <w:r w:rsidR="009441CE">
        <w:rPr>
          <w:rFonts w:ascii="Arial" w:hAnsi="Arial" w:cs="Arial"/>
        </w:rPr>
        <w:t>neurons that</w:t>
      </w:r>
      <w:r>
        <w:rPr>
          <w:rFonts w:ascii="Arial" w:hAnsi="Arial" w:cs="Arial"/>
        </w:rPr>
        <w:t xml:space="preserve"> could be used to recall learned patterns. </w:t>
      </w:r>
      <w:r w:rsidR="003B3AA0">
        <w:rPr>
          <w:rFonts w:ascii="Arial" w:hAnsi="Arial" w:cs="Arial"/>
        </w:rPr>
        <w:t>To investigate if our</w:t>
      </w:r>
      <w:r>
        <w:rPr>
          <w:rFonts w:ascii="Arial" w:hAnsi="Arial" w:cs="Arial"/>
        </w:rPr>
        <w:t xml:space="preserve"> </w:t>
      </w:r>
      <w:r w:rsidR="003B3AA0">
        <w:rPr>
          <w:rFonts w:ascii="Arial" w:hAnsi="Arial" w:cs="Arial"/>
        </w:rPr>
        <w:t>CRFs model based on population activity</w:t>
      </w:r>
      <w:r>
        <w:rPr>
          <w:rFonts w:ascii="Arial" w:hAnsi="Arial" w:cs="Arial"/>
        </w:rPr>
        <w:t xml:space="preserve"> can predict </w:t>
      </w:r>
      <w:r w:rsidR="00061EDD">
        <w:rPr>
          <w:rFonts w:ascii="Arial" w:hAnsi="Arial" w:cs="Arial"/>
        </w:rPr>
        <w:t xml:space="preserve">changes in the functional connectivity of cortical microcircuits </w:t>
      </w:r>
      <w:r w:rsidR="006E3811">
        <w:rPr>
          <w:rFonts w:ascii="Arial" w:hAnsi="Arial" w:cs="Arial"/>
        </w:rPr>
        <w:t xml:space="preserve">we </w:t>
      </w:r>
      <w:r w:rsidR="00061EDD">
        <w:rPr>
          <w:rFonts w:ascii="Arial" w:hAnsi="Arial" w:cs="Arial"/>
        </w:rPr>
        <w:t xml:space="preserve">compared the models generated by CRFs before and after </w:t>
      </w:r>
      <w:r w:rsidR="006E3811">
        <w:rPr>
          <w:rFonts w:ascii="Arial" w:hAnsi="Arial" w:cs="Arial"/>
        </w:rPr>
        <w:t xml:space="preserve">two-photon </w:t>
      </w:r>
      <w:r w:rsidR="00061EDD">
        <w:rPr>
          <w:rFonts w:ascii="Arial" w:hAnsi="Arial" w:cs="Arial"/>
        </w:rPr>
        <w:t>population manipulation of a given set of neurons</w:t>
      </w:r>
      <w:r w:rsidR="006E3811" w:rsidRPr="00044B3A">
        <w:rPr>
          <w:rFonts w:ascii="Arial" w:hAnsi="Arial" w:cs="Arial"/>
        </w:rPr>
        <w:t>.</w:t>
      </w:r>
      <w:r w:rsidR="006E3811">
        <w:rPr>
          <w:rFonts w:ascii="Arial" w:hAnsi="Arial" w:cs="Arial"/>
        </w:rPr>
        <w:t xml:space="preserve"> </w:t>
      </w:r>
      <w:r w:rsidR="00467B7E">
        <w:rPr>
          <w:rFonts w:ascii="Arial" w:hAnsi="Arial" w:cs="Arial"/>
        </w:rPr>
        <w:t xml:space="preserve">It has been recently </w:t>
      </w:r>
      <w:r w:rsidR="00AD04B3">
        <w:rPr>
          <w:rFonts w:ascii="Arial" w:hAnsi="Arial" w:cs="Arial"/>
        </w:rPr>
        <w:t>shown</w:t>
      </w:r>
      <w:r w:rsidR="00467B7E">
        <w:rPr>
          <w:rFonts w:ascii="Arial" w:hAnsi="Arial" w:cs="Arial"/>
        </w:rPr>
        <w:t xml:space="preserve"> that the coordinated firing of a</w:t>
      </w:r>
      <w:r w:rsidR="003A57C5">
        <w:rPr>
          <w:rFonts w:ascii="Arial" w:hAnsi="Arial" w:cs="Arial"/>
        </w:rPr>
        <w:t>n identified neuronal population</w:t>
      </w:r>
      <w:r w:rsidR="00467B7E">
        <w:rPr>
          <w:rFonts w:ascii="Arial" w:hAnsi="Arial" w:cs="Arial"/>
        </w:rPr>
        <w:t xml:space="preserve"> imprints an artificial cortical ensemble </w:t>
      </w:r>
      <w:del w:id="169" w:author="Shuting Han" w:date="2016-09-06T12:23:00Z">
        <w:r w:rsidR="00C41053" w:rsidDel="00640EE9">
          <w:rPr>
            <w:rFonts w:ascii="Arial" w:hAnsi="Arial" w:cs="Arial"/>
          </w:rPr>
          <w:delText>(Carrillo-Reid et al., 2016)</w:delText>
        </w:r>
      </w:del>
      <w:r w:rsidR="00640EE9">
        <w:rPr>
          <w:rFonts w:ascii="Arial" w:hAnsi="Arial" w:cs="Arial"/>
        </w:rPr>
        <w:fldChar w:fldCharType="begin"/>
      </w:r>
      <w:r w:rsidR="00640EE9">
        <w:rPr>
          <w:rFonts w:ascii="Arial" w:hAnsi="Arial" w:cs="Arial"/>
        </w:rPr>
        <w:instrText xml:space="preserve"> ADDIN EN.CITE &lt;EndNote&gt;&lt;Cite&gt;&lt;Author&gt;Carrillo-Reid&lt;/Author&gt;&lt;Year&gt;2016&lt;/Year&gt;&lt;RecNum&gt;108&lt;/RecNum&gt;&lt;DisplayText&gt;(Carrillo-Reid and Yuste, 2016)&lt;/DisplayText&gt;&lt;record&gt;&lt;rec-number&gt;108&lt;/rec-number&gt;&lt;foreign-keys&gt;&lt;key app="EN" db-id="p0asfsx2k25r0se9tpax92vhd5ptepzarwrw"&gt;108&lt;/key&gt;&lt;/foreign-keys&gt;&lt;ref-type name="Journal Article"&gt;17&lt;/ref-type&gt;&lt;contributors&gt;&lt;authors&gt;&lt;author&gt;Carrillo-Reid, Luis&lt;/author&gt;&lt;author&gt;Yuste, Rafael&lt;/author&gt;&lt;/authors&gt;&lt;/contributors&gt;&lt;titles&gt;&lt;title&gt;Imprinting and recalling cortical ensembles&lt;/title&gt;&lt;secondary-title&gt;Science&lt;/secondary-title&gt;&lt;/titles&gt;&lt;pages&gt;691-4&lt;/pages&gt;&lt;volume&gt;353&lt;/volume&gt;&lt;dates&gt;&lt;year&gt;2016&lt;/year&gt;&lt;/dates&gt;&lt;accession-num&gt;27516599&lt;/accession-num&gt;&lt;urls&gt;&lt;/urls&gt;&lt;electronic-resource-num&gt;10.1126/science.aaf7560&lt;/electronic-resource-num&gt;&lt;/record&gt;&lt;/Cite&gt;&lt;/EndNote&gt;</w:instrText>
      </w:r>
      <w:r w:rsidR="00640EE9">
        <w:rPr>
          <w:rFonts w:ascii="Arial" w:hAnsi="Arial" w:cs="Arial"/>
        </w:rPr>
        <w:fldChar w:fldCharType="separate"/>
      </w:r>
      <w:r w:rsidR="00640EE9">
        <w:rPr>
          <w:rFonts w:ascii="Arial" w:hAnsi="Arial" w:cs="Arial"/>
          <w:noProof/>
        </w:rPr>
        <w:t>(</w:t>
      </w:r>
      <w:hyperlink w:anchor="_ENREF_7" w:tooltip="Carrillo-Reid, 2016 #108" w:history="1">
        <w:r w:rsidR="00E93104">
          <w:rPr>
            <w:rFonts w:ascii="Arial" w:hAnsi="Arial" w:cs="Arial"/>
            <w:noProof/>
          </w:rPr>
          <w:t>Carrillo-Reid and Yuste, 2016</w:t>
        </w:r>
      </w:hyperlink>
      <w:r w:rsidR="00640EE9">
        <w:rPr>
          <w:rFonts w:ascii="Arial" w:hAnsi="Arial" w:cs="Arial"/>
          <w:noProof/>
        </w:rPr>
        <w:t>)</w:t>
      </w:r>
      <w:r w:rsidR="00640EE9">
        <w:rPr>
          <w:rFonts w:ascii="Arial" w:hAnsi="Arial" w:cs="Arial"/>
        </w:rPr>
        <w:fldChar w:fldCharType="end"/>
      </w:r>
      <w:r w:rsidR="00467B7E">
        <w:rPr>
          <w:rFonts w:ascii="Arial" w:hAnsi="Arial" w:cs="Arial"/>
        </w:rPr>
        <w:t xml:space="preserve">. </w:t>
      </w:r>
      <w:r w:rsidR="00A42847">
        <w:rPr>
          <w:rFonts w:ascii="Arial" w:hAnsi="Arial" w:cs="Arial"/>
        </w:rPr>
        <w:t xml:space="preserve">We demonstrate that the edge potential values are reorganized between photostimulated neurons but remained stable in non-photostimulated ones indicating that imprinted ensembles result from </w:t>
      </w:r>
      <w:r w:rsidR="000900BE">
        <w:rPr>
          <w:rFonts w:ascii="Arial" w:hAnsi="Arial" w:cs="Arial"/>
        </w:rPr>
        <w:t xml:space="preserve">strengthening the functional connections of photostimulated </w:t>
      </w:r>
      <w:commentRangeStart w:id="170"/>
      <w:r w:rsidR="000900BE">
        <w:rPr>
          <w:rFonts w:ascii="Arial" w:hAnsi="Arial" w:cs="Arial"/>
        </w:rPr>
        <w:t>neurons</w:t>
      </w:r>
      <w:commentRangeEnd w:id="170"/>
      <w:r w:rsidR="009F58E8">
        <w:rPr>
          <w:rStyle w:val="CommentReference"/>
        </w:rPr>
        <w:commentReference w:id="170"/>
      </w:r>
      <w:r w:rsidR="000900BE">
        <w:rPr>
          <w:rFonts w:ascii="Arial" w:hAnsi="Arial" w:cs="Arial"/>
        </w:rPr>
        <w:t xml:space="preserve"> </w:t>
      </w:r>
      <w:r w:rsidR="00A42847">
        <w:rPr>
          <w:rFonts w:ascii="Arial" w:hAnsi="Arial" w:cs="Arial"/>
        </w:rPr>
        <w:t>(</w:t>
      </w:r>
      <w:r w:rsidR="00A42847">
        <w:rPr>
          <w:rFonts w:ascii="Arial" w:hAnsi="Arial" w:cs="Arial"/>
          <w:color w:val="FF0000"/>
        </w:rPr>
        <w:t>FIG</w:t>
      </w:r>
      <w:r w:rsidR="00A62526">
        <w:rPr>
          <w:rFonts w:ascii="Arial" w:hAnsi="Arial" w:cs="Arial"/>
          <w:color w:val="FF0000"/>
        </w:rPr>
        <w:t xml:space="preserve"> 7A</w:t>
      </w:r>
      <w:r w:rsidR="00A42847">
        <w:rPr>
          <w:rFonts w:ascii="Arial" w:hAnsi="Arial" w:cs="Arial"/>
          <w:color w:val="FF0000"/>
        </w:rPr>
        <w:t xml:space="preserve"> </w:t>
      </w:r>
      <w:r w:rsidR="00A42847">
        <w:rPr>
          <w:rFonts w:ascii="Arial" w:hAnsi="Arial" w:cs="Arial"/>
          <w:color w:val="FF0000"/>
        </w:rPr>
        <w:lastRenderedPageBreak/>
        <w:t>conceptual</w:t>
      </w:r>
      <w:r w:rsidR="00A42847">
        <w:rPr>
          <w:rFonts w:ascii="Arial" w:hAnsi="Arial" w:cs="Arial"/>
        </w:rPr>
        <w:t>). Interestingly the total number of edges depicted during ongoing activity remains the same suggesting that a new ensemble has been added to the network preserving an overall architecture.</w:t>
      </w:r>
      <w:r w:rsidR="00662653">
        <w:rPr>
          <w:rFonts w:ascii="Arial" w:hAnsi="Arial" w:cs="Arial"/>
        </w:rPr>
        <w:t xml:space="preserve"> </w:t>
      </w:r>
      <w:r w:rsidR="00B135E8">
        <w:rPr>
          <w:rFonts w:ascii="Arial" w:hAnsi="Arial" w:cs="Arial"/>
        </w:rPr>
        <w:t>Finally</w:t>
      </w:r>
      <w:r w:rsidR="00662653">
        <w:rPr>
          <w:rFonts w:ascii="Arial" w:hAnsi="Arial" w:cs="Arial"/>
        </w:rPr>
        <w:t xml:space="preserve">, </w:t>
      </w:r>
      <w:r w:rsidR="00B135E8">
        <w:rPr>
          <w:rFonts w:ascii="Arial" w:hAnsi="Arial" w:cs="Arial"/>
        </w:rPr>
        <w:t>our approach</w:t>
      </w:r>
      <w:r w:rsidR="00662653">
        <w:rPr>
          <w:rFonts w:ascii="Arial" w:hAnsi="Arial" w:cs="Arial"/>
        </w:rPr>
        <w:t xml:space="preserve"> also reveal</w:t>
      </w:r>
      <w:r w:rsidR="00B135E8">
        <w:rPr>
          <w:rFonts w:ascii="Arial" w:hAnsi="Arial" w:cs="Arial"/>
        </w:rPr>
        <w:t>ed</w:t>
      </w:r>
      <w:r w:rsidR="00662653">
        <w:rPr>
          <w:rFonts w:ascii="Arial" w:hAnsi="Arial" w:cs="Arial"/>
        </w:rPr>
        <w:t xml:space="preserve"> the existence of highly connected neurons that</w:t>
      </w:r>
      <w:r w:rsidR="00A42847">
        <w:rPr>
          <w:rFonts w:ascii="Arial" w:hAnsi="Arial" w:cs="Arial"/>
        </w:rPr>
        <w:t xml:space="preserve"> </w:t>
      </w:r>
      <w:r w:rsidR="00662653">
        <w:rPr>
          <w:rFonts w:ascii="Arial" w:hAnsi="Arial" w:cs="Arial"/>
        </w:rPr>
        <w:t xml:space="preserve">are able to recall imprinted ensembles demonstrating that </w:t>
      </w:r>
      <w:r w:rsidR="00DA5C7B">
        <w:rPr>
          <w:rFonts w:ascii="Arial" w:hAnsi="Arial" w:cs="Arial"/>
        </w:rPr>
        <w:t>CRFs</w:t>
      </w:r>
      <w:r w:rsidR="00662653">
        <w:rPr>
          <w:rFonts w:ascii="Arial" w:hAnsi="Arial" w:cs="Arial"/>
        </w:rPr>
        <w:t xml:space="preserve"> could be used to target specific members of ensembles that </w:t>
      </w:r>
      <w:r w:rsidR="00061EDD">
        <w:rPr>
          <w:rFonts w:ascii="Arial" w:hAnsi="Arial" w:cs="Arial"/>
        </w:rPr>
        <w:t>play a key role in the computational properties of cortical microcircuits</w:t>
      </w:r>
      <w:r w:rsidR="00662653">
        <w:rPr>
          <w:rFonts w:ascii="Arial" w:hAnsi="Arial" w:cs="Arial"/>
        </w:rPr>
        <w:t xml:space="preserve"> (</w:t>
      </w:r>
      <w:r w:rsidR="00662653">
        <w:rPr>
          <w:rFonts w:ascii="Arial" w:hAnsi="Arial" w:cs="Arial"/>
          <w:color w:val="FF0000"/>
        </w:rPr>
        <w:t>FIG</w:t>
      </w:r>
      <w:r w:rsidR="00A62526">
        <w:rPr>
          <w:rFonts w:ascii="Arial" w:hAnsi="Arial" w:cs="Arial"/>
          <w:color w:val="FF0000"/>
        </w:rPr>
        <w:t xml:space="preserve"> 7B</w:t>
      </w:r>
      <w:r w:rsidR="00662653">
        <w:rPr>
          <w:rFonts w:ascii="Arial" w:hAnsi="Arial" w:cs="Arial"/>
          <w:color w:val="FF0000"/>
        </w:rPr>
        <w:t xml:space="preserve"> conceptual)</w:t>
      </w:r>
      <w:r w:rsidR="00662653">
        <w:rPr>
          <w:rFonts w:ascii="Arial" w:hAnsi="Arial" w:cs="Arial"/>
        </w:rPr>
        <w:t>.</w:t>
      </w:r>
    </w:p>
    <w:p w14:paraId="144B5790" w14:textId="296AFCB7" w:rsidR="005757A9" w:rsidRPr="00044B3A" w:rsidRDefault="00716298" w:rsidP="00716298">
      <w:pPr>
        <w:rPr>
          <w:rFonts w:ascii="Arial" w:hAnsi="Arial" w:cs="Arial"/>
        </w:rPr>
      </w:pPr>
      <w:r>
        <w:rPr>
          <w:rFonts w:ascii="Arial" w:hAnsi="Arial" w:cs="Arial"/>
        </w:rPr>
        <w:br w:type="page"/>
      </w:r>
    </w:p>
    <w:p w14:paraId="4087E646" w14:textId="77777777" w:rsidR="00F80040" w:rsidRPr="00044B3A" w:rsidRDefault="00F80040" w:rsidP="00044B3A">
      <w:pPr>
        <w:spacing w:line="480" w:lineRule="auto"/>
        <w:jc w:val="both"/>
        <w:rPr>
          <w:rFonts w:ascii="Arial" w:hAnsi="Arial" w:cs="Arial"/>
          <w:b/>
        </w:rPr>
      </w:pPr>
      <w:r w:rsidRPr="00044B3A">
        <w:rPr>
          <w:rFonts w:ascii="Arial" w:hAnsi="Arial" w:cs="Arial"/>
          <w:b/>
        </w:rPr>
        <w:lastRenderedPageBreak/>
        <w:t>Discussion</w:t>
      </w:r>
    </w:p>
    <w:p w14:paraId="4DDE2F48" w14:textId="56B6A2A1" w:rsidR="00621A0B" w:rsidRDefault="00621A0B" w:rsidP="00044B3A">
      <w:pPr>
        <w:spacing w:line="480" w:lineRule="auto"/>
        <w:jc w:val="both"/>
        <w:rPr>
          <w:rFonts w:ascii="Arial" w:hAnsi="Arial" w:cs="Arial"/>
          <w:color w:val="0000FF"/>
        </w:rPr>
      </w:pPr>
      <w:r w:rsidRPr="00044B3A">
        <w:rPr>
          <w:rFonts w:ascii="Arial" w:hAnsi="Arial" w:cs="Arial"/>
          <w:lang w:eastAsia="zh-CN"/>
        </w:rPr>
        <w:t xml:space="preserve">Although there is emerging causal evidence of neuronal ensembles encoding functions such as memory </w:t>
      </w:r>
      <w:r w:rsidRPr="00044B3A">
        <w:rPr>
          <w:rFonts w:ascii="Arial" w:hAnsi="Arial" w:cs="Arial"/>
          <w:i/>
          <w:lang w:eastAsia="zh-CN"/>
        </w:rPr>
        <w:t>in vivo</w:t>
      </w:r>
      <w:del w:id="171" w:author="Shuting Han" w:date="2016-09-06T12:23:00Z">
        <w:r w:rsidRPr="00044B3A" w:rsidDel="00640EE9">
          <w:rPr>
            <w:rFonts w:ascii="Arial" w:hAnsi="Arial" w:cs="Arial"/>
            <w:i/>
            <w:lang w:eastAsia="zh-CN"/>
          </w:rPr>
          <w:delText xml:space="preserve"> </w:delText>
        </w:r>
        <w:r w:rsidRPr="00044B3A" w:rsidDel="00640EE9">
          <w:rPr>
            <w:rFonts w:ascii="Arial" w:hAnsi="Arial" w:cs="Arial"/>
            <w:lang w:eastAsia="zh-CN"/>
          </w:rPr>
          <w:fldChar w:fldCharType="begin" w:fldLock="1"/>
        </w:r>
        <w:r w:rsidR="00E752AB" w:rsidRPr="00640EE9" w:rsidDel="00640EE9">
          <w:rPr>
            <w:rFonts w:ascii="Arial" w:hAnsi="Arial" w:cs="Arial"/>
            <w:lang w:eastAsia="zh-CN"/>
            <w:rPrChange w:id="172" w:author="Shuting Han" w:date="2016-09-06T12:23:00Z">
              <w:rPr>
                <w:rFonts w:ascii="Arial" w:hAnsi="Arial" w:cs="Arial"/>
                <w:lang w:eastAsia="zh-CN"/>
              </w:rPr>
            </w:rPrChange>
          </w:rPr>
          <w:delInstrText>ADDIN CSL_CITATION { "citationItems" : [ { "id" : "ITEM-1", "itemData" : { "DOI" : "10.1038/nature11028", "ISBN" : "0028-0836", "ISSN" : "0028-0836", "PMID" : "22441246", "abstract" : "A specific memory is thought to be encoded by a sparse population of neurons. These neurons can be tagged during learning for subsequent identification and manipulation. Moreover, their ablation or inactivation results in reduced memory expression, suggesting their necessity in mnemonic processes. However, the question of sufficiency remains: it is unclear whether it is possible to elicit the behavioural output of a specific memory by directly activating a population of neurons that was active during learning. Here we show in mice that optogenetic reactivation of hippocampal neurons activated during fear conditioning is sufficient to induce freezing behaviour. We labelled a population of hippocampal dentate gyrus neurons activated during fear learning with channelrhodopsin-2 (ChR2) and later optically reactivated these neurons in a different context. The mice showed increased freezing only upon light stimulation, indicating light-induced fear memory recall. This freezing was not detected in non-fear-conditioned mice expressing ChR2 in a similar proportion of cells, nor in fear-conditioned mice with cells labelled by enhanced yellow fluorescent protein instead of ChR2. Finally, activation of cells labelled in a context not associated with fear did not evoke freezing in mice that were previously fear conditioned in a different context, suggesting that light-induced fear memory recall is context specific. Together, our findings indicate that activating a sparse but specific ensemble of hippocampal neurons that contribute to a memory engram is sufficient for the recall of that memory. Moreover, our experimental approach offers a general method of mapping cellular populations bearing memory engrams.", "author" : [ { "dropping-particle" : "", "family" : "Liu", "given" : "Xu", "non-dropping-particle" : "", "parse-names" : false, "suffix" : "" }, { "dropping-particle" : "", "family" : "Ramirez", "given" : "Steve", "non-dropping-particle" : "", "parse-names" : false, "suffix" : "" }, { "dropping-particle" : "", "family" : "Pang", "given" : "Petti T.", "non-dropping-particle" : "", "parse-names" : false, "suffix" : "" }, { "dropping-particle" : "", "family" : "Puryear", "given" : "Corey B.", "non-dropping-particle" : "", "parse-names" : false, "suffix" : "" }, { "dropping-particle" : "", "family" : "Govindarajan", "given" : "Arvind", "non-dropping-particle" : "", "parse-names" : false, "suffix" : "" }, { "dropping-particle" : "", "family" : "Deisseroth", "given" : "Karl", "non-dropping-particle" : "", "parse-names" : false, "suffix" : "" }, { "dropping-particle" : "", "family" : "Tonegawa", "given" : "Susumu", "non-dropping-particle" : "", "parse-names" : false, "suffix" : "" } ], "container-title" : "Nature", "id" : "ITEM-1", "issue" : "7394", "issued" : { "date-parts" : [ [ "2012", "3", "22" ] ] }, "page" : "381-385", "publisher" : "Nature Research", "title" : "Optogenetic stimulation of a hippocampal engram activates fear memory recall", "type" : "article-journal", "volume" : "484" }, "uris" : [ "http://www.mendeley.com/documents/?uuid=50b27c10-91a2-3395-804a-77060ff67cc8" ] }, { "id" : "ITEM-2", "itemData" : { "DOI" : "10.1126/science.1239073", "ISBN" : "1095-9203 (Electronic)\\r0036-8075 (Linking)", "ISSN" : "1095-9203", "PMID" : "23888038", "abstract" : "Memories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 "author" : [ { "dropping-particle" : "", "family" : "Ramirez", "given" : "Steve", "non-dropping-particle" : "", "parse-names" : false, "suffix" : "" }, { "dropping-particle" : "", "family" : "Liu", "given" : "Xu", "non-dropping-particle" : "", "parse-names" : false, "suffix" : "" }, { "dropping-particle" : "", "family" : "Lin", "given" : "Pei-Ann", "non-dropping-particle" : "", "parse-names" : false, "suffix" : "" }, { "dropping-particle" : "", "family" : "Suh", "given" : "Junghyup", "non-dropping-particle" : "", "parse-names" : false, "suffix" : "" }, { "dropping-particle" : "", "family" : "Pignatelli", "given" : "Michele", "non-dropping-particle" : "", "parse-names" : false, "suffix" : "" }, { "dropping-particle" : "", "family" : "Redondo", "given" : "Roger L", "non-dropping-particle" : "", "parse-names" : false, "suffix" : "" }, { "dropping-particle" : "", "family" : "Ryan", "given" : "Tom\u00e1s J", "non-dropping-particle" : "", "parse-names" : false, "suffix" : "" }, { "dropping-particle" : "", "family" : "Tonegawa", "given" : "Susumu", "non-dropping-particle" : "", "parse-names" : false, "suffix" : "" } ], "container-title" : "Science (New York, NY)", "id" : "ITEM-2", "issue" : "6144", "issued" : { "date-parts" : [ [ "2013", "7", "26" ] ] }, "page" : "387-391", "publisher" : "American Association for the Advancement of Science", "title" : "Creating a false memory in the hippocampus.", "type" : "article-journal", "volume" : "341" }, "uris" : [ "http://www.mendeley.com/documents/?uuid=3a0d159d-dde4-331a-971c-bee15610c7c7" ] } ], "mendeley" : { "formattedCitation" : "(Liu et al., 2012; Ramirez et al., 2013)", "plainTextFormattedCitation" : "(Liu et al., 2012; Ramirez et al., 2013)", "previouslyFormattedCitation" : "(Liu et al., 2012; Ramirez et al., 2013)" }, "properties" : { "noteIndex" : 0 }, "schema" : "https://github.com/citation-style-language/schema/raw/master/csl-citation.json" }</w:delInstrText>
        </w:r>
        <w:r w:rsidRPr="00044B3A" w:rsidDel="00640EE9">
          <w:rPr>
            <w:rFonts w:ascii="Arial" w:hAnsi="Arial" w:cs="Arial"/>
            <w:lang w:eastAsia="zh-CN"/>
          </w:rPr>
          <w:fldChar w:fldCharType="separate"/>
        </w:r>
        <w:r w:rsidRPr="00640EE9" w:rsidDel="00640EE9">
          <w:rPr>
            <w:rFonts w:ascii="Arial" w:hAnsi="Arial" w:cs="Arial"/>
            <w:noProof/>
            <w:lang w:eastAsia="zh-CN"/>
            <w:rPrChange w:id="173" w:author="Shuting Han" w:date="2016-09-06T12:23:00Z">
              <w:rPr>
                <w:rFonts w:ascii="Arial" w:hAnsi="Arial" w:cs="Arial"/>
                <w:noProof/>
                <w:lang w:eastAsia="zh-CN"/>
              </w:rPr>
            </w:rPrChange>
          </w:rPr>
          <w:delText>(Liu et al., 2012; Ramirez et al., 2013)</w:delText>
        </w:r>
        <w:r w:rsidRPr="00044B3A" w:rsidDel="00640EE9">
          <w:rPr>
            <w:rFonts w:ascii="Arial" w:hAnsi="Arial" w:cs="Arial"/>
            <w:lang w:eastAsia="zh-CN"/>
          </w:rPr>
          <w:fldChar w:fldCharType="end"/>
        </w:r>
      </w:del>
      <w:ins w:id="174" w:author="Shuting Han" w:date="2016-09-06T12:23:00Z">
        <w:r w:rsidR="00640EE9">
          <w:rPr>
            <w:rFonts w:ascii="Arial" w:hAnsi="Arial" w:cs="Arial"/>
            <w:lang w:eastAsia="zh-CN"/>
          </w:rPr>
          <w:t xml:space="preserve"> </w:t>
        </w:r>
      </w:ins>
      <w:r w:rsidR="00640EE9">
        <w:rPr>
          <w:rFonts w:ascii="Arial" w:hAnsi="Arial" w:cs="Arial"/>
          <w:lang w:eastAsia="zh-CN"/>
        </w:rPr>
        <w:fldChar w:fldCharType="begin"/>
      </w:r>
      <w:r w:rsidR="00640EE9">
        <w:rPr>
          <w:rFonts w:ascii="Arial" w:hAnsi="Arial" w:cs="Arial"/>
          <w:lang w:eastAsia="zh-CN"/>
        </w:rPr>
        <w:instrText xml:space="preserve"> ADDIN EN.CITE &lt;EndNote&gt;&lt;Cite&gt;&lt;Author&gt;Liu&lt;/Author&gt;&lt;Year&gt;2012&lt;/Year&gt;&lt;RecNum&gt;111&lt;/RecNum&gt;&lt;DisplayText&gt;(Liu et al., 2012; Ramirez et al., 2013)&lt;/DisplayText&gt;&lt;record&gt;&lt;rec-number&gt;111&lt;/rec-number&gt;&lt;foreign-keys&gt;&lt;key app="EN" db-id="p0asfsx2k25r0se9tpax92vhd5ptepzarwrw"&gt;111&lt;/key&gt;&lt;/foreign-keys&gt;&lt;ref-type name="Journal Article"&gt;17&lt;/ref-type&gt;&lt;contributors&gt;&lt;authors&gt;&lt;author&gt;Liu, Xu&lt;/author&gt;&lt;author&gt;Ramirez, Steve&lt;/author&gt;&lt;author&gt;Pang, Petti T.&lt;/author&gt;&lt;author&gt;Puryear, Corey B.&lt;/author&gt;&lt;author&gt;Govindarajan, Arvind&lt;/author&gt;&lt;author&gt;Deisseroth, Karl&lt;/author&gt;&lt;author&gt;Tonegawa, Susumu&lt;/author&gt;&lt;/authors&gt;&lt;/contributors&gt;&lt;titles&gt;&lt;title&gt;Optogenetic stimulation of a hippocampal engram activates fear memory recall&lt;/title&gt;&lt;secondary-title&gt;Nature&lt;/secondary-title&gt;&lt;/titles&gt;&lt;pages&gt;381-385&lt;/pages&gt;&lt;volume&gt;484&lt;/volume&gt;&lt;dates&gt;&lt;year&gt;2012&lt;/year&gt;&lt;/dates&gt;&lt;publisher&gt;Nature Research&lt;/publisher&gt;&lt;isbn&gt;0028-0836&lt;/isbn&gt;&lt;accession-num&gt;22441246&lt;/accession-num&gt;&lt;urls&gt;&lt;/urls&gt;&lt;electronic-resource-num&gt;10.1038/nature11028&lt;/electronic-resource-num&gt;&lt;/record&gt;&lt;/Cite&gt;&lt;Cite&gt;&lt;Author&gt;Ramirez&lt;/Author&gt;&lt;Year&gt;2013&lt;/Year&gt;&lt;RecNum&gt;110&lt;/RecNum&gt;&lt;record&gt;&lt;rec-number&gt;110&lt;/rec-number&gt;&lt;foreign-keys&gt;&lt;key app="EN" db-id="p0asfsx2k25r0se9tpax92vhd5ptepzarwrw"&gt;110&lt;/key&gt;&lt;/foreign-keys&gt;&lt;ref-type name="Journal Article"&gt;17&lt;/ref-type&gt;&lt;contributors&gt;&lt;authors&gt;&lt;author&gt;Ramirez, Steve&lt;/author&gt;&lt;author&gt;Liu, Xu&lt;/author&gt;&lt;author&gt;Lin, Pei-Ann&lt;/author&gt;&lt;author&gt;Suh, Junghyup&lt;/author&gt;&lt;author&gt;Pignatelli, Michele&lt;/author&gt;&lt;author&gt;Redondo, Roger L&lt;/author&gt;&lt;author&gt;Ryan, Tomás J&lt;/author&gt;&lt;author&gt;Tonegawa, Susumu&lt;/author&gt;&lt;/authors&gt;&lt;/contributors&gt;&lt;titles&gt;&lt;title&gt;Creating a false memory in the hippocampus.&lt;/title&gt;&lt;secondary-title&gt;Science (New York, NY)&lt;/secondary-title&gt;&lt;/titles&gt;&lt;pages&gt;387-391&lt;/pages&gt;&lt;volume&gt;341&lt;/volume&gt;&lt;dates&gt;&lt;year&gt;2013&lt;/year&gt;&lt;/dates&gt;&lt;publisher&gt;American Association for the Advancement of Science&lt;/publisher&gt;&lt;isbn&gt;1095-9203 (Electronic)\r0036-8075 (Linking)&lt;/isbn&gt;&lt;accession-num&gt;23888038&lt;/accession-num&gt;&lt;urls&gt;&lt;/urls&gt;&lt;electronic-resource-num&gt;10.1126/science.1239073&lt;/electronic-resource-num&gt;&lt;/record&gt;&lt;/Cite&gt;&lt;/EndNote&gt;</w:instrText>
      </w:r>
      <w:r w:rsidR="00640EE9">
        <w:rPr>
          <w:rFonts w:ascii="Arial" w:hAnsi="Arial" w:cs="Arial"/>
          <w:lang w:eastAsia="zh-CN"/>
        </w:rPr>
        <w:fldChar w:fldCharType="separate"/>
      </w:r>
      <w:r w:rsidR="00640EE9">
        <w:rPr>
          <w:rFonts w:ascii="Arial" w:hAnsi="Arial" w:cs="Arial"/>
          <w:noProof/>
          <w:lang w:eastAsia="zh-CN"/>
        </w:rPr>
        <w:t>(</w:t>
      </w:r>
      <w:hyperlink w:anchor="_ENREF_20" w:tooltip="Liu, 2012 #111" w:history="1">
        <w:r w:rsidR="00E93104">
          <w:rPr>
            <w:rFonts w:ascii="Arial" w:hAnsi="Arial" w:cs="Arial"/>
            <w:noProof/>
            <w:lang w:eastAsia="zh-CN"/>
          </w:rPr>
          <w:t>Liu et al., 2012</w:t>
        </w:r>
      </w:hyperlink>
      <w:r w:rsidR="00640EE9">
        <w:rPr>
          <w:rFonts w:ascii="Arial" w:hAnsi="Arial" w:cs="Arial"/>
          <w:noProof/>
          <w:lang w:eastAsia="zh-CN"/>
        </w:rPr>
        <w:t xml:space="preserve">; </w:t>
      </w:r>
      <w:hyperlink w:anchor="_ENREF_25" w:tooltip="Ramirez, 2013 #110" w:history="1">
        <w:r w:rsidR="00E93104">
          <w:rPr>
            <w:rFonts w:ascii="Arial" w:hAnsi="Arial" w:cs="Arial"/>
            <w:noProof/>
            <w:lang w:eastAsia="zh-CN"/>
          </w:rPr>
          <w:t>Ramirez et al., 2013</w:t>
        </w:r>
      </w:hyperlink>
      <w:r w:rsidR="00640EE9">
        <w:rPr>
          <w:rFonts w:ascii="Arial" w:hAnsi="Arial" w:cs="Arial"/>
          <w:noProof/>
          <w:lang w:eastAsia="zh-CN"/>
        </w:rPr>
        <w:t>)</w:t>
      </w:r>
      <w:r w:rsidR="00640EE9">
        <w:rPr>
          <w:rFonts w:ascii="Arial" w:hAnsi="Arial" w:cs="Arial"/>
          <w:lang w:eastAsia="zh-CN"/>
        </w:rPr>
        <w:fldChar w:fldCharType="end"/>
      </w:r>
      <w:r w:rsidRPr="00044B3A">
        <w:rPr>
          <w:rFonts w:ascii="Arial" w:hAnsi="Arial" w:cs="Arial"/>
          <w:lang w:eastAsia="zh-CN"/>
        </w:rPr>
        <w:t xml:space="preserve">, much still remains to be explored about the computation principles of neuronal ensembles </w:t>
      </w:r>
      <w:r>
        <w:rPr>
          <w:rFonts w:ascii="Arial" w:hAnsi="Arial" w:cs="Arial"/>
          <w:lang w:eastAsia="zh-CN"/>
        </w:rPr>
        <w:t>with single cell resolution</w:t>
      </w:r>
      <w:r w:rsidRPr="00044B3A">
        <w:rPr>
          <w:rFonts w:ascii="Arial" w:hAnsi="Arial" w:cs="Arial"/>
          <w:lang w:eastAsia="zh-CN"/>
        </w:rPr>
        <w:t>.</w:t>
      </w:r>
    </w:p>
    <w:p w14:paraId="5BD60EB7" w14:textId="587094BF" w:rsidR="00131579" w:rsidRDefault="00131579" w:rsidP="00044B3A">
      <w:pPr>
        <w:spacing w:line="480" w:lineRule="auto"/>
        <w:jc w:val="both"/>
        <w:rPr>
          <w:rFonts w:ascii="Arial" w:hAnsi="Arial" w:cs="Arial"/>
          <w:b/>
        </w:rPr>
      </w:pPr>
      <w:r w:rsidRPr="00044B3A">
        <w:rPr>
          <w:rFonts w:ascii="Arial" w:hAnsi="Arial" w:cs="Arial"/>
          <w:lang w:eastAsia="zh-CN"/>
        </w:rPr>
        <w:t xml:space="preserve">CRFs model the conditional distribution </w:t>
      </w:r>
      <w:r w:rsidRPr="00044B3A">
        <w:rPr>
          <w:rFonts w:ascii="Arial" w:hAnsi="Arial" w:cs="Arial"/>
          <w:i/>
          <w:lang w:eastAsia="zh-CN"/>
        </w:rPr>
        <w:t>p</w:t>
      </w:r>
      <w:r w:rsidRPr="00044B3A">
        <w:rPr>
          <w:rFonts w:ascii="Arial" w:hAnsi="Arial" w:cs="Arial"/>
          <w:lang w:eastAsia="zh-CN"/>
        </w:rPr>
        <w:t>(</w:t>
      </w:r>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r w:rsidRPr="00044B3A">
        <w:rPr>
          <w:rFonts w:ascii="Arial" w:hAnsi="Arial" w:cs="Arial"/>
          <w:lang w:eastAsia="zh-CN"/>
        </w:rPr>
        <w:t xml:space="preserve">) for observed population activity </w:t>
      </w:r>
      <w:r w:rsidRPr="00044B3A">
        <w:rPr>
          <w:rFonts w:ascii="Arial" w:hAnsi="Arial" w:cs="Arial"/>
          <w:b/>
          <w:lang w:eastAsia="zh-CN"/>
        </w:rPr>
        <w:t>x</w:t>
      </w:r>
      <w:r w:rsidRPr="00044B3A">
        <w:rPr>
          <w:rFonts w:ascii="Arial" w:hAnsi="Arial" w:cs="Arial"/>
          <w:lang w:eastAsia="zh-CN"/>
        </w:rPr>
        <w:t xml:space="preserve"> over all nodes and network state</w:t>
      </w:r>
      <w:r>
        <w:rPr>
          <w:rFonts w:ascii="Arial" w:hAnsi="Arial" w:cs="Arial"/>
          <w:lang w:eastAsia="zh-CN"/>
        </w:rPr>
        <w:t>s</w:t>
      </w:r>
      <w:r w:rsidRPr="00044B3A">
        <w:rPr>
          <w:rFonts w:ascii="Arial" w:hAnsi="Arial" w:cs="Arial"/>
          <w:lang w:eastAsia="zh-CN"/>
        </w:rPr>
        <w:t xml:space="preserve"> </w:t>
      </w:r>
      <w:r w:rsidRPr="00044B3A">
        <w:rPr>
          <w:rFonts w:ascii="Arial" w:hAnsi="Arial" w:cs="Arial"/>
          <w:b/>
          <w:lang w:eastAsia="zh-CN"/>
        </w:rPr>
        <w:t>y</w:t>
      </w:r>
      <w:r w:rsidRPr="00044B3A">
        <w:rPr>
          <w:rFonts w:ascii="Arial" w:hAnsi="Arial" w:cs="Arial"/>
          <w:lang w:eastAsia="zh-CN"/>
        </w:rPr>
        <w:t xml:space="preserve"> with an associated graphical structure. Therefore, CRFs have been successfully applied in diverse areas such as news and finance</w:t>
      </w:r>
      <w:del w:id="175" w:author="Shuting Han" w:date="2016-09-06T12:23:00Z">
        <w:r w:rsidRPr="00044B3A" w:rsidDel="00640EE9">
          <w:rPr>
            <w:rFonts w:ascii="Arial" w:hAnsi="Arial" w:cs="Arial"/>
            <w:lang w:eastAsia="zh-CN"/>
          </w:rPr>
          <w:delText xml:space="preserve"> </w:delText>
        </w:r>
        <w:r w:rsidRPr="00044B3A" w:rsidDel="00640EE9">
          <w:rPr>
            <w:rFonts w:ascii="Arial" w:hAnsi="Arial" w:cs="Arial"/>
            <w:lang w:eastAsia="zh-CN"/>
          </w:rPr>
          <w:fldChar w:fldCharType="begin" w:fldLock="1"/>
        </w:r>
        <w:r w:rsidR="00E752AB" w:rsidRPr="00640EE9" w:rsidDel="00640EE9">
          <w:rPr>
            <w:rFonts w:ascii="Arial" w:hAnsi="Arial" w:cs="Arial"/>
            <w:lang w:eastAsia="zh-CN"/>
            <w:rPrChange w:id="176" w:author="Shuting Han" w:date="2016-09-06T12:23:00Z">
              <w:rPr>
                <w:rFonts w:ascii="Arial" w:hAnsi="Arial" w:cs="Arial"/>
                <w:lang w:eastAsia="zh-CN"/>
              </w:rPr>
            </w:rPrChange>
          </w:rPr>
          <w:delInstrText>ADDIN CSL_CITATION { "citationItems" : [ { "id" : "ITEM-1", "itemData" : { "abstract" : "We build a Bayesian network that models interactions between heterogeneous data sources including news feeds, social media and financial indices. We also propose a method for temporal adjustment using conjugate priors. We use this network to do inference about the different variables of the model under stress conditions. 1 Problem Formulation and Proposed Method The goal of this project is to apply Markov Random Fields to better understand and model interac-tions between news, social media and economy. We extracted binary variables from news and social media using natural language processing meth-ods, and financial and economic indicators. The data is structured as an hourly multi-variate time-series from 2009 to 2014. ent env_disa_US nat_disa env_disa Figure 1: Estimated Graphical Model from partial hourly dataset; dark blue edges represent highly positive correlation, while dark red edges highly negative correlation. The true and approx. test log likelihood of this model w.r.t. dataset are \u221244.3310 and \u221240.1648 respectively. 1.1 Structure Learning The first step to build a graphical model from the available samples is to learn the graph structure. We use the algorithm described in (1) consisting of using l1-regularized logistic regression trying to predict each of the variables as a function of the others. We learn the structure of the graph by thresholding the edge potentials.", "author" : [ { "dropping-particle" : "", "family" : "Tang", "given" : "Kui", "non-dropping-particle" : "", "parse-names" : false, "suffix" : "" }, { "dropping-particle" : "", "family" : "Gubert", "given" : "Henrique", "non-dropping-particle" : "", "parse-names" : false, "suffix" : "" }, { "dropping-particle" : "", "family" : "Tonge", "given" : "Rashmi", "non-dropping-particle" : "", "parse-names" : false, "suffix" : "" }, { "dropping-particle" : "", "family" : "Wang", "given" : "Anyi", "non-dropping-particle" : "", "parse-names" : false, "suffix" : "" }, { "dropping-particle" : "", "family" : "Wu", "given" : "Liang", "non-dropping-particle" : "", "parse-names" : false, "suffix" : "" }, { "dropping-particle" : "", "family" : "Campbell", "given" : "Dwayne", "non-dropping-particle" : "", "parse-names" : false, "suffix" : "" }, { "dropping-particle" : "", "family" : "Kedzie", "given" : "Chris", "non-dropping-particle" : "", "parse-names" : false, "suffix" : "" }, { "dropping-particle" : "", "family" : "Wang", "given" : "Liao", "non-dropping-particle" : "", "parse-names" : false, "suffix" : "" }, { "dropping-particle" : "", "family" : "Russell", "given" : "Andelyn", "non-dropping-particle" : "", "parse-names" : false, "suffix" : "" }, { "dropping-particle" : "", "family" : "Kimball", "given" : "Anthony", "non-dropping-particle" : "", "parse-names" : false, "suffix" : "" }, { "dropping-particle" : "", "family" : "Kambadur", "given" : "Anju", "non-dropping-particle" : "", "parse-names" : false, "suffix" : "" }, { "dropping-particle" : "", "family" : "Mann", "given" : "Gideon", "non-dropping-particle" : "", "parse-names" : false, "suffix" : "" }, { "dropping-particle" : "", "family" : "Pacifico", "given" : "Stefano", "non-dropping-particle" : "", "parse-names" : false, "suffix" : "" }, { "dropping-particle" : "", "family" : "Hodson", "given" : "James", "non-dropping-particle" : "", "parse-names" : false, "suffix" : "" }, { "dropping-particle" : "", "family" : "Yao", "given" : "David Da-wei", "non-dropping-particle" : "", "parse-names" : false, "suffix" : "" }, { "dropping-particle" : "", "family" : "Mckeown", "given" : "Kathleen", "non-dropping-particle" : "", "parse-names" : false, "suffix" : "" }, { "dropping-particle" : "", "family" : "Jebara", "given" : "Tony", "non-dropping-particle" : "", "parse-names" : false, "suffix" : "" } ], "id" : "ITEM-1", "issue" : "1", "issued" : { "date-parts" : [ [ "0" ] ] }, "page" : "1-3", "title" : "Learning a Graphical Model of Bloomberg Financial and News Data", "type" : "article-journal" }, "uris" : [ "http://www.mendeley.com/documents/?uuid=1239b845-abb4-3f03-9d7d-865073f22042" ] }, { "id" : "ITEM-2", "itemData" : { "DOI" : "10.1109/ICDMW.2011.146", "ISBN" : "978-1-4673-0005-6", "ISSN" : "2375-9232", "abstract" : "Among the most popular micro-blogging service, Twitter recently introduced their reblogging service called retweet to allow a user to repopulate another user's content for his followers. It quickly becomes one of the most prominent features on Twitter and an important mean for secondary content promotion. However, it remains unclear what motivates users to retweet and whether the retweeting decisions are predictable based on a user's tweeting history and social relationships. In this paper, we propose modeling the retweet patterns using conditional random fields with a three types of user-tweet features: content influence, network influence and temporal decay factor. We also investigate approaches to partition the social graphs and construct the network relations for retweet prediction. Our experiments demonstrate that CRF can improve prediction effectiveness by incorporating social relationships compared to the baselines that do not.", "author" : [ { "dropping-particle" : "", "family" : "Peng", "given" : "Huan-Kai", "non-dropping-particle" : "", "parse-names" : false, "suffix" : "" }, { "dropping-particle" : "", "family" : "Zhu", "given" : "Jiang", "non-dropping-particle" : "", "parse-names" : false, "suffix" : "" }, { "dropping-particle" : "", "family" : "Piao", "given" : "Dongzhen", "non-dropping-particle" : "", "parse-names" : false, "suffix" : "" }, { "dropping-particle" : "", "family" : "Yan", "given" : "Rong", "non-dropping-particle" : "", "parse-names" : false, "suffix" : "" }, { "dropping-particle" : "", "family" : "Zhang", "given" : "Ying", "non-dropping-particle" : "", "parse-names" : false, "suffix" : "" } ], "container-title" : "2011 IEEE 11th International Conference on Data Mining Workshops", "id" : "ITEM-2", "issued" : { "date-parts" : [ [ "2011", "12" ] ] }, "page" : "336-343", "publisher" : "IEEE", "title" : "Retweet Modeling Using Conditional Random Fields", "title-short" : "2011 IEEE 11th International Conference on Data Mi", "type" : "paper-conference" }, "uris" : [ "http://www.mendeley.com/documents/?uuid=72cdcbfe-308e-483b-83f6-b15aad3ced57" ] } ], "mendeley" : { "formattedCitation" : "(Peng et al., 2011; Tang et al., n.d.)", "plainTextFormattedCitation" : "(Peng et al., 2011; Tang et al., n.d.)", "previouslyFormattedCitation" : "(Peng et al., 2011; Tang et al., n.d.)" }, "properties" : { "noteIndex" : 0 }, "schema" : "https://github.com/citation-style-language/schema/raw/master/csl-citation.json" }</w:delInstrText>
        </w:r>
        <w:r w:rsidRPr="00044B3A" w:rsidDel="00640EE9">
          <w:rPr>
            <w:rFonts w:ascii="Arial" w:hAnsi="Arial" w:cs="Arial"/>
            <w:lang w:eastAsia="zh-CN"/>
          </w:rPr>
          <w:fldChar w:fldCharType="separate"/>
        </w:r>
        <w:r w:rsidRPr="00640EE9" w:rsidDel="00640EE9">
          <w:rPr>
            <w:rFonts w:ascii="Arial" w:hAnsi="Arial" w:cs="Arial"/>
            <w:noProof/>
            <w:lang w:eastAsia="zh-CN"/>
            <w:rPrChange w:id="177" w:author="Shuting Han" w:date="2016-09-06T12:23:00Z">
              <w:rPr>
                <w:rFonts w:ascii="Arial" w:hAnsi="Arial" w:cs="Arial"/>
                <w:noProof/>
                <w:lang w:eastAsia="zh-CN"/>
              </w:rPr>
            </w:rPrChange>
          </w:rPr>
          <w:delText>(Peng et al., 2011; Tang et al., n.d.)</w:delText>
        </w:r>
        <w:r w:rsidRPr="00044B3A" w:rsidDel="00640EE9">
          <w:rPr>
            <w:rFonts w:ascii="Arial" w:hAnsi="Arial" w:cs="Arial"/>
            <w:lang w:eastAsia="zh-CN"/>
          </w:rPr>
          <w:fldChar w:fldCharType="end"/>
        </w:r>
      </w:del>
      <w:ins w:id="178" w:author="Shuting Han" w:date="2016-09-06T12:23:00Z">
        <w:r w:rsidR="00640EE9">
          <w:rPr>
            <w:rFonts w:ascii="Arial" w:hAnsi="Arial" w:cs="Arial"/>
            <w:lang w:eastAsia="zh-CN"/>
          </w:rPr>
          <w:t xml:space="preserve"> </w:t>
        </w:r>
      </w:ins>
      <w:r w:rsidR="00640EE9">
        <w:rPr>
          <w:rFonts w:ascii="Arial" w:hAnsi="Arial" w:cs="Arial"/>
          <w:lang w:eastAsia="zh-CN"/>
        </w:rPr>
        <w:fldChar w:fldCharType="begin">
          <w:fldData xml:space="preserve">PEVuZE5vdGU+PENpdGU+PEF1dGhvcj5QZW5nPC9BdXRob3I+PFllYXI+MjAxMTwvWWVhcj48UmVj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</w:fldData>
        </w:fldChar>
      </w:r>
      <w:r w:rsidR="00640EE9">
        <w:rPr>
          <w:rFonts w:ascii="Arial" w:hAnsi="Arial" w:cs="Arial"/>
          <w:lang w:eastAsia="zh-CN"/>
        </w:rPr>
        <w:instrText xml:space="preserve"> ADDIN EN.CITE </w:instrText>
      </w:r>
      <w:r w:rsidR="00640EE9">
        <w:rPr>
          <w:rFonts w:ascii="Arial" w:hAnsi="Arial" w:cs="Arial"/>
          <w:lang w:eastAsia="zh-CN"/>
        </w:rPr>
        <w:fldChar w:fldCharType="begin">
          <w:fldData xml:space="preserve">PEVuZE5vdGU+PENpdGU+PEF1dGhvcj5QZW5nPC9BdXRob3I+PFllYXI+MjAxMTwvWWVhcj48UmVj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</w:fldData>
        </w:fldChar>
      </w:r>
      <w:r w:rsidR="00640EE9">
        <w:rPr>
          <w:rFonts w:ascii="Arial" w:hAnsi="Arial" w:cs="Arial"/>
          <w:lang w:eastAsia="zh-CN"/>
        </w:rPr>
        <w:instrText xml:space="preserve"> ADDIN EN.CITE.DATA </w:instrText>
      </w:r>
      <w:r w:rsidR="00640EE9">
        <w:rPr>
          <w:rFonts w:ascii="Arial" w:hAnsi="Arial" w:cs="Arial"/>
          <w:lang w:eastAsia="zh-CN"/>
        </w:rPr>
      </w:r>
      <w:r w:rsidR="00640EE9">
        <w:rPr>
          <w:rFonts w:ascii="Arial" w:hAnsi="Arial" w:cs="Arial"/>
          <w:lang w:eastAsia="zh-CN"/>
        </w:rPr>
        <w:fldChar w:fldCharType="end"/>
      </w:r>
      <w:r w:rsidR="00640EE9">
        <w:rPr>
          <w:rFonts w:ascii="Arial" w:hAnsi="Arial" w:cs="Arial"/>
          <w:lang w:eastAsia="zh-CN"/>
        </w:rPr>
        <w:fldChar w:fldCharType="separate"/>
      </w:r>
      <w:r w:rsidR="00640EE9">
        <w:rPr>
          <w:rFonts w:ascii="Arial" w:hAnsi="Arial" w:cs="Arial"/>
          <w:noProof/>
          <w:lang w:eastAsia="zh-CN"/>
        </w:rPr>
        <w:t>(</w:t>
      </w:r>
      <w:hyperlink w:anchor="_ENREF_24" w:tooltip="Peng, 2011 #50" w:history="1">
        <w:r w:rsidR="00E93104">
          <w:rPr>
            <w:rFonts w:ascii="Arial" w:hAnsi="Arial" w:cs="Arial"/>
            <w:noProof/>
            <w:lang w:eastAsia="zh-CN"/>
          </w:rPr>
          <w:t>Peng et al., 2011</w:t>
        </w:r>
      </w:hyperlink>
      <w:r w:rsidR="00640EE9">
        <w:rPr>
          <w:rFonts w:ascii="Arial" w:hAnsi="Arial" w:cs="Arial"/>
          <w:noProof/>
          <w:lang w:eastAsia="zh-CN"/>
        </w:rPr>
        <w:t xml:space="preserve">; </w:t>
      </w:r>
      <w:hyperlink w:anchor="_ENREF_34" w:tooltip="Tang,  #64" w:history="1">
        <w:r w:rsidR="00E93104">
          <w:rPr>
            <w:rFonts w:ascii="Arial" w:hAnsi="Arial" w:cs="Arial"/>
            <w:noProof/>
            <w:lang w:eastAsia="zh-CN"/>
          </w:rPr>
          <w:t>Tang et al.</w:t>
        </w:r>
      </w:hyperlink>
      <w:r w:rsidR="00640EE9">
        <w:rPr>
          <w:rFonts w:ascii="Arial" w:hAnsi="Arial" w:cs="Arial"/>
          <w:noProof/>
          <w:lang w:eastAsia="zh-CN"/>
        </w:rPr>
        <w:t>)</w:t>
      </w:r>
      <w:r w:rsidR="00640EE9">
        <w:rPr>
          <w:rFonts w:ascii="Arial" w:hAnsi="Arial" w:cs="Arial"/>
          <w:lang w:eastAsia="zh-CN"/>
        </w:rPr>
        <w:fldChar w:fldCharType="end"/>
      </w:r>
      <w:r w:rsidRPr="00044B3A">
        <w:rPr>
          <w:rFonts w:ascii="Arial" w:hAnsi="Arial" w:cs="Arial"/>
          <w:lang w:eastAsia="zh-CN"/>
        </w:rPr>
        <w:t>, bioinformatics</w:t>
      </w:r>
      <w:del w:id="179" w:author="Shuting Han" w:date="2016-09-06T12:24:00Z">
        <w:r w:rsidRPr="00044B3A" w:rsidDel="00640EE9">
          <w:rPr>
            <w:rFonts w:ascii="Arial" w:hAnsi="Arial" w:cs="Arial"/>
            <w:lang w:eastAsia="zh-CN"/>
          </w:rPr>
          <w:delText xml:space="preserve"> </w:delText>
        </w:r>
        <w:r w:rsidRPr="00044B3A" w:rsidDel="00640EE9">
          <w:rPr>
            <w:rFonts w:ascii="Arial" w:hAnsi="Arial" w:cs="Arial"/>
            <w:lang w:eastAsia="zh-CN"/>
          </w:rPr>
          <w:fldChar w:fldCharType="begin" w:fldLock="1"/>
        </w:r>
        <w:r w:rsidRPr="00640EE9" w:rsidDel="00640EE9">
          <w:rPr>
            <w:rFonts w:ascii="Arial" w:hAnsi="Arial" w:cs="Arial"/>
            <w:lang w:eastAsia="zh-CN"/>
            <w:rPrChange w:id="180" w:author="Shuting Han" w:date="2016-09-06T12:24:00Z">
              <w:rPr>
                <w:rFonts w:ascii="Arial" w:hAnsi="Arial" w:cs="Arial"/>
                <w:lang w:eastAsia="zh-CN"/>
              </w:rPr>
            </w:rPrChange>
          </w:rPr>
          <w:delInstrText>ADDIN CSL_CITATION { "citationItems" : [ { "id" : "ITEM-1", "itemData" : { "DOI" : "10.1093/bioinformatics/bti1139", "ISSN" : "13674803", "PMID" : "16204111", "abstract" : "MOTIVATION: The computational identification of non-coding \\nRNA regions on the genome is currently receiving much \\nattention. However, it is essentially harder than \\ngene-finding problems for protein-coding regions because \\nnon-coding RNA sequences do not have strong statistical \\nsignals. Since comparative sequence analysis is effective \\nfor non-coding RNA detection, efficient computational \\nmethods are expected for structural alignment of RNA \\nsequences. Several methods have been proposed to accomplish \\nthe structural alignment tasks for RNA sequences, and we \\nfound that one of the most important points is to estimate \\nan accurate score matrix for calculating structural \\nalignments. RESULTS: We propose a novel approach for RNA \\nstructural alignment based on conditional random fields \\n(CRFs). Our approach has some specific features compared \\nwith previous methods in the sense that the parameters for \\nstructural alignment are estimated such that the model can \\nmost probably discriminate between correct alignments and \\nincorrect alignments, and has the generalization ability so \\nthat a satisfiable score matrix can be obtained even with a \\nsmall number of sample data without overfitting. \\nExperimental results clearly show that the parameter \\nestimation with CRFs can outperform all the other existing \\nmethods for structural alignments of RNA sequences. \\nFurthermore, structural alignment search based on CRFs is \\nmore accurate for predicting non-coding RNA regions than the \\nother scoring methods. These experimental results strongly \\nsupport our discriminative method employing CRFs to estimate \\nthe score matrix parameters. AVAILABILITY: The program which \\nis implemented in C++ is available at \\nhttp://phmmts.dna.bio.keio.ac.jp/ under the GNU public \\nlicense. CONTACT: satoken@bio.keio.ac.jp.", "author" : [ { "dropping-particle" : "", "family" : "Sato", "given" : "Kengo", "non-dropping-particle" : "", "parse-names" : false, "suffix" : "" }, { "dropping-particle" : "", "family" : "Sakakibara", "given" : "Yasubumi", "non-dropping-particle" : "", "parse-names" : false, "suffix" : "" } ], "container-title" : "Bioinformatics", "id" : "ITEM-1", "issue" : "SUPPL. 2", "issued" : { "date-parts" : [ [ "2005", "9", "1" ] ] }, "page" : "ii237-ii242", "publisher" : "Oxford University Press", "title" : "RNA secondary structural alignment with conditional random fields", "type" : "article-journal", "volume" : "21" }, "uris" : [ "http://www.mendeley.com/documents/?uuid=7c096492-d07f-3e09-9391-9e5a837c192e" ] }, { "id" : "ITEM-2", "itemData" : { "DOI" : "10.1089/cmb.2006.13.394", "ISSN" : "1066-5277", "PMID" : "16597248", "abstract" : "Protein fold recognition is an important step towards understanding protein three-dimensional structures and their functions. A conditional graphical model, i.e., segmentation conditional random fields (SCRFs), is proposed as an effective solution to this problem. In contrast to traditional graphical models, such as the hidden Markov model (HMM), SCRFs follow a discriminative approach. Therefore, it is flexible to include any features in the model, such as overlapping or long-range interaction features over the whole sequence. The model also employs a convex optimization function, which results in globally optimal solutions to the model parameters. On the other hand, the segmentation setting in SCRFs makes their graphical structures intuitively similar to the protein 3-D structures and more importantly provides a framework to model the long-range interactions between secondary structures directly. Our model is applied to predict the parallel beta-helix fold, an important fold in bacterial pathogenesis and carbohydrate binding/cleavage. The cross-family validation shows that SCRFs not only can score all known beta-helices higher than non-beta-helices in the Protein Data Bank (PDB), but also accurately locates rungs in known beta-helix proteins. Our method outperforms BetaWrap, a state-of-the-art algorithm for predicting beta-helix folds, and HMMER, a general motif detection algorithm based on HMM, and has the additional advantage of general application to other protein folds. Applying our prediction model to the Uniprot Database, we identify previously unknown potential beta-helices.", "author" : [ { "dropping-particle" : "", "family" : "Liu", "given" : "Yan", "non-dropping-particle" : "", "parse-names" : false, "suffix" : "" }, { "dropping-particle" : "", "family" : "Carbonell", "given" : "Jaime", "non-dropping-particle" : "", "parse-names" : false, "suffix" : "" }, { "dropping-particle" : "", "family" : "Weigele", "given" : "Peter", "non-dropping-particle" : "", "parse-names" : false, "suffix" : "" }, { "dropping-particle" : "", "family" : "Gopalakrishnan", "given" : "Vanathi", "non-dropping-particle" : "", "parse-names" : false, "suffix" : "" } ], "container-title" : "Journal of computational biology : a journal of computational molecular cell biology", "id" : "ITEM-2", "issue" : "2", "issued" : { "date-parts" : [ [ "2006", "3" ] ] }, "page" : "394-406", "publisher" : "Mary Ann Liebert, Inc. 2 Madison Avenue Larchmont, NY 10538 USA", "title" : "Protein fold recognition using segmentation conditional random fields (SCRFs).", "type" : "article-journal", "volume" : "13" }, "uris" : [ "http://www.mendeley.com/documents/?uuid=2fc6adee-9118-3ea2-b44c-2ad647033164" ] }, { "id" : "ITEM-3", "itemData" : { "DOI" : "10.1093/bioinformatics/btn375", "ISSN" : "1367-4811", "PMID" : "18718949", "abstract" : "MOTIVATION: There is a growing interest in extracting statistical patterns from gene expression time-series data, in which a key challenge is the development of stable and accurate probabilistic models. Currently popular models, however, would be computationally prohibitive unless some independence assumptions are made to describe large-scale data. We propose an unsupervised conditional random fields (CRF) model to overcome this problem by progressively infusing information into the labelling process through a small variable voting pool.\n\nRESULTS: An unsupervised CRF model is proposed for efficient analysis of gene expression time series and is successfully applied to gene class discovery and class prediction. The proposed model treats each time series as a random field and assigns an optimal cluster label to each time series, so as to partition the time series into clusters without a priori knowledge about the number of clusters and the initial centroids. Another advantage of the proposed method is the relaxation of independence assumptions.", "author" : [ { "dropping-particle" : "", "family" : "Li", "given" : "Chang-Tsun", "non-dropping-particle" : "", "parse-names" : false, "suffix" : "" }, { "dropping-particle" : "", "family" : "Yuan", "given" : "Yinyin", "non-dropping-particle" : "", "parse-names" : false, "suffix" : "" }, { "dropping-particle" : "", "family" : "Wilson", "given" : "Roland", "non-dropping-particle" : "", "parse-names" : false, "suffix" : "" } ], "container-title" : "Bioinformatics (Oxford, England)", "id" : "ITEM-3", "issue" : "21", "issued" : { "date-parts" : [ [ "2008", "11", "1" ] ] }, "page" : "2467-73", "title" : "An unsupervised conditional random fields approach for clustering gene expression time series.", "type" : "article-journal", "volume" : "24" }, "uris" : [ "http://www.mendeley.com/documents/?uuid=911a4365-3916-44fb-a9f5-730bd3643186" ] } ], "mendeley" : { "formattedCitation" : "(Li et al., 2008; Liu et al., 2006; Sato and Sakakibara, 2005)", "plainTextFormattedCitation" : "(Li et al., 2008; Liu et al., 2006; Sato and Sakakibara, 2005)", "previouslyFormattedCitation" : "(Li et al., 2008; Liu et al., 2006; Sato and Sakakibara, 2005)" }, "properties" : { "noteIndex" : 0 }, "schema" : "https://github.com/citation-style-language/schema/raw/master/csl-citation.json" }</w:delInstrText>
        </w:r>
        <w:r w:rsidRPr="00044B3A" w:rsidDel="00640EE9">
          <w:rPr>
            <w:rFonts w:ascii="Arial" w:hAnsi="Arial" w:cs="Arial"/>
            <w:lang w:eastAsia="zh-CN"/>
          </w:rPr>
          <w:fldChar w:fldCharType="separate"/>
        </w:r>
        <w:r w:rsidRPr="00640EE9" w:rsidDel="00640EE9">
          <w:rPr>
            <w:rFonts w:ascii="Arial" w:hAnsi="Arial" w:cs="Arial"/>
            <w:noProof/>
            <w:lang w:eastAsia="zh-CN"/>
            <w:rPrChange w:id="181" w:author="Shuting Han" w:date="2016-09-06T12:24:00Z">
              <w:rPr>
                <w:rFonts w:ascii="Arial" w:hAnsi="Arial" w:cs="Arial"/>
                <w:noProof/>
                <w:lang w:eastAsia="zh-CN"/>
              </w:rPr>
            </w:rPrChange>
          </w:rPr>
          <w:delText>(Li et al., 2008; Liu et al., 2006; Sato and Sakakibara, 2005)</w:delText>
        </w:r>
        <w:r w:rsidRPr="00044B3A" w:rsidDel="00640EE9">
          <w:rPr>
            <w:rFonts w:ascii="Arial" w:hAnsi="Arial" w:cs="Arial"/>
            <w:lang w:eastAsia="zh-CN"/>
          </w:rPr>
          <w:fldChar w:fldCharType="end"/>
        </w:r>
      </w:del>
      <w:ins w:id="182" w:author="Shuting Han" w:date="2016-09-06T12:24:00Z">
        <w:r w:rsidR="00640EE9">
          <w:rPr>
            <w:rFonts w:ascii="Arial" w:hAnsi="Arial" w:cs="Arial"/>
            <w:lang w:eastAsia="zh-CN"/>
          </w:rPr>
          <w:t xml:space="preserve"> </w:t>
        </w:r>
      </w:ins>
      <w:r w:rsidR="00640EE9">
        <w:rPr>
          <w:rFonts w:ascii="Arial" w:hAnsi="Arial" w:cs="Arial"/>
          <w:lang w:eastAsia="zh-CN"/>
        </w:rPr>
        <w:fldChar w:fldCharType="begin">
          <w:fldData xml:space="preserve">PEVuZE5vdGU+PENpdGU+PEF1dGhvcj5MaTwvQXV0aG9yPjxZZWFyPjIwMDg8L1llYXI+PFJlY051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==
</w:fldData>
        </w:fldChar>
      </w:r>
      <w:r w:rsidR="00640EE9" w:rsidRPr="00640EE9">
        <w:rPr>
          <w:rFonts w:ascii="Arial" w:hAnsi="Arial" w:cs="Arial"/>
          <w:lang w:eastAsia="zh-CN"/>
          <w:rPrChange w:id="183" w:author="Shuting Han" w:date="2016-09-06T12:24:00Z">
            <w:rPr>
              <w:rFonts w:ascii="Arial" w:hAnsi="Arial" w:cs="Arial"/>
              <w:lang w:eastAsia="zh-CN"/>
            </w:rPr>
          </w:rPrChange>
        </w:rPr>
        <w:instrText xml:space="preserve"> ADDIN EN.CITE </w:instrText>
      </w:r>
      <w:r w:rsidR="00640EE9" w:rsidRPr="00640EE9">
        <w:rPr>
          <w:rFonts w:ascii="Arial" w:hAnsi="Arial" w:cs="Arial"/>
          <w:lang w:eastAsia="zh-CN"/>
          <w:rPrChange w:id="184" w:author="Shuting Han" w:date="2016-09-06T12:24:00Z">
            <w:rPr>
              <w:rFonts w:ascii="Arial" w:hAnsi="Arial" w:cs="Arial"/>
              <w:lang w:eastAsia="zh-CN"/>
            </w:rPr>
          </w:rPrChange>
        </w:rPr>
        <w:fldChar w:fldCharType="begin">
          <w:fldData xml:space="preserve">PEVuZE5vdGU+PENpdGU+PEF1dGhvcj5MaTwvQXV0aG9yPjxZZWFyPjIwMDg8L1llYXI+PFJlY051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==
</w:fldData>
        </w:fldChar>
      </w:r>
      <w:r w:rsidR="00640EE9" w:rsidRPr="00640EE9">
        <w:rPr>
          <w:rFonts w:ascii="Arial" w:hAnsi="Arial" w:cs="Arial"/>
          <w:lang w:eastAsia="zh-CN"/>
          <w:rPrChange w:id="185" w:author="Shuting Han" w:date="2016-09-06T12:24:00Z">
            <w:rPr>
              <w:rFonts w:ascii="Arial" w:hAnsi="Arial" w:cs="Arial"/>
              <w:lang w:eastAsia="zh-CN"/>
            </w:rPr>
          </w:rPrChange>
        </w:rPr>
        <w:instrText xml:space="preserve"> ADDIN EN.CITE.DATA </w:instrText>
      </w:r>
      <w:r w:rsidR="00640EE9" w:rsidRPr="00640EE9">
        <w:rPr>
          <w:rFonts w:ascii="Arial" w:hAnsi="Arial" w:cs="Arial"/>
          <w:lang w:eastAsia="zh-CN"/>
          <w:rPrChange w:id="186" w:author="Shuting Han" w:date="2016-09-06T12:24:00Z">
            <w:rPr>
              <w:rFonts w:ascii="Arial" w:hAnsi="Arial" w:cs="Arial"/>
              <w:lang w:eastAsia="zh-CN"/>
            </w:rPr>
          </w:rPrChange>
        </w:rPr>
      </w:r>
      <w:r w:rsidR="00640EE9" w:rsidRPr="00640EE9">
        <w:rPr>
          <w:rFonts w:ascii="Arial" w:hAnsi="Arial" w:cs="Arial"/>
          <w:lang w:eastAsia="zh-CN"/>
          <w:rPrChange w:id="187" w:author="Shuting Han" w:date="2016-09-06T12:24:00Z">
            <w:rPr>
              <w:rFonts w:ascii="Arial" w:hAnsi="Arial" w:cs="Arial"/>
              <w:lang w:eastAsia="zh-CN"/>
            </w:rPr>
          </w:rPrChange>
        </w:rPr>
        <w:fldChar w:fldCharType="end"/>
      </w:r>
      <w:r w:rsidR="00640EE9">
        <w:rPr>
          <w:rFonts w:ascii="Arial" w:hAnsi="Arial" w:cs="Arial"/>
          <w:lang w:eastAsia="zh-CN"/>
        </w:rPr>
        <w:fldChar w:fldCharType="separate"/>
      </w:r>
      <w:r w:rsidR="00640EE9" w:rsidRPr="00640EE9">
        <w:rPr>
          <w:rFonts w:ascii="Arial" w:hAnsi="Arial" w:cs="Arial"/>
          <w:noProof/>
          <w:lang w:eastAsia="zh-CN"/>
          <w:rPrChange w:id="188" w:author="Shuting Han" w:date="2016-09-06T12:24:00Z">
            <w:rPr>
              <w:rFonts w:ascii="Arial" w:hAnsi="Arial" w:cs="Arial"/>
              <w:noProof/>
              <w:lang w:eastAsia="zh-CN"/>
            </w:rPr>
          </w:rPrChange>
        </w:rPr>
        <w:t>(</w:t>
      </w:r>
      <w:r w:rsidR="00E93104">
        <w:rPr>
          <w:rFonts w:ascii="Arial" w:hAnsi="Arial" w:cs="Arial"/>
          <w:noProof/>
          <w:lang w:eastAsia="zh-CN"/>
        </w:rPr>
        <w:fldChar w:fldCharType="begin"/>
      </w:r>
      <w:r w:rsidR="00E93104">
        <w:rPr>
          <w:rFonts w:ascii="Arial" w:hAnsi="Arial" w:cs="Arial"/>
          <w:noProof/>
          <w:lang w:eastAsia="zh-CN"/>
        </w:rPr>
        <w:instrText xml:space="preserve"> HYPERLINK \l "_ENREF_19" \o "Li, 2008 #40"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189" w:author="Shuting Han" w:date="2016-09-06T12:24:00Z">
            <w:rPr>
              <w:rFonts w:ascii="Arial" w:hAnsi="Arial" w:cs="Arial"/>
              <w:noProof/>
              <w:lang w:eastAsia="zh-CN"/>
            </w:rPr>
          </w:rPrChange>
        </w:rPr>
        <w:t>Li et al., 2008</w:t>
      </w:r>
      <w:r w:rsidR="00E93104">
        <w:rPr>
          <w:rFonts w:ascii="Arial" w:hAnsi="Arial" w:cs="Arial"/>
          <w:noProof/>
          <w:lang w:eastAsia="zh-CN"/>
        </w:rPr>
        <w:fldChar w:fldCharType="end"/>
      </w:r>
      <w:r w:rsidR="00640EE9" w:rsidRPr="00640EE9">
        <w:rPr>
          <w:rFonts w:ascii="Arial" w:hAnsi="Arial" w:cs="Arial"/>
          <w:noProof/>
          <w:lang w:eastAsia="zh-CN"/>
          <w:rPrChange w:id="190" w:author="Shuting Han" w:date="2016-09-06T12:24: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"_ENREF_21" \o "Liu, 2006 #42"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191" w:author="Shuting Han" w:date="2016-09-06T12:24:00Z">
            <w:rPr>
              <w:rFonts w:ascii="Arial" w:hAnsi="Arial" w:cs="Arial"/>
              <w:noProof/>
              <w:lang w:eastAsia="zh-CN"/>
            </w:rPr>
          </w:rPrChange>
        </w:rPr>
        <w:t>Liu et al., 2006</w:t>
      </w:r>
      <w:r w:rsidR="00E93104">
        <w:rPr>
          <w:rFonts w:ascii="Arial" w:hAnsi="Arial" w:cs="Arial"/>
          <w:noProof/>
          <w:lang w:eastAsia="zh-CN"/>
        </w:rPr>
        <w:fldChar w:fldCharType="end"/>
      </w:r>
      <w:r w:rsidR="00640EE9" w:rsidRPr="00640EE9">
        <w:rPr>
          <w:rFonts w:ascii="Arial" w:hAnsi="Arial" w:cs="Arial"/>
          <w:noProof/>
          <w:lang w:eastAsia="zh-CN"/>
          <w:rPrChange w:id="192" w:author="Shuting Han" w:date="2016-09-06T12:24: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"_ENREF_28" \o "Sato, 2005 #56"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193" w:author="Shuting Han" w:date="2016-09-06T12:24:00Z">
            <w:rPr>
              <w:rFonts w:ascii="Arial" w:hAnsi="Arial" w:cs="Arial"/>
              <w:noProof/>
              <w:lang w:eastAsia="zh-CN"/>
            </w:rPr>
          </w:rPrChange>
        </w:rPr>
        <w:t>Sato and Sakakibara, 2005</w:t>
      </w:r>
      <w:r w:rsidR="00E93104">
        <w:rPr>
          <w:rFonts w:ascii="Arial" w:hAnsi="Arial" w:cs="Arial"/>
          <w:noProof/>
          <w:lang w:eastAsia="zh-CN"/>
        </w:rPr>
        <w:fldChar w:fldCharType="end"/>
      </w:r>
      <w:r w:rsidR="00640EE9" w:rsidRPr="00640EE9">
        <w:rPr>
          <w:rFonts w:ascii="Arial" w:hAnsi="Arial" w:cs="Arial"/>
          <w:noProof/>
          <w:lang w:eastAsia="zh-CN"/>
          <w:rPrChange w:id="194" w:author="Shuting Han" w:date="2016-09-06T12:24:00Z">
            <w:rPr>
              <w:rFonts w:ascii="Arial" w:hAnsi="Arial" w:cs="Arial"/>
              <w:noProof/>
              <w:lang w:eastAsia="zh-CN"/>
            </w:rPr>
          </w:rPrChange>
        </w:rPr>
        <w:t>)</w:t>
      </w:r>
      <w:r w:rsidR="00640EE9">
        <w:rPr>
          <w:rFonts w:ascii="Arial" w:hAnsi="Arial" w:cs="Arial"/>
          <w:lang w:eastAsia="zh-CN"/>
        </w:rPr>
        <w:fldChar w:fldCharType="end"/>
      </w:r>
      <w:r w:rsidRPr="00044B3A">
        <w:rPr>
          <w:rFonts w:ascii="Arial" w:hAnsi="Arial" w:cs="Arial"/>
          <w:lang w:eastAsia="zh-CN"/>
        </w:rPr>
        <w:t xml:space="preserve">, computer vision </w:t>
      </w:r>
      <w:del w:id="195" w:author="Shuting Han" w:date="2016-09-06T12:25:00Z">
        <w:r w:rsidRPr="00044B3A" w:rsidDel="00640EE9">
          <w:rPr>
            <w:rFonts w:ascii="Arial" w:hAnsi="Arial" w:cs="Arial"/>
            <w:lang w:eastAsia="zh-CN"/>
          </w:rPr>
          <w:fldChar w:fldCharType="begin" w:fldLock="1"/>
        </w:r>
        <w:r w:rsidRPr="00640EE9" w:rsidDel="00640EE9">
          <w:rPr>
            <w:rFonts w:ascii="Arial" w:hAnsi="Arial" w:cs="Arial"/>
            <w:lang w:eastAsia="zh-CN"/>
            <w:rPrChange w:id="196" w:author="Shuting Han" w:date="2016-09-06T12:25:00Z">
              <w:rPr>
                <w:rFonts w:ascii="Arial" w:hAnsi="Arial" w:cs="Arial"/>
                <w:lang w:eastAsia="zh-CN"/>
              </w:rPr>
            </w:rPrChange>
          </w:rPr>
          <w:delInstrText>ADDIN CSL_CITATION { "citationItems" : [ { "id" : "ITEM-1", "itemData" : { "DOI" : "10.1016/j.cviu.2006.07.014", "ISSN" : "10773142", "abstract" : "We describe algorithms for recognizing human motion in monocular video sequences, based on discriminative conditional random fields (CRFs) and maximum entropy Markov models (MEMMs). Existing approaches to this problem typically use generative structures like the hidden Markov model (HMM). Therefore, they have to make simplifying, often unrealistic assumptions on the conditional independence of observations given the motion class labels and cannot accommodate rich overlapping features of the observation or long-term contextual dependencies among observations at multiple timesteps. This makes them prone to myopic failures in recognizing many human motions, because even the transition between simple human activities naturally has temporal segments of ambiguity and overlap. The correct interpretation of these sequences requires more holistic, contextual decisions, where the estimate of an activity at a particular timestep could be constrained by longer windows of observations, prior and even posterior to that timestep. This would not be computationally feasible with a HMM which requires the enumeration of a number of observation sequences exponential in the size of the context window. In this work we follow a different philosophy: instead of restrictively modeling the complex image generation process \u2013 the observation, we work with models that can unrestrictedly take it as an input, hence condition on it. Conditional models like the proposed CRFs seamlessly represent contextual dependencies and have computationally attractive properties: they support efficient, exact recognition using dynamic programming, and their parameters can be learned using convex optimization. We introduce conditional graphical models as complementary tools for human motion recognition and present an extensive set of experiments that show not only how these can successfully classify diverse human activities like walking, jumping, running, picking or dancing, but also how they can discriminate among subtle motion styles like normal walks and wander walks.", "author" : [ { "dropping-particle" : "", "family" : "Sminchisescu", "given" : "Cristian", "non-dropping-particle" : "", "parse-names" : false, "suffix" : "" }, { "dropping-particle" : "", "family" : "Kanaujia", "given" : "Atul", "non-dropping-particle" : "", "parse-names" : false, "suffix" : "" }, { "dropping-particle" : "", "family" : "Metaxas", "given" : "Dimitris", "non-dropping-particle" : "", "parse-names" : false, "suffix" : "" } ], "container-title" : "Computer Vision and Image Understanding", "id" : "ITEM-1", "issue" : "2-3", "issued" : { "date-parts" : [ [ "2006", "11" ] ] }, "page" : "210-220", "title" : "Conditional models for contextual human motion recognition", "type" : "article-journal", "volume" : "104" }, "uris" : [ "http://www.mendeley.com/documents/?uuid=28acd5c6-03ae-4626-8cde-51f758a9e2dd" ] }, { "id" : "ITEM-2", "itemData" : { "DOI" : "10.1109/CVPR.2004.1315232", "ISBN" : "0-7695-2158-4", "ISSN" : "1063-6919", "PMID" : "1315232", "abstract" : "We propose an approach to include contextual features for labeling images, in which each pixel is assigned to one of a finite set of labels. The features are incorporated into a probabilistic framework, which combines the outputs of several components. Components differ in the information they encode. Some focus on the image-label mapping, while others focus solely on patterns within the label field. Components also differ in their scale, as some focus on fine-resolution patterns while others on coarser, more global structure. A supervised version of the contrastive divergence algorithm is applied to learn these features from labeled image data. We demonstrate performance on two real-world image databases and compare it to a classifier and a Markov random field.", "author" : [ { "dropping-particle" : "", "family" : "He", "given" : "Xuming", "non-dropping-particle" : "", "parse-names" : false, "suffix" : "" }, { "dropping-particle" : "", "family" : "Zemel", "given" : "R.S.", "non-dropping-particle" : "", "parse-names" : false, "suffix" : "" }, { "dropping-particle" : "", "family" : "Carreira-Perpinan", "given" : "M.A.", "non-dropping-particle" : "", "parse-names" : false, "suffix" : "" } ], "container-title" : "Proceedings of the 2004 IEEE Computer Society Conference on Computer Vision and Pattern Recognition", "id" : "ITEM-2", "issued" : { "date-parts" : [ [ "2004" ] ] }, "page" : "695 -702", "publisher" : "IEEE", "title" : "Multiscale conditional random fields for image labeling", "type" : "article-journal", "volume" : "2" }, "uris" : [ "http://www.mendeley.com/documents/?uuid=3fc277d4-fde5-30ee-851d-0ed60b6fff08" ] } ], "mendeley" : { "formattedCitation" : "(He et al., 2004; Sminchisescu et al., 2006)", "plainTextFormattedCitation" : "(He et al., 2004; Sminchisescu et al., 2006)", "previouslyFormattedCitation" : "(He et al., 2004; Sminchisescu et al., 2006)" }, "properties" : { "noteIndex" : 0 }, "schema" : "https://github.com/citation-style-language/schema/raw/master/csl-citation.json" }</w:delInstrText>
        </w:r>
        <w:r w:rsidRPr="00044B3A" w:rsidDel="00640EE9">
          <w:rPr>
            <w:rFonts w:ascii="Arial" w:hAnsi="Arial" w:cs="Arial"/>
            <w:lang w:eastAsia="zh-CN"/>
          </w:rPr>
          <w:fldChar w:fldCharType="separate"/>
        </w:r>
        <w:r w:rsidRPr="00640EE9" w:rsidDel="00640EE9">
          <w:rPr>
            <w:rFonts w:ascii="Arial" w:hAnsi="Arial" w:cs="Arial"/>
            <w:noProof/>
            <w:lang w:eastAsia="zh-CN"/>
            <w:rPrChange w:id="197" w:author="Shuting Han" w:date="2016-09-06T12:25:00Z">
              <w:rPr>
                <w:rFonts w:ascii="Arial" w:hAnsi="Arial" w:cs="Arial"/>
                <w:noProof/>
                <w:lang w:eastAsia="zh-CN"/>
              </w:rPr>
            </w:rPrChange>
          </w:rPr>
          <w:delText>(He et al., 2004; Sminchisescu et al., 2006)</w:delText>
        </w:r>
        <w:r w:rsidRPr="00044B3A" w:rsidDel="00640EE9">
          <w:rPr>
            <w:rFonts w:ascii="Arial" w:hAnsi="Arial" w:cs="Arial"/>
            <w:lang w:eastAsia="zh-CN"/>
          </w:rPr>
          <w:fldChar w:fldCharType="end"/>
        </w:r>
      </w:del>
      <w:r w:rsidR="00640EE9">
        <w:rPr>
          <w:rFonts w:ascii="Arial" w:hAnsi="Arial" w:cs="Arial"/>
          <w:lang w:eastAsia="zh-CN"/>
        </w:rPr>
        <w:fldChar w:fldCharType="begin">
          <w:fldData xml:space="preserve">PEVuZE5vdGU+PENpdGU+PEF1dGhvcj5IZTwvQXV0aG9yPjxZZWFyPjIwMDQ8L1llYXI+PFJlY051
bT4yNzwvUmVjTnVtPjxEaXNwbGF5VGV4dD4oSGUgZXQgYWwuLCAyMDA0OyBTbWluY2hpc2VzY3Ug
ZXQgYWwuLCAyMDA2KTwvRGlzcGxheVRleHQ+PHJlY29yZD48cmVjLW51bWJlcj4yNzwvcmVjLW51
bWJlcj48Zm9yZWlnbi1rZXlzPjxrZXkgYXBwPSJFTiIgZGItaWQ9IjB0eGRmdHI1b3M5MDV4ZWQy
czhweDJ2M2ZwcHZ2YXpkenN4cyI+Mjc8L2tleT48L2ZvcmVpZ24ta2V5cz48cmVmLXR5cGUgbmFt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YWdlcz42OTUgLTcwMjwvcGFnZXM+PHZvbHVtZT4yPC92b2x1bWU+PGtleXdvcmRzPjxrZXl3b3Jk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</w:fldData>
        </w:fldChar>
      </w:r>
      <w:r w:rsidR="00640EE9">
        <w:rPr>
          <w:rFonts w:ascii="Arial" w:hAnsi="Arial" w:cs="Arial"/>
          <w:lang w:eastAsia="zh-CN"/>
        </w:rPr>
        <w:instrText xml:space="preserve"> ADDIN EN.CITE </w:instrText>
      </w:r>
      <w:r w:rsidR="00640EE9">
        <w:rPr>
          <w:rFonts w:ascii="Arial" w:hAnsi="Arial" w:cs="Arial"/>
          <w:lang w:eastAsia="zh-CN"/>
        </w:rPr>
        <w:fldChar w:fldCharType="begin">
          <w:fldData xml:space="preserve">PEVuZE5vdGU+PENpdGU+PEF1dGhvcj5IZTwvQXV0aG9yPjxZZWFyPjIwMDQ8L1llYXI+PFJlY051
bT4yNzwvUmVjTnVtPjxEaXNwbGF5VGV4dD4oSGUgZXQgYWwuLCAyMDA0OyBTbWluY2hpc2VzY3Ug
ZXQgYWwuLCAyMDA2KTwvRGlzcGxheVRleHQ+PHJlY29yZD48cmVjLW51bWJlcj4yNzwvcmVjLW51
bWJlcj48Zm9yZWlnbi1rZXlzPjxrZXkgYXBwPSJFTiIgZGItaWQ9IjB0eGRmdHI1b3M5MDV4ZWQy
czhweDJ2M2ZwcHZ2YXpkenN4cyI+Mjc8L2tleT48L2ZvcmVpZ24ta2V5cz48cmVmLXR5cGUgbmFt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YWdlcz42OTUgLTcwMjwvcGFnZXM+PHZvbHVtZT4yPC92b2x1bWU+PGtleXdvcmRzPjxrZXl3b3Jk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</w:fldData>
        </w:fldChar>
      </w:r>
      <w:r w:rsidR="00640EE9">
        <w:rPr>
          <w:rFonts w:ascii="Arial" w:hAnsi="Arial" w:cs="Arial"/>
          <w:lang w:eastAsia="zh-CN"/>
        </w:rPr>
        <w:instrText xml:space="preserve"> ADDIN EN.CITE.DATA </w:instrText>
      </w:r>
      <w:r w:rsidR="00640EE9">
        <w:rPr>
          <w:rFonts w:ascii="Arial" w:hAnsi="Arial" w:cs="Arial"/>
          <w:lang w:eastAsia="zh-CN"/>
        </w:rPr>
      </w:r>
      <w:r w:rsidR="00640EE9">
        <w:rPr>
          <w:rFonts w:ascii="Arial" w:hAnsi="Arial" w:cs="Arial"/>
          <w:lang w:eastAsia="zh-CN"/>
        </w:rPr>
        <w:fldChar w:fldCharType="end"/>
      </w:r>
      <w:r w:rsidR="00640EE9">
        <w:rPr>
          <w:rFonts w:ascii="Arial" w:hAnsi="Arial" w:cs="Arial"/>
          <w:lang w:eastAsia="zh-CN"/>
        </w:rPr>
        <w:fldChar w:fldCharType="separate"/>
      </w:r>
      <w:r w:rsidR="00640EE9">
        <w:rPr>
          <w:rFonts w:ascii="Arial" w:hAnsi="Arial" w:cs="Arial"/>
          <w:noProof/>
          <w:lang w:eastAsia="zh-CN"/>
        </w:rPr>
        <w:t>(</w:t>
      </w:r>
      <w:hyperlink w:anchor="_ENREF_14" w:tooltip="He, 2004 #27" w:history="1">
        <w:r w:rsidR="00E93104">
          <w:rPr>
            <w:rFonts w:ascii="Arial" w:hAnsi="Arial" w:cs="Arial"/>
            <w:noProof/>
            <w:lang w:eastAsia="zh-CN"/>
          </w:rPr>
          <w:t>He et al., 2004</w:t>
        </w:r>
      </w:hyperlink>
      <w:r w:rsidR="00640EE9">
        <w:rPr>
          <w:rFonts w:ascii="Arial" w:hAnsi="Arial" w:cs="Arial"/>
          <w:noProof/>
          <w:lang w:eastAsia="zh-CN"/>
        </w:rPr>
        <w:t xml:space="preserve">; </w:t>
      </w:r>
      <w:hyperlink w:anchor="_ENREF_30" w:tooltip="Sminchisescu, 2006 #3" w:history="1">
        <w:r w:rsidR="00E93104">
          <w:rPr>
            <w:rFonts w:ascii="Arial" w:hAnsi="Arial" w:cs="Arial"/>
            <w:noProof/>
            <w:lang w:eastAsia="zh-CN"/>
          </w:rPr>
          <w:t>Sminchisescu et al., 2006</w:t>
        </w:r>
      </w:hyperlink>
      <w:r w:rsidR="00640EE9">
        <w:rPr>
          <w:rFonts w:ascii="Arial" w:hAnsi="Arial" w:cs="Arial"/>
          <w:noProof/>
          <w:lang w:eastAsia="zh-CN"/>
        </w:rPr>
        <w:t>)</w:t>
      </w:r>
      <w:r w:rsidR="00640EE9">
        <w:rPr>
          <w:rFonts w:ascii="Arial" w:hAnsi="Arial" w:cs="Arial"/>
          <w:lang w:eastAsia="zh-CN"/>
        </w:rPr>
        <w:fldChar w:fldCharType="end"/>
      </w:r>
      <w:r w:rsidRPr="00044B3A">
        <w:rPr>
          <w:rFonts w:ascii="Arial" w:hAnsi="Arial" w:cs="Arial"/>
          <w:lang w:eastAsia="zh-CN"/>
        </w:rPr>
        <w:t xml:space="preserve"> and natural language processing</w:t>
      </w:r>
      <w:del w:id="198" w:author="Shuting Han" w:date="2016-09-06T12:27:00Z">
        <w:r w:rsidRPr="00044B3A" w:rsidDel="00640EE9">
          <w:rPr>
            <w:rFonts w:ascii="Arial" w:hAnsi="Arial" w:cs="Arial"/>
            <w:lang w:eastAsia="zh-CN"/>
          </w:rPr>
          <w:delText xml:space="preserve"> </w:delText>
        </w:r>
        <w:r w:rsidRPr="00044B3A" w:rsidDel="00640EE9">
          <w:rPr>
            <w:rFonts w:ascii="Arial" w:hAnsi="Arial" w:cs="Arial"/>
            <w:lang w:eastAsia="zh-CN"/>
          </w:rPr>
          <w:fldChar w:fldCharType="begin" w:fldLock="1"/>
        </w:r>
        <w:r w:rsidRPr="00640EE9" w:rsidDel="00640EE9">
          <w:rPr>
            <w:rFonts w:ascii="Arial" w:hAnsi="Arial" w:cs="Arial"/>
            <w:lang w:eastAsia="zh-CN"/>
            <w:rPrChange w:id="199" w:author="Shuting Han" w:date="2016-09-06T12:27:00Z">
              <w:rPr>
                <w:rFonts w:ascii="Arial" w:hAnsi="Arial" w:cs="Arial"/>
                <w:lang w:eastAsia="zh-CN"/>
              </w:rPr>
            </w:rPrChange>
          </w:rPr>
          <w:delInstrText>ADDIN CSL_CITATION { "citationItems" : [ { "id" : "ITEM-1", "itemData" : { "DOI" : "10.1038/nprot.2006.61", "ISBN" : "1558607781", "ISSN" : "1750-2799", "PMID" : "17406263", "abstract" : "Often we wish to predict a large number of variables that depend on each other as well as on other observed variables. Structured prediction methods are essentially a combination of classification and graphical modeling, combining the ability of graphical models to compactly model multivariate data with the ability of classification methods to perform prediction using large sets of input features. This tutorial describes conditional random fields, a popular probabilistic method for structured prediction. CRFs have seen wide application in natural language processing, computer vision, and bioinformatics. We describe methods for inference and parameter estimation for CRFs, including practical issues for implementing large scale CRFs. We do not assume previous knowledge of graphical modeling, so this tutorial is intended to be useful to practitioners in a wide variety of fields.", "author" : [ { "dropping-particle" : "", "family" : "Lafferty", "given" : "John", "non-dropping-particle" : "", "parse-names" : false, "suffix" : "" }, { "dropping-particle" : "", "family" : "McCallum", "given" : "Andrew", "non-dropping-particle" : "", "parse-names" : false, "suffix" : "" }, { "dropping-particle" : "", "family" : "Pereira", "given" : "Fernando C N", "non-dropping-particle" : "", "parse-names" : false, "suffix" : "" } ], "container-title" : "ICML '01 Proceedings of the Eighteenth International Conference on Machine Learning", "id" : "ITEM-1", "issue" : "June", "issued" : { "date-parts" : [ [ "2001" ] ] }, "page" : "282-289", "title" : "Conditional random fields: Probabilistic models for segmenting and labeling sequence data", "type" : "article-journal", "volume" : "8" }, "uris" : [ "http://www.mendeley.com/documents/?uuid=586af44a-1ac5-4fc4-8309-0131f344a900" ] }, { "id" : "ITEM-2", "itemData" : { "DOI" : "10.3115/1220575.1220620", "abstract" : "Recent systems have been developed for sentiment classification, opinion recognition, and opinion analysis (e.g., detecting polarity and strength). We pursue another aspect of opinion analysis: identifying the sources of opinions, emotions, and sentiments. We view this problem as an information extraction task and adopt a hybrid approach that combines Conditional Random Fields (Lafferty et al., 2001) and a variation of AutoSlog (Riloff, 1996a). While CRFs model source identification as a sequence tagging task, AutoSlog learns extraction patterns. Our results show that the combination of these two methods performs better than either one alone. The resulting system identifies opinion sources with 79:3% precision and 59:5% recall using a head noun matching measure, and 81:2% precision and 60:6% recall using an overlap measure.", "author" : [ { "dropping-particle" : "", "family" : "Choi", "given" : "Yejin", "non-dropping-particle" : "", "parse-names" : false, "suffix" : "" }, { "dropping-particle" : "", "family" : "Cardie", "given" : "Claire", "non-dropping-particle" : "", "parse-names" : false, "suffix" : "" }, { "dropping-particle" : "", "family" : "Riloff", "given" : "Ellen", "non-dropping-particle" : "", "parse-names" : false, "suffix" : "" }, { "dropping-particle" : "", "family" : "Patwardhan", "given" : "Siddharth", "non-dropping-particle" : "", "parse-names" : false, "suffix" : "" } ], "container-title" : "Proceedings of the conference on Human Language Technology and Empirical Methods in Natural Language Processing HLT 05", "id" : "ITEM-2", "issue" : "2003", "issued" : { "date-parts" : [ [ "2005" ] ] }, "page" : "355-362", "title" : "Identifying sources of opinions with conditional random fields and extraction patterns", "type" : "article-journal" }, "uris" : [ "http://www.mendeley.com/documents/?uuid=58425c29-1d19-381e-9a83-25726c8188e8" ] } ], "mendeley" : { "formattedCitation" : "(Choi et al., 2005; Lafferty et al., 2001)", "plainTextFormattedCitation" : "(Choi et al., 2005; Lafferty et al., 2001)", "previouslyFormattedCitation" : "(Choi et al., 2005; Lafferty et al., 2001)" }, "properties" : { "noteIndex" : 0 }, "schema" : "https://github.com/citation-style-language/schema/raw/master/csl-citation.json" }</w:delInstrText>
        </w:r>
        <w:r w:rsidRPr="00044B3A" w:rsidDel="00640EE9">
          <w:rPr>
            <w:rFonts w:ascii="Arial" w:hAnsi="Arial" w:cs="Arial"/>
            <w:lang w:eastAsia="zh-CN"/>
          </w:rPr>
          <w:fldChar w:fldCharType="separate"/>
        </w:r>
        <w:r w:rsidRPr="00640EE9" w:rsidDel="00640EE9">
          <w:rPr>
            <w:rFonts w:ascii="Arial" w:hAnsi="Arial" w:cs="Arial"/>
            <w:noProof/>
            <w:lang w:eastAsia="zh-CN"/>
            <w:rPrChange w:id="200" w:author="Shuting Han" w:date="2016-09-06T12:27:00Z">
              <w:rPr>
                <w:rFonts w:ascii="Arial" w:hAnsi="Arial" w:cs="Arial"/>
                <w:noProof/>
                <w:lang w:eastAsia="zh-CN"/>
              </w:rPr>
            </w:rPrChange>
          </w:rPr>
          <w:delText>(Choi et al., 2005; Lafferty et al., 2001)</w:delText>
        </w:r>
        <w:r w:rsidRPr="00044B3A" w:rsidDel="00640EE9">
          <w:rPr>
            <w:rFonts w:ascii="Arial" w:hAnsi="Arial" w:cs="Arial"/>
            <w:lang w:eastAsia="zh-CN"/>
          </w:rPr>
          <w:fldChar w:fldCharType="end"/>
        </w:r>
      </w:del>
      <w:ins w:id="201" w:author="Shuting Han" w:date="2016-09-06T12:27:00Z">
        <w:r w:rsidR="00640EE9">
          <w:rPr>
            <w:rFonts w:ascii="Arial" w:hAnsi="Arial" w:cs="Arial"/>
            <w:lang w:eastAsia="zh-CN"/>
          </w:rPr>
          <w:t xml:space="preserve"> </w:t>
        </w:r>
      </w:ins>
      <w:r w:rsidR="00640EE9">
        <w:rPr>
          <w:rFonts w:ascii="Arial" w:hAnsi="Arial" w:cs="Arial"/>
          <w:lang w:eastAsia="zh-CN"/>
        </w:rPr>
        <w:fldChar w:fldCharType="begin">
          <w:fldData xml:space="preserve">PEVuZE5vdGU+PENpdGU+PEF1dGhvcj5DaG9pPC9BdXRob3I+PFllYXI+MjAwNTwvWWVhcj48UmVj
TnVtPjE2PC9SZWNOdW0+PERpc3BsYXlUZXh0PihDaG9pIGV0IGFsLiwgMjAwNTsgTGFmZmVydHkg
ZXQgYWwuLCAyMDAxKTwvRGlzcGxheVRleHQ+PHJlY29yZD48cmVjLW51bWJlcj4xNjwvcmVjLW51
bWJlcj48Zm9yZWlnbi1rZXlzPjxrZXkgYXBwPSJFTiIgZGItaWQ9IjB0eGRmdHI1b3M5MDV4ZWQy
czhweDJ2M2ZwcHZ2YXpkenN4cyI+MTY8L2tleT48L2ZvcmVpZ24ta2V5cz48cmVmLXR5cGUgbmFt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Y29uZGFyeS10aXRsZT48L3RpdGxlcz48cGFnZXM+MzU1LTM2MjwvcGFnZXM+PGRhdGVzPjx5ZWFy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</w:fldData>
        </w:fldChar>
      </w:r>
      <w:r w:rsidR="00640EE9">
        <w:rPr>
          <w:rFonts w:ascii="Arial" w:hAnsi="Arial" w:cs="Arial"/>
          <w:lang w:eastAsia="zh-CN"/>
        </w:rPr>
        <w:instrText xml:space="preserve"> ADDIN EN.CITE </w:instrText>
      </w:r>
      <w:r w:rsidR="00640EE9">
        <w:rPr>
          <w:rFonts w:ascii="Arial" w:hAnsi="Arial" w:cs="Arial"/>
          <w:lang w:eastAsia="zh-CN"/>
        </w:rPr>
        <w:fldChar w:fldCharType="begin">
          <w:fldData xml:space="preserve">PEVuZE5vdGU+PENpdGU+PEF1dGhvcj5DaG9pPC9BdXRob3I+PFllYXI+MjAwNTwvWWVhcj48UmVj
TnVtPjE2PC9SZWNOdW0+PERpc3BsYXlUZXh0PihDaG9pIGV0IGFsLiwgMjAwNTsgTGFmZmVydHkg
ZXQgYWwuLCAyMDAxKTwvRGlzcGxheVRleHQ+PHJlY29yZD48cmVjLW51bWJlcj4xNjwvcmVjLW51
bWJlcj48Zm9yZWlnbi1rZXlzPjxrZXkgYXBwPSJFTiIgZGItaWQ9IjB0eGRmdHI1b3M5MDV4ZWQy
czhweDJ2M2ZwcHZ2YXpkenN4cyI+MTY8L2tleT48L2ZvcmVpZ24ta2V5cz48cmVmLXR5cGUgbmFt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Y29uZGFyeS10aXRsZT48L3RpdGxlcz48cGFnZXM+MzU1LTM2MjwvcGFnZXM+PGRhdGVzPjx5ZWFy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</w:fldData>
        </w:fldChar>
      </w:r>
      <w:r w:rsidR="00640EE9">
        <w:rPr>
          <w:rFonts w:ascii="Arial" w:hAnsi="Arial" w:cs="Arial"/>
          <w:lang w:eastAsia="zh-CN"/>
        </w:rPr>
        <w:instrText xml:space="preserve"> ADDIN EN.CITE.DATA </w:instrText>
      </w:r>
      <w:r w:rsidR="00640EE9">
        <w:rPr>
          <w:rFonts w:ascii="Arial" w:hAnsi="Arial" w:cs="Arial"/>
          <w:lang w:eastAsia="zh-CN"/>
        </w:rPr>
      </w:r>
      <w:r w:rsidR="00640EE9">
        <w:rPr>
          <w:rFonts w:ascii="Arial" w:hAnsi="Arial" w:cs="Arial"/>
          <w:lang w:eastAsia="zh-CN"/>
        </w:rPr>
        <w:fldChar w:fldCharType="end"/>
      </w:r>
      <w:r w:rsidR="00640EE9">
        <w:rPr>
          <w:rFonts w:ascii="Arial" w:hAnsi="Arial" w:cs="Arial"/>
          <w:lang w:eastAsia="zh-CN"/>
        </w:rPr>
        <w:fldChar w:fldCharType="separate"/>
      </w:r>
      <w:r w:rsidR="00640EE9">
        <w:rPr>
          <w:rFonts w:ascii="Arial" w:hAnsi="Arial" w:cs="Arial"/>
          <w:noProof/>
          <w:lang w:eastAsia="zh-CN"/>
        </w:rPr>
        <w:t>(</w:t>
      </w:r>
      <w:hyperlink w:anchor="_ENREF_8" w:tooltip="Choi, 2005 #16" w:history="1">
        <w:r w:rsidR="00E93104">
          <w:rPr>
            <w:rFonts w:ascii="Arial" w:hAnsi="Arial" w:cs="Arial"/>
            <w:noProof/>
            <w:lang w:eastAsia="zh-CN"/>
          </w:rPr>
          <w:t>Choi et al., 2005</w:t>
        </w:r>
      </w:hyperlink>
      <w:r w:rsidR="00640EE9">
        <w:rPr>
          <w:rFonts w:ascii="Arial" w:hAnsi="Arial" w:cs="Arial"/>
          <w:noProof/>
          <w:lang w:eastAsia="zh-CN"/>
        </w:rPr>
        <w:t xml:space="preserve">; </w:t>
      </w:r>
      <w:hyperlink w:anchor="_ENREF_18" w:tooltip="Lafferty, 2001 #38" w:history="1">
        <w:r w:rsidR="00E93104">
          <w:rPr>
            <w:rFonts w:ascii="Arial" w:hAnsi="Arial" w:cs="Arial"/>
            <w:noProof/>
            <w:lang w:eastAsia="zh-CN"/>
          </w:rPr>
          <w:t>Lafferty et al., 2001</w:t>
        </w:r>
      </w:hyperlink>
      <w:r w:rsidR="00640EE9">
        <w:rPr>
          <w:rFonts w:ascii="Arial" w:hAnsi="Arial" w:cs="Arial"/>
          <w:noProof/>
          <w:lang w:eastAsia="zh-CN"/>
        </w:rPr>
        <w:t>)</w:t>
      </w:r>
      <w:r w:rsidR="00640EE9">
        <w:rPr>
          <w:rFonts w:ascii="Arial" w:hAnsi="Arial" w:cs="Arial"/>
          <w:lang w:eastAsia="zh-CN"/>
        </w:rPr>
        <w:fldChar w:fldCharType="end"/>
      </w:r>
      <w:r w:rsidRPr="00044B3A">
        <w:rPr>
          <w:rFonts w:ascii="Arial" w:hAnsi="Arial" w:cs="Arial"/>
          <w:lang w:eastAsia="zh-CN"/>
        </w:rPr>
        <w:t>.</w:t>
      </w:r>
    </w:p>
    <w:p w14:paraId="26FC9868" w14:textId="7733A2C2" w:rsidR="00F13BD8" w:rsidRDefault="005E6556" w:rsidP="00044B3A">
      <w:pPr>
        <w:spacing w:line="480" w:lineRule="auto"/>
        <w:jc w:val="both"/>
        <w:rPr>
          <w:rFonts w:ascii="Arial" w:hAnsi="Arial" w:cs="Arial"/>
          <w:color w:val="0000FF"/>
          <w:lang w:eastAsia="zh-CN"/>
        </w:rPr>
      </w:pPr>
      <w:r w:rsidRPr="00044B3A">
        <w:rPr>
          <w:rFonts w:ascii="Arial" w:hAnsi="Arial" w:cs="Arial"/>
          <w:lang w:eastAsia="zh-CN"/>
        </w:rPr>
        <w:t xml:space="preserve">A major advantage of CRFs is that they condition on the observation </w:t>
      </w:r>
      <w:r w:rsidRPr="00044B3A">
        <w:rPr>
          <w:rFonts w:ascii="Arial" w:hAnsi="Arial" w:cs="Arial"/>
          <w:b/>
          <w:lang w:eastAsia="zh-CN"/>
        </w:rPr>
        <w:t>x</w:t>
      </w:r>
      <w:r w:rsidRPr="00044B3A">
        <w:rPr>
          <w:rFonts w:ascii="Arial" w:hAnsi="Arial" w:cs="Arial"/>
          <w:lang w:eastAsia="zh-CN"/>
        </w:rPr>
        <w:t xml:space="preserve"> without modeling it, therefore avoid making independence assumptions about </w:t>
      </w:r>
      <w:r w:rsidRPr="00044B3A">
        <w:rPr>
          <w:rFonts w:ascii="Arial" w:hAnsi="Arial" w:cs="Arial"/>
          <w:b/>
          <w:lang w:eastAsia="zh-CN"/>
        </w:rPr>
        <w:t>x</w:t>
      </w:r>
      <w:r>
        <w:rPr>
          <w:rFonts w:ascii="Arial" w:hAnsi="Arial" w:cs="Arial"/>
          <w:b/>
          <w:lang w:eastAsia="zh-CN"/>
        </w:rPr>
        <w:t>,</w:t>
      </w:r>
      <w:r w:rsidRPr="00044B3A">
        <w:rPr>
          <w:rFonts w:ascii="Arial" w:hAnsi="Arial" w:cs="Arial"/>
          <w:lang w:eastAsia="zh-CN"/>
        </w:rPr>
        <w:t xml:space="preserve"> </w:t>
      </w:r>
      <w:r w:rsidR="00EB4CA2" w:rsidRPr="006733F5">
        <w:rPr>
          <w:rFonts w:ascii="Arial" w:hAnsi="Arial" w:cs="Arial"/>
          <w:color w:val="0000FF"/>
          <w:lang w:eastAsia="zh-CN"/>
        </w:rPr>
        <w:t>which many other models including Hidden Markov Models rely on</w:t>
      </w:r>
      <w:r w:rsidR="00EB4CA2" w:rsidRPr="00044B3A">
        <w:rPr>
          <w:rFonts w:ascii="Arial" w:hAnsi="Arial" w:cs="Arial"/>
          <w:lang w:eastAsia="zh-CN"/>
        </w:rPr>
        <w:t xml:space="preserve">. </w:t>
      </w:r>
      <w:r w:rsidR="00EB4CA2" w:rsidRPr="006733F5">
        <w:rPr>
          <w:rFonts w:ascii="Arial" w:hAnsi="Arial" w:cs="Arial"/>
          <w:color w:val="0000FF"/>
          <w:lang w:eastAsia="zh-CN"/>
        </w:rPr>
        <w:t>Additionally, CRFs also avoid labeling bias problem exhibited by conditional Markov models such as maximum entropy Markov models</w:t>
      </w:r>
      <w:del w:id="202" w:author="Shuting Han" w:date="2016-09-06T12:28:00Z">
        <w:r w:rsidR="00EB4CA2" w:rsidRPr="006733F5" w:rsidDel="00640EE9">
          <w:rPr>
            <w:rFonts w:ascii="Arial" w:hAnsi="Arial" w:cs="Arial"/>
            <w:color w:val="0000FF"/>
            <w:lang w:eastAsia="zh-CN"/>
          </w:rPr>
          <w:delText xml:space="preserve"> </w:delText>
        </w:r>
        <w:r w:rsidR="00EB4CA2" w:rsidRPr="006733F5" w:rsidDel="00640EE9">
          <w:rPr>
            <w:rFonts w:ascii="Arial" w:hAnsi="Arial" w:cs="Arial"/>
            <w:color w:val="0000FF"/>
            <w:lang w:eastAsia="zh-CN"/>
          </w:rPr>
          <w:fldChar w:fldCharType="begin" w:fldLock="1"/>
        </w:r>
        <w:r w:rsidR="00EB4CA2" w:rsidRPr="00640EE9" w:rsidDel="00640EE9">
          <w:rPr>
            <w:rFonts w:ascii="Arial" w:hAnsi="Arial" w:cs="Arial"/>
            <w:color w:val="0000FF"/>
            <w:lang w:eastAsia="zh-CN"/>
            <w:rPrChange w:id="203" w:author="Shuting Han" w:date="2016-09-06T12:28:00Z">
              <w:rPr>
                <w:rFonts w:ascii="Arial" w:hAnsi="Arial" w:cs="Arial"/>
                <w:color w:val="0000FF"/>
                <w:lang w:eastAsia="zh-CN"/>
              </w:rPr>
            </w:rPrChange>
          </w:rPr>
          <w:delInstrText>ADDIN CSL_CITATION { "citationItems" : [ { "id" : "ITEM-1", "itemData" : { "DOI" : "10.1038/nprot.2006.61", "ISBN" : "1558607781", "ISSN" : "1750-2799", "PMID" : "17406263", "abstract" : "Often we wish to predict a large number of variables that depend on each other as well as on other observed variables. Structured prediction methods are essentially a combination of classification and graphical modeling, combining the ability of graphical models to compactly model multivariate data with the ability of classification methods to perform prediction using large sets of input features. This tutorial describes conditional random fields, a popular probabilistic method for structured prediction. CRFs have seen wide application in natural language processing, computer vision, and bioinformatics. We describe methods for inference and parameter estimation for CRFs, including practical issues for implementing large scale CRFs. We do not assume previous knowledge of graphical modeling, so this tutorial is intended to be useful to practitioners in a wide variety of fields.", "author" : [ { "dropping-particle" : "", "family" : "Lafferty", "given" : "John", "non-dropping-particle" : "", "parse-names" : false, "suffix" : "" }, { "dropping-particle" : "", "family" : "McCallum", "given" : "Andrew", "non-dropping-particle" : "", "parse-names" : false, "suffix" : "" }, { "dropping-particle" : "", "family" : "Pereira", "given" : "Fernando C N", "non-dropping-particle" : "", "parse-names" : false, "suffix" : "" } ], "container-title" : "ICML '01 Proceedings of the Eighteenth International Conference on Machine Learning", "id" : "ITEM-1", "issue" : "June", "issued" : { "date-parts" : [ [ "2001" ] ] }, "page" : "282-289", "title" : "Conditional random fields: Probabilistic models for segmenting and labeling sequence data", "type" : "article-journal", "volume" : "8" }, "uris" : [ "http://www.mendeley.com/documents/?uuid=586af44a-1ac5-4fc4-8309-0131f344a900" ] } ], "mendeley" : { "formattedCitation" : "(Lafferty et al., 2001)", "plainTextFormattedCitation" : "(Lafferty et al., 2001)", "previouslyFormattedCitation" : "(Lafferty et al., 2001)" }, "properties" : { "noteIndex" : 0 }, "schema" : "https://github.com/citation-style-language/schema/raw/master/csl-citation.json" }</w:delInstrText>
        </w:r>
        <w:r w:rsidR="00EB4CA2" w:rsidRPr="006733F5" w:rsidDel="00640EE9">
          <w:rPr>
            <w:rFonts w:ascii="Arial" w:hAnsi="Arial" w:cs="Arial"/>
            <w:color w:val="0000FF"/>
            <w:lang w:eastAsia="zh-CN"/>
          </w:rPr>
          <w:fldChar w:fldCharType="separate"/>
        </w:r>
        <w:r w:rsidR="00EB4CA2" w:rsidRPr="00640EE9" w:rsidDel="00640EE9">
          <w:rPr>
            <w:rFonts w:ascii="Arial" w:hAnsi="Arial" w:cs="Arial"/>
            <w:noProof/>
            <w:color w:val="0000FF"/>
            <w:lang w:eastAsia="zh-CN"/>
            <w:rPrChange w:id="204" w:author="Shuting Han" w:date="2016-09-06T12:28:00Z">
              <w:rPr>
                <w:rFonts w:ascii="Arial" w:hAnsi="Arial" w:cs="Arial"/>
                <w:noProof/>
                <w:color w:val="0000FF"/>
                <w:lang w:eastAsia="zh-CN"/>
              </w:rPr>
            </w:rPrChange>
          </w:rPr>
          <w:delText>(Lafferty et al., 2001)</w:delText>
        </w:r>
        <w:r w:rsidR="00EB4CA2" w:rsidRPr="006733F5" w:rsidDel="00640EE9">
          <w:rPr>
            <w:rFonts w:ascii="Arial" w:hAnsi="Arial" w:cs="Arial"/>
            <w:color w:val="0000FF"/>
            <w:lang w:eastAsia="zh-CN"/>
          </w:rPr>
          <w:fldChar w:fldCharType="end"/>
        </w:r>
      </w:del>
      <w:ins w:id="205" w:author="Shuting Han" w:date="2016-09-06T12:28:00Z">
        <w:r w:rsidR="00640EE9">
          <w:rPr>
            <w:rFonts w:ascii="Arial" w:hAnsi="Arial" w:cs="Arial"/>
            <w:color w:val="0000FF"/>
            <w:lang w:eastAsia="zh-CN"/>
          </w:rPr>
          <w:t xml:space="preserve"> </w:t>
        </w:r>
      </w:ins>
      <w:r w:rsidR="00640EE9">
        <w:rPr>
          <w:rFonts w:ascii="Arial" w:hAnsi="Arial" w:cs="Arial"/>
          <w:color w:val="0000FF"/>
          <w:lang w:eastAsia="zh-CN"/>
        </w:rPr>
        <w:fldChar w:fldCharType="begin"/>
      </w:r>
      <w:r w:rsidR="00640EE9">
        <w:rPr>
          <w:rFonts w:ascii="Arial" w:hAnsi="Arial" w:cs="Arial"/>
          <w:color w:val="0000FF"/>
          <w:lang w:eastAsia="zh-CN"/>
        </w:rPr>
        <w:instrText xml:space="preserve"> ADDIN EN.CITE &lt;EndNote&gt;&lt;Cite&gt;&lt;Author&gt;Lafferty&lt;/Author&gt;&lt;Year&gt;2001&lt;/Year&gt;&lt;RecNum&gt;38&lt;/RecNum&gt;&lt;DisplayText&gt;(Lafferty et al., 2001)&lt;/DisplayText&gt;&lt;record&gt;&lt;rec-number&gt;38&lt;/rec-number&gt;&lt;foreign-keys&gt;&lt;key app="EN" db-id="0txdftr5os905xed2s8px2v3fppvvazdzsxs"&gt;38&lt;/key&gt;&lt;/foreign-keys&gt;&lt;ref-type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640EE9">
        <w:rPr>
          <w:rFonts w:ascii="Arial" w:hAnsi="Arial" w:cs="Arial"/>
          <w:color w:val="0000FF"/>
          <w:lang w:eastAsia="zh-CN"/>
        </w:rPr>
        <w:fldChar w:fldCharType="separate"/>
      </w:r>
      <w:r w:rsidR="00640EE9">
        <w:rPr>
          <w:rFonts w:ascii="Arial" w:hAnsi="Arial" w:cs="Arial"/>
          <w:noProof/>
          <w:color w:val="0000FF"/>
          <w:lang w:eastAsia="zh-CN"/>
        </w:rPr>
        <w:t>(</w:t>
      </w:r>
      <w:hyperlink w:anchor="_ENREF_18" w:tooltip="Lafferty, 2001 #38" w:history="1">
        <w:r w:rsidR="00E93104">
          <w:rPr>
            <w:rFonts w:ascii="Arial" w:hAnsi="Arial" w:cs="Arial"/>
            <w:noProof/>
            <w:color w:val="0000FF"/>
            <w:lang w:eastAsia="zh-CN"/>
          </w:rPr>
          <w:t>Lafferty et al., 2001</w:t>
        </w:r>
      </w:hyperlink>
      <w:r w:rsidR="00640EE9">
        <w:rPr>
          <w:rFonts w:ascii="Arial" w:hAnsi="Arial" w:cs="Arial"/>
          <w:noProof/>
          <w:color w:val="0000FF"/>
          <w:lang w:eastAsia="zh-CN"/>
        </w:rPr>
        <w:t>)</w:t>
      </w:r>
      <w:r w:rsidR="00640EE9">
        <w:rPr>
          <w:rFonts w:ascii="Arial" w:hAnsi="Arial" w:cs="Arial"/>
          <w:color w:val="0000FF"/>
          <w:lang w:eastAsia="zh-CN"/>
        </w:rPr>
        <w:fldChar w:fldCharType="end"/>
      </w:r>
      <w:r w:rsidR="00EB4CA2" w:rsidRPr="006733F5">
        <w:rPr>
          <w:rFonts w:ascii="Arial" w:hAnsi="Arial" w:cs="Arial"/>
          <w:color w:val="0000FF"/>
          <w:lang w:eastAsia="zh-CN"/>
        </w:rPr>
        <w:t>.</w:t>
      </w:r>
    </w:p>
    <w:p w14:paraId="043AF938" w14:textId="1865E151" w:rsidR="00A46AF8" w:rsidRPr="006733F5" w:rsidRDefault="00A46AF8" w:rsidP="00EB4CA2">
      <w:pPr>
        <w:spacing w:line="480" w:lineRule="auto"/>
        <w:jc w:val="both"/>
        <w:rPr>
          <w:rFonts w:ascii="Arial" w:hAnsi="Arial" w:cs="Arial"/>
          <w:color w:val="0000FF"/>
        </w:rPr>
      </w:pPr>
      <w:r w:rsidRPr="00044B3A">
        <w:rPr>
          <w:rFonts w:ascii="Arial" w:hAnsi="Arial" w:cs="Arial"/>
          <w:lang w:eastAsia="zh-CN"/>
        </w:rPr>
        <w:t>Brain network shows both structural and functional modularization, in both macro-scale and micro-scale</w:t>
      </w:r>
      <w:del w:id="206" w:author="Shuting Han" w:date="2016-09-06T12:28:00Z">
        <w:r w:rsidRPr="00044B3A" w:rsidDel="00640EE9">
          <w:rPr>
            <w:rFonts w:ascii="Arial" w:hAnsi="Arial" w:cs="Arial"/>
            <w:lang w:eastAsia="zh-CN"/>
          </w:rPr>
          <w:delText xml:space="preserve"> </w:delText>
        </w:r>
        <w:r w:rsidRPr="00044B3A" w:rsidDel="00640EE9">
          <w:rPr>
            <w:rFonts w:ascii="Arial" w:hAnsi="Arial" w:cs="Arial"/>
            <w:lang w:eastAsia="zh-CN"/>
          </w:rPr>
          <w:fldChar w:fldCharType="begin" w:fldLock="1"/>
        </w:r>
        <w:r w:rsidRPr="00640EE9" w:rsidDel="00640EE9">
          <w:rPr>
            <w:rFonts w:ascii="Arial" w:hAnsi="Arial" w:cs="Arial"/>
            <w:lang w:eastAsia="zh-CN"/>
            <w:rPrChange w:id="207" w:author="Shuting Han" w:date="2016-09-06T12:28:00Z">
              <w:rPr>
                <w:rFonts w:ascii="Arial" w:hAnsi="Arial" w:cs="Arial"/>
                <w:lang w:eastAsia="zh-CN"/>
              </w:rPr>
            </w:rPrChange>
          </w:rPr>
          <w:delInstrText>ADDIN CSL_CITATION { "citationItems" : [ { "id" : "ITEM-1", "itemData" : { "DOI" : "10.1093/cercor/bhl149", "ISSN" : "1047-3211", "PMID" : "17204824", "abstract" : "An important issue in neuroscience is the characterization for the underlying architectures of complex brain networks. However, little is known about the network of anatomical connections in the human brain. Here, we investigated large-scale anatomical connection patterns of the human cerebral cortex using cortical thickness measurements from magnetic resonance images. Two areas were considered anatomically connected if they showed statistically significant correlations in cortical thickness and we constructed the network of such connections using 124 brains from the International Consortium for Brain Mapping database. Significant short- and long-range connections were found in both intra- and interhemispheric regions, many of which were consistent with known neuroanatomical pathways measured by human diffusion imaging. More importantly, we showed that the human brain anatomical network had robust small-world properties with cohesive neighborhoods and short mean distances between regions that were insensitive to the selection of correlation thresholds. Additionally, we also found that this network and the probability of finding a connection between 2 regions for a given anatomical distance had both exponentially truncated power-law distributions. Our results demonstrated the basic organizational principles for the anatomical network in the human brain compatible with previous functional networks studies, which provides important implications of how functional brain states originate from their structural underpinnings. To our knowledge, this study provides the first report of small-world properties and degree distribution of anatomical networks in the human brain using cortical thickness measurements.", "author" : [ { "dropping-particle" : "", "family" : "He", "given" : "Yong", "non-dropping-particle" : "", "parse-names" : false, "suffix" : "" }, { "dropping-particle" : "", "family" : "Chen", "given" : "Zhang J", "non-dropping-particle" : "", "parse-names" : false, "suffix" : "" }, { "dropping-particle" : "", "family" : "Evans", "given" : "Alan C", "non-dropping-particle" : "", "parse-names" : false, "suffix" : "" } ], "container-title" : "Cerebral cortex (New York, N.Y. : 1991)", "id" : "ITEM-1", "issue" : "10", "issued" : { "date-parts" : [ [ "2007", "10" ] ] }, "page" : "2407-19", "title" : "Small-world anatomical networks in the human brain revealed by cortical thickness from MRI.", "type" : "article-journal", "volume" : "17" }, "uris" : [ "http://www.mendeley.com/documents/?uuid=983e4b79-a3fd-419c-9a28-d022dd461088" ] }, { "id" : "ITEM-2", "itemData" : { "DOI" : "10.1093/cercor/bhr269", "ISSN" : "1460-2199", "PMID" : "21968567", "abstract" : "The network architecture of functional connectivity within the human brain connectome is poorly understood at the voxel level. Here, using resting state functional magnetic resonance imaging data from 1003 healthy adults, we investigate a broad array of network centrality measures to provide novel insights into connectivity within the whole-brain functional network (i.e., the functional connectome). We first assemble and visualize the voxel-wise (4 mm) functional connectome as a functional network. We then demonstrate that each centrality measure captures different aspects of connectivity, highlighting the importance of considering both global and local connectivity properties of the functional connectome. Beyond \"detecting functional hubs,\" we treat centrality as measures of functional connectivity within the brain connectome and demonstrate their reliability and phenotypic correlates (i.e., age and sex). Specifically, our analyses reveal age-related decreases in degree centrality, but not eigenvector centrality, within precuneus and posterior cingulate regions. This implies that while local or (direct) connectivity decreases with age, connections with hub-like regions within the brain remain stable with age at a global level. In sum, these findings demonstrate the nonredundancy of various centrality measures and raise questions regarding their underlying physiological mechanisms that may be relevant to the study of neurodegenerative and psychiatric disorders.", "author" : [ { "dropping-particle" : "", "family" : "Zuo", "given" : "Xi-Nian", "non-dropping-particle" : "", "parse-names" : false, "suffix" : "" }, { "dropping-particle" : "", "family" : "Ehmke", "given" : "Ross", "non-dropping-particle" : "", "parse-names" : false, "suffix" : "" }, { "dropping-particle" : "", "family" : "Mennes", "given" : "Maarten", "non-dropping-particle" : "", "parse-names" : false, "suffix" : "" }, { "dropping-particle" : "", "family" : "Imperati", "given" : "Davide", "non-dropping-particle" : "", "parse-names" : false, "suffix" : "" }, { "dropping-particle" : "", "family" : "Castellanos", "given" : "F Xavier", "non-dropping-particle" : "", "parse-names" : false, "suffix" : "" }, { "dropping-particle" : "", "family" : "Sporns", "given" : "Olaf", "non-dropping-particle" : "", "parse-names" : false, "suffix" : "" }, { "dropping-particle" : "", "family" : "Milham", "given" : "Michael P", "non-dropping-particle" : "", "parse-names" : false, "suffix" : "" } ], "container-title" : "Cerebral cortex (New York, N.Y. : 1991)", "id" : "ITEM-2", "issue" : "8", "issued" : { "date-parts" : [ [ "2012", "8" ] ] }, "page" : "1862-75", "title" : "Network centrality in the human functional connectome.", "type" : "article-journal", "volume" : "22" }, "uris" : [ "http://www.mendeley.com/documents/?uuid=890a6e8b-749f-466c-aa15-7a55e6a2c5ef" ] }, { "id" : "ITEM-3", "itemData" : { "DOI" : "10.1371/journal.pbio.0060159", "ISSN" : "1545-7885", "PMID" : "18597554", "abstract" : "Structurally segregated and functionally specialized regions of the human cerebral cortex are interconnected by a dense network of cortico-cortical axonal pathways. By using diffusion spectrum imaging, we noninvasively mapped these pathways within and across cortical hemispheres in individual human participants. An analysis of the resulting large-scale structural brain networks reveals a structural core within posterior medial and parietal cerebral cortex, as well as several distinct temporal and frontal modules. Brain regions within the structural core share high degree, strength, and betweenness centrality, and they constitute connector hubs that link all major structural modules. The structural core contains brain regions that form the posterior components of the human default network. Looking both within and outside of core regions, we observed a substantial correspondence between structural connectivity and resting-state functional connectivity measured in the same participants. The spatial and topological centrality of the core within cortex suggests an important role in functional integration.", "author" : [ { "dropping-particle" : "", "family" : "Hagmann", "given" : "Patric", "non-dropping-particle" : "", "parse-names" : false, "suffix" : "" }, { "dropping-particle" : "", "family" : "Cammoun", "given" : "Leila", "non-dropping-particle" : "", "parse-names" : false, "suffix" : "" }, { "dropping-particle" : "", "family" : "Gigandet", "given" : "Xavier", "non-dropping-particle" : "", "parse-names" : false, "suffix" : "" }, { "dropping-particle" : "", "family" : "Meuli", "given" : "Reto", "non-dropping-particle" : "", "parse-names" : false, "suffix" : "" }, { "dropping-particle" : "", "family" : "Honey", "given" : "Christopher J", "non-dropping-particle" : "", "parse-names" : false, "suffix" : "" }, { "dropping-particle" : "", "family" : "Wedeen", "given" : "Van J", "non-dropping-particle" : "", "parse-names" : false, "suffix" : "" }, { "dropping-particle" : "", "family" : "Sporns", "given" : "Olaf", "non-dropping-particle" : "", "parse-names" : false, "suffix" : "" } ], "container-title" : "PLoS biology", "id" : "ITEM-3", "issue" : "7", "issued" : { "date-parts" : [ [ "2008", "7", "1" ] ] }, "page" : "e159", "publisher" : "Public Library of Science", "title" : "Mapping the structural core of human cerebral cortex.", "type" : "article-journal", "volume" : "6" }, "uris" : [ "http://www.mendeley.com/documents/?uuid=b7c74493-0f10-4fd6-85c3-ed71ff236506" ] }, { "id" : "ITEM-4", "itemData" : { "DOI" : "10.1523/JNEUROSCI.3874-05.2006", "ISBN" : "0270-6474", "ISSN" : "0270-6474", "PMID" : "16399673", "abstract" : "Small-world properties have been demonstrated for many complex networks. Here, we applied the discrete wavelet transform to functional magnetic resonance imaging (fMRI) time series, acquired from healthy volunteers in the resting state, to estimate frequency-dependent correlation matrices characterizing functional connectivity between 90 cortical and subcortical regions. After thresholding the wavelet correlation matrices to create undirected graphs of brain functional networks, we found a small-world topology of sparse connections most salient in the low-frequency interval 0.03-0.06 Hz. Global mean path length (2.49) was approximately equivalent to a comparable random network, whereas clustering (0.53) was two times greater; similar parameters have been reported for the network of anatomical connections in the macaque cortex. The human functional network was dominated by a neocortical core of highly connected hubs and had an exponentially truncated power law degree distribution. Hubs included recently evolved regions of the heteromodal association cortex, with long-distance connections to other regions, and more cliquishly connected regions of the unimodal association and primary cortices; paralimbic and limbic regions were topologically more peripheral. The network was more resilient to targeted attack on its hubs than a comparable scale-free network, but about equally resilient to random error. We conclude that correlated, low-frequency oscillations in human fMRI data have a small-world architecture that probably reflects underlying anatomical connectivity of the cortex. Because the major hubs of this network are critical for cognition, its slow dynamics could provide a physiological substrate for segregated and distributed information processing.", "author" : [ { "dropping-particle" : "", "family" : "Achard", "given" : "Sophie", "non-dropping-particle" : "", "parse-names" : false, "suffix" : "" }, { "dropping-particle" : "", "family" : "Salvador", "given" : "Raymond", "non-dropping-particle" : "", "parse-names" : false, "suffix" : "" }, { "dropping-particle" : "", "family" : "Whitcher", "given" : "Brandon", "non-dropping-particle" : "", "parse-names" : false, "suffix" : "" }, { "dropping-particle" : "", "family" : "Suckling", "given" : "John", "non-dropping-particle" : "", "parse-names" : false, "suffix" : "" }, { "dropping-particle" : "", "family" : "Bullmore", "given" : "Ed", "non-dropping-particle" : "", "parse-names" : false, "suffix" : "" } ], "container-title" : "The Journal of neuroscience : the official journal of the Society for Neuroscience", "id" : "ITEM-4", "issue" : "1", "issued" : { "date-parts" : [ [ "2006", "1", "4" ] ] }, "page" : "63-72", "publisher" : "Society for Neuroscience", "title" : "A resilient, low-frequency, small-world human brain functional network with highly connected association cortical hubs.", "type" : "article-journal", "volume" : "26" }, "uris" : [ "http://www.mendeley.com/documents/?uuid=76028e46-55a1-383a-9bf1-2e3fddc9b97d" ] }, { "id" : "ITEM-5", "itemData" : { "DOI" : "10.1371/journal.pone.0001049", "ISBN" : "0011-3891", "ISSN" : "19326203", "PMID" : "17940613", "abstract" : "Brain regions in the mammalian cerebral cortex are linked by a complex network of fiber bundles. These inter-regional networks have previously been analyzed in terms of their node degree, structural motif, path length and clustering coefficient distributions. In this paper we focus on the identification and classification of hub regions, which are thought to play pivotal roles in the coordination of information flow. We identify hubs and characterize their network contributions by examining motif fingerprints and centrality indices for all regions within the cerebral cortices of both the cat and the macaque. Motif fingerprints capture the statistics of local connection patterns, while measures of centrality identify regions that lie on many of the shortest paths between parts of the network. Within both cat and macaque networks, we find that a combination of degree, motif participation, betweenness centrality and closeness centrality allows for reliable identification of hub regions, many of which have previously been functionally classified as polysensory or multimodal. We then classify hubs as either provincial (intra-cluster) hubs or connector (inter-cluster) hubs, and proceed to show that lesioning hubs of each type from the network produces opposite effects on the small-world index. Our study presents an approach to the identification and classification of putative hub regions in brain networks on the basis of multiple network attributes and charts potential links between the structural embedding of such regions and their functional roles.", "author" : [ { "dropping-particle" : "", "family" : "Sporns", "given" : "Olaf", "non-dropping-particle" : "", "parse-names" : false, "suffix" : "" }, { "dropping-particle" : "", "family" : "Honey", "given" : "Christopher J.", "non-dropping-particle" : "", "parse-names" : false, "suffix" : "" }, { "dropping-particle" : "", "family" : "K??tter", "given" : "Rolf", "non-dropping-particle" : "", "parse-names" : false, "suffix" : "" } ], "container-title" : "PLoS ONE", "editor" : [ { "dropping-particle" : "", "family" : "Kaiser", "given" : "Marcus", "non-dropping-particle" : "", "parse-names" : false, "suffix" : "" } ], "id" : "ITEM-5", "issue" : "10", "issued" : { "date-parts" : [ [ "2007", "10", "17" ] ] }, "page" : "e1049", "publisher" : "Public Library of Science", "title" : "Identification and classification of hubs in brain networks", "type" : "article-journal", "volume" : "2" }, "uris" : [ "http://www.mendeley.com/documents/?uuid=64c7a874-4fb9-3424-901d-ed402d194364" ] }, { "id" : "ITEM-6", "itemData" : { "DOI" : "10.1371/journal.pcbi.1002653", "ISSN" : "1553-7358", "PMID" : "22927808", "abstract" : "A systematic assessment of global neural network connectivity through direct electrophysiological assays has remained technically infeasible, even in simpler systems like dissociated neuronal cultures. We introduce an improved algorithmic approach based on Transfer Entropy to reconstruct structural connectivity from network activity monitored through calcium imaging. We focus in this study on the inference of excitatory synaptic links. Based on information theory, our method requires no prior assumptions on the statistics of neuronal firing and neuronal connections. The performance of our algorithm is benchmarked on surrogate time series of calcium fluorescence generated by the simulated dynamics of a network with known ground-truth topology. We find that the functional network topology revealed by Transfer Entropy depends qualitatively on the time-dependent dynamic state of the network (bursting or non-bursting). Thus by conditioning with respect to the global mean activity, we improve the performance of our method. This allows us to focus the analysis to specific dynamical regimes of the network in which the inferred functional connectivity is shaped by monosynaptic excitatory connections, rather than by collective synchrony. Our method can discriminate between actual causal influences between neurons and spurious non-causal correlations due to light scattering artifacts, which inherently affect the quality of fluorescence imaging. Compared to other reconstruction strategies such as cross-correlation or Granger Causality methods, our method based on improved Transfer Entropy is remarkably more accurate. In particular, it provides a good estimation of the excitatory network clustering coefficient, allowing for discrimination between weakly and strongly clustered topologies. Finally, we demonstrate the applicability of our method to analyses of real recordings of in vitro disinhibited cortical cultures where we suggest that excitatory connections are characterized by an elevated level of clustering compared to a random graph (although not extreme) and can be markedly non-local.", "author" : [ { "dropping-particle" : "", "family" : "Stetter", "given" : "Olav", "non-dropping-particle" : "", "parse-names" : false, "suffix" : "" }, { "dropping-particle" : "", "family" : "Battaglia", "given" : "Demian", "non-dropping-particle" : "", "parse-names" : false, "suffix" : "" }, { "dropping-particle" : "", "family" : "Soriano", "given" : "Jordi", "non-dropping-particle" : "", "parse-names" : false, "suffix" : "" }, { "dropping-particle" : "", "family" : "Geisel", "given" : "Theo", "non-dropping-particle" : "", "parse-names" : false, "suffix" : "" } ], "container-title" : "PLoS computational biology", "id" : "ITEM-6", "issue" : "8", "issued" : { "date-parts" : [ [ "2012", "1" ] ] }, "page" : "e1002653", "title" : "Model-free reconstruction of excitatory neuronal connectivity from calcium imaging signals.", "type" : "article-journal", "volume" : "8" }, "uris" : [ "http://www.mendeley.com/documents/?uuid=5699f814-1fbf-442b-9471-0174922d5475" ] }, { "id" : "ITEM-7", "itemData" : { "DOI" : "10.1126/science.1175509", "ISSN" : "1095-9203", "PMID" : "19965761", "abstract" : "Brain function operates through the coordinated activation of neuronal assemblies. Graph theory predicts that scale-free topologies, which include \"hubs\" (superconnected nodes), are an effective design to orchestrate synchronization. Whether hubs are present in neuronal assemblies and coordinate network activity remains unknown. Using network dynamics imaging, online reconstruction of functional connectivity, and targeted whole-cell recordings in rats and mice, we found that developing hippocampal networks follow a scale-free topology, and we demonstrated the existence of functional hubs. Perturbation of a single hub influenced the entire network dynamics. Morphophysiological analysis revealed that hub cells are a subpopulation of gamma-aminobutyric acid-releasing (GABAergic) interneurons possessing widespread axonal arborizations. These findings establish a central role for GABAergic interneurons in shaping developing networks and help provide a conceptual framework for studying neuronal synchrony.", "author" : [ { "dropping-particle" : "", "family" : "Bonifazi", "given" : "P", "non-dropping-particle" : "", "parse-names" : false, "suffix" : "" }, { "dropping-particle" : "", "family" : "Goldin", "given" : "M", "non-dropping-particle" : "", "parse-names" : false, "suffix" : "" }, { "dropping-particle" : "", "family" : "Picardo", "given" : "M A", "non-dropping-particle" : "", "parse-names" : false, "suffix" : "" }, { "dropping-particle" : "", "family" : "Jorquera", "given" : "I", "non-dropping-particle" : "", "parse-names" : false, "suffix" : "" }, { "dropping-particle" : "", "family" : "Cattani", "given" : "A", "non-dropping-particle" : "", "parse-names" : false, "suffix" : "" }, { "dropping-particle" : "", "family" : "Bianconi", "given" : "G", "non-dropping-particle" : "", "parse-names" : false, "suffix" : "" }, { "dropping-particle" : "", "family" : "Represa", "given" : "A", "non-dropping-particle" : "", "parse-names" : false, "suffix" : "" }, { "dropping-particle" : "", "family" : "Ben-Ari", "given" : "Y", "non-dropping-particle" : "", "parse-names" : false, "suffix" : "" }, { "dropping-particle" : "", "family" : "Cossart", "given" : "R", "non-dropping-particle" : "", "parse-names" : false, "suffix" : "" } ], "container-title" : "Science (New York, N.Y.)", "id" : "ITEM-7", "issue" : "5958", "issued" : { "date-parts" : [ [ "2009", "12", "4" ] ] }, "page" : "1419-24", "title" : "GABAergic hub neurons orchestrate synchrony in developing hippocampal networks.", "type" : "article-journal", "volume" : "326" }, "uris" : [ "http://www.mendeley.com/documents/?uuid=d52431d4-799d-4b41-aa04-7a328280dd40" ] }, { "id" : "ITEM-8", "itemData" : { "DOI" : "10.1093/cercor/bhu252", "ISSN" : "1460-2199", "PMID" : "25336598", "abstract" : "Although relationships between networks of different scales have been observed in macroscopic brain studies, relationships between structures of different scales in networks of neurons are unknown. To address this, we recorded from up to 500 neurons simultaneously from slice cultures of rodent somatosensory cortex. We then measured directed effective networks with transfer entropy, previously validated in simulated cortical networks. These effective networks enabled us to evaluate distinctive nonrandom structures of connectivity at 2 different scales. We have 4 main findings. First, at the scale of 3-6 neurons (clusters), we found that high numbers of connections occurred significantly more often than expected by chance. Second, the distribution of the number of connections per neuron (degree distribution) had a long tail, indicating that the network contained distinctively high-degree neurons, or hubs. Third, at the scale of tens to hundreds of neurons, we typically found 2-3 significantly large communities. Finally, we demonstrated that communities were relatively more robust than clusters against shuffling of connections. We conclude the microconnectome of the cortex has specific organization at different scales, as revealed by differences in robustness. We suggest that this information will help us to understand how the microconnectome is robust against damage.", "author" : [ { "dropping-particle" : "", "family" : "Shimono", "given" : "Masanori", "non-dropping-particle" : "", "parse-names" : false, "suffix" : "" }, { "dropping-particle" : "", "family" : "Beggs", "given" : "John M", "non-dropping-particle" : "", "parse-names" : false, "suffix" : "" } ], "container-title" : "Cerebral cortex (New York, N.Y. : 1991)", "id" : "ITEM-8", "issue" : "10", "issued" : { "date-parts" : [ [ "2015", "10" ] ] }, "page" : "3743-57", "publisher" : "Oxford University Press", "title" : "Functional Clusters, Hubs, and Communities in the Cortical Microconnectome.", "type" : "article-journal", "volume" : "25" }, "uris" : [ "http://www.mendeley.com/documents/?uuid=44615f01-1c29-3215-9821-6332edafdb38" ] } ], "mendeley" : { "formattedCitation" : "(Achard et al., 2006; Bonifazi et al., 2009; Hagmann et al., 2008; He et al., 2007; Shimono and Beggs, 2015; Sporns et al., 2007; Stetter et al., 2012; Zuo et al., 2012)", "plainTextFormattedCitation" : "(Achard et al., 2006; Bonifazi et al., 2009; Hagmann et al., 2008; He et al., 2007; Shimono and Beggs, 2015; Sporns et al., 2007; Stetter et al., 2012; Zuo et al., 2012)", "previouslyFormattedCitation" : "(Achard et al., 2006; Bonifazi et al., 2009; Hagmann et al., 2008; He et al., 2007; Shimono and Beggs, 2015; Sporns et al., 2007; Stetter et al., 2012; Zuo et al., 2012)" }, "properties" : { "noteIndex" : 0 }, "schema" : "https://github.com/citation-style-language/schema/raw/master/csl-citation.json" }</w:delInstrText>
        </w:r>
        <w:r w:rsidRPr="00044B3A" w:rsidDel="00640EE9">
          <w:rPr>
            <w:rFonts w:ascii="Arial" w:hAnsi="Arial" w:cs="Arial"/>
            <w:lang w:eastAsia="zh-CN"/>
          </w:rPr>
          <w:fldChar w:fldCharType="separate"/>
        </w:r>
        <w:r w:rsidRPr="00640EE9" w:rsidDel="00640EE9">
          <w:rPr>
            <w:rFonts w:ascii="Arial" w:hAnsi="Arial" w:cs="Arial"/>
            <w:noProof/>
            <w:lang w:eastAsia="zh-CN"/>
            <w:rPrChange w:id="208" w:author="Shuting Han" w:date="2016-09-06T12:28:00Z">
              <w:rPr>
                <w:rFonts w:ascii="Arial" w:hAnsi="Arial" w:cs="Arial"/>
                <w:noProof/>
                <w:lang w:eastAsia="zh-CN"/>
              </w:rPr>
            </w:rPrChange>
          </w:rPr>
          <w:delText>(Achard et al., 2006; Bonifazi et al., 2009; Hagmann et al., 2008; He et al., 2007; Shimono and Beggs, 2015; Sporns et al., 2007; Stetter et al., 2012; Zuo et al., 2012)</w:delText>
        </w:r>
        <w:r w:rsidRPr="00044B3A" w:rsidDel="00640EE9">
          <w:rPr>
            <w:rFonts w:ascii="Arial" w:hAnsi="Arial" w:cs="Arial"/>
            <w:lang w:eastAsia="zh-CN"/>
          </w:rPr>
          <w:fldChar w:fldCharType="end"/>
        </w:r>
      </w:del>
      <w:ins w:id="209" w:author="Shuting Han" w:date="2016-09-06T12:28:00Z">
        <w:r w:rsidR="00640EE9">
          <w:rPr>
            <w:rFonts w:ascii="Arial" w:hAnsi="Arial" w:cs="Arial"/>
            <w:lang w:eastAsia="zh-CN"/>
          </w:rPr>
          <w:t xml:space="preserve"> </w:t>
        </w:r>
      </w:ins>
      <w:r w:rsidR="00640EE9">
        <w:rPr>
          <w:rFonts w:ascii="Arial" w:hAnsi="Arial" w:cs="Arial"/>
          <w:lang w:eastAsia="zh-CN"/>
        </w:rPr>
        <w:fldChar w:fldCharType="begin">
          <w:fldData xml:space="preserve">PEVuZE5vdGU+PENpdGU+PEF1dGhvcj5BY2hhcmQ8L0F1dGhvcj48WWVhcj4yMDA2PC9ZZWFyPjxS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</w:fldData>
        </w:fldChar>
      </w:r>
      <w:r w:rsidR="00640EE9" w:rsidRPr="00640EE9">
        <w:rPr>
          <w:rFonts w:ascii="Arial" w:hAnsi="Arial" w:cs="Arial"/>
          <w:lang w:eastAsia="zh-CN"/>
          <w:rPrChange w:id="210" w:author="Shuting Han" w:date="2016-09-06T12:29:00Z">
            <w:rPr>
              <w:rFonts w:ascii="Arial" w:hAnsi="Arial" w:cs="Arial"/>
              <w:lang w:eastAsia="zh-CN"/>
            </w:rPr>
          </w:rPrChange>
        </w:rPr>
        <w:instrText xml:space="preserve"> ADDIN EN.CITE </w:instrText>
      </w:r>
      <w:r w:rsidR="00640EE9" w:rsidRPr="00640EE9">
        <w:rPr>
          <w:rFonts w:ascii="Arial" w:hAnsi="Arial" w:cs="Arial"/>
          <w:lang w:eastAsia="zh-CN"/>
          <w:rPrChange w:id="211" w:author="Shuting Han" w:date="2016-09-06T12:29:00Z">
            <w:rPr>
              <w:rFonts w:ascii="Arial" w:hAnsi="Arial" w:cs="Arial"/>
              <w:lang w:eastAsia="zh-CN"/>
            </w:rPr>
          </w:rPrChange>
        </w:rPr>
        <w:fldChar w:fldCharType="begin">
          <w:fldData xml:space="preserve">PEVuZE5vdGU+PENpdGU+PEF1dGhvcj5BY2hhcmQ8L0F1dGhvcj48WWVhcj4yMDA2PC9ZZWFyPjxS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</w:fldData>
        </w:fldChar>
      </w:r>
      <w:r w:rsidR="00640EE9" w:rsidRPr="00640EE9">
        <w:rPr>
          <w:rFonts w:ascii="Arial" w:hAnsi="Arial" w:cs="Arial"/>
          <w:lang w:eastAsia="zh-CN"/>
          <w:rPrChange w:id="212" w:author="Shuting Han" w:date="2016-09-06T12:29:00Z">
            <w:rPr>
              <w:rFonts w:ascii="Arial" w:hAnsi="Arial" w:cs="Arial"/>
              <w:lang w:eastAsia="zh-CN"/>
            </w:rPr>
          </w:rPrChange>
        </w:rPr>
        <w:instrText xml:space="preserve"> ADDIN EN.CITE.DATA </w:instrText>
      </w:r>
      <w:r w:rsidR="00640EE9" w:rsidRPr="00640EE9">
        <w:rPr>
          <w:rFonts w:ascii="Arial" w:hAnsi="Arial" w:cs="Arial"/>
          <w:lang w:eastAsia="zh-CN"/>
          <w:rPrChange w:id="213" w:author="Shuting Han" w:date="2016-09-06T12:29:00Z">
            <w:rPr>
              <w:rFonts w:ascii="Arial" w:hAnsi="Arial" w:cs="Arial"/>
              <w:lang w:eastAsia="zh-CN"/>
            </w:rPr>
          </w:rPrChange>
        </w:rPr>
      </w:r>
      <w:r w:rsidR="00640EE9" w:rsidRPr="00640EE9">
        <w:rPr>
          <w:rFonts w:ascii="Arial" w:hAnsi="Arial" w:cs="Arial"/>
          <w:lang w:eastAsia="zh-CN"/>
          <w:rPrChange w:id="214" w:author="Shuting Han" w:date="2016-09-06T12:29:00Z">
            <w:rPr>
              <w:rFonts w:ascii="Arial" w:hAnsi="Arial" w:cs="Arial"/>
              <w:lang w:eastAsia="zh-CN"/>
            </w:rPr>
          </w:rPrChange>
        </w:rPr>
        <w:fldChar w:fldCharType="end"/>
      </w:r>
      <w:r w:rsidR="00640EE9">
        <w:rPr>
          <w:rFonts w:ascii="Arial" w:hAnsi="Arial" w:cs="Arial"/>
          <w:lang w:eastAsia="zh-CN"/>
        </w:rPr>
        <w:fldChar w:fldCharType="separate"/>
      </w:r>
      <w:r w:rsidR="00640EE9" w:rsidRPr="00640EE9">
        <w:rPr>
          <w:rFonts w:ascii="Arial" w:hAnsi="Arial" w:cs="Arial"/>
          <w:noProof/>
          <w:lang w:eastAsia="zh-CN"/>
          <w:rPrChange w:id="215" w:author="Shuting Han" w:date="2016-09-06T12:29:00Z">
            <w:rPr>
              <w:rFonts w:ascii="Arial" w:hAnsi="Arial" w:cs="Arial"/>
              <w:noProof/>
              <w:lang w:eastAsia="zh-CN"/>
            </w:rPr>
          </w:rPrChange>
        </w:rPr>
        <w:t>(</w:t>
      </w:r>
      <w:r w:rsidR="00E93104">
        <w:rPr>
          <w:rFonts w:ascii="Arial" w:hAnsi="Arial" w:cs="Arial"/>
          <w:noProof/>
          <w:lang w:eastAsia="zh-CN"/>
        </w:rPr>
        <w:fldChar w:fldCharType="begin"/>
      </w:r>
      <w:r w:rsidR="00E93104">
        <w:rPr>
          <w:rFonts w:ascii="Arial" w:hAnsi="Arial" w:cs="Arial"/>
          <w:noProof/>
          <w:lang w:eastAsia="zh-CN"/>
        </w:rPr>
        <w:instrText xml:space="preserve"> HYPERLINK \l "_ENREF_2" \o "Achard, 2006 #3"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216" w:author="Shuting Han" w:date="2016-09-06T12:29:00Z">
            <w:rPr>
              <w:rFonts w:ascii="Arial" w:hAnsi="Arial" w:cs="Arial"/>
              <w:noProof/>
              <w:lang w:eastAsia="zh-CN"/>
            </w:rPr>
          </w:rPrChange>
        </w:rPr>
        <w:t>Achard et al., 2006</w:t>
      </w:r>
      <w:r w:rsidR="00E93104">
        <w:rPr>
          <w:rFonts w:ascii="Arial" w:hAnsi="Arial" w:cs="Arial"/>
          <w:noProof/>
          <w:lang w:eastAsia="zh-CN"/>
        </w:rPr>
        <w:fldChar w:fldCharType="end"/>
      </w:r>
      <w:r w:rsidR="00640EE9" w:rsidRPr="00640EE9">
        <w:rPr>
          <w:rFonts w:ascii="Arial" w:hAnsi="Arial" w:cs="Arial"/>
          <w:noProof/>
          <w:lang w:eastAsia="zh-CN"/>
          <w:rPrChange w:id="217" w:author="Shuting Han" w:date="2016-09-06T12:29: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"_ENREF_4" \o "Bonifazi, 2009 #9"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218" w:author="Shuting Han" w:date="2016-09-06T12:29:00Z">
            <w:rPr>
              <w:rFonts w:ascii="Arial" w:hAnsi="Arial" w:cs="Arial"/>
              <w:noProof/>
              <w:lang w:eastAsia="zh-CN"/>
            </w:rPr>
          </w:rPrChange>
        </w:rPr>
        <w:t>Bonifazi et al., 2009</w:t>
      </w:r>
      <w:r w:rsidR="00E93104">
        <w:rPr>
          <w:rFonts w:ascii="Arial" w:hAnsi="Arial" w:cs="Arial"/>
          <w:noProof/>
          <w:lang w:eastAsia="zh-CN"/>
        </w:rPr>
        <w:fldChar w:fldCharType="end"/>
      </w:r>
      <w:r w:rsidR="00640EE9" w:rsidRPr="00640EE9">
        <w:rPr>
          <w:rFonts w:ascii="Arial" w:hAnsi="Arial" w:cs="Arial"/>
          <w:noProof/>
          <w:lang w:eastAsia="zh-CN"/>
          <w:rPrChange w:id="219" w:author="Shuting Han" w:date="2016-09-06T12:29: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"_ENREF_13" \o "Hagmann, 2008 #26"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220" w:author="Shuting Han" w:date="2016-09-06T12:29:00Z">
            <w:rPr>
              <w:rFonts w:ascii="Arial" w:hAnsi="Arial" w:cs="Arial"/>
              <w:noProof/>
              <w:lang w:eastAsia="zh-CN"/>
            </w:rPr>
          </w:rPrChange>
        </w:rPr>
        <w:t>Hagmann et al., 2008</w:t>
      </w:r>
      <w:r w:rsidR="00E93104">
        <w:rPr>
          <w:rFonts w:ascii="Arial" w:hAnsi="Arial" w:cs="Arial"/>
          <w:noProof/>
          <w:lang w:eastAsia="zh-CN"/>
        </w:rPr>
        <w:fldChar w:fldCharType="end"/>
      </w:r>
      <w:r w:rsidR="00640EE9" w:rsidRPr="00640EE9">
        <w:rPr>
          <w:rFonts w:ascii="Arial" w:hAnsi="Arial" w:cs="Arial"/>
          <w:noProof/>
          <w:lang w:eastAsia="zh-CN"/>
          <w:rPrChange w:id="221" w:author="Shuting Han" w:date="2016-09-06T12:29: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"_ENREF_15" \o "He, 2007 #28"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222" w:author="Shuting Han" w:date="2016-09-06T12:29:00Z">
            <w:rPr>
              <w:rFonts w:ascii="Arial" w:hAnsi="Arial" w:cs="Arial"/>
              <w:noProof/>
              <w:lang w:eastAsia="zh-CN"/>
            </w:rPr>
          </w:rPrChange>
        </w:rPr>
        <w:t>He et al., 2007</w:t>
      </w:r>
      <w:r w:rsidR="00E93104">
        <w:rPr>
          <w:rFonts w:ascii="Arial" w:hAnsi="Arial" w:cs="Arial"/>
          <w:noProof/>
          <w:lang w:eastAsia="zh-CN"/>
        </w:rPr>
        <w:fldChar w:fldCharType="end"/>
      </w:r>
      <w:r w:rsidR="00640EE9" w:rsidRPr="00640EE9">
        <w:rPr>
          <w:rFonts w:ascii="Arial" w:hAnsi="Arial" w:cs="Arial"/>
          <w:noProof/>
          <w:lang w:eastAsia="zh-CN"/>
          <w:rPrChange w:id="223" w:author="Shuting Han" w:date="2016-09-06T12:29: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"_ENREF_29" \o "Shimono, 2015 #57"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224" w:author="Shuting Han" w:date="2016-09-06T12:29:00Z">
            <w:rPr>
              <w:rFonts w:ascii="Arial" w:hAnsi="Arial" w:cs="Arial"/>
              <w:noProof/>
              <w:lang w:eastAsia="zh-CN"/>
            </w:rPr>
          </w:rPrChange>
        </w:rPr>
        <w:t>Shimono and Beggs, 2015</w:t>
      </w:r>
      <w:r w:rsidR="00E93104">
        <w:rPr>
          <w:rFonts w:ascii="Arial" w:hAnsi="Arial" w:cs="Arial"/>
          <w:noProof/>
          <w:lang w:eastAsia="zh-CN"/>
        </w:rPr>
        <w:fldChar w:fldCharType="end"/>
      </w:r>
      <w:r w:rsidR="00640EE9" w:rsidRPr="00640EE9">
        <w:rPr>
          <w:rFonts w:ascii="Arial" w:hAnsi="Arial" w:cs="Arial"/>
          <w:noProof/>
          <w:lang w:eastAsia="zh-CN"/>
          <w:rPrChange w:id="225" w:author="Shuting Han" w:date="2016-09-06T12:29: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"_ENREF_32" \o "Sporns, 2007 #60"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226" w:author="Shuting Han" w:date="2016-09-06T12:29:00Z">
            <w:rPr>
              <w:rFonts w:ascii="Arial" w:hAnsi="Arial" w:cs="Arial"/>
              <w:noProof/>
              <w:lang w:eastAsia="zh-CN"/>
            </w:rPr>
          </w:rPrChange>
        </w:rPr>
        <w:t>Sporns et al., 2007</w:t>
      </w:r>
      <w:r w:rsidR="00E93104">
        <w:rPr>
          <w:rFonts w:ascii="Arial" w:hAnsi="Arial" w:cs="Arial"/>
          <w:noProof/>
          <w:lang w:eastAsia="zh-CN"/>
        </w:rPr>
        <w:fldChar w:fldCharType="end"/>
      </w:r>
      <w:r w:rsidR="00640EE9" w:rsidRPr="00640EE9">
        <w:rPr>
          <w:rFonts w:ascii="Arial" w:hAnsi="Arial" w:cs="Arial"/>
          <w:noProof/>
          <w:lang w:eastAsia="zh-CN"/>
          <w:rPrChange w:id="227" w:author="Shuting Han" w:date="2016-09-06T12:29: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"_ENREF_33" \o "Stetter, 2012 #24"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228" w:author="Shuting Han" w:date="2016-09-06T12:29:00Z">
            <w:rPr>
              <w:rFonts w:ascii="Arial" w:hAnsi="Arial" w:cs="Arial"/>
              <w:noProof/>
              <w:lang w:eastAsia="zh-CN"/>
            </w:rPr>
          </w:rPrChange>
        </w:rPr>
        <w:t>Stetter et al., 2012</w:t>
      </w:r>
      <w:r w:rsidR="00E93104">
        <w:rPr>
          <w:rFonts w:ascii="Arial" w:hAnsi="Arial" w:cs="Arial"/>
          <w:noProof/>
          <w:lang w:eastAsia="zh-CN"/>
        </w:rPr>
        <w:fldChar w:fldCharType="end"/>
      </w:r>
      <w:r w:rsidR="00640EE9" w:rsidRPr="00640EE9">
        <w:rPr>
          <w:rFonts w:ascii="Arial" w:hAnsi="Arial" w:cs="Arial"/>
          <w:noProof/>
          <w:lang w:eastAsia="zh-CN"/>
          <w:rPrChange w:id="229" w:author="Shuting Han" w:date="2016-09-06T12:29:00Z">
            <w:rPr>
              <w:rFonts w:ascii="Arial" w:hAnsi="Arial" w:cs="Arial"/>
              <w:noProof/>
              <w:lang w:eastAsia="zh-CN"/>
            </w:rPr>
          </w:rPrChange>
        </w:rPr>
        <w:t xml:space="preserve">; </w:t>
      </w:r>
      <w:r w:rsidR="00E93104">
        <w:rPr>
          <w:rFonts w:ascii="Arial" w:hAnsi="Arial" w:cs="Arial"/>
          <w:noProof/>
          <w:lang w:eastAsia="zh-CN"/>
        </w:rPr>
        <w:fldChar w:fldCharType="begin"/>
      </w:r>
      <w:r w:rsidR="00E93104">
        <w:rPr>
          <w:rFonts w:ascii="Arial" w:hAnsi="Arial" w:cs="Arial"/>
          <w:noProof/>
          <w:lang w:eastAsia="zh-CN"/>
        </w:rPr>
        <w:instrText xml:space="preserve"> HYPERLINK \l "_ENREF_41" \o "Zuo, 2012 #76" </w:instrText>
      </w:r>
      <w:r w:rsidR="00E93104">
        <w:rPr>
          <w:rFonts w:ascii="Arial" w:hAnsi="Arial" w:cs="Arial"/>
          <w:noProof/>
          <w:lang w:eastAsia="zh-CN"/>
        </w:rPr>
      </w:r>
      <w:r w:rsidR="00E93104">
        <w:rPr>
          <w:rFonts w:ascii="Arial" w:hAnsi="Arial" w:cs="Arial"/>
          <w:noProof/>
          <w:lang w:eastAsia="zh-CN"/>
        </w:rPr>
        <w:fldChar w:fldCharType="separate"/>
      </w:r>
      <w:r w:rsidR="00E93104" w:rsidRPr="00640EE9">
        <w:rPr>
          <w:rFonts w:ascii="Arial" w:hAnsi="Arial" w:cs="Arial"/>
          <w:noProof/>
          <w:lang w:eastAsia="zh-CN"/>
          <w:rPrChange w:id="230" w:author="Shuting Han" w:date="2016-09-06T12:29:00Z">
            <w:rPr>
              <w:rFonts w:ascii="Arial" w:hAnsi="Arial" w:cs="Arial"/>
              <w:noProof/>
              <w:lang w:eastAsia="zh-CN"/>
            </w:rPr>
          </w:rPrChange>
        </w:rPr>
        <w:t>Zuo et al., 2012</w:t>
      </w:r>
      <w:r w:rsidR="00E93104">
        <w:rPr>
          <w:rFonts w:ascii="Arial" w:hAnsi="Arial" w:cs="Arial"/>
          <w:noProof/>
          <w:lang w:eastAsia="zh-CN"/>
        </w:rPr>
        <w:fldChar w:fldCharType="end"/>
      </w:r>
      <w:r w:rsidR="00640EE9" w:rsidRPr="00640EE9">
        <w:rPr>
          <w:rFonts w:ascii="Arial" w:hAnsi="Arial" w:cs="Arial"/>
          <w:noProof/>
          <w:lang w:eastAsia="zh-CN"/>
          <w:rPrChange w:id="231" w:author="Shuting Han" w:date="2016-09-06T12:29:00Z">
            <w:rPr>
              <w:rFonts w:ascii="Arial" w:hAnsi="Arial" w:cs="Arial"/>
              <w:noProof/>
              <w:lang w:eastAsia="zh-CN"/>
            </w:rPr>
          </w:rPrChange>
        </w:rPr>
        <w:t>)</w:t>
      </w:r>
      <w:r w:rsidR="00640EE9">
        <w:rPr>
          <w:rFonts w:ascii="Arial" w:hAnsi="Arial" w:cs="Arial"/>
          <w:lang w:eastAsia="zh-CN"/>
        </w:rPr>
        <w:fldChar w:fldCharType="end"/>
      </w:r>
      <w:r w:rsidRPr="00044B3A">
        <w:rPr>
          <w:rFonts w:ascii="Arial" w:hAnsi="Arial" w:cs="Arial"/>
          <w:lang w:eastAsia="zh-CN"/>
        </w:rPr>
        <w:t>. Network modularization is often characterized by local structures with high inter-connectivity, where a group of neurons show</w:t>
      </w:r>
      <w:ins w:id="232" w:author="Shuting Han" w:date="2016-09-06T12:29:00Z">
        <w:r w:rsidR="00640EE9">
          <w:rPr>
            <w:rFonts w:ascii="Arial" w:hAnsi="Arial" w:cs="Arial"/>
            <w:lang w:eastAsia="zh-CN"/>
          </w:rPr>
          <w:t>s</w:t>
        </w:r>
      </w:ins>
      <w:r w:rsidRPr="00044B3A">
        <w:rPr>
          <w:rFonts w:ascii="Arial" w:hAnsi="Arial" w:cs="Arial"/>
          <w:lang w:eastAsia="zh-CN"/>
        </w:rPr>
        <w:t xml:space="preserve"> dense physical or functional connections. Such structures can be </w:t>
      </w:r>
      <w:r w:rsidRPr="00044B3A">
        <w:rPr>
          <w:rFonts w:ascii="Arial" w:hAnsi="Arial" w:cs="Arial"/>
          <w:lang w:eastAsia="zh-CN"/>
        </w:rPr>
        <w:lastRenderedPageBreak/>
        <w:t>described with concepts defined in different spatial scales such as cliques, communities</w:t>
      </w:r>
      <w:del w:id="233" w:author="Shuting Han" w:date="2016-09-06T12:30:00Z">
        <w:r w:rsidRPr="00044B3A" w:rsidDel="00640EE9">
          <w:rPr>
            <w:rFonts w:ascii="Arial" w:hAnsi="Arial" w:cs="Arial"/>
            <w:lang w:eastAsia="zh-CN"/>
          </w:rPr>
          <w:delText xml:space="preserve"> </w:delText>
        </w:r>
        <w:r w:rsidRPr="00044B3A" w:rsidDel="00640EE9">
          <w:rPr>
            <w:rFonts w:ascii="Arial" w:hAnsi="Arial" w:cs="Arial"/>
            <w:lang w:eastAsia="zh-CN"/>
          </w:rPr>
          <w:fldChar w:fldCharType="begin" w:fldLock="1"/>
        </w:r>
        <w:r w:rsidR="007E17AD" w:rsidRPr="00640EE9" w:rsidDel="00640EE9">
          <w:rPr>
            <w:rFonts w:ascii="Arial" w:hAnsi="Arial" w:cs="Arial"/>
            <w:lang w:eastAsia="zh-CN"/>
            <w:rPrChange w:id="234" w:author="Shuting Han" w:date="2016-09-06T12:30:00Z">
              <w:rPr>
                <w:rFonts w:ascii="Arial" w:hAnsi="Arial" w:cs="Arial"/>
                <w:lang w:eastAsia="zh-CN"/>
              </w:rPr>
            </w:rPrChange>
          </w:rPr>
          <w:delInstrText>ADDIN CSL_CITATION { "citationItems" : [ { "id" : "ITEM-1", "itemData" : { "DOI" : "10.1038/nature03607", "ISBN" : "1476-4687 (Electronic)\\n0028-0836 (Linking)", "ISSN" : "1476-4687", "PMID" : "15944704", "abstract" : "Many complex systems in nature and society can be described in terms of networks capturing the intricate web of connections among the units they are made of. A key question is how to interpret the global organization of such networks as the coexistence of their structural subunits (communities) associated with more highly interconnected parts. Identifying these a priori unknown building blocks (such as functionally related proteins, industrial sectors and groups of people) is crucial to the understanding of the structural and functional properties of networks. The existing deterministic methods used for large networks find separated communities, whereas most of the actual networks are made of highly overlapping cohesive groups of nodes. Here we introduce an approach to analysing the main statistical features of the interwoven sets of overlapping communities that makes a step towards uncovering the modular structure of complex systems. After defining a set of new characteristic quantities for the statistics of communities, we apply an efficient technique for exploring overlapping communities on a large scale. We find that overlaps are significant, and the distributions we introduce reveal universal features of networks. Our studies of collaboration, word-association and protein interaction graphs show that the web of communities has non-trivial correlations and specific scaling properties.", "author" : [ { "dropping-particle" : "", "family" : "Palla", "given" : "Gergely", "non-dropping-particle" : "", "parse-names" : false, "suffix" : "" }, { "dropping-particle" : "", "family" : "Palla", "given" : "Gergely", "non-dropping-particle" : "", "parse-names" : false, "suffix" : "" }, { "dropping-particle" : "", "family" : "Der\u00e9nyi", "given" : "Imre", "non-dropping-particle" : "", "parse-names" : false, "suffix" : "" }, { "dropping-particle" : "", "family" : "Der\u00e9nyi", "given" : "Imre", "non-dropping-particle" : "", "parse-names" : false, "suffix" : "" }, { "dropping-particle" : "", "family" : "Farkas", "given" : "Ill\u00e9s", "non-dropping-particle" : "", "parse-names" : false, "suffix" : "" }, { "dropping-particle" : "", "family" : "Farkas", "given" : "Ill\u00e9s", "non-dropping-particle" : "", "parse-names" : false, "suffix" : "" }, { "dropping-particle" : "", "family" : "Vicsek", "given" : "Tam\u00e1s", "non-dropping-particle" : "", "parse-names" : false, "suffix" : "" }, { "dropping-particle" : "", "family" : "Vicsek", "given" : "Tam\u00e1s", "non-dropping-particle" : "", "parse-names" : false, "suffix" : "" } ], "container-title" : "Nature", "id" : "ITEM-1", "issue" : "7043", "issued" : { "date-parts" : [ [ "2005", "6", "9" ] ] }, "page" : "814-8", "publisher" : "Nature Publishing Group", "title" : "Uncovering the overlapping community structure of complex networks in nature and society.", "type" : "article-journal", "volume" : "435" }, "uris" : [ "http://www.mendeley.com/documents/?uuid=947ff875-0706-31c4-951f-b514198e1c91" ] } ], "mendeley" : { "formattedCitation" : "(Palla et al., 2005)", "plainTextFormattedCitation" : "(Palla et al., 2005)", "previouslyFormattedCitation" : "(Palla et al., 2005)" }, "properties" : { "noteIndex" : 0 }, "schema" : "https://github.com/citation-style-language/schema/raw/master/csl-citation.json" }</w:delInstrText>
        </w:r>
        <w:r w:rsidRPr="00044B3A" w:rsidDel="00640EE9">
          <w:rPr>
            <w:rFonts w:ascii="Arial" w:hAnsi="Arial" w:cs="Arial"/>
            <w:lang w:eastAsia="zh-CN"/>
          </w:rPr>
          <w:fldChar w:fldCharType="separate"/>
        </w:r>
        <w:r w:rsidR="00474792" w:rsidRPr="00640EE9" w:rsidDel="00640EE9">
          <w:rPr>
            <w:rFonts w:ascii="Arial" w:hAnsi="Arial" w:cs="Arial"/>
            <w:noProof/>
            <w:lang w:eastAsia="zh-CN"/>
            <w:rPrChange w:id="235" w:author="Shuting Han" w:date="2016-09-06T12:30:00Z">
              <w:rPr>
                <w:rFonts w:ascii="Arial" w:hAnsi="Arial" w:cs="Arial"/>
                <w:noProof/>
                <w:lang w:eastAsia="zh-CN"/>
              </w:rPr>
            </w:rPrChange>
          </w:rPr>
          <w:delText>(Palla et al., 2005)</w:delText>
        </w:r>
        <w:r w:rsidRPr="00044B3A" w:rsidDel="00640EE9">
          <w:rPr>
            <w:rFonts w:ascii="Arial" w:hAnsi="Arial" w:cs="Arial"/>
            <w:lang w:eastAsia="zh-CN"/>
          </w:rPr>
          <w:fldChar w:fldCharType="end"/>
        </w:r>
      </w:del>
      <w:ins w:id="236" w:author="Shuting Han" w:date="2016-09-06T12:30:00Z">
        <w:r w:rsidR="00640EE9">
          <w:rPr>
            <w:rFonts w:ascii="Arial" w:hAnsi="Arial" w:cs="Arial"/>
            <w:lang w:eastAsia="zh-CN"/>
          </w:rPr>
          <w:t xml:space="preserve"> </w:t>
        </w:r>
      </w:ins>
      <w:r w:rsidR="00640EE9">
        <w:rPr>
          <w:rFonts w:ascii="Arial" w:hAnsi="Arial" w:cs="Arial"/>
          <w:lang w:eastAsia="zh-CN"/>
        </w:rPr>
        <w:fldChar w:fldCharType="begin"/>
      </w:r>
      <w:r w:rsidR="00640EE9">
        <w:rPr>
          <w:rFonts w:ascii="Arial" w:hAnsi="Arial" w:cs="Arial"/>
          <w:lang w:eastAsia="zh-CN"/>
        </w:rPr>
        <w:instrText xml:space="preserve"> ADDIN EN.CITE &lt;EndNote&gt;&lt;Cite&gt;&lt;Author&gt;Palla&lt;/Author&gt;&lt;Year&gt;2005&lt;/Year&gt;&lt;RecNum&gt;48&lt;/RecNum&gt;&lt;DisplayText&gt;(Palla et al., 2005)&lt;/DisplayText&gt;&lt;record&gt;&lt;rec-number&gt;48&lt;/rec-number&gt;&lt;foreign-keys&gt;&lt;key app="EN" db-id="0txdftr5os905xed2s8px2v3fppvvazdzsxs"&gt;48&lt;/key&gt;&lt;/foreign-keys&gt;&lt;ref-type name="Journal Article"&gt;17&lt;/ref-type&gt;&lt;contributors&gt;&lt;authors&gt;&lt;author&gt;Palla, Gergely&lt;/author&gt;&lt;author&gt;Derényi, Imre&lt;/author&gt;&lt;author&gt;Farkas, Illés&lt;/author&gt;&lt;author&gt;Vicsek, Tamás&lt;/author&gt;&lt;/authors&gt;&lt;/contributors&gt;&lt;titles&gt;&lt;title&gt;Uncovering the overlapping community structure of complex networks in nature and society.&lt;/title&gt;&lt;secondary-title&gt;Nature&lt;/secondary-title&gt;&lt;short-title&gt;Nature&lt;/short-title&gt;&lt;/titles&gt;&lt;pages&gt;814-8&lt;/pages&gt;&lt;volume&gt;435&lt;/volume&gt;&lt;keywords&gt;&lt;keyword&gt;Community Networks&lt;/keyword&gt;&lt;keyword&gt;Humans&lt;/keyword&gt;&lt;keyword&gt;Internet&lt;/keyword&gt;&lt;keyword&gt;Models, Biological&lt;/keyword&gt;&lt;keyword&gt;Nature&lt;/keyword&gt;&lt;keyword&gt;Protein Binding&lt;/keyword&gt;&lt;keyword&gt;Saccharomyces cerevisiae&lt;/keyword&gt;&lt;keyword&gt;Saccharomyces cerevisiae: metabolism&lt;/keyword&gt;&lt;/keywords&gt;&lt;dates&gt;&lt;year&gt;2005&lt;/year&gt;&lt;/dates&gt;&lt;accession-num&gt;15944704&lt;/accession-num&gt;&lt;urls&gt;&lt;/urls&gt;&lt;electronic-resource-num&gt;10.1038/nature03607&lt;/electronic-resource-num&gt;&lt;/record&gt;&lt;/Cite&gt;&lt;/EndNote&gt;</w:instrText>
      </w:r>
      <w:r w:rsidR="00640EE9">
        <w:rPr>
          <w:rFonts w:ascii="Arial" w:hAnsi="Arial" w:cs="Arial"/>
          <w:lang w:eastAsia="zh-CN"/>
        </w:rPr>
        <w:fldChar w:fldCharType="separate"/>
      </w:r>
      <w:r w:rsidR="00640EE9">
        <w:rPr>
          <w:rFonts w:ascii="Arial" w:hAnsi="Arial" w:cs="Arial"/>
          <w:noProof/>
          <w:lang w:eastAsia="zh-CN"/>
        </w:rPr>
        <w:t>(</w:t>
      </w:r>
      <w:hyperlink w:anchor="_ENREF_23" w:tooltip="Palla, 2005 #48" w:history="1">
        <w:r w:rsidR="00E93104">
          <w:rPr>
            <w:rFonts w:ascii="Arial" w:hAnsi="Arial" w:cs="Arial"/>
            <w:noProof/>
            <w:lang w:eastAsia="zh-CN"/>
          </w:rPr>
          <w:t>Palla et al., 2005</w:t>
        </w:r>
      </w:hyperlink>
      <w:r w:rsidR="00640EE9">
        <w:rPr>
          <w:rFonts w:ascii="Arial" w:hAnsi="Arial" w:cs="Arial"/>
          <w:noProof/>
          <w:lang w:eastAsia="zh-CN"/>
        </w:rPr>
        <w:t>)</w:t>
      </w:r>
      <w:r w:rsidR="00640EE9">
        <w:rPr>
          <w:rFonts w:ascii="Arial" w:hAnsi="Arial" w:cs="Arial"/>
          <w:lang w:eastAsia="zh-CN"/>
        </w:rPr>
        <w:fldChar w:fldCharType="end"/>
      </w:r>
      <w:r w:rsidRPr="00044B3A">
        <w:rPr>
          <w:rFonts w:ascii="Arial" w:hAnsi="Arial" w:cs="Arial"/>
          <w:lang w:eastAsia="zh-CN"/>
        </w:rPr>
        <w:t>, hubs and modules</w:t>
      </w:r>
      <w:del w:id="237" w:author="Shuting Han" w:date="2016-09-06T12:30:00Z">
        <w:r w:rsidRPr="00044B3A" w:rsidDel="00640EE9">
          <w:rPr>
            <w:rFonts w:ascii="Arial" w:hAnsi="Arial" w:cs="Arial"/>
            <w:lang w:eastAsia="zh-CN"/>
          </w:rPr>
          <w:delText xml:space="preserve"> </w:delText>
        </w:r>
        <w:r w:rsidRPr="00044B3A" w:rsidDel="00640EE9">
          <w:rPr>
            <w:rFonts w:ascii="Arial" w:hAnsi="Arial" w:cs="Arial"/>
            <w:lang w:eastAsia="zh-CN"/>
          </w:rPr>
          <w:fldChar w:fldCharType="begin" w:fldLock="1"/>
        </w:r>
        <w:r w:rsidRPr="00640EE9" w:rsidDel="00640EE9">
          <w:rPr>
            <w:rFonts w:ascii="Arial" w:hAnsi="Arial" w:cs="Arial"/>
            <w:lang w:eastAsia="zh-CN"/>
            <w:rPrChange w:id="238" w:author="Shuting Han" w:date="2016-09-06T12:30:00Z">
              <w:rPr>
                <w:rFonts w:ascii="Arial" w:hAnsi="Arial" w:cs="Arial"/>
                <w:lang w:eastAsia="zh-CN"/>
              </w:rPr>
            </w:rPrChange>
          </w:rPr>
          <w:delInstrText>ADDIN CSL_CITATION { "citationItems" : [ { "id" : "ITEM-1", "itemData" : { "DOI" : "10.1038/nrn2575", "ISBN" : "1471-003X", "ISSN" : "1471-0048", "PMID" : "19190637", "abstract" : "Recent developments in the quantitative analysis of complex networks, based largely on graph theory, have been rapidly translated to studies of brain network organization. The brain's structural and functional systems have features of complex networks--such as small-world topology, highly connected hubs and modularity--both at the whole-brain scale of human neuroimaging and at a cellular scale in non-human animals. In this article, we review studies investigating complex brain networks in diverse experimental modalities (including structural and functional MRI, diffusion tensor imaging, magnetoencephalography and electroencephalography in humans) and provide an accessible introduction to the basic principles of graph theory. We also highlight some of the technical challenges and key questions to be addressed by future developments in this rapidly moving field.", "author" : [ { "dropping-particle" : "", "family" : "Bullmore", "given" : "Ed", "non-dropping-particle" : "", "parse-names" : false, "suffix" : "" }, { "dropping-particle" : "", "family" : "Sporns", "given" : "Olaf", "non-dropping-particle" : "", "parse-names" : false, "suffix" : "" } ], "container-title" : "Nature Reviews Neuroscience Neuroscience", "id" : "ITEM-1", "issue" : "3", "issued" : { "date-parts" : [ [ "2009", "3", "4" ] ] }, "page" : "186-98", "publisher" : "Nature Publishing Group", "title" : "Complex brain networks: graph theoretical analysis of structural and functional systems.", "type" : "article-journal", "volume" : "10" }, "uris" : [ "http://www.mendeley.com/documents/?uuid=551aca2a-0e35-3296-a1f4-cd714e713d69" ] } ], "mendeley" : { "formattedCitation" : "(Bullmore and Sporns, 2009)", "plainTextFormattedCitation" : "(Bullmore and Sporns, 2009)", "previouslyFormattedCitation" : "(Bullmore and Sporns, 2009)" }, "properties" : { "noteIndex" : 0 }, "schema" : "https://github.com/citation-style-language/schema/raw/master/csl-citation.json" }</w:delInstrText>
        </w:r>
        <w:r w:rsidRPr="00044B3A" w:rsidDel="00640EE9">
          <w:rPr>
            <w:rFonts w:ascii="Arial" w:hAnsi="Arial" w:cs="Arial"/>
            <w:lang w:eastAsia="zh-CN"/>
          </w:rPr>
          <w:fldChar w:fldCharType="separate"/>
        </w:r>
        <w:r w:rsidRPr="00640EE9" w:rsidDel="00640EE9">
          <w:rPr>
            <w:rFonts w:ascii="Arial" w:hAnsi="Arial" w:cs="Arial"/>
            <w:noProof/>
            <w:lang w:eastAsia="zh-CN"/>
            <w:rPrChange w:id="239" w:author="Shuting Han" w:date="2016-09-06T12:30:00Z">
              <w:rPr>
                <w:rFonts w:ascii="Arial" w:hAnsi="Arial" w:cs="Arial"/>
                <w:noProof/>
                <w:lang w:eastAsia="zh-CN"/>
              </w:rPr>
            </w:rPrChange>
          </w:rPr>
          <w:delText>(Bullmore and Sporns, 2009)</w:delText>
        </w:r>
        <w:r w:rsidRPr="00044B3A" w:rsidDel="00640EE9">
          <w:rPr>
            <w:rFonts w:ascii="Arial" w:hAnsi="Arial" w:cs="Arial"/>
            <w:lang w:eastAsia="zh-CN"/>
          </w:rPr>
          <w:fldChar w:fldCharType="end"/>
        </w:r>
      </w:del>
      <w:ins w:id="240" w:author="Shuting Han" w:date="2016-09-06T12:30:00Z">
        <w:r w:rsidR="00640EE9">
          <w:rPr>
            <w:rFonts w:ascii="Arial" w:hAnsi="Arial" w:cs="Arial"/>
            <w:lang w:eastAsia="zh-CN"/>
          </w:rPr>
          <w:t xml:space="preserve"> </w:t>
        </w:r>
      </w:ins>
      <w:r w:rsidR="00640EE9">
        <w:rPr>
          <w:rFonts w:ascii="Arial" w:hAnsi="Arial" w:cs="Arial"/>
          <w:lang w:eastAsia="zh-CN"/>
        </w:rPr>
        <w:fldChar w:fldCharType="begin"/>
      </w:r>
      <w:r w:rsidR="00640EE9">
        <w:rPr>
          <w:rFonts w:ascii="Arial" w:hAnsi="Arial" w:cs="Arial"/>
          <w:lang w:eastAsia="zh-CN"/>
        </w:rPr>
        <w:instrText xml:space="preserve"> ADDIN EN.CITE &lt;EndNote&gt;&lt;Cite&gt;&lt;Author&gt;Bullmore&lt;/Author&gt;&lt;Year&gt;2009&lt;/Year&gt;&lt;RecNum&gt;10&lt;/RecNum&gt;&lt;DisplayText&gt;(Bullmore and Sporns, 2009)&lt;/DisplayText&gt;&lt;record&gt;&lt;rec-number&gt;10&lt;/rec-number&gt;&lt;foreign-keys&gt;&lt;key app="EN" db-id="0txdftr5os905xed2s8px2v3fppvvazdzsxs"&gt;10&lt;/key&gt;&lt;/foreign-keys&gt;&lt;ref-type name="Journal Article"&gt;17&lt;/ref-type&gt;&lt;contributors&gt;&lt;authors&gt;&lt;author&gt;Bullmore, Ed&lt;/author&gt;&lt;author&gt;Sporns, Olaf&lt;/author&gt;&lt;/authors&gt;&lt;/contributors&gt;&lt;titles&gt;&lt;title&gt;Complex brain networks: graph theoretical analysis of structural and functional systems.&lt;/title&gt;&lt;secondary-title&gt;Nature Reviews Neuroscience Neuroscience&lt;/secondary-title&gt;&lt;/titles&gt;&lt;pages&gt;186-98&lt;/pages&gt;&lt;volume&gt;10&lt;/volume&gt;&lt;keywords&gt;&lt;keyword&gt;Animals&lt;/keyword&gt;&lt;keyword&gt;Brain&lt;/keyword&gt;&lt;keyword&gt;Brain Mapping&lt;/keyword&gt;&lt;keyword&gt;Brain Mapping: methods&lt;/keyword&gt;&lt;keyword&gt;Brain: anatomy &amp;amp; histology&lt;/keyword&gt;&lt;keyword&gt;Brain: physiology&lt;/keyword&gt;&lt;keyword&gt;Computer Graphics&lt;/keyword&gt;&lt;keyword&gt;Computer Graphics: trends&lt;/keyword&gt;&lt;keyword&gt;Computer-Assisted&lt;/keyword&gt;&lt;keyword&gt;Computer-Assisted: methods&lt;/keyword&gt;&lt;keyword&gt;Electroencephalography&lt;/keyword&gt;&lt;keyword&gt;Electroencephalography: methods&lt;/keyword&gt;&lt;keyword&gt;Humans&lt;/keyword&gt;&lt;keyword&gt;Image Processing&lt;/keyword&gt;&lt;keyword&gt;Magnetic Resonance Imaging&lt;/keyword&gt;&lt;keyword&gt;Magnetic Resonance Imaging: methods&lt;/keyword&gt;&lt;keyword&gt;Magnetoencephalography&lt;/keyword&gt;&lt;keyword&gt;Magnetoencephalography: methods&lt;/keyword&gt;&lt;keyword&gt;Nerve Net&lt;/keyword&gt;&lt;keyword&gt;Nerve Net: anatomy &amp;amp; histology&lt;/keyword&gt;&lt;keyword&gt;Nerve Net: physiology&lt;/keyword&gt;&lt;keyword&gt;Neural Networks (Computer)&lt;/keyword&gt;&lt;/keywords&gt;&lt;dates&gt;&lt;year&gt;2009&lt;/year&gt;&lt;/dates&gt;&lt;publisher&gt;Nature Publishing Group&lt;/publisher&gt;&lt;isbn&gt;1471-003X&lt;/isbn&gt;&lt;accession-num&gt;19190637&lt;/accession-num&gt;&lt;urls&gt;&lt;/urls&gt;&lt;electronic-resource-num&gt;10.1038/nrn2575&lt;/electronic-resource-num&gt;&lt;/record&gt;&lt;/Cite&gt;&lt;/EndNote&gt;</w:instrText>
      </w:r>
      <w:r w:rsidR="00640EE9">
        <w:rPr>
          <w:rFonts w:ascii="Arial" w:hAnsi="Arial" w:cs="Arial"/>
          <w:lang w:eastAsia="zh-CN"/>
        </w:rPr>
        <w:fldChar w:fldCharType="separate"/>
      </w:r>
      <w:r w:rsidR="00640EE9">
        <w:rPr>
          <w:rFonts w:ascii="Arial" w:hAnsi="Arial" w:cs="Arial"/>
          <w:noProof/>
          <w:lang w:eastAsia="zh-CN"/>
        </w:rPr>
        <w:t>(</w:t>
      </w:r>
      <w:hyperlink w:anchor="_ENREF_5" w:tooltip="Bullmore, 2009 #10" w:history="1">
        <w:r w:rsidR="00E93104">
          <w:rPr>
            <w:rFonts w:ascii="Arial" w:hAnsi="Arial" w:cs="Arial"/>
            <w:noProof/>
            <w:lang w:eastAsia="zh-CN"/>
          </w:rPr>
          <w:t>Bullmore and Sporns, 2009</w:t>
        </w:r>
      </w:hyperlink>
      <w:r w:rsidR="00640EE9">
        <w:rPr>
          <w:rFonts w:ascii="Arial" w:hAnsi="Arial" w:cs="Arial"/>
          <w:noProof/>
          <w:lang w:eastAsia="zh-CN"/>
        </w:rPr>
        <w:t>)</w:t>
      </w:r>
      <w:r w:rsidR="00640EE9">
        <w:rPr>
          <w:rFonts w:ascii="Arial" w:hAnsi="Arial" w:cs="Arial"/>
          <w:lang w:eastAsia="zh-CN"/>
        </w:rPr>
        <w:fldChar w:fldCharType="end"/>
      </w:r>
      <w:r w:rsidRPr="00044B3A">
        <w:rPr>
          <w:rFonts w:ascii="Arial" w:hAnsi="Arial" w:cs="Arial"/>
          <w:lang w:eastAsia="zh-CN"/>
        </w:rPr>
        <w:t>.</w:t>
      </w:r>
    </w:p>
    <w:p w14:paraId="427F3011" w14:textId="77777777" w:rsidR="00E9728B" w:rsidRDefault="00E9728B" w:rsidP="00E9728B">
      <w:pPr>
        <w:spacing w:line="480" w:lineRule="auto"/>
        <w:jc w:val="both"/>
        <w:rPr>
          <w:rFonts w:ascii="Arial" w:hAnsi="Arial" w:cs="Arial"/>
          <w:color w:val="0000FF"/>
        </w:rPr>
      </w:pPr>
      <w:r w:rsidRPr="006733F5">
        <w:rPr>
          <w:rFonts w:ascii="Arial" w:hAnsi="Arial" w:cs="Arial"/>
          <w:color w:val="0000FF"/>
        </w:rPr>
        <w:t xml:space="preserve">To address these questions, it is necessary to identify online the most representative elements from a given neuronal ensemble. We demonstrate that the activity of the most representative neurons identified from each cortical ensemble is sufficient to predict a given visual stimulus. </w:t>
      </w:r>
    </w:p>
    <w:p w14:paraId="4C323C69" w14:textId="77777777" w:rsidR="00EB4CA2" w:rsidRDefault="00EB4CA2" w:rsidP="00044B3A">
      <w:pPr>
        <w:spacing w:line="480" w:lineRule="auto"/>
        <w:jc w:val="both"/>
        <w:rPr>
          <w:rFonts w:ascii="Arial" w:hAnsi="Arial" w:cs="Arial"/>
          <w:b/>
        </w:rPr>
      </w:pP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5C84B116" w14:textId="77777777" w:rsidR="00901701" w:rsidRPr="000F4E1F" w:rsidRDefault="00901701" w:rsidP="00901701">
      <w:pPr>
        <w:spacing w:line="480" w:lineRule="auto"/>
        <w:jc w:val="both"/>
        <w:rPr>
          <w:rFonts w:ascii="Arial" w:hAnsi="Arial" w:cs="Arial"/>
          <w:b/>
        </w:rPr>
      </w:pPr>
      <w:r w:rsidRPr="000F4E1F">
        <w:rPr>
          <w:rFonts w:ascii="Arial" w:hAnsi="Arial" w:cs="Arial"/>
          <w:b/>
        </w:rPr>
        <w:t>Figure 1. Two-photon imaging of population activity in primary visual cortex in awake behaving mice</w:t>
      </w:r>
      <w:r w:rsidRPr="000F4E1F">
        <w:rPr>
          <w:rFonts w:ascii="Arial" w:hAnsi="Arial" w:cs="Arial"/>
        </w:rPr>
        <w:t xml:space="preserve"> </w:t>
      </w:r>
    </w:p>
    <w:p w14:paraId="698A86FC" w14:textId="269D2811" w:rsidR="00901701" w:rsidRPr="000F4E1F" w:rsidRDefault="00901701" w:rsidP="00901701">
      <w:pPr>
        <w:spacing w:line="480" w:lineRule="auto"/>
        <w:jc w:val="both"/>
        <w:rPr>
          <w:rFonts w:ascii="Arial" w:hAnsi="Arial" w:cs="Arial"/>
        </w:rPr>
      </w:pPr>
      <w:r w:rsidRPr="000F4E1F">
        <w:rPr>
          <w:rFonts w:ascii="Arial" w:hAnsi="Arial" w:cs="Arial"/>
        </w:rPr>
        <w:t>(A) Illustration of the experimental setup. Mice were head fixed to a two-photon microscope, and were allowed to run on a treadmill. Visual stimuli of drifting gratings were presented on a screen to the monocular side of the mice. (B)</w:t>
      </w:r>
      <w:r w:rsidRPr="000F4E1F">
        <w:rPr>
          <w:rFonts w:ascii="Arial" w:hAnsi="Arial" w:cs="Arial"/>
          <w:b/>
        </w:rPr>
        <w:t xml:space="preserve"> </w:t>
      </w:r>
      <w:r w:rsidRPr="000F4E1F">
        <w:rPr>
          <w:rFonts w:ascii="Arial" w:hAnsi="Arial" w:cs="Arial"/>
        </w:rPr>
        <w:t>A representative field of view with detected ROIs. Scale bar represents xxx. (</w:t>
      </w:r>
      <w:r w:rsidR="00DA63E5">
        <w:rPr>
          <w:rFonts w:ascii="Arial" w:hAnsi="Arial" w:cs="Arial"/>
        </w:rPr>
        <w:t>C)</w:t>
      </w:r>
      <w:r w:rsidRPr="000F4E1F">
        <w:rPr>
          <w:rFonts w:ascii="Arial" w:hAnsi="Arial" w:cs="Arial"/>
        </w:rPr>
        <w:t xml:space="preserve"> Schematic of generating the dissimilarity matrix for finding neuronal ensembles. Binary spike vectors for each frame were normalized using TF-IDF, and the cosine distance between every pair of normalized vectors were calculated, which was further used as the input to SVD. (</w:t>
      </w:r>
      <w:r w:rsidR="00DA63E5">
        <w:rPr>
          <w:rFonts w:ascii="Arial" w:hAnsi="Arial" w:cs="Arial"/>
        </w:rPr>
        <w:t>D</w:t>
      </w:r>
      <w:r w:rsidRPr="000F4E1F">
        <w:rPr>
          <w:rFonts w:ascii="Arial" w:hAnsi="Arial" w:cs="Arial"/>
        </w:rPr>
        <w:t>) Example of visual ensemble</w:t>
      </w:r>
      <w:r w:rsidR="00DA63E5">
        <w:rPr>
          <w:rFonts w:ascii="Arial" w:hAnsi="Arial" w:cs="Arial"/>
        </w:rPr>
        <w:t xml:space="preserve"> activity </w:t>
      </w:r>
      <w:r w:rsidRPr="000F4E1F">
        <w:rPr>
          <w:rFonts w:ascii="Arial" w:hAnsi="Arial" w:cs="Arial"/>
        </w:rPr>
        <w:t>identified using SVD</w:t>
      </w:r>
      <w:r w:rsidR="00DA63E5">
        <w:rPr>
          <w:rFonts w:ascii="Arial" w:hAnsi="Arial" w:cs="Arial"/>
        </w:rPr>
        <w:t>.</w:t>
      </w:r>
      <w:r w:rsidR="00B6104D">
        <w:rPr>
          <w:rFonts w:ascii="Arial" w:hAnsi="Arial" w:cs="Arial"/>
        </w:rPr>
        <w:t xml:space="preserve"> </w:t>
      </w:r>
      <w:r w:rsidR="00B6104D" w:rsidRPr="000F4E1F">
        <w:rPr>
          <w:rFonts w:ascii="Arial" w:hAnsi="Arial" w:cs="Arial"/>
        </w:rPr>
        <w:t>Red cells represent the ensemble of horizontal visual stimuli; blue cells represent the ensemble of vertical visual stimuli.</w:t>
      </w:r>
      <w:r w:rsidR="00DA63E5" w:rsidRPr="000F4E1F">
        <w:rPr>
          <w:rFonts w:ascii="Arial" w:hAnsi="Arial" w:cs="Arial"/>
        </w:rPr>
        <w:t xml:space="preserve"> </w:t>
      </w:r>
      <w:r w:rsidRPr="000F4E1F">
        <w:rPr>
          <w:rFonts w:ascii="Arial" w:hAnsi="Arial" w:cs="Arial"/>
        </w:rPr>
        <w:t>(</w:t>
      </w:r>
      <w:r w:rsidR="00DA63E5">
        <w:rPr>
          <w:rFonts w:ascii="Arial" w:hAnsi="Arial" w:cs="Arial"/>
        </w:rPr>
        <w:t>E</w:t>
      </w:r>
      <w:r w:rsidRPr="000F4E1F">
        <w:rPr>
          <w:rFonts w:ascii="Arial" w:hAnsi="Arial" w:cs="Arial"/>
        </w:rPr>
        <w:t xml:space="preserve">) Activities of visual and spontaneous ensembles. </w:t>
      </w:r>
      <w:r w:rsidR="00B6104D">
        <w:rPr>
          <w:rFonts w:ascii="Arial" w:hAnsi="Arial" w:cs="Arial"/>
        </w:rPr>
        <w:t>R</w:t>
      </w:r>
      <w:r w:rsidR="00B6104D" w:rsidRPr="000F4E1F">
        <w:rPr>
          <w:rFonts w:ascii="Arial" w:hAnsi="Arial" w:cs="Arial"/>
        </w:rPr>
        <w:t xml:space="preserve">aster plot </w:t>
      </w:r>
      <w:r w:rsidR="00B6104D">
        <w:rPr>
          <w:rFonts w:ascii="Arial" w:hAnsi="Arial" w:cs="Arial"/>
        </w:rPr>
        <w:t xml:space="preserve">shows the </w:t>
      </w:r>
      <w:r w:rsidR="00B6104D" w:rsidRPr="000F4E1F">
        <w:rPr>
          <w:rFonts w:ascii="Arial" w:hAnsi="Arial" w:cs="Arial"/>
        </w:rPr>
        <w:t xml:space="preserve">extracted spikes during spontaneous activity or under visual stimuli. Mouse was shown with horizontal and vertical drifting gratings in an alternative fashion. Light red and blue vertical stripes indicate the time of horizontal and vertical stimuli, respectively. Red </w:t>
      </w:r>
      <w:r w:rsidR="00B6104D">
        <w:rPr>
          <w:rFonts w:ascii="Arial" w:hAnsi="Arial" w:cs="Arial"/>
        </w:rPr>
        <w:t>box</w:t>
      </w:r>
      <w:r w:rsidR="00B6104D" w:rsidRPr="000F4E1F">
        <w:rPr>
          <w:rFonts w:ascii="Arial" w:hAnsi="Arial" w:cs="Arial"/>
        </w:rPr>
        <w:t xml:space="preserve"> </w:t>
      </w:r>
      <w:r w:rsidR="00B6104D">
        <w:rPr>
          <w:rFonts w:ascii="Arial" w:hAnsi="Arial" w:cs="Arial"/>
        </w:rPr>
        <w:t>highlights</w:t>
      </w:r>
      <w:r w:rsidR="00B6104D" w:rsidRPr="000F4E1F">
        <w:rPr>
          <w:rFonts w:ascii="Arial" w:hAnsi="Arial" w:cs="Arial"/>
        </w:rPr>
        <w:t xml:space="preserve"> the </w:t>
      </w:r>
      <w:r w:rsidR="00B6104D">
        <w:rPr>
          <w:rFonts w:ascii="Arial" w:hAnsi="Arial" w:cs="Arial"/>
        </w:rPr>
        <w:t>activity of significant neurons</w:t>
      </w:r>
      <w:r w:rsidR="00B6104D" w:rsidRPr="000F4E1F">
        <w:rPr>
          <w:rFonts w:ascii="Arial" w:hAnsi="Arial" w:cs="Arial"/>
        </w:rPr>
        <w:t xml:space="preserve"> </w:t>
      </w:r>
      <w:r w:rsidR="00B6104D">
        <w:rPr>
          <w:rFonts w:ascii="Arial" w:hAnsi="Arial" w:cs="Arial"/>
        </w:rPr>
        <w:t>for</w:t>
      </w:r>
      <w:r w:rsidR="00B6104D" w:rsidRPr="000F4E1F">
        <w:rPr>
          <w:rFonts w:ascii="Arial" w:hAnsi="Arial" w:cs="Arial"/>
        </w:rPr>
        <w:t xml:space="preserve"> horizontal visual stimuli</w:t>
      </w:r>
      <w:r w:rsidR="00B6104D">
        <w:rPr>
          <w:rFonts w:ascii="Arial" w:hAnsi="Arial" w:cs="Arial"/>
        </w:rPr>
        <w:t>.</w:t>
      </w:r>
      <w:r w:rsidR="00B6104D" w:rsidRPr="000F4E1F">
        <w:rPr>
          <w:rFonts w:ascii="Arial" w:hAnsi="Arial" w:cs="Arial"/>
        </w:rPr>
        <w:t xml:space="preserve"> </w:t>
      </w:r>
      <w:r w:rsidR="00B6104D">
        <w:rPr>
          <w:rFonts w:ascii="Arial" w:hAnsi="Arial" w:cs="Arial"/>
        </w:rPr>
        <w:t>B</w:t>
      </w:r>
      <w:r w:rsidR="00B6104D" w:rsidRPr="000F4E1F">
        <w:rPr>
          <w:rFonts w:ascii="Arial" w:hAnsi="Arial" w:cs="Arial"/>
        </w:rPr>
        <w:t xml:space="preserve">lue </w:t>
      </w:r>
      <w:r w:rsidR="00B6104D">
        <w:rPr>
          <w:rFonts w:ascii="Arial" w:hAnsi="Arial" w:cs="Arial"/>
        </w:rPr>
        <w:t>box highlights the activity of significant neurons for</w:t>
      </w:r>
      <w:r w:rsidR="00B6104D" w:rsidRPr="000F4E1F">
        <w:rPr>
          <w:rFonts w:ascii="Arial" w:hAnsi="Arial" w:cs="Arial"/>
        </w:rPr>
        <w:t xml:space="preserve"> vertical visual stimuli. </w:t>
      </w:r>
      <w:r w:rsidR="00B6104D">
        <w:rPr>
          <w:rFonts w:ascii="Arial" w:hAnsi="Arial" w:cs="Arial"/>
        </w:rPr>
        <w:t xml:space="preserve">Black and purple box highlight significant neurons for spontaneous activity. Gray box shows the rest of the neurons. </w:t>
      </w:r>
      <w:r w:rsidR="00B6104D" w:rsidRPr="000F4E1F">
        <w:rPr>
          <w:rFonts w:ascii="Arial" w:hAnsi="Arial" w:cs="Arial"/>
        </w:rPr>
        <w:t xml:space="preserve">Cells in the two visual ensembles tend to be co-active during their corresponding visual stimuli, </w:t>
      </w:r>
      <w:r w:rsidR="00B6104D" w:rsidRPr="000F4E1F">
        <w:rPr>
          <w:rFonts w:ascii="Arial" w:hAnsi="Arial" w:cs="Arial"/>
        </w:rPr>
        <w:lastRenderedPageBreak/>
        <w:t xml:space="preserve">whereas cells in spontaneous ensembles exhibit </w:t>
      </w:r>
      <w:r w:rsidR="00751E2A" w:rsidRPr="000F4E1F">
        <w:rPr>
          <w:rFonts w:ascii="Arial" w:hAnsi="Arial" w:cs="Arial"/>
        </w:rPr>
        <w:t>patterns that are more irregular</w:t>
      </w:r>
      <w:r w:rsidR="00B6104D" w:rsidRPr="000F4E1F">
        <w:rPr>
          <w:rFonts w:ascii="Arial" w:hAnsi="Arial" w:cs="Arial"/>
        </w:rPr>
        <w:t>.</w:t>
      </w:r>
      <w:r w:rsidR="00B6104D">
        <w:rPr>
          <w:rFonts w:ascii="Arial" w:hAnsi="Arial" w:cs="Arial"/>
        </w:rPr>
        <w:t xml:space="preserve"> Scale bar represents 4</w:t>
      </w:r>
      <w:r w:rsidR="00B6104D" w:rsidRPr="000F4E1F">
        <w:rPr>
          <w:rFonts w:ascii="Arial" w:hAnsi="Arial" w:cs="Arial"/>
        </w:rPr>
        <w:t>00 frames</w:t>
      </w:r>
      <w:r w:rsidR="00B6104D">
        <w:rPr>
          <w:rFonts w:ascii="Arial" w:hAnsi="Arial" w:cs="Arial"/>
        </w:rPr>
        <w:t xml:space="preserve">. </w:t>
      </w:r>
    </w:p>
    <w:p w14:paraId="02696444" w14:textId="77777777" w:rsidR="00901701" w:rsidRDefault="00901701" w:rsidP="00901701">
      <w:pPr>
        <w:spacing w:line="480" w:lineRule="auto"/>
        <w:jc w:val="both"/>
        <w:rPr>
          <w:rFonts w:ascii="Arial" w:hAnsi="Arial" w:cs="Arial"/>
        </w:rPr>
      </w:pPr>
    </w:p>
    <w:p w14:paraId="72BC7682" w14:textId="04A16784" w:rsidR="00887429" w:rsidRPr="009012A2" w:rsidRDefault="00887429" w:rsidP="00901701">
      <w:pPr>
        <w:spacing w:line="480" w:lineRule="auto"/>
        <w:jc w:val="both"/>
        <w:rPr>
          <w:rFonts w:ascii="Arial" w:hAnsi="Arial" w:cs="Arial"/>
          <w:b/>
        </w:rPr>
      </w:pPr>
      <w:r w:rsidRPr="009012A2">
        <w:rPr>
          <w:rFonts w:ascii="Arial" w:hAnsi="Arial" w:cs="Arial"/>
          <w:b/>
        </w:rPr>
        <w:t>Figure 2. Conditional random field model predicts visual stimulus</w:t>
      </w:r>
    </w:p>
    <w:p w14:paraId="26862E0D" w14:textId="66B91803" w:rsidR="00887429" w:rsidRPr="009012A2" w:rsidRDefault="00887429" w:rsidP="0077375E">
      <w:pPr>
        <w:spacing w:line="480" w:lineRule="auto"/>
        <w:jc w:val="both"/>
        <w:rPr>
          <w:rFonts w:ascii="Arial" w:hAnsi="Arial" w:cs="Arial"/>
        </w:rPr>
      </w:pPr>
      <w:r w:rsidRPr="000F4E1F">
        <w:rPr>
          <w:rFonts w:ascii="Arial" w:hAnsi="Arial" w:cs="Arial"/>
        </w:rPr>
        <w:t>(A) Illustration of conditional random field model. Shaded nodes (x) represent the observed binary spiking state of the neurons. White nodes (y) represent true states of the neurons, and are connected by edges that indicate their mutual dependencies;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w:t>
      </w:r>
      <w:r w:rsidR="00582120">
        <w:rPr>
          <w:rFonts w:ascii="Arial" w:hAnsi="Arial" w:cs="Arial"/>
        </w:rPr>
        <w:t>e</w:t>
      </w:r>
      <w:r w:rsidRPr="000F4E1F">
        <w:rPr>
          <w:rFonts w:ascii="Arial" w:hAnsi="Arial" w:cs="Arial"/>
        </w:rPr>
        <w:t>d using the node and edge potentials.</w:t>
      </w:r>
      <w:r w:rsidR="0009407A">
        <w:rPr>
          <w:rFonts w:ascii="Arial" w:hAnsi="Arial" w:cs="Arial"/>
        </w:rPr>
        <w:t xml:space="preserve"> (B) Illustration of </w:t>
      </w:r>
      <w:r w:rsidR="002076FD">
        <w:rPr>
          <w:rFonts w:ascii="Arial" w:hAnsi="Arial" w:cs="Arial"/>
        </w:rPr>
        <w:t xml:space="preserve">hidden nodes in a CRF model. </w:t>
      </w:r>
      <w:r w:rsidR="00947A7E">
        <w:rPr>
          <w:rFonts w:ascii="Arial" w:hAnsi="Arial" w:cs="Arial"/>
        </w:rPr>
        <w:t xml:space="preserve">In this case, two hidden nodes (squares) were added for the horizontal (red) and vertical (blue) visual stimuli, separately. </w:t>
      </w:r>
      <w:r w:rsidR="0027469C">
        <w:rPr>
          <w:rFonts w:ascii="Arial" w:hAnsi="Arial" w:cs="Arial"/>
        </w:rPr>
        <w:t xml:space="preserve">Nodes that are directly connected to the two hidden nodes are also highlighted in the corresponding color. (C) An example of graphs constructed with hidden nodes. </w:t>
      </w:r>
      <w:r w:rsidR="0042080D">
        <w:rPr>
          <w:rFonts w:ascii="Arial" w:hAnsi="Arial" w:cs="Arial"/>
        </w:rPr>
        <w:t>Nodes that are either directly connected to the hidden nodes or indirectly connected to the hidden nodes through one intermediate nodes are highlighted. Connecting edges between them are also highlighted.</w:t>
      </w:r>
      <w:r w:rsidR="00B841F5">
        <w:rPr>
          <w:rFonts w:ascii="Arial" w:hAnsi="Arial" w:cs="Arial"/>
        </w:rPr>
        <w:t xml:space="preserve"> Square on the upper left corner corresponds to horizontal stimulus (red); square on the lower left corner corresponds to vertical stimulus (blue).</w:t>
      </w:r>
      <w:r w:rsidR="009B47F9">
        <w:rPr>
          <w:rFonts w:ascii="Arial" w:hAnsi="Arial" w:cs="Arial"/>
        </w:rPr>
        <w:t xml:space="preserve"> (D)</w:t>
      </w:r>
      <w:r w:rsidR="00D94997">
        <w:rPr>
          <w:rFonts w:ascii="Arial" w:hAnsi="Arial" w:cs="Arial"/>
        </w:rPr>
        <w:t xml:space="preserve"> </w:t>
      </w:r>
      <w:r w:rsidR="00347F84">
        <w:rPr>
          <w:rFonts w:ascii="Arial" w:hAnsi="Arial" w:cs="Arial"/>
        </w:rPr>
        <w:t>Example of relative log-likelihood calculated by the CRF model.</w:t>
      </w:r>
      <w:r w:rsidR="00003253">
        <w:rPr>
          <w:rFonts w:ascii="Arial" w:hAnsi="Arial" w:cs="Arial"/>
        </w:rPr>
        <w:t xml:space="preserve"> Black trace </w:t>
      </w:r>
      <w:r w:rsidR="00FE4A3B">
        <w:rPr>
          <w:rFonts w:ascii="Arial" w:hAnsi="Arial" w:cs="Arial"/>
        </w:rPr>
        <w:t xml:space="preserve">shows </w:t>
      </w:r>
      <m:oMath>
        <m:sSub>
          <m:sSubPr>
            <m:ctrlPr>
              <w:rPr>
                <w:rFonts w:ascii="Cambria Math" w:hAnsi="Cambria Math" w:cs="Arial"/>
                <w:i/>
              </w:rPr>
            </m:ctrlPr>
          </m:sSubPr>
          <m:e>
            <m:r>
              <m:rPr>
                <m:scr m:val="script"/>
              </m:rPr>
              <w:rPr>
                <w:rFonts w:ascii="Cambria Math" w:hAnsi="Cambria Math" w:cs="Arial"/>
              </w:rPr>
              <m:t>l</m:t>
            </m:r>
          </m:e>
          <m:sub>
            <m:r>
              <m:rPr>
                <m:sty m:val="p"/>
              </m:rPr>
              <w:rPr>
                <w:rFonts w:ascii="Cambria Math" w:hAnsi="Cambria Math" w:cs="Arial"/>
              </w:rPr>
              <m:t>horizontal</m:t>
            </m:r>
          </m:sub>
        </m:sSub>
        <m:r>
          <w:rPr>
            <w:rFonts w:ascii="Cambria Math" w:hAnsi="Cambria Math" w:cs="Arial"/>
          </w:rPr>
          <m:t>-</m:t>
        </m:r>
        <m:sSub>
          <m:sSubPr>
            <m:ctrlPr>
              <w:rPr>
                <w:rFonts w:ascii="Cambria Math" w:hAnsi="Cambria Math" w:cs="Arial"/>
                <w:i/>
              </w:rPr>
            </m:ctrlPr>
          </m:sSubPr>
          <m:e>
            <m:r>
              <m:rPr>
                <m:scr m:val="script"/>
              </m:rPr>
              <w:rPr>
                <w:rFonts w:ascii="Cambria Math" w:hAnsi="Cambria Math" w:cs="Arial"/>
              </w:rPr>
              <m:t>l</m:t>
            </m:r>
          </m:e>
          <m:sub>
            <m:r>
              <m:rPr>
                <m:sty m:val="p"/>
              </m:rPr>
              <w:rPr>
                <w:rFonts w:ascii="Cambria Math" w:hAnsi="Cambria Math" w:cs="Arial"/>
              </w:rPr>
              <m:t>vertical</m:t>
            </m:r>
          </m:sub>
        </m:sSub>
      </m:oMath>
      <w:r w:rsidR="00003253">
        <w:rPr>
          <w:rFonts w:ascii="Arial" w:hAnsi="Arial" w:cs="Arial"/>
        </w:rPr>
        <w:t xml:space="preserve">. </w:t>
      </w:r>
      <w:r w:rsidR="005E3BE8">
        <w:rPr>
          <w:rFonts w:ascii="Arial" w:hAnsi="Arial" w:cs="Arial"/>
        </w:rPr>
        <w:t xml:space="preserve">Gray dashed line represents 0. </w:t>
      </w:r>
      <w:r w:rsidR="00003253" w:rsidRPr="000F4E1F">
        <w:rPr>
          <w:rFonts w:ascii="Arial" w:hAnsi="Arial" w:cs="Arial"/>
        </w:rPr>
        <w:t xml:space="preserve">Light red and blue vertical stripes indicate the time of </w:t>
      </w:r>
      <w:r w:rsidR="00003253" w:rsidRPr="000F4E1F">
        <w:rPr>
          <w:rFonts w:ascii="Arial" w:hAnsi="Arial" w:cs="Arial"/>
        </w:rPr>
        <w:lastRenderedPageBreak/>
        <w:t>horizontal and vertical stimuli, respectively.</w:t>
      </w:r>
      <w:r w:rsidR="005E33B3">
        <w:rPr>
          <w:rFonts w:ascii="Arial" w:hAnsi="Arial" w:cs="Arial"/>
        </w:rPr>
        <w:t xml:space="preserve"> (E) Prediction raster plot from the example in (D).</w:t>
      </w:r>
      <w:r w:rsidR="002D4FAB">
        <w:rPr>
          <w:rFonts w:ascii="Arial" w:hAnsi="Arial" w:cs="Arial"/>
        </w:rPr>
        <w:t xml:space="preserve"> </w:t>
      </w:r>
      <w:r w:rsidR="005E33B3">
        <w:rPr>
          <w:rFonts w:ascii="Arial" w:hAnsi="Arial" w:cs="Arial"/>
        </w:rPr>
        <w:t>Top panel shows the prediction for horizontal stimulus; bottom panel shows the prediction for vertical stimulus.</w:t>
      </w:r>
      <w:r w:rsidR="002D4FAB">
        <w:rPr>
          <w:rFonts w:ascii="Arial" w:hAnsi="Arial" w:cs="Arial"/>
        </w:rPr>
        <w:t xml:space="preserve"> (F) </w:t>
      </w:r>
      <w:r w:rsidR="00E13C00">
        <w:rPr>
          <w:rFonts w:ascii="Arial" w:hAnsi="Arial" w:cs="Arial"/>
        </w:rPr>
        <w:t>Relative log-likelihood during horizontal and vertical stimuli. Red box represents the distribution of relative log-likelihood during horizontal stimulus; blue box represents the vertical stimulus. Gray region represents the threshold of 3 times baseline standard deviation level.</w:t>
      </w:r>
      <w:r w:rsidR="00C515C2">
        <w:rPr>
          <w:rFonts w:ascii="Arial" w:hAnsi="Arial" w:cs="Arial"/>
        </w:rPr>
        <w:t xml:space="preserve"> (G-I) Accuracy (G), precision (H) and recall (I) of prediction.</w:t>
      </w:r>
    </w:p>
    <w:p w14:paraId="0E912EC8" w14:textId="77777777" w:rsidR="00887429" w:rsidRPr="000F4E1F" w:rsidRDefault="00887429" w:rsidP="00901701">
      <w:pPr>
        <w:spacing w:line="480" w:lineRule="auto"/>
        <w:jc w:val="both"/>
        <w:rPr>
          <w:rFonts w:ascii="Arial" w:hAnsi="Arial" w:cs="Arial"/>
        </w:rPr>
      </w:pPr>
    </w:p>
    <w:p w14:paraId="62905239" w14:textId="7F8B18D2"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5656F7">
        <w:rPr>
          <w:rFonts w:ascii="Arial" w:hAnsi="Arial" w:cs="Arial"/>
          <w:b/>
        </w:rPr>
        <w:t>3</w:t>
      </w:r>
      <w:r w:rsidRPr="000F4E1F">
        <w:rPr>
          <w:rFonts w:ascii="Arial" w:hAnsi="Arial" w:cs="Arial"/>
          <w:b/>
        </w:rPr>
        <w:t>. Graph properties of CRF models and correlation-based models</w:t>
      </w:r>
    </w:p>
    <w:p w14:paraId="55AF409A" w14:textId="04A8F873" w:rsidR="00901701" w:rsidRPr="000F4E1F" w:rsidRDefault="00901701" w:rsidP="00901701">
      <w:pPr>
        <w:spacing w:line="480" w:lineRule="auto"/>
        <w:jc w:val="both"/>
        <w:rPr>
          <w:rFonts w:ascii="Arial" w:hAnsi="Arial" w:cs="Arial"/>
        </w:rPr>
      </w:pPr>
      <w:r w:rsidRPr="000F4E1F">
        <w:rPr>
          <w:rFonts w:ascii="Arial" w:hAnsi="Arial" w:cs="Arial"/>
        </w:rPr>
        <w:t>(A) An examples of graphs constructed with CRF model and with pairwise correlations (CC). In the latter case, pairwise Pearson correlations between frames were calculated, and the threshold is determined by 5% significance level of correlation values of shuffled data. Here node size is proportional to the node degree, and the edge color represents the synchrony edge potential (ф</w:t>
      </w:r>
      <w:r w:rsidRPr="000F4E1F">
        <w:rPr>
          <w:rFonts w:ascii="Arial" w:hAnsi="Arial" w:cs="Arial"/>
          <w:vertAlign w:val="subscript"/>
        </w:rPr>
        <w:t>11</w:t>
      </w:r>
      <w:r w:rsidRPr="000F4E1F">
        <w:rPr>
          <w:rFonts w:ascii="Arial" w:hAnsi="Arial" w:cs="Arial"/>
        </w:rPr>
        <w:t>+ ф</w:t>
      </w:r>
      <w:r w:rsidRPr="000F4E1F">
        <w:rPr>
          <w:rFonts w:ascii="Arial" w:hAnsi="Arial" w:cs="Arial"/>
          <w:vertAlign w:val="subscript"/>
        </w:rPr>
        <w:t>00</w:t>
      </w:r>
      <w:r w:rsidRPr="000F4E1F">
        <w:rPr>
          <w:rFonts w:ascii="Arial" w:hAnsi="Arial" w:cs="Arial"/>
        </w:rPr>
        <w:t>- ф</w:t>
      </w:r>
      <w:r w:rsidRPr="000F4E1F">
        <w:rPr>
          <w:rFonts w:ascii="Arial" w:hAnsi="Arial" w:cs="Arial"/>
          <w:vertAlign w:val="subscript"/>
        </w:rPr>
        <w:t>01</w:t>
      </w:r>
      <w:r w:rsidRPr="000F4E1F">
        <w:rPr>
          <w:rFonts w:ascii="Arial" w:hAnsi="Arial" w:cs="Arial"/>
        </w:rPr>
        <w:t>- ф</w:t>
      </w:r>
      <w:r w:rsidRPr="000F4E1F">
        <w:rPr>
          <w:rFonts w:ascii="Arial" w:hAnsi="Arial" w:cs="Arial"/>
          <w:vertAlign w:val="subscript"/>
        </w:rPr>
        <w:t>10</w:t>
      </w:r>
      <w:r w:rsidRPr="000F4E1F">
        <w:rPr>
          <w:rFonts w:ascii="Arial" w:hAnsi="Arial" w:cs="Arial"/>
        </w:rPr>
        <w:t xml:space="preserve">). </w:t>
      </w:r>
      <w:r w:rsidR="000672C2">
        <w:rPr>
          <w:rFonts w:ascii="Arial" w:hAnsi="Arial" w:cs="Arial"/>
        </w:rPr>
        <w:t xml:space="preserve">(B) Graph density of CRF and CC models. </w:t>
      </w:r>
      <w:r w:rsidRPr="000F4E1F">
        <w:rPr>
          <w:rFonts w:ascii="Arial" w:hAnsi="Arial" w:cs="Arial"/>
        </w:rPr>
        <w:t>(</w:t>
      </w:r>
      <w:r w:rsidR="000672C2">
        <w:rPr>
          <w:rFonts w:ascii="Arial" w:hAnsi="Arial" w:cs="Arial"/>
        </w:rPr>
        <w:t>C</w:t>
      </w:r>
      <w:r w:rsidRPr="000F4E1F">
        <w:rPr>
          <w:rFonts w:ascii="Arial" w:hAnsi="Arial" w:cs="Arial"/>
        </w:rPr>
        <w:t>-</w:t>
      </w:r>
      <w:r w:rsidR="000672C2">
        <w:rPr>
          <w:rFonts w:ascii="Arial" w:hAnsi="Arial" w:cs="Arial"/>
        </w:rPr>
        <w:t>E</w:t>
      </w:r>
      <w:r w:rsidRPr="000F4E1F">
        <w:rPr>
          <w:rFonts w:ascii="Arial" w:hAnsi="Arial" w:cs="Arial"/>
        </w:rPr>
        <w:t xml:space="preserve">) The complementary cumulative distribution of node degrees (C), local clustering coefficients (D), </w:t>
      </w:r>
      <w:r w:rsidR="00E0067E">
        <w:rPr>
          <w:rFonts w:ascii="Arial" w:hAnsi="Arial" w:cs="Arial"/>
        </w:rPr>
        <w:t xml:space="preserve">and eigenvector centrality </w:t>
      </w:r>
      <w:r w:rsidRPr="000F4E1F">
        <w:rPr>
          <w:rFonts w:ascii="Arial" w:hAnsi="Arial" w:cs="Arial"/>
        </w:rPr>
        <w:t>(E) in CC and CRF model. Both models show more dispersed distributions than random models, while the properties of CRF model differ from CC model.</w:t>
      </w:r>
    </w:p>
    <w:p w14:paraId="3F4E435D" w14:textId="77777777" w:rsidR="00901701" w:rsidRDefault="00901701" w:rsidP="00901701">
      <w:pPr>
        <w:spacing w:line="480" w:lineRule="auto"/>
        <w:jc w:val="both"/>
        <w:rPr>
          <w:rFonts w:ascii="Arial" w:hAnsi="Arial" w:cs="Arial"/>
        </w:rPr>
      </w:pPr>
    </w:p>
    <w:p w14:paraId="4B5378B4" w14:textId="15DC9E01" w:rsidR="00334791" w:rsidRPr="009012A2" w:rsidRDefault="00334791" w:rsidP="00901701">
      <w:pPr>
        <w:spacing w:line="480" w:lineRule="auto"/>
        <w:jc w:val="both"/>
        <w:rPr>
          <w:rFonts w:ascii="Arial" w:hAnsi="Arial" w:cs="Arial"/>
          <w:b/>
        </w:rPr>
      </w:pPr>
      <w:r w:rsidRPr="009012A2">
        <w:rPr>
          <w:rFonts w:ascii="Arial" w:hAnsi="Arial" w:cs="Arial"/>
          <w:b/>
        </w:rPr>
        <w:t>Figure 4. Maximal clique properties of CRF models and correlation-based models</w:t>
      </w:r>
    </w:p>
    <w:p w14:paraId="4BA64E13" w14:textId="7C481787" w:rsidR="00334791" w:rsidRDefault="00612F80" w:rsidP="0077375E">
      <w:pPr>
        <w:spacing w:line="480" w:lineRule="auto"/>
        <w:jc w:val="both"/>
        <w:rPr>
          <w:rFonts w:ascii="Arial" w:hAnsi="Arial" w:cs="Arial"/>
        </w:rPr>
      </w:pPr>
      <w:r w:rsidRPr="0077375E">
        <w:rPr>
          <w:rFonts w:ascii="Arial" w:hAnsi="Arial" w:cs="Arial"/>
        </w:rPr>
        <w:lastRenderedPageBreak/>
        <w:t>(A</w:t>
      </w:r>
      <w:r>
        <w:rPr>
          <w:rFonts w:ascii="Arial" w:hAnsi="Arial" w:cs="Arial"/>
        </w:rPr>
        <w:t xml:space="preserve">) </w:t>
      </w:r>
      <w:r w:rsidRPr="0077375E">
        <w:rPr>
          <w:rFonts w:ascii="Arial" w:hAnsi="Arial" w:cs="Arial"/>
        </w:rPr>
        <w:t xml:space="preserve">Illustration of </w:t>
      </w:r>
      <w:r>
        <w:rPr>
          <w:rFonts w:ascii="Arial" w:hAnsi="Arial" w:cs="Arial"/>
        </w:rPr>
        <w:t xml:space="preserve">3, 4 and 5-cliques with corresponding adjacency matrices. (B) </w:t>
      </w:r>
      <w:r w:rsidR="009E3410">
        <w:rPr>
          <w:rFonts w:ascii="Arial" w:hAnsi="Arial" w:cs="Arial"/>
        </w:rPr>
        <w:t xml:space="preserve">An example of maximal cliques that contain at least one node directly connected with the hidden nodes. </w:t>
      </w:r>
      <w:r w:rsidR="00742C20">
        <w:rPr>
          <w:rFonts w:ascii="Arial" w:hAnsi="Arial" w:cs="Arial"/>
        </w:rPr>
        <w:t xml:space="preserve">The top panel highlights all the maximal cliques for horizontal stimulus; the bottom panel highlights all the maximal cliques for vertical stimulus. (C) The number of maximal cliques in CC and CRF models. (D) </w:t>
      </w:r>
      <w:r w:rsidR="00742C20" w:rsidRPr="000F4E1F">
        <w:rPr>
          <w:rFonts w:ascii="Arial" w:hAnsi="Arial" w:cs="Arial"/>
        </w:rPr>
        <w:t xml:space="preserve">The complementary cumulative distribution of </w:t>
      </w:r>
      <w:r w:rsidR="00742C20">
        <w:rPr>
          <w:rFonts w:ascii="Arial" w:hAnsi="Arial" w:cs="Arial"/>
        </w:rPr>
        <w:t>maximal clique sizes.</w:t>
      </w:r>
    </w:p>
    <w:p w14:paraId="468F2340" w14:textId="77777777" w:rsidR="00742C20" w:rsidRPr="009012A2" w:rsidRDefault="00742C20" w:rsidP="00474792">
      <w:pPr>
        <w:spacing w:line="480" w:lineRule="auto"/>
        <w:jc w:val="both"/>
        <w:rPr>
          <w:rFonts w:ascii="Arial" w:hAnsi="Arial" w:cs="Arial"/>
        </w:rPr>
      </w:pPr>
    </w:p>
    <w:p w14:paraId="387B2472" w14:textId="61501770" w:rsidR="00901701" w:rsidRPr="000F4E1F" w:rsidRDefault="00901701" w:rsidP="00901701">
      <w:pPr>
        <w:spacing w:line="480" w:lineRule="auto"/>
        <w:jc w:val="both"/>
        <w:rPr>
          <w:rFonts w:ascii="Arial" w:hAnsi="Arial" w:cs="Arial"/>
          <w:b/>
        </w:rPr>
      </w:pPr>
      <w:r w:rsidRPr="000F4E1F">
        <w:rPr>
          <w:rFonts w:ascii="Arial" w:hAnsi="Arial" w:cs="Arial"/>
          <w:b/>
        </w:rPr>
        <w:t xml:space="preserve">Figure 5. Predicting visual stimuli with identified </w:t>
      </w:r>
      <w:r w:rsidR="008E15FB">
        <w:rPr>
          <w:rFonts w:ascii="Arial" w:hAnsi="Arial" w:cs="Arial"/>
          <w:b/>
        </w:rPr>
        <w:t>significant neurons</w:t>
      </w:r>
    </w:p>
    <w:p w14:paraId="04FE62ED" w14:textId="5F8CA4BB" w:rsidR="00901701" w:rsidRPr="000F4E1F" w:rsidRDefault="00901701" w:rsidP="00901701">
      <w:pPr>
        <w:spacing w:line="480" w:lineRule="auto"/>
        <w:jc w:val="both"/>
        <w:rPr>
          <w:rFonts w:ascii="Arial" w:hAnsi="Arial" w:cs="Arial"/>
        </w:rPr>
      </w:pPr>
      <w:r w:rsidRPr="000F4E1F">
        <w:rPr>
          <w:rFonts w:ascii="Arial" w:hAnsi="Arial" w:cs="Arial"/>
        </w:rPr>
        <w:t xml:space="preserve">(A) Examples of </w:t>
      </w:r>
      <w:r w:rsidR="008E15FB">
        <w:rPr>
          <w:rFonts w:ascii="Arial" w:hAnsi="Arial" w:cs="Arial"/>
        </w:rPr>
        <w:t>significant neurons</w:t>
      </w:r>
      <w:r w:rsidR="008E15FB" w:rsidRPr="000F4E1F">
        <w:rPr>
          <w:rFonts w:ascii="Arial" w:hAnsi="Arial" w:cs="Arial"/>
        </w:rPr>
        <w:t xml:space="preserve"> </w:t>
      </w:r>
      <w:r w:rsidRPr="000F4E1F">
        <w:rPr>
          <w:rFonts w:ascii="Arial" w:hAnsi="Arial" w:cs="Arial"/>
        </w:rPr>
        <w:t>identified using SVD with TF-IDF normalization</w:t>
      </w:r>
      <w:r w:rsidR="008E15FB">
        <w:rPr>
          <w:rFonts w:ascii="Arial" w:hAnsi="Arial" w:cs="Arial"/>
        </w:rPr>
        <w:t xml:space="preserve"> and CRF models</w:t>
      </w:r>
      <w:r w:rsidRPr="000F4E1F">
        <w:rPr>
          <w:rFonts w:ascii="Arial" w:hAnsi="Arial" w:cs="Arial"/>
        </w:rPr>
        <w:t xml:space="preserve">. Red and blue circles represent the ensemble cells of horizontal and vertical visual stimuli, respectively; </w:t>
      </w:r>
      <w:r w:rsidR="008E15FB">
        <w:rPr>
          <w:rFonts w:ascii="Arial" w:hAnsi="Arial" w:cs="Arial"/>
        </w:rPr>
        <w:t>nodes filled with red and has blue edges represents significant neurons shared between the two visual stimuli</w:t>
      </w:r>
      <w:r w:rsidRPr="000F4E1F">
        <w:rPr>
          <w:rFonts w:ascii="Arial" w:hAnsi="Arial" w:cs="Arial"/>
        </w:rPr>
        <w:t xml:space="preserve">. (B) </w:t>
      </w:r>
      <w:r w:rsidR="000123B6">
        <w:rPr>
          <w:rFonts w:ascii="Arial" w:hAnsi="Arial" w:cs="Arial"/>
        </w:rPr>
        <w:t xml:space="preserve">Percentage of significant neurons with SVD and CRF models. (C) </w:t>
      </w:r>
      <w:r w:rsidRPr="000F4E1F">
        <w:rPr>
          <w:rFonts w:ascii="Arial" w:hAnsi="Arial" w:cs="Arial"/>
        </w:rPr>
        <w:t xml:space="preserve">Percentage of </w:t>
      </w:r>
      <w:r w:rsidR="000123B6">
        <w:rPr>
          <w:rFonts w:ascii="Arial" w:hAnsi="Arial" w:cs="Arial"/>
        </w:rPr>
        <w:t>shared neurons identified by SVD and CRF models.</w:t>
      </w:r>
      <w:r w:rsidRPr="000F4E1F">
        <w:rPr>
          <w:rFonts w:ascii="Arial" w:hAnsi="Arial" w:cs="Arial"/>
        </w:rPr>
        <w:t xml:space="preserve"> Percentage is calculated by number of cells belong to both </w:t>
      </w:r>
      <w:r w:rsidR="000123B6">
        <w:rPr>
          <w:rFonts w:ascii="Arial" w:hAnsi="Arial" w:cs="Arial"/>
        </w:rPr>
        <w:t>models</w:t>
      </w:r>
      <w:r w:rsidRPr="000F4E1F">
        <w:rPr>
          <w:rFonts w:ascii="Arial" w:hAnsi="Arial" w:cs="Arial"/>
        </w:rPr>
        <w:t xml:space="preserve"> divided by the </w:t>
      </w:r>
      <w:r w:rsidR="000123B6">
        <w:rPr>
          <w:rFonts w:ascii="Arial" w:hAnsi="Arial" w:cs="Arial"/>
        </w:rPr>
        <w:t xml:space="preserve">sum of </w:t>
      </w:r>
      <w:r w:rsidRPr="000F4E1F">
        <w:rPr>
          <w:rFonts w:ascii="Arial" w:hAnsi="Arial" w:cs="Arial"/>
        </w:rPr>
        <w:t xml:space="preserve">number of </w:t>
      </w:r>
      <w:r w:rsidR="000123B6">
        <w:rPr>
          <w:rFonts w:ascii="Arial" w:hAnsi="Arial" w:cs="Arial"/>
        </w:rPr>
        <w:t xml:space="preserve">unique </w:t>
      </w:r>
      <w:r w:rsidRPr="000F4E1F">
        <w:rPr>
          <w:rFonts w:ascii="Arial" w:hAnsi="Arial" w:cs="Arial"/>
        </w:rPr>
        <w:t>cells</w:t>
      </w:r>
      <w:r w:rsidR="000123B6">
        <w:rPr>
          <w:rFonts w:ascii="Arial" w:hAnsi="Arial" w:cs="Arial"/>
        </w:rPr>
        <w:t xml:space="preserve"> in two models</w:t>
      </w:r>
      <w:r w:rsidRPr="000F4E1F">
        <w:rPr>
          <w:rFonts w:ascii="Arial" w:hAnsi="Arial" w:cs="Arial"/>
        </w:rPr>
        <w:t xml:space="preserve">. (D) Raster plot of </w:t>
      </w:r>
      <w:r w:rsidR="0009677F">
        <w:rPr>
          <w:rFonts w:ascii="Arial" w:hAnsi="Arial" w:cs="Arial"/>
        </w:rPr>
        <w:t>by significant neurons from two models</w:t>
      </w:r>
      <w:r w:rsidRPr="000F4E1F">
        <w:rPr>
          <w:rFonts w:ascii="Arial" w:hAnsi="Arial" w:cs="Arial"/>
        </w:rPr>
        <w:t xml:space="preserve">. Black bars in the raster plot indicate the predicted stimulus-on frames. Light red and blue vertical stripes indicate the time of horizontal and vertical stimuli, respectively. </w:t>
      </w:r>
      <w:r w:rsidR="008A1FE2">
        <w:rPr>
          <w:rFonts w:ascii="Arial" w:hAnsi="Arial" w:cs="Arial"/>
        </w:rPr>
        <w:t xml:space="preserve">(E) Examples of raw calcium traces from significant neurons in CRF model during visual stimuli. </w:t>
      </w:r>
      <w:r w:rsidRPr="000F4E1F">
        <w:rPr>
          <w:rFonts w:ascii="Arial" w:hAnsi="Arial" w:cs="Arial"/>
        </w:rPr>
        <w:t>(</w:t>
      </w:r>
      <w:r w:rsidR="008A1FE2">
        <w:rPr>
          <w:rFonts w:ascii="Arial" w:hAnsi="Arial" w:cs="Arial"/>
        </w:rPr>
        <w:t>F</w:t>
      </w:r>
      <w:r w:rsidRPr="000F4E1F">
        <w:rPr>
          <w:rFonts w:ascii="Arial" w:hAnsi="Arial" w:cs="Arial"/>
        </w:rPr>
        <w:t>) Cosine similarities of frames with stimuli that match or not match the model</w:t>
      </w:r>
      <w:r w:rsidR="00827745">
        <w:rPr>
          <w:rFonts w:ascii="Arial" w:hAnsi="Arial" w:cs="Arial"/>
        </w:rPr>
        <w:t>.</w:t>
      </w:r>
      <w:r w:rsidRPr="000F4E1F">
        <w:rPr>
          <w:rFonts w:ascii="Arial" w:hAnsi="Arial" w:cs="Arial"/>
        </w:rPr>
        <w:t xml:space="preserve"> (</w:t>
      </w:r>
      <w:r w:rsidR="00827745">
        <w:rPr>
          <w:rFonts w:ascii="Arial" w:hAnsi="Arial" w:cs="Arial"/>
        </w:rPr>
        <w:t>G</w:t>
      </w:r>
      <w:r w:rsidRPr="000F4E1F">
        <w:rPr>
          <w:rFonts w:ascii="Arial" w:hAnsi="Arial" w:cs="Arial"/>
        </w:rPr>
        <w:t>-</w:t>
      </w:r>
      <w:r w:rsidR="00827745">
        <w:rPr>
          <w:rFonts w:ascii="Arial" w:hAnsi="Arial" w:cs="Arial"/>
        </w:rPr>
        <w:t>I</w:t>
      </w:r>
      <w:r w:rsidRPr="000F4E1F">
        <w:rPr>
          <w:rFonts w:ascii="Arial" w:hAnsi="Arial" w:cs="Arial"/>
        </w:rPr>
        <w:t>) Accuracy (</w:t>
      </w:r>
      <w:r w:rsidR="00827745">
        <w:rPr>
          <w:rFonts w:ascii="Arial" w:hAnsi="Arial" w:cs="Arial"/>
        </w:rPr>
        <w:t>G</w:t>
      </w:r>
      <w:r w:rsidRPr="000F4E1F">
        <w:rPr>
          <w:rFonts w:ascii="Arial" w:hAnsi="Arial" w:cs="Arial"/>
        </w:rPr>
        <w:t>), precision (</w:t>
      </w:r>
      <w:r w:rsidR="00827745">
        <w:rPr>
          <w:rFonts w:ascii="Arial" w:hAnsi="Arial" w:cs="Arial"/>
        </w:rPr>
        <w:t>H</w:t>
      </w:r>
      <w:r w:rsidRPr="000F4E1F">
        <w:rPr>
          <w:rFonts w:ascii="Arial" w:hAnsi="Arial" w:cs="Arial"/>
        </w:rPr>
        <w:t>) and recall (</w:t>
      </w:r>
      <w:r w:rsidR="00827745">
        <w:rPr>
          <w:rFonts w:ascii="Arial" w:hAnsi="Arial" w:cs="Arial"/>
        </w:rPr>
        <w:t>I</w:t>
      </w:r>
      <w:r w:rsidRPr="000F4E1F">
        <w:rPr>
          <w:rFonts w:ascii="Arial" w:hAnsi="Arial" w:cs="Arial"/>
        </w:rPr>
        <w:t xml:space="preserve">) of predictions from different models. </w:t>
      </w:r>
    </w:p>
    <w:p w14:paraId="2E25D911" w14:textId="77777777" w:rsidR="00901701" w:rsidRPr="000F4E1F" w:rsidRDefault="00901701" w:rsidP="00901701">
      <w:pPr>
        <w:spacing w:line="480" w:lineRule="auto"/>
        <w:jc w:val="both"/>
        <w:rPr>
          <w:rFonts w:ascii="Arial" w:hAnsi="Arial" w:cs="Arial"/>
          <w:b/>
        </w:rPr>
      </w:pPr>
      <w:r w:rsidRPr="000F4E1F">
        <w:rPr>
          <w:rFonts w:ascii="Arial" w:hAnsi="Arial" w:cs="Arial"/>
          <w:b/>
        </w:rPr>
        <w:lastRenderedPageBreak/>
        <w:t>Figure 6. Ensembles are composed of groups of neurons that are specific to the stimulus</w:t>
      </w:r>
    </w:p>
    <w:p w14:paraId="7D053923" w14:textId="77777777" w:rsidR="00901701" w:rsidRDefault="00901701" w:rsidP="00901701">
      <w:pPr>
        <w:spacing w:line="480" w:lineRule="auto"/>
        <w:jc w:val="both"/>
        <w:rPr>
          <w:rFonts w:ascii="Arial" w:hAnsi="Arial" w:cs="Arial"/>
        </w:rPr>
      </w:pPr>
      <w:r w:rsidRPr="000F4E1F">
        <w:rPr>
          <w:rFonts w:ascii="Arial" w:hAnsi="Arial" w:cs="Arial"/>
        </w:rPr>
        <w:t>(A) Examples of identified ensemble cells, 10% subsample of ensemble cells, randomly sampled cells of 20% ensemble cell number, and randomly sample cells of 90% ensemble cell number. Their corresponding prediction raster plot and frame cosine similarities are shown on the right. (B) Mean cosine similarity of randomly down-sampled or up-sampled ensemble groups, in frames with matching or non-matching stimulus. (C-D) Accuracy (C), precision (D) and recall (E) of predictions from randomly down-sampled or up-sampled ensemble groups. (F) Mean cosine similarity of randomly sampled cells, in frames with matching or non-matching stimulus. (G-I) Accuracy (G), precision (H) and recall (I) of predictions from randomly down-sampled or up-sampled ensemble groups.</w:t>
      </w:r>
    </w:p>
    <w:p w14:paraId="3B2D571A" w14:textId="4114388C" w:rsidR="00C91165" w:rsidRPr="00044B3A" w:rsidRDefault="00901701" w:rsidP="00901701">
      <w:pPr>
        <w:rPr>
          <w:rFonts w:ascii="Arial" w:hAnsi="Arial" w:cs="Arial"/>
        </w:rPr>
      </w:pPr>
      <w:r>
        <w:rPr>
          <w:rFonts w:ascii="Arial" w:hAnsi="Arial" w:cs="Arial"/>
        </w:rPr>
        <w:br w:type="page"/>
      </w:r>
    </w:p>
    <w:p w14:paraId="5AF3ECA1" w14:textId="003B99FC" w:rsidR="00F96C66" w:rsidRPr="00044B3A" w:rsidDel="00C01E56" w:rsidRDefault="00F96C66" w:rsidP="00044B3A">
      <w:pPr>
        <w:spacing w:line="480" w:lineRule="auto"/>
        <w:jc w:val="both"/>
        <w:rPr>
          <w:del w:id="241" w:author="Shuting Han" w:date="2016-09-06T12:32:00Z"/>
          <w:rFonts w:ascii="Arial" w:hAnsi="Arial" w:cs="Arial"/>
          <w:b/>
        </w:rPr>
      </w:pPr>
      <w:del w:id="242" w:author="Shuting Han" w:date="2016-09-06T12:32:00Z">
        <w:r w:rsidRPr="00044B3A" w:rsidDel="00C01E56">
          <w:rPr>
            <w:rFonts w:ascii="Arial" w:hAnsi="Arial" w:cs="Arial"/>
            <w:b/>
          </w:rPr>
          <w:lastRenderedPageBreak/>
          <w:delText>References</w:delText>
        </w:r>
      </w:del>
    </w:p>
    <w:p w14:paraId="2255348A" w14:textId="1D642321" w:rsidR="00E752AB" w:rsidRPr="00C01E56" w:rsidDel="00C01E56" w:rsidRDefault="00271F87" w:rsidP="00E752AB">
      <w:pPr>
        <w:widowControl w:val="0"/>
        <w:autoSpaceDE w:val="0"/>
        <w:autoSpaceDN w:val="0"/>
        <w:adjustRightInd w:val="0"/>
        <w:spacing w:line="480" w:lineRule="auto"/>
        <w:ind w:left="480" w:hanging="480"/>
        <w:rPr>
          <w:del w:id="243" w:author="Shuting Han" w:date="2016-09-06T12:32:00Z"/>
          <w:rFonts w:ascii="Arial" w:hAnsi="Arial" w:cs="Arial"/>
          <w:noProof/>
          <w:rPrChange w:id="244" w:author="Shuting Han" w:date="2016-09-06T12:32:00Z">
            <w:rPr>
              <w:del w:id="245" w:author="Shuting Han" w:date="2016-09-06T12:32:00Z"/>
              <w:rFonts w:ascii="Arial" w:hAnsi="Arial" w:cs="Arial"/>
              <w:noProof/>
            </w:rPr>
          </w:rPrChange>
        </w:rPr>
      </w:pPr>
      <w:del w:id="246" w:author="Shuting Han" w:date="2016-09-06T12:32:00Z">
        <w:r w:rsidRPr="00044B3A" w:rsidDel="00C01E56">
          <w:rPr>
            <w:rFonts w:ascii="Arial" w:hAnsi="Arial" w:cs="Arial"/>
          </w:rPr>
          <w:fldChar w:fldCharType="begin" w:fldLock="1"/>
        </w:r>
        <w:r w:rsidRPr="00C01E56" w:rsidDel="00C01E56">
          <w:rPr>
            <w:rFonts w:ascii="Arial" w:hAnsi="Arial" w:cs="Arial"/>
            <w:rPrChange w:id="247" w:author="Shuting Han" w:date="2016-09-06T12:32:00Z">
              <w:rPr>
                <w:rFonts w:ascii="Arial" w:hAnsi="Arial" w:cs="Arial"/>
              </w:rPr>
            </w:rPrChange>
          </w:rPr>
          <w:delInstrText xml:space="preserve">ADDIN Mendeley Bibliography CSL_BIBLIOGRAPHY </w:delInstrText>
        </w:r>
        <w:r w:rsidRPr="00044B3A" w:rsidDel="00C01E56">
          <w:rPr>
            <w:rFonts w:ascii="Arial" w:hAnsi="Arial" w:cs="Arial"/>
          </w:rPr>
          <w:fldChar w:fldCharType="separate"/>
        </w:r>
        <w:r w:rsidR="00E752AB" w:rsidRPr="00C01E56" w:rsidDel="00C01E56">
          <w:rPr>
            <w:rFonts w:ascii="Arial" w:hAnsi="Arial" w:cs="Arial"/>
            <w:noProof/>
            <w:rPrChange w:id="248" w:author="Shuting Han" w:date="2016-09-06T12:32:00Z">
              <w:rPr>
                <w:rFonts w:ascii="Arial" w:hAnsi="Arial" w:cs="Arial"/>
                <w:noProof/>
              </w:rPr>
            </w:rPrChange>
          </w:rPr>
          <w:delText>Achard, S., Bullmore, E., 2007. Efficiency and Cost of Economical Brain Functional Networks. PLoS Comput. Biol. 3, e17. doi:10.1371/journal.pcbi.0030017</w:delText>
        </w:r>
      </w:del>
    </w:p>
    <w:p w14:paraId="39CD4D1A" w14:textId="2DFA8D37" w:rsidR="00E752AB" w:rsidRPr="00C01E56" w:rsidDel="00C01E56" w:rsidRDefault="00E752AB" w:rsidP="00E752AB">
      <w:pPr>
        <w:widowControl w:val="0"/>
        <w:autoSpaceDE w:val="0"/>
        <w:autoSpaceDN w:val="0"/>
        <w:adjustRightInd w:val="0"/>
        <w:spacing w:line="480" w:lineRule="auto"/>
        <w:ind w:left="480" w:hanging="480"/>
        <w:rPr>
          <w:del w:id="249" w:author="Shuting Han" w:date="2016-09-06T12:32:00Z"/>
          <w:rFonts w:ascii="Arial" w:hAnsi="Arial" w:cs="Arial"/>
          <w:noProof/>
          <w:rPrChange w:id="250" w:author="Shuting Han" w:date="2016-09-06T12:32:00Z">
            <w:rPr>
              <w:del w:id="251" w:author="Shuting Han" w:date="2016-09-06T12:32:00Z"/>
              <w:rFonts w:ascii="Arial" w:hAnsi="Arial" w:cs="Arial"/>
              <w:noProof/>
            </w:rPr>
          </w:rPrChange>
        </w:rPr>
      </w:pPr>
      <w:del w:id="252" w:author="Shuting Han" w:date="2016-09-06T12:32:00Z">
        <w:r w:rsidRPr="00C01E56" w:rsidDel="00C01E56">
          <w:rPr>
            <w:rFonts w:ascii="Arial" w:hAnsi="Arial" w:cs="Arial"/>
            <w:noProof/>
            <w:rPrChange w:id="253" w:author="Shuting Han" w:date="2016-09-06T12:32:00Z">
              <w:rPr>
                <w:rFonts w:ascii="Arial" w:hAnsi="Arial" w:cs="Arial"/>
                <w:noProof/>
              </w:rPr>
            </w:rPrChange>
          </w:rPr>
          <w:delText>Achard, S., Salvador, R., Whitcher, B., Suckling, J., Bullmore, E., 2006. A resilient, low-frequency, small-world human brain functional network with highly connected association cortical hubs. J. Neurosci. 26, 63–72. doi:10.1523/JNEUROSCI.3874-05.2006</w:delText>
        </w:r>
      </w:del>
    </w:p>
    <w:p w14:paraId="1413B66A" w14:textId="00083480" w:rsidR="00E752AB" w:rsidRPr="00C01E56" w:rsidDel="00C01E56" w:rsidRDefault="00E752AB" w:rsidP="00E752AB">
      <w:pPr>
        <w:widowControl w:val="0"/>
        <w:autoSpaceDE w:val="0"/>
        <w:autoSpaceDN w:val="0"/>
        <w:adjustRightInd w:val="0"/>
        <w:spacing w:line="480" w:lineRule="auto"/>
        <w:ind w:left="480" w:hanging="480"/>
        <w:rPr>
          <w:del w:id="254" w:author="Shuting Han" w:date="2016-09-06T12:32:00Z"/>
          <w:rFonts w:ascii="Arial" w:hAnsi="Arial" w:cs="Arial"/>
          <w:noProof/>
          <w:rPrChange w:id="255" w:author="Shuting Han" w:date="2016-09-06T12:32:00Z">
            <w:rPr>
              <w:del w:id="256" w:author="Shuting Han" w:date="2016-09-06T12:32:00Z"/>
              <w:rFonts w:ascii="Arial" w:hAnsi="Arial" w:cs="Arial"/>
              <w:noProof/>
            </w:rPr>
          </w:rPrChange>
        </w:rPr>
      </w:pPr>
      <w:del w:id="257" w:author="Shuting Han" w:date="2016-09-06T12:32:00Z">
        <w:r w:rsidRPr="00C01E56" w:rsidDel="00C01E56">
          <w:rPr>
            <w:rFonts w:ascii="Arial" w:hAnsi="Arial" w:cs="Arial"/>
            <w:noProof/>
            <w:rPrChange w:id="258" w:author="Shuting Han" w:date="2016-09-06T12:32:00Z">
              <w:rPr>
                <w:rFonts w:ascii="Arial" w:hAnsi="Arial" w:cs="Arial"/>
                <w:noProof/>
              </w:rPr>
            </w:rPrChange>
          </w:rPr>
          <w:delText>Badhwar, R., Bagler, G., 2015. Control of Neuronal Network in Caenorhabditis elegans. PLoS One 10, e0139204. doi:10.1371/journal.pone.0139204</w:delText>
        </w:r>
      </w:del>
    </w:p>
    <w:p w14:paraId="5349BD6C" w14:textId="12BCB117" w:rsidR="00E752AB" w:rsidRPr="00C01E56" w:rsidDel="00C01E56" w:rsidRDefault="00E752AB" w:rsidP="00E752AB">
      <w:pPr>
        <w:widowControl w:val="0"/>
        <w:autoSpaceDE w:val="0"/>
        <w:autoSpaceDN w:val="0"/>
        <w:adjustRightInd w:val="0"/>
        <w:spacing w:line="480" w:lineRule="auto"/>
        <w:ind w:left="480" w:hanging="480"/>
        <w:rPr>
          <w:del w:id="259" w:author="Shuting Han" w:date="2016-09-06T12:32:00Z"/>
          <w:rFonts w:ascii="Arial" w:hAnsi="Arial" w:cs="Arial"/>
          <w:noProof/>
          <w:rPrChange w:id="260" w:author="Shuting Han" w:date="2016-09-06T12:32:00Z">
            <w:rPr>
              <w:del w:id="261" w:author="Shuting Han" w:date="2016-09-06T12:32:00Z"/>
              <w:rFonts w:ascii="Arial" w:hAnsi="Arial" w:cs="Arial"/>
              <w:noProof/>
            </w:rPr>
          </w:rPrChange>
        </w:rPr>
      </w:pPr>
      <w:del w:id="262" w:author="Shuting Han" w:date="2016-09-06T12:32:00Z">
        <w:r w:rsidRPr="00C01E56" w:rsidDel="00C01E56">
          <w:rPr>
            <w:rFonts w:ascii="Arial" w:hAnsi="Arial" w:cs="Arial"/>
            <w:noProof/>
            <w:rPrChange w:id="263" w:author="Shuting Han" w:date="2016-09-06T12:32:00Z">
              <w:rPr>
                <w:rFonts w:ascii="Arial" w:hAnsi="Arial" w:cs="Arial"/>
                <w:noProof/>
              </w:rPr>
            </w:rPrChange>
          </w:rPr>
          <w:delText>Bonifazi, P., Goldin, M., Picardo, M.A., Jorquera, I., Cattani, A., Bianconi, G., Represa, A., Ben-Ari, Y., Cossart, R., 2009. GABAergic hub neurons orchestrate synchrony in developing hippocampal networks. Science 326, 1419–24. doi:10.1126/science.1175509</w:delText>
        </w:r>
      </w:del>
    </w:p>
    <w:p w14:paraId="4EF4CBEC" w14:textId="6B6FEF20" w:rsidR="00E752AB" w:rsidRPr="00C01E56" w:rsidDel="00C01E56" w:rsidRDefault="00E752AB" w:rsidP="00E752AB">
      <w:pPr>
        <w:widowControl w:val="0"/>
        <w:autoSpaceDE w:val="0"/>
        <w:autoSpaceDN w:val="0"/>
        <w:adjustRightInd w:val="0"/>
        <w:spacing w:line="480" w:lineRule="auto"/>
        <w:ind w:left="480" w:hanging="480"/>
        <w:rPr>
          <w:del w:id="264" w:author="Shuting Han" w:date="2016-09-06T12:32:00Z"/>
          <w:rFonts w:ascii="Arial" w:hAnsi="Arial" w:cs="Arial"/>
          <w:noProof/>
          <w:rPrChange w:id="265" w:author="Shuting Han" w:date="2016-09-06T12:32:00Z">
            <w:rPr>
              <w:del w:id="266" w:author="Shuting Han" w:date="2016-09-06T12:32:00Z"/>
              <w:rFonts w:ascii="Arial" w:hAnsi="Arial" w:cs="Arial"/>
              <w:noProof/>
            </w:rPr>
          </w:rPrChange>
        </w:rPr>
      </w:pPr>
      <w:del w:id="267" w:author="Shuting Han" w:date="2016-09-06T12:32:00Z">
        <w:r w:rsidRPr="00C01E56" w:rsidDel="00C01E56">
          <w:rPr>
            <w:rFonts w:ascii="Arial" w:hAnsi="Arial" w:cs="Arial"/>
            <w:noProof/>
            <w:rPrChange w:id="268" w:author="Shuting Han" w:date="2016-09-06T12:32:00Z">
              <w:rPr>
                <w:rFonts w:ascii="Arial" w:hAnsi="Arial" w:cs="Arial"/>
                <w:noProof/>
              </w:rPr>
            </w:rPrChange>
          </w:rPr>
          <w:delText>Bullmore, E., Sporns, O., 2009. Complex brain networks: graph theoretical analysis of structural and functional systems. Nat. Rev. Neurosci. Neurosci. 10, 186–98. doi:10.1038/nrn2575</w:delText>
        </w:r>
      </w:del>
    </w:p>
    <w:p w14:paraId="204007F6" w14:textId="5F07B737" w:rsidR="00E752AB" w:rsidRPr="00C01E56" w:rsidDel="00C01E56" w:rsidRDefault="00E752AB" w:rsidP="00E752AB">
      <w:pPr>
        <w:widowControl w:val="0"/>
        <w:autoSpaceDE w:val="0"/>
        <w:autoSpaceDN w:val="0"/>
        <w:adjustRightInd w:val="0"/>
        <w:spacing w:line="480" w:lineRule="auto"/>
        <w:ind w:left="480" w:hanging="480"/>
        <w:rPr>
          <w:del w:id="269" w:author="Shuting Han" w:date="2016-09-06T12:32:00Z"/>
          <w:rFonts w:ascii="Arial" w:hAnsi="Arial" w:cs="Arial"/>
          <w:noProof/>
          <w:rPrChange w:id="270" w:author="Shuting Han" w:date="2016-09-06T12:32:00Z">
            <w:rPr>
              <w:del w:id="271" w:author="Shuting Han" w:date="2016-09-06T12:32:00Z"/>
              <w:rFonts w:ascii="Arial" w:hAnsi="Arial" w:cs="Arial"/>
              <w:noProof/>
            </w:rPr>
          </w:rPrChange>
        </w:rPr>
      </w:pPr>
      <w:del w:id="272" w:author="Shuting Han" w:date="2016-09-06T12:32:00Z">
        <w:r w:rsidRPr="00C01E56" w:rsidDel="00C01E56">
          <w:rPr>
            <w:rFonts w:ascii="Arial" w:hAnsi="Arial" w:cs="Arial"/>
            <w:noProof/>
            <w:rPrChange w:id="273" w:author="Shuting Han" w:date="2016-09-06T12:32:00Z">
              <w:rPr>
                <w:rFonts w:ascii="Arial" w:hAnsi="Arial" w:cs="Arial"/>
                <w:noProof/>
              </w:rPr>
            </w:rPrChange>
          </w:rPr>
          <w:delText>Carrillo-Reid, L., Miller, J.-E.K., Hamm, J.P., Jackson, J., Yuste, R., 2015. Endogenous sequential cortical activity evoked by visual stimuli. J. Neurosci. 35, 8813–28. doi:10.1523/JNEUROSCI.5214-14.2015</w:delText>
        </w:r>
      </w:del>
    </w:p>
    <w:p w14:paraId="537E1912" w14:textId="6F93C3FA" w:rsidR="00E752AB" w:rsidRPr="00C01E56" w:rsidDel="00C01E56" w:rsidRDefault="00E752AB" w:rsidP="00E752AB">
      <w:pPr>
        <w:widowControl w:val="0"/>
        <w:autoSpaceDE w:val="0"/>
        <w:autoSpaceDN w:val="0"/>
        <w:adjustRightInd w:val="0"/>
        <w:spacing w:line="480" w:lineRule="auto"/>
        <w:ind w:left="480" w:hanging="480"/>
        <w:rPr>
          <w:del w:id="274" w:author="Shuting Han" w:date="2016-09-06T12:32:00Z"/>
          <w:rFonts w:ascii="Arial" w:hAnsi="Arial" w:cs="Arial"/>
          <w:noProof/>
          <w:rPrChange w:id="275" w:author="Shuting Han" w:date="2016-09-06T12:32:00Z">
            <w:rPr>
              <w:del w:id="276" w:author="Shuting Han" w:date="2016-09-06T12:32:00Z"/>
              <w:rFonts w:ascii="Arial" w:hAnsi="Arial" w:cs="Arial"/>
              <w:noProof/>
            </w:rPr>
          </w:rPrChange>
        </w:rPr>
      </w:pPr>
      <w:del w:id="277" w:author="Shuting Han" w:date="2016-09-06T12:32:00Z">
        <w:r w:rsidRPr="00C01E56" w:rsidDel="00C01E56">
          <w:rPr>
            <w:rFonts w:ascii="Arial" w:hAnsi="Arial" w:cs="Arial"/>
            <w:noProof/>
            <w:rPrChange w:id="278" w:author="Shuting Han" w:date="2016-09-06T12:32:00Z">
              <w:rPr>
                <w:rFonts w:ascii="Arial" w:hAnsi="Arial" w:cs="Arial"/>
                <w:noProof/>
              </w:rPr>
            </w:rPrChange>
          </w:rPr>
          <w:delText>Choi, Y., Cardie, C., Riloff, E., Patwardhan, S., 2005. Identifying sources of opinions with conditional random fields and extraction patterns. Proc. Conf. Hum. Lang. Technol. Empir. Methods Nat. Lang. Process. HLT 05 355–362. doi:10.3115/1220575.1220620</w:delText>
        </w:r>
      </w:del>
    </w:p>
    <w:p w14:paraId="2794A3ED" w14:textId="29CE64EE" w:rsidR="00E752AB" w:rsidRPr="00C01E56" w:rsidDel="00C01E56" w:rsidRDefault="00E752AB" w:rsidP="00E752AB">
      <w:pPr>
        <w:widowControl w:val="0"/>
        <w:autoSpaceDE w:val="0"/>
        <w:autoSpaceDN w:val="0"/>
        <w:adjustRightInd w:val="0"/>
        <w:spacing w:line="480" w:lineRule="auto"/>
        <w:ind w:left="480" w:hanging="480"/>
        <w:rPr>
          <w:del w:id="279" w:author="Shuting Han" w:date="2016-09-06T12:32:00Z"/>
          <w:rFonts w:ascii="Arial" w:hAnsi="Arial" w:cs="Arial"/>
          <w:noProof/>
          <w:rPrChange w:id="280" w:author="Shuting Han" w:date="2016-09-06T12:32:00Z">
            <w:rPr>
              <w:del w:id="281" w:author="Shuting Han" w:date="2016-09-06T12:32:00Z"/>
              <w:rFonts w:ascii="Arial" w:hAnsi="Arial" w:cs="Arial"/>
              <w:noProof/>
            </w:rPr>
          </w:rPrChange>
        </w:rPr>
      </w:pPr>
      <w:del w:id="282" w:author="Shuting Han" w:date="2016-09-06T12:32:00Z">
        <w:r w:rsidRPr="00C01E56" w:rsidDel="00C01E56">
          <w:rPr>
            <w:rFonts w:ascii="Arial" w:hAnsi="Arial" w:cs="Arial"/>
            <w:noProof/>
            <w:rPrChange w:id="283" w:author="Shuting Han" w:date="2016-09-06T12:32:00Z">
              <w:rPr>
                <w:rFonts w:ascii="Arial" w:hAnsi="Arial" w:cs="Arial"/>
                <w:noProof/>
              </w:rPr>
            </w:rPrChange>
          </w:rPr>
          <w:delText>Downes, J.H., Hammond, M.W., Xydas, D., Spencer, M.C., Becerra, V.M., Warwick, K., Whalley, B.J., Nasuto, S.J., 2012. Emergence of a small-world functional network in cultured neurons. PLoS Comput. Biol. 8, e1002522. doi:10.1371/journal.pcbi.1002522</w:delText>
        </w:r>
      </w:del>
    </w:p>
    <w:p w14:paraId="0C619384" w14:textId="7BC10FB4" w:rsidR="00E752AB" w:rsidRPr="00C01E56" w:rsidDel="00C01E56" w:rsidRDefault="00E752AB" w:rsidP="00E752AB">
      <w:pPr>
        <w:widowControl w:val="0"/>
        <w:autoSpaceDE w:val="0"/>
        <w:autoSpaceDN w:val="0"/>
        <w:adjustRightInd w:val="0"/>
        <w:spacing w:line="480" w:lineRule="auto"/>
        <w:ind w:left="480" w:hanging="480"/>
        <w:rPr>
          <w:del w:id="284" w:author="Shuting Han" w:date="2016-09-06T12:32:00Z"/>
          <w:rFonts w:ascii="Arial" w:hAnsi="Arial" w:cs="Arial"/>
          <w:noProof/>
          <w:rPrChange w:id="285" w:author="Shuting Han" w:date="2016-09-06T12:32:00Z">
            <w:rPr>
              <w:del w:id="286" w:author="Shuting Han" w:date="2016-09-06T12:32:00Z"/>
              <w:rFonts w:ascii="Arial" w:hAnsi="Arial" w:cs="Arial"/>
              <w:noProof/>
            </w:rPr>
          </w:rPrChange>
        </w:rPr>
      </w:pPr>
      <w:del w:id="287" w:author="Shuting Han" w:date="2016-09-06T12:32:00Z">
        <w:r w:rsidRPr="00C01E56" w:rsidDel="00C01E56">
          <w:rPr>
            <w:rFonts w:ascii="Arial" w:hAnsi="Arial" w:cs="Arial"/>
            <w:noProof/>
            <w:rPrChange w:id="288" w:author="Shuting Han" w:date="2016-09-06T12:32:00Z">
              <w:rPr>
                <w:rFonts w:ascii="Arial" w:hAnsi="Arial" w:cs="Arial"/>
                <w:noProof/>
              </w:rPr>
            </w:rPrChange>
          </w:rPr>
          <w:delText>Eguíluz, V.M., Chialvo, D.R., Cecchi, G.A., Baliki, M., Apkarian, A.V., 2005. Scale-free brain functional networks. Phys. Rev. Lett. 94, 018102. doi:10.1103/PhysRevLett.94.018102</w:delText>
        </w:r>
      </w:del>
    </w:p>
    <w:p w14:paraId="1664EF52" w14:textId="4D01810D" w:rsidR="00E752AB" w:rsidRPr="00C01E56" w:rsidDel="00C01E56" w:rsidRDefault="00E752AB" w:rsidP="00E752AB">
      <w:pPr>
        <w:widowControl w:val="0"/>
        <w:autoSpaceDE w:val="0"/>
        <w:autoSpaceDN w:val="0"/>
        <w:adjustRightInd w:val="0"/>
        <w:spacing w:line="480" w:lineRule="auto"/>
        <w:ind w:left="480" w:hanging="480"/>
        <w:rPr>
          <w:del w:id="289" w:author="Shuting Han" w:date="2016-09-06T12:32:00Z"/>
          <w:rFonts w:ascii="Arial" w:hAnsi="Arial" w:cs="Arial"/>
          <w:noProof/>
          <w:rPrChange w:id="290" w:author="Shuting Han" w:date="2016-09-06T12:32:00Z">
            <w:rPr>
              <w:del w:id="291" w:author="Shuting Han" w:date="2016-09-06T12:32:00Z"/>
              <w:rFonts w:ascii="Arial" w:hAnsi="Arial" w:cs="Arial"/>
              <w:noProof/>
            </w:rPr>
          </w:rPrChange>
        </w:rPr>
      </w:pPr>
      <w:del w:id="292" w:author="Shuting Han" w:date="2016-09-06T12:32:00Z">
        <w:r w:rsidRPr="00C01E56" w:rsidDel="00C01E56">
          <w:rPr>
            <w:rFonts w:ascii="Arial" w:hAnsi="Arial" w:cs="Arial"/>
            <w:noProof/>
            <w:rPrChange w:id="293" w:author="Shuting Han" w:date="2016-09-06T12:32:00Z">
              <w:rPr>
                <w:rFonts w:ascii="Arial" w:hAnsi="Arial" w:cs="Arial"/>
                <w:noProof/>
              </w:rPr>
            </w:rPrChange>
          </w:rPr>
          <w:delText>Fair, D.A., Cohen, A.L., Dosenbach, N.U.F., Church, J.A., Miezin, F.M., Barch, D.M., Raichle, M.E., Petersen, S.E., Schlaggar, B.L., 2008. The maturing architecture of the brain’s default network. Proc. Natl. Acad. Sci. U. S. A. 105, 4028–32. doi:10.1073/pnas.0800376105</w:delText>
        </w:r>
      </w:del>
    </w:p>
    <w:p w14:paraId="393DD164" w14:textId="7110C3AF" w:rsidR="00E752AB" w:rsidRPr="00C01E56" w:rsidDel="00C01E56" w:rsidRDefault="00E752AB" w:rsidP="00E752AB">
      <w:pPr>
        <w:widowControl w:val="0"/>
        <w:autoSpaceDE w:val="0"/>
        <w:autoSpaceDN w:val="0"/>
        <w:adjustRightInd w:val="0"/>
        <w:spacing w:line="480" w:lineRule="auto"/>
        <w:ind w:left="480" w:hanging="480"/>
        <w:rPr>
          <w:del w:id="294" w:author="Shuting Han" w:date="2016-09-06T12:32:00Z"/>
          <w:rFonts w:ascii="Arial" w:hAnsi="Arial" w:cs="Arial"/>
          <w:noProof/>
          <w:rPrChange w:id="295" w:author="Shuting Han" w:date="2016-09-06T12:32:00Z">
            <w:rPr>
              <w:del w:id="296" w:author="Shuting Han" w:date="2016-09-06T12:32:00Z"/>
              <w:rFonts w:ascii="Arial" w:hAnsi="Arial" w:cs="Arial"/>
              <w:noProof/>
            </w:rPr>
          </w:rPrChange>
        </w:rPr>
      </w:pPr>
      <w:del w:id="297" w:author="Shuting Han" w:date="2016-09-06T12:32:00Z">
        <w:r w:rsidRPr="00C01E56" w:rsidDel="00C01E56">
          <w:rPr>
            <w:rFonts w:ascii="Arial" w:hAnsi="Arial" w:cs="Arial"/>
            <w:noProof/>
            <w:rPrChange w:id="298" w:author="Shuting Han" w:date="2016-09-06T12:32:00Z">
              <w:rPr>
                <w:rFonts w:ascii="Arial" w:hAnsi="Arial" w:cs="Arial"/>
                <w:noProof/>
              </w:rPr>
            </w:rPrChange>
          </w:rPr>
          <w:delText>Gururangan, S.S., Sadovsky, A.J., MacLean, J.N., 2014. Analysis of graph invariants in functional neocortical circuitry reveals generalized features common to three areas of sensory cortex. PLoS Comput. Biol. 10, e1003710. doi:10.1371/journal.pcbi.1003710</w:delText>
        </w:r>
      </w:del>
    </w:p>
    <w:p w14:paraId="1396B070" w14:textId="2B2FFDD2" w:rsidR="00E752AB" w:rsidRPr="00C01E56" w:rsidDel="00C01E56" w:rsidRDefault="00E752AB" w:rsidP="00E752AB">
      <w:pPr>
        <w:widowControl w:val="0"/>
        <w:autoSpaceDE w:val="0"/>
        <w:autoSpaceDN w:val="0"/>
        <w:adjustRightInd w:val="0"/>
        <w:spacing w:line="480" w:lineRule="auto"/>
        <w:ind w:left="480" w:hanging="480"/>
        <w:rPr>
          <w:del w:id="299" w:author="Shuting Han" w:date="2016-09-06T12:32:00Z"/>
          <w:rFonts w:ascii="Arial" w:hAnsi="Arial" w:cs="Arial"/>
          <w:noProof/>
          <w:rPrChange w:id="300" w:author="Shuting Han" w:date="2016-09-06T12:32:00Z">
            <w:rPr>
              <w:del w:id="301" w:author="Shuting Han" w:date="2016-09-06T12:32:00Z"/>
              <w:rFonts w:ascii="Arial" w:hAnsi="Arial" w:cs="Arial"/>
              <w:noProof/>
            </w:rPr>
          </w:rPrChange>
        </w:rPr>
      </w:pPr>
      <w:del w:id="302" w:author="Shuting Han" w:date="2016-09-06T12:32:00Z">
        <w:r w:rsidRPr="00C01E56" w:rsidDel="00C01E56">
          <w:rPr>
            <w:rFonts w:ascii="Arial" w:hAnsi="Arial" w:cs="Arial"/>
            <w:noProof/>
            <w:rPrChange w:id="303" w:author="Shuting Han" w:date="2016-09-06T12:32:00Z">
              <w:rPr>
                <w:rFonts w:ascii="Arial" w:hAnsi="Arial" w:cs="Arial"/>
                <w:noProof/>
              </w:rPr>
            </w:rPrChange>
          </w:rPr>
          <w:delText>Hagmann, P., Cammoun, L., Gigandet, X., Meuli, R., Honey, C.J., Wedeen, V.J., Sporns, O., 2008. Mapping the structural core of human cerebral cortex. PLoS Biol. 6, e159. doi:10.1371/journal.pbio.0060159</w:delText>
        </w:r>
      </w:del>
    </w:p>
    <w:p w14:paraId="16FB7AA1" w14:textId="26DCBD86" w:rsidR="00E752AB" w:rsidRPr="00C01E56" w:rsidDel="00C01E56" w:rsidRDefault="00E752AB" w:rsidP="00E752AB">
      <w:pPr>
        <w:widowControl w:val="0"/>
        <w:autoSpaceDE w:val="0"/>
        <w:autoSpaceDN w:val="0"/>
        <w:adjustRightInd w:val="0"/>
        <w:spacing w:line="480" w:lineRule="auto"/>
        <w:ind w:left="480" w:hanging="480"/>
        <w:rPr>
          <w:del w:id="304" w:author="Shuting Han" w:date="2016-09-06T12:32:00Z"/>
          <w:rFonts w:ascii="Arial" w:hAnsi="Arial" w:cs="Arial"/>
          <w:noProof/>
          <w:rPrChange w:id="305" w:author="Shuting Han" w:date="2016-09-06T12:32:00Z">
            <w:rPr>
              <w:del w:id="306" w:author="Shuting Han" w:date="2016-09-06T12:32:00Z"/>
              <w:rFonts w:ascii="Arial" w:hAnsi="Arial" w:cs="Arial"/>
              <w:noProof/>
            </w:rPr>
          </w:rPrChange>
        </w:rPr>
      </w:pPr>
      <w:del w:id="307" w:author="Shuting Han" w:date="2016-09-06T12:32:00Z">
        <w:r w:rsidRPr="00C01E56" w:rsidDel="00C01E56">
          <w:rPr>
            <w:rFonts w:ascii="Arial" w:hAnsi="Arial" w:cs="Arial"/>
            <w:noProof/>
            <w:rPrChange w:id="308" w:author="Shuting Han" w:date="2016-09-06T12:32:00Z">
              <w:rPr>
                <w:rFonts w:ascii="Arial" w:hAnsi="Arial" w:cs="Arial"/>
                <w:noProof/>
              </w:rPr>
            </w:rPrChange>
          </w:rPr>
          <w:delText>He, X., Zemel, R.S., Carreira-Perpinan, M.A., 2004. Multiscale conditional random fields for image labeling. Proc. 2004 IEEE Comput. Soc. Conf. Comput. Vis. Pattern Recognit. 2, 695 –702. doi:10.1109/CVPR.2004.1315232</w:delText>
        </w:r>
      </w:del>
    </w:p>
    <w:p w14:paraId="489C1FF8" w14:textId="575B99F4" w:rsidR="00E752AB" w:rsidRPr="00C01E56" w:rsidDel="00C01E56" w:rsidRDefault="00E752AB" w:rsidP="00E752AB">
      <w:pPr>
        <w:widowControl w:val="0"/>
        <w:autoSpaceDE w:val="0"/>
        <w:autoSpaceDN w:val="0"/>
        <w:adjustRightInd w:val="0"/>
        <w:spacing w:line="480" w:lineRule="auto"/>
        <w:ind w:left="480" w:hanging="480"/>
        <w:rPr>
          <w:del w:id="309" w:author="Shuting Han" w:date="2016-09-06T12:32:00Z"/>
          <w:rFonts w:ascii="Arial" w:hAnsi="Arial" w:cs="Arial"/>
          <w:noProof/>
          <w:rPrChange w:id="310" w:author="Shuting Han" w:date="2016-09-06T12:32:00Z">
            <w:rPr>
              <w:del w:id="311" w:author="Shuting Han" w:date="2016-09-06T12:32:00Z"/>
              <w:rFonts w:ascii="Arial" w:hAnsi="Arial" w:cs="Arial"/>
              <w:noProof/>
            </w:rPr>
          </w:rPrChange>
        </w:rPr>
      </w:pPr>
      <w:del w:id="312" w:author="Shuting Han" w:date="2016-09-06T12:32:00Z">
        <w:r w:rsidRPr="00C01E56" w:rsidDel="00C01E56">
          <w:rPr>
            <w:rFonts w:ascii="Arial" w:hAnsi="Arial" w:cs="Arial"/>
            <w:noProof/>
            <w:rPrChange w:id="313" w:author="Shuting Han" w:date="2016-09-06T12:32:00Z">
              <w:rPr>
                <w:rFonts w:ascii="Arial" w:hAnsi="Arial" w:cs="Arial"/>
                <w:noProof/>
              </w:rPr>
            </w:rPrChange>
          </w:rPr>
          <w:delText>He, Y., Chen, Z.J., Evans, A.C., 2007. Small-world anatomical networks in the human brain revealed by cortical thickness from MRI. Cereb. Cortex 17, 2407–19. doi:10.1093/cercor/bhl149</w:delText>
        </w:r>
      </w:del>
    </w:p>
    <w:p w14:paraId="288350C0" w14:textId="30725A90" w:rsidR="00E752AB" w:rsidRPr="00C01E56" w:rsidDel="00C01E56" w:rsidRDefault="00E752AB" w:rsidP="00E752AB">
      <w:pPr>
        <w:widowControl w:val="0"/>
        <w:autoSpaceDE w:val="0"/>
        <w:autoSpaceDN w:val="0"/>
        <w:adjustRightInd w:val="0"/>
        <w:spacing w:line="480" w:lineRule="auto"/>
        <w:ind w:left="480" w:hanging="480"/>
        <w:rPr>
          <w:del w:id="314" w:author="Shuting Han" w:date="2016-09-06T12:32:00Z"/>
          <w:rFonts w:ascii="Arial" w:hAnsi="Arial" w:cs="Arial"/>
          <w:noProof/>
          <w:rPrChange w:id="315" w:author="Shuting Han" w:date="2016-09-06T12:32:00Z">
            <w:rPr>
              <w:del w:id="316" w:author="Shuting Han" w:date="2016-09-06T12:32:00Z"/>
              <w:rFonts w:ascii="Arial" w:hAnsi="Arial" w:cs="Arial"/>
              <w:noProof/>
            </w:rPr>
          </w:rPrChange>
        </w:rPr>
      </w:pPr>
      <w:del w:id="317" w:author="Shuting Han" w:date="2016-09-06T12:32:00Z">
        <w:r w:rsidRPr="00C01E56" w:rsidDel="00C01E56">
          <w:rPr>
            <w:rFonts w:ascii="Arial" w:hAnsi="Arial" w:cs="Arial"/>
            <w:noProof/>
            <w:rPrChange w:id="318" w:author="Shuting Han" w:date="2016-09-06T12:32:00Z">
              <w:rPr>
                <w:rFonts w:ascii="Arial" w:hAnsi="Arial" w:cs="Arial"/>
                <w:noProof/>
              </w:rPr>
            </w:rPrChange>
          </w:rPr>
          <w:delText>Iturria-Medina, Y., Sotero, R.C., Canales-Rodríguez, E.J., Alemán-Gómez, Y., Melie-García, L., 2008. Studying the human brain anatomical network via diffusion-weighted MRI and Graph Theory. Neuroimage 40, 1064–76. doi:10.1016/j.neuroimage.2007.10.060</w:delText>
        </w:r>
      </w:del>
    </w:p>
    <w:p w14:paraId="50BD9F8E" w14:textId="2D575E89" w:rsidR="00E752AB" w:rsidRPr="00C01E56" w:rsidDel="00C01E56" w:rsidRDefault="00E752AB" w:rsidP="00E752AB">
      <w:pPr>
        <w:widowControl w:val="0"/>
        <w:autoSpaceDE w:val="0"/>
        <w:autoSpaceDN w:val="0"/>
        <w:adjustRightInd w:val="0"/>
        <w:spacing w:line="480" w:lineRule="auto"/>
        <w:ind w:left="480" w:hanging="480"/>
        <w:rPr>
          <w:del w:id="319" w:author="Shuting Han" w:date="2016-09-06T12:32:00Z"/>
          <w:rFonts w:ascii="Arial" w:hAnsi="Arial" w:cs="Arial"/>
          <w:noProof/>
          <w:rPrChange w:id="320" w:author="Shuting Han" w:date="2016-09-06T12:32:00Z">
            <w:rPr>
              <w:del w:id="321" w:author="Shuting Han" w:date="2016-09-06T12:32:00Z"/>
              <w:rFonts w:ascii="Arial" w:hAnsi="Arial" w:cs="Arial"/>
              <w:noProof/>
            </w:rPr>
          </w:rPrChange>
        </w:rPr>
      </w:pPr>
      <w:del w:id="322" w:author="Shuting Han" w:date="2016-09-06T12:32:00Z">
        <w:r w:rsidRPr="00C01E56" w:rsidDel="00C01E56">
          <w:rPr>
            <w:rFonts w:ascii="Arial" w:hAnsi="Arial" w:cs="Arial"/>
            <w:noProof/>
            <w:rPrChange w:id="323" w:author="Shuting Han" w:date="2016-09-06T12:32:00Z">
              <w:rPr>
                <w:rFonts w:ascii="Arial" w:hAnsi="Arial" w:cs="Arial"/>
                <w:noProof/>
              </w:rPr>
            </w:rPrChange>
          </w:rPr>
          <w:delText>Khazaee, A., Ebrahimzadeh, A., Babajani-Feremi, A., 2015. Identifying patients with Alzheimer’s disease using resting-state fMRI and graph theory. Clin. Neurophysiol. 126, 2132–41. doi:10.1016/j.clinph.2015.02.060</w:delText>
        </w:r>
      </w:del>
    </w:p>
    <w:p w14:paraId="159EE135" w14:textId="21EC33EC" w:rsidR="00E752AB" w:rsidRPr="00C01E56" w:rsidDel="00C01E56" w:rsidRDefault="00E752AB" w:rsidP="00E752AB">
      <w:pPr>
        <w:widowControl w:val="0"/>
        <w:autoSpaceDE w:val="0"/>
        <w:autoSpaceDN w:val="0"/>
        <w:adjustRightInd w:val="0"/>
        <w:spacing w:line="480" w:lineRule="auto"/>
        <w:ind w:left="480" w:hanging="480"/>
        <w:rPr>
          <w:del w:id="324" w:author="Shuting Han" w:date="2016-09-06T12:32:00Z"/>
          <w:rFonts w:ascii="Arial" w:hAnsi="Arial" w:cs="Arial"/>
          <w:noProof/>
          <w:rPrChange w:id="325" w:author="Shuting Han" w:date="2016-09-06T12:32:00Z">
            <w:rPr>
              <w:del w:id="326" w:author="Shuting Han" w:date="2016-09-06T12:32:00Z"/>
              <w:rFonts w:ascii="Arial" w:hAnsi="Arial" w:cs="Arial"/>
              <w:noProof/>
            </w:rPr>
          </w:rPrChange>
        </w:rPr>
      </w:pPr>
      <w:del w:id="327" w:author="Shuting Han" w:date="2016-09-06T12:32:00Z">
        <w:r w:rsidRPr="00C01E56" w:rsidDel="00C01E56">
          <w:rPr>
            <w:rFonts w:ascii="Arial" w:hAnsi="Arial" w:cs="Arial"/>
            <w:noProof/>
            <w:rPrChange w:id="328" w:author="Shuting Han" w:date="2016-09-06T12:32:00Z">
              <w:rPr>
                <w:rFonts w:ascii="Arial" w:hAnsi="Arial" w:cs="Arial"/>
                <w:noProof/>
              </w:rPr>
            </w:rPrChange>
          </w:rPr>
          <w:delText>Lafferty, J., McCallum, A., Pereira, F.C.N., 2001. Conditional random fields: Probabilistic models for segmenting and labeling sequence data. ICML ’01 Proc. Eighteenth Int. Conf. Mach. Learn. 8, 282–289. doi:10.1038/nprot.2006.61</w:delText>
        </w:r>
      </w:del>
    </w:p>
    <w:p w14:paraId="0B3260D6" w14:textId="31038C15" w:rsidR="00E752AB" w:rsidRPr="00C01E56" w:rsidDel="00C01E56" w:rsidRDefault="00E752AB" w:rsidP="00E752AB">
      <w:pPr>
        <w:widowControl w:val="0"/>
        <w:autoSpaceDE w:val="0"/>
        <w:autoSpaceDN w:val="0"/>
        <w:adjustRightInd w:val="0"/>
        <w:spacing w:line="480" w:lineRule="auto"/>
        <w:ind w:left="480" w:hanging="480"/>
        <w:rPr>
          <w:del w:id="329" w:author="Shuting Han" w:date="2016-09-06T12:32:00Z"/>
          <w:rFonts w:ascii="Arial" w:hAnsi="Arial" w:cs="Arial"/>
          <w:noProof/>
          <w:rPrChange w:id="330" w:author="Shuting Han" w:date="2016-09-06T12:32:00Z">
            <w:rPr>
              <w:del w:id="331" w:author="Shuting Han" w:date="2016-09-06T12:32:00Z"/>
              <w:rFonts w:ascii="Arial" w:hAnsi="Arial" w:cs="Arial"/>
              <w:noProof/>
            </w:rPr>
          </w:rPrChange>
        </w:rPr>
      </w:pPr>
      <w:del w:id="332" w:author="Shuting Han" w:date="2016-09-06T12:32:00Z">
        <w:r w:rsidRPr="00C01E56" w:rsidDel="00C01E56">
          <w:rPr>
            <w:rFonts w:ascii="Arial" w:hAnsi="Arial" w:cs="Arial"/>
            <w:noProof/>
            <w:rPrChange w:id="333" w:author="Shuting Han" w:date="2016-09-06T12:32:00Z">
              <w:rPr>
                <w:rFonts w:ascii="Arial" w:hAnsi="Arial" w:cs="Arial"/>
                <w:noProof/>
              </w:rPr>
            </w:rPrChange>
          </w:rPr>
          <w:delText>Li, C.-T., Yuan, Y., Wilson, R., 2008. An unsupervised conditional random fields approach for clustering gene expression time series. Bioinformatics 24, 2467–73. doi:10.1093/bioinformatics/btn375</w:delText>
        </w:r>
      </w:del>
    </w:p>
    <w:p w14:paraId="26B99629" w14:textId="7021C37D" w:rsidR="00E752AB" w:rsidRPr="00C01E56" w:rsidDel="00C01E56" w:rsidRDefault="00E752AB" w:rsidP="00E752AB">
      <w:pPr>
        <w:widowControl w:val="0"/>
        <w:autoSpaceDE w:val="0"/>
        <w:autoSpaceDN w:val="0"/>
        <w:adjustRightInd w:val="0"/>
        <w:spacing w:line="480" w:lineRule="auto"/>
        <w:ind w:left="480" w:hanging="480"/>
        <w:rPr>
          <w:del w:id="334" w:author="Shuting Han" w:date="2016-09-06T12:32:00Z"/>
          <w:rFonts w:ascii="Arial" w:hAnsi="Arial" w:cs="Arial"/>
          <w:noProof/>
          <w:rPrChange w:id="335" w:author="Shuting Han" w:date="2016-09-06T12:32:00Z">
            <w:rPr>
              <w:del w:id="336" w:author="Shuting Han" w:date="2016-09-06T12:32:00Z"/>
              <w:rFonts w:ascii="Arial" w:hAnsi="Arial" w:cs="Arial"/>
              <w:noProof/>
            </w:rPr>
          </w:rPrChange>
        </w:rPr>
      </w:pPr>
      <w:del w:id="337" w:author="Shuting Han" w:date="2016-09-06T12:32:00Z">
        <w:r w:rsidRPr="00C01E56" w:rsidDel="00C01E56">
          <w:rPr>
            <w:rFonts w:ascii="Arial" w:hAnsi="Arial" w:cs="Arial"/>
            <w:noProof/>
            <w:rPrChange w:id="338" w:author="Shuting Han" w:date="2016-09-06T12:32:00Z">
              <w:rPr>
                <w:rFonts w:ascii="Arial" w:hAnsi="Arial" w:cs="Arial"/>
                <w:noProof/>
              </w:rPr>
            </w:rPrChange>
          </w:rPr>
          <w:delText>Liu, X., Ramirez, S., Pang, P.T., Puryear, C.B., Govindarajan, A., Deisseroth, K., Tonegawa, S., 2012. Optogenetic stimulation of a hippocampal engram activates fear memory recall. Nature 484, 381–385. doi:10.1038/nature11028</w:delText>
        </w:r>
      </w:del>
    </w:p>
    <w:p w14:paraId="38C26103" w14:textId="1DF5193C" w:rsidR="00E752AB" w:rsidRPr="00C01E56" w:rsidDel="00C01E56" w:rsidRDefault="00E752AB" w:rsidP="00E752AB">
      <w:pPr>
        <w:widowControl w:val="0"/>
        <w:autoSpaceDE w:val="0"/>
        <w:autoSpaceDN w:val="0"/>
        <w:adjustRightInd w:val="0"/>
        <w:spacing w:line="480" w:lineRule="auto"/>
        <w:ind w:left="480" w:hanging="480"/>
        <w:rPr>
          <w:del w:id="339" w:author="Shuting Han" w:date="2016-09-06T12:32:00Z"/>
          <w:rFonts w:ascii="Arial" w:hAnsi="Arial" w:cs="Arial"/>
          <w:noProof/>
          <w:rPrChange w:id="340" w:author="Shuting Han" w:date="2016-09-06T12:32:00Z">
            <w:rPr>
              <w:del w:id="341" w:author="Shuting Han" w:date="2016-09-06T12:32:00Z"/>
              <w:rFonts w:ascii="Arial" w:hAnsi="Arial" w:cs="Arial"/>
              <w:noProof/>
            </w:rPr>
          </w:rPrChange>
        </w:rPr>
      </w:pPr>
      <w:del w:id="342" w:author="Shuting Han" w:date="2016-09-06T12:32:00Z">
        <w:r w:rsidRPr="00C01E56" w:rsidDel="00C01E56">
          <w:rPr>
            <w:rFonts w:ascii="Arial" w:hAnsi="Arial" w:cs="Arial"/>
            <w:noProof/>
            <w:rPrChange w:id="343" w:author="Shuting Han" w:date="2016-09-06T12:32:00Z">
              <w:rPr>
                <w:rFonts w:ascii="Arial" w:hAnsi="Arial" w:cs="Arial"/>
                <w:noProof/>
              </w:rPr>
            </w:rPrChange>
          </w:rPr>
          <w:delText>Liu, Y., Carbonell, J., Weigele, P., Gopalakrishnan, V., 2006. Protein fold recognition using segmentation conditional random fields (SCRFs). J. Comput. Biol. 13, 394–406. doi:10.1089/cmb.2006.13.394</w:delText>
        </w:r>
      </w:del>
    </w:p>
    <w:p w14:paraId="141079D3" w14:textId="49C5615E" w:rsidR="00E752AB" w:rsidRPr="00C01E56" w:rsidDel="00C01E56" w:rsidRDefault="00E752AB" w:rsidP="00E752AB">
      <w:pPr>
        <w:widowControl w:val="0"/>
        <w:autoSpaceDE w:val="0"/>
        <w:autoSpaceDN w:val="0"/>
        <w:adjustRightInd w:val="0"/>
        <w:spacing w:line="480" w:lineRule="auto"/>
        <w:ind w:left="480" w:hanging="480"/>
        <w:rPr>
          <w:del w:id="344" w:author="Shuting Han" w:date="2016-09-06T12:32:00Z"/>
          <w:rFonts w:ascii="Arial" w:hAnsi="Arial" w:cs="Arial"/>
          <w:noProof/>
          <w:rPrChange w:id="345" w:author="Shuting Han" w:date="2016-09-06T12:32:00Z">
            <w:rPr>
              <w:del w:id="346" w:author="Shuting Han" w:date="2016-09-06T12:32:00Z"/>
              <w:rFonts w:ascii="Arial" w:hAnsi="Arial" w:cs="Arial"/>
              <w:noProof/>
            </w:rPr>
          </w:rPrChange>
        </w:rPr>
      </w:pPr>
      <w:del w:id="347" w:author="Shuting Han" w:date="2016-09-06T12:32:00Z">
        <w:r w:rsidRPr="00C01E56" w:rsidDel="00C01E56">
          <w:rPr>
            <w:rFonts w:ascii="Arial" w:hAnsi="Arial" w:cs="Arial"/>
            <w:noProof/>
            <w:rPrChange w:id="348" w:author="Shuting Han" w:date="2016-09-06T12:32:00Z">
              <w:rPr>
                <w:rFonts w:ascii="Arial" w:hAnsi="Arial" w:cs="Arial"/>
                <w:noProof/>
              </w:rPr>
            </w:rPrChange>
          </w:rPr>
          <w:delText>Micheloyannis, S., Vourkas, M., Tsirka, V., Karakonstantaki, E., Kanatsouli, K., Stam, C.J., 2009. The influence of ageing on complex brain networks: a graph theoretical analysis. Hum. Brain Mapp. 30, 200–8. doi:10.1002/hbm.20492</w:delText>
        </w:r>
      </w:del>
    </w:p>
    <w:p w14:paraId="571E3CF0" w14:textId="7A1C7446" w:rsidR="00E752AB" w:rsidRPr="00C01E56" w:rsidDel="00C01E56" w:rsidRDefault="00E752AB" w:rsidP="00E752AB">
      <w:pPr>
        <w:widowControl w:val="0"/>
        <w:autoSpaceDE w:val="0"/>
        <w:autoSpaceDN w:val="0"/>
        <w:adjustRightInd w:val="0"/>
        <w:spacing w:line="480" w:lineRule="auto"/>
        <w:ind w:left="480" w:hanging="480"/>
        <w:rPr>
          <w:del w:id="349" w:author="Shuting Han" w:date="2016-09-06T12:32:00Z"/>
          <w:rFonts w:ascii="Arial" w:hAnsi="Arial" w:cs="Arial"/>
          <w:noProof/>
          <w:rPrChange w:id="350" w:author="Shuting Han" w:date="2016-09-06T12:32:00Z">
            <w:rPr>
              <w:del w:id="351" w:author="Shuting Han" w:date="2016-09-06T12:32:00Z"/>
              <w:rFonts w:ascii="Arial" w:hAnsi="Arial" w:cs="Arial"/>
              <w:noProof/>
            </w:rPr>
          </w:rPrChange>
        </w:rPr>
      </w:pPr>
      <w:del w:id="352" w:author="Shuting Han" w:date="2016-09-06T12:32:00Z">
        <w:r w:rsidRPr="00C01E56" w:rsidDel="00C01E56">
          <w:rPr>
            <w:rFonts w:ascii="Arial" w:hAnsi="Arial" w:cs="Arial"/>
            <w:noProof/>
            <w:rPrChange w:id="353" w:author="Shuting Han" w:date="2016-09-06T12:32:00Z">
              <w:rPr>
                <w:rFonts w:ascii="Arial" w:hAnsi="Arial" w:cs="Arial"/>
                <w:noProof/>
              </w:rPr>
            </w:rPrChange>
          </w:rPr>
          <w:delText>Palla, G., Palla, G., Derényi, I., Derényi, I., Farkas, I., Farkas, I., Vicsek, T., Vicsek, T., 2005. Uncovering the overlapping community structure of complex networks in nature and society. Nature 435, 814–8. doi:10.1038/nature03607</w:delText>
        </w:r>
      </w:del>
    </w:p>
    <w:p w14:paraId="3E14A040" w14:textId="5B454C0C" w:rsidR="00E752AB" w:rsidRPr="00C01E56" w:rsidDel="00C01E56" w:rsidRDefault="00E752AB" w:rsidP="00E752AB">
      <w:pPr>
        <w:widowControl w:val="0"/>
        <w:autoSpaceDE w:val="0"/>
        <w:autoSpaceDN w:val="0"/>
        <w:adjustRightInd w:val="0"/>
        <w:spacing w:line="480" w:lineRule="auto"/>
        <w:ind w:left="480" w:hanging="480"/>
        <w:rPr>
          <w:del w:id="354" w:author="Shuting Han" w:date="2016-09-06T12:32:00Z"/>
          <w:rFonts w:ascii="Arial" w:hAnsi="Arial" w:cs="Arial"/>
          <w:noProof/>
          <w:rPrChange w:id="355" w:author="Shuting Han" w:date="2016-09-06T12:32:00Z">
            <w:rPr>
              <w:del w:id="356" w:author="Shuting Han" w:date="2016-09-06T12:32:00Z"/>
              <w:rFonts w:ascii="Arial" w:hAnsi="Arial" w:cs="Arial"/>
              <w:noProof/>
            </w:rPr>
          </w:rPrChange>
        </w:rPr>
      </w:pPr>
      <w:del w:id="357" w:author="Shuting Han" w:date="2016-09-06T12:32:00Z">
        <w:r w:rsidRPr="00C01E56" w:rsidDel="00C01E56">
          <w:rPr>
            <w:rFonts w:ascii="Arial" w:hAnsi="Arial" w:cs="Arial"/>
            <w:noProof/>
            <w:rPrChange w:id="358" w:author="Shuting Han" w:date="2016-09-06T12:32:00Z">
              <w:rPr>
                <w:rFonts w:ascii="Arial" w:hAnsi="Arial" w:cs="Arial"/>
                <w:noProof/>
              </w:rPr>
            </w:rPrChange>
          </w:rPr>
          <w:delText>Peng, H.-K., Zhu, J., Piao, D., Yan, R., Zhang, Y., 2011. Retweet Modeling Using Conditional Random Fields, in: 2011 IEEE 11th International Conference on Data Mining Workshops. IEEE, pp. 336–343. doi:10.1109/ICDMW.2011.146</w:delText>
        </w:r>
      </w:del>
    </w:p>
    <w:p w14:paraId="385481A8" w14:textId="22309478" w:rsidR="00E752AB" w:rsidRPr="00C01E56" w:rsidDel="00C01E56" w:rsidRDefault="00E752AB" w:rsidP="00E752AB">
      <w:pPr>
        <w:widowControl w:val="0"/>
        <w:autoSpaceDE w:val="0"/>
        <w:autoSpaceDN w:val="0"/>
        <w:adjustRightInd w:val="0"/>
        <w:spacing w:line="480" w:lineRule="auto"/>
        <w:ind w:left="480" w:hanging="480"/>
        <w:rPr>
          <w:del w:id="359" w:author="Shuting Han" w:date="2016-09-06T12:32:00Z"/>
          <w:rFonts w:ascii="Arial" w:hAnsi="Arial" w:cs="Arial"/>
          <w:noProof/>
          <w:rPrChange w:id="360" w:author="Shuting Han" w:date="2016-09-06T12:32:00Z">
            <w:rPr>
              <w:del w:id="361" w:author="Shuting Han" w:date="2016-09-06T12:32:00Z"/>
              <w:rFonts w:ascii="Arial" w:hAnsi="Arial" w:cs="Arial"/>
              <w:noProof/>
            </w:rPr>
          </w:rPrChange>
        </w:rPr>
      </w:pPr>
      <w:del w:id="362" w:author="Shuting Han" w:date="2016-09-06T12:32:00Z">
        <w:r w:rsidRPr="00C01E56" w:rsidDel="00C01E56">
          <w:rPr>
            <w:rFonts w:ascii="Arial" w:hAnsi="Arial" w:cs="Arial"/>
            <w:noProof/>
            <w:rPrChange w:id="363" w:author="Shuting Han" w:date="2016-09-06T12:32:00Z">
              <w:rPr>
                <w:rFonts w:ascii="Arial" w:hAnsi="Arial" w:cs="Arial"/>
                <w:noProof/>
              </w:rPr>
            </w:rPrChange>
          </w:rPr>
          <w:delText>Ramirez, S., Liu, X., Lin, P.-A., Suh, J., Pignatelli, M., Redondo, R.L., Ryan, T.J., Tonegawa, S., 2013. Creating a false memory in the hippocampus. Sci. (New York, NY) 341, 387–391. doi:10.1126/science.1239073</w:delText>
        </w:r>
      </w:del>
    </w:p>
    <w:p w14:paraId="1CFECBAC" w14:textId="3CBC8787" w:rsidR="00E752AB" w:rsidRPr="00C01E56" w:rsidDel="00C01E56" w:rsidRDefault="00E752AB" w:rsidP="00E752AB">
      <w:pPr>
        <w:widowControl w:val="0"/>
        <w:autoSpaceDE w:val="0"/>
        <w:autoSpaceDN w:val="0"/>
        <w:adjustRightInd w:val="0"/>
        <w:spacing w:line="480" w:lineRule="auto"/>
        <w:ind w:left="480" w:hanging="480"/>
        <w:rPr>
          <w:del w:id="364" w:author="Shuting Han" w:date="2016-09-06T12:32:00Z"/>
          <w:rFonts w:ascii="Arial" w:hAnsi="Arial" w:cs="Arial"/>
          <w:noProof/>
          <w:rPrChange w:id="365" w:author="Shuting Han" w:date="2016-09-06T12:32:00Z">
            <w:rPr>
              <w:del w:id="366" w:author="Shuting Han" w:date="2016-09-06T12:32:00Z"/>
              <w:rFonts w:ascii="Arial" w:hAnsi="Arial" w:cs="Arial"/>
              <w:noProof/>
            </w:rPr>
          </w:rPrChange>
        </w:rPr>
      </w:pPr>
      <w:del w:id="367" w:author="Shuting Han" w:date="2016-09-06T12:32:00Z">
        <w:r w:rsidRPr="00C01E56" w:rsidDel="00C01E56">
          <w:rPr>
            <w:rFonts w:ascii="Arial" w:hAnsi="Arial" w:cs="Arial"/>
            <w:noProof/>
            <w:rPrChange w:id="368" w:author="Shuting Han" w:date="2016-09-06T12:32:00Z">
              <w:rPr>
                <w:rFonts w:ascii="Arial" w:hAnsi="Arial" w:cs="Arial"/>
                <w:noProof/>
              </w:rPr>
            </w:rPrChange>
          </w:rPr>
          <w:delText>Ravikumar, P., Wainwright, M.J., Lafferty, J.D., 2010. High-dimensional Ising model selection using ℓ1-regularized logistic regression. Ann. Stat. 38, 1287–1319.</w:delText>
        </w:r>
      </w:del>
    </w:p>
    <w:p w14:paraId="75D83D74" w14:textId="74441C28" w:rsidR="00E752AB" w:rsidRPr="00C01E56" w:rsidDel="00C01E56" w:rsidRDefault="00E752AB" w:rsidP="00E752AB">
      <w:pPr>
        <w:widowControl w:val="0"/>
        <w:autoSpaceDE w:val="0"/>
        <w:autoSpaceDN w:val="0"/>
        <w:adjustRightInd w:val="0"/>
        <w:spacing w:line="480" w:lineRule="auto"/>
        <w:ind w:left="480" w:hanging="480"/>
        <w:rPr>
          <w:del w:id="369" w:author="Shuting Han" w:date="2016-09-06T12:32:00Z"/>
          <w:rFonts w:ascii="Arial" w:hAnsi="Arial" w:cs="Arial"/>
          <w:noProof/>
          <w:rPrChange w:id="370" w:author="Shuting Han" w:date="2016-09-06T12:32:00Z">
            <w:rPr>
              <w:del w:id="371" w:author="Shuting Han" w:date="2016-09-06T12:32:00Z"/>
              <w:rFonts w:ascii="Arial" w:hAnsi="Arial" w:cs="Arial"/>
              <w:noProof/>
            </w:rPr>
          </w:rPrChange>
        </w:rPr>
      </w:pPr>
      <w:del w:id="372" w:author="Shuting Han" w:date="2016-09-06T12:32:00Z">
        <w:r w:rsidRPr="00C01E56" w:rsidDel="00C01E56">
          <w:rPr>
            <w:rFonts w:ascii="Arial" w:hAnsi="Arial" w:cs="Arial"/>
            <w:noProof/>
            <w:rPrChange w:id="373" w:author="Shuting Han" w:date="2016-09-06T12:32:00Z">
              <w:rPr>
                <w:rFonts w:ascii="Arial" w:hAnsi="Arial" w:cs="Arial"/>
                <w:noProof/>
              </w:rPr>
            </w:rPrChange>
          </w:rPr>
          <w:delText>Sadovsky, A.J., MacLean, J.N., 2014. Mouse visual neocortex supports multiple stereotyped patterns of microcircuit activity. J. Neurosci. 34, 7769–77. doi:10.1523/JNEUROSCI.0169-14.2014</w:delText>
        </w:r>
      </w:del>
    </w:p>
    <w:p w14:paraId="03BA7F49" w14:textId="35402A34" w:rsidR="00E752AB" w:rsidRPr="00C01E56" w:rsidDel="00C01E56" w:rsidRDefault="00E752AB" w:rsidP="00E752AB">
      <w:pPr>
        <w:widowControl w:val="0"/>
        <w:autoSpaceDE w:val="0"/>
        <w:autoSpaceDN w:val="0"/>
        <w:adjustRightInd w:val="0"/>
        <w:spacing w:line="480" w:lineRule="auto"/>
        <w:ind w:left="480" w:hanging="480"/>
        <w:rPr>
          <w:del w:id="374" w:author="Shuting Han" w:date="2016-09-06T12:32:00Z"/>
          <w:rFonts w:ascii="Arial" w:hAnsi="Arial" w:cs="Arial"/>
          <w:noProof/>
          <w:rPrChange w:id="375" w:author="Shuting Han" w:date="2016-09-06T12:32:00Z">
            <w:rPr>
              <w:del w:id="376" w:author="Shuting Han" w:date="2016-09-06T12:32:00Z"/>
              <w:rFonts w:ascii="Arial" w:hAnsi="Arial" w:cs="Arial"/>
              <w:noProof/>
            </w:rPr>
          </w:rPrChange>
        </w:rPr>
      </w:pPr>
      <w:del w:id="377" w:author="Shuting Han" w:date="2016-09-06T12:32:00Z">
        <w:r w:rsidRPr="00C01E56" w:rsidDel="00C01E56">
          <w:rPr>
            <w:rFonts w:ascii="Arial" w:hAnsi="Arial" w:cs="Arial"/>
            <w:noProof/>
            <w:rPrChange w:id="378" w:author="Shuting Han" w:date="2016-09-06T12:32:00Z">
              <w:rPr>
                <w:rFonts w:ascii="Arial" w:hAnsi="Arial" w:cs="Arial"/>
                <w:noProof/>
              </w:rPr>
            </w:rPrChange>
          </w:rPr>
          <w:delText>Sato, K., Sakakibara, Y., 2005. RNA secondary structural alignment with conditional random fields. Bioinformatics 21, ii237–ii242. doi:10.1093/bioinformatics/bti1139</w:delText>
        </w:r>
      </w:del>
    </w:p>
    <w:p w14:paraId="24B1B59D" w14:textId="799FEE12" w:rsidR="00E752AB" w:rsidRPr="00C01E56" w:rsidDel="00C01E56" w:rsidRDefault="00E752AB" w:rsidP="00E752AB">
      <w:pPr>
        <w:widowControl w:val="0"/>
        <w:autoSpaceDE w:val="0"/>
        <w:autoSpaceDN w:val="0"/>
        <w:adjustRightInd w:val="0"/>
        <w:spacing w:line="480" w:lineRule="auto"/>
        <w:ind w:left="480" w:hanging="480"/>
        <w:rPr>
          <w:del w:id="379" w:author="Shuting Han" w:date="2016-09-06T12:32:00Z"/>
          <w:rFonts w:ascii="Arial" w:hAnsi="Arial" w:cs="Arial"/>
          <w:noProof/>
          <w:rPrChange w:id="380" w:author="Shuting Han" w:date="2016-09-06T12:32:00Z">
            <w:rPr>
              <w:del w:id="381" w:author="Shuting Han" w:date="2016-09-06T12:32:00Z"/>
              <w:rFonts w:ascii="Arial" w:hAnsi="Arial" w:cs="Arial"/>
              <w:noProof/>
            </w:rPr>
          </w:rPrChange>
        </w:rPr>
      </w:pPr>
      <w:del w:id="382" w:author="Shuting Han" w:date="2016-09-06T12:32:00Z">
        <w:r w:rsidRPr="00C01E56" w:rsidDel="00C01E56">
          <w:rPr>
            <w:rFonts w:ascii="Arial" w:hAnsi="Arial" w:cs="Arial"/>
            <w:noProof/>
            <w:rPrChange w:id="383" w:author="Shuting Han" w:date="2016-09-06T12:32:00Z">
              <w:rPr>
                <w:rFonts w:ascii="Arial" w:hAnsi="Arial" w:cs="Arial"/>
                <w:noProof/>
              </w:rPr>
            </w:rPrChange>
          </w:rPr>
          <w:delText>Shimono, M., Beggs, J.M., 2015. Functional Clusters, Hubs, and Communities in the Cortical Microconnectome. Cereb. Cortex 25, 3743–57. doi:10.1093/cercor/bhu252</w:delText>
        </w:r>
      </w:del>
    </w:p>
    <w:p w14:paraId="50911450" w14:textId="65324DFB" w:rsidR="00E752AB" w:rsidRPr="00C01E56" w:rsidDel="00C01E56" w:rsidRDefault="00E752AB" w:rsidP="00E752AB">
      <w:pPr>
        <w:widowControl w:val="0"/>
        <w:autoSpaceDE w:val="0"/>
        <w:autoSpaceDN w:val="0"/>
        <w:adjustRightInd w:val="0"/>
        <w:spacing w:line="480" w:lineRule="auto"/>
        <w:ind w:left="480" w:hanging="480"/>
        <w:rPr>
          <w:del w:id="384" w:author="Shuting Han" w:date="2016-09-06T12:32:00Z"/>
          <w:rFonts w:ascii="Arial" w:hAnsi="Arial" w:cs="Arial"/>
          <w:noProof/>
          <w:rPrChange w:id="385" w:author="Shuting Han" w:date="2016-09-06T12:32:00Z">
            <w:rPr>
              <w:del w:id="386" w:author="Shuting Han" w:date="2016-09-06T12:32:00Z"/>
              <w:rFonts w:ascii="Arial" w:hAnsi="Arial" w:cs="Arial"/>
              <w:noProof/>
            </w:rPr>
          </w:rPrChange>
        </w:rPr>
      </w:pPr>
      <w:del w:id="387" w:author="Shuting Han" w:date="2016-09-06T12:32:00Z">
        <w:r w:rsidRPr="00C01E56" w:rsidDel="00C01E56">
          <w:rPr>
            <w:rFonts w:ascii="Arial" w:hAnsi="Arial" w:cs="Arial"/>
            <w:noProof/>
            <w:rPrChange w:id="388" w:author="Shuting Han" w:date="2016-09-06T12:32:00Z">
              <w:rPr>
                <w:rFonts w:ascii="Arial" w:hAnsi="Arial" w:cs="Arial"/>
                <w:noProof/>
              </w:rPr>
            </w:rPrChange>
          </w:rPr>
          <w:delText>Sminchisescu, C., Kanaujia, A., Metaxas, D., 2006. Conditional models for contextual human motion recognition. Comput. Vis. Image Underst. 104, 210–220. doi:10.1016/j.cviu.2006.07.014</w:delText>
        </w:r>
      </w:del>
    </w:p>
    <w:p w14:paraId="68C51774" w14:textId="08275C88" w:rsidR="00E752AB" w:rsidRPr="00C01E56" w:rsidDel="00C01E56" w:rsidRDefault="00E752AB" w:rsidP="00E752AB">
      <w:pPr>
        <w:widowControl w:val="0"/>
        <w:autoSpaceDE w:val="0"/>
        <w:autoSpaceDN w:val="0"/>
        <w:adjustRightInd w:val="0"/>
        <w:spacing w:line="480" w:lineRule="auto"/>
        <w:ind w:left="480" w:hanging="480"/>
        <w:rPr>
          <w:del w:id="389" w:author="Shuting Han" w:date="2016-09-06T12:32:00Z"/>
          <w:rFonts w:ascii="Arial" w:hAnsi="Arial" w:cs="Arial"/>
          <w:noProof/>
          <w:rPrChange w:id="390" w:author="Shuting Han" w:date="2016-09-06T12:32:00Z">
            <w:rPr>
              <w:del w:id="391" w:author="Shuting Han" w:date="2016-09-06T12:32:00Z"/>
              <w:rFonts w:ascii="Arial" w:hAnsi="Arial" w:cs="Arial"/>
              <w:noProof/>
            </w:rPr>
          </w:rPrChange>
        </w:rPr>
      </w:pPr>
      <w:del w:id="392" w:author="Shuting Han" w:date="2016-09-06T12:32:00Z">
        <w:r w:rsidRPr="00C01E56" w:rsidDel="00C01E56">
          <w:rPr>
            <w:rFonts w:ascii="Arial" w:hAnsi="Arial" w:cs="Arial"/>
            <w:noProof/>
            <w:rPrChange w:id="393" w:author="Shuting Han" w:date="2016-09-06T12:32:00Z">
              <w:rPr>
                <w:rFonts w:ascii="Arial" w:hAnsi="Arial" w:cs="Arial"/>
                <w:noProof/>
              </w:rPr>
            </w:rPrChange>
          </w:rPr>
          <w:delText>Sporns, O., 2000. Theoretical Neuroanatomy: Relating Anatomical and Functional Connectivity in Graphs and Cortical Connection Matrices. Cereb. Cortex 10, 127–141. doi:10.1093/cercor/10.2.127</w:delText>
        </w:r>
      </w:del>
    </w:p>
    <w:p w14:paraId="6C21A789" w14:textId="691580F4" w:rsidR="00E752AB" w:rsidRPr="00C01E56" w:rsidDel="00C01E56" w:rsidRDefault="00E752AB" w:rsidP="00E752AB">
      <w:pPr>
        <w:widowControl w:val="0"/>
        <w:autoSpaceDE w:val="0"/>
        <w:autoSpaceDN w:val="0"/>
        <w:adjustRightInd w:val="0"/>
        <w:spacing w:line="480" w:lineRule="auto"/>
        <w:ind w:left="480" w:hanging="480"/>
        <w:rPr>
          <w:del w:id="394" w:author="Shuting Han" w:date="2016-09-06T12:32:00Z"/>
          <w:rFonts w:ascii="Arial" w:hAnsi="Arial" w:cs="Arial"/>
          <w:noProof/>
          <w:rPrChange w:id="395" w:author="Shuting Han" w:date="2016-09-06T12:32:00Z">
            <w:rPr>
              <w:del w:id="396" w:author="Shuting Han" w:date="2016-09-06T12:32:00Z"/>
              <w:rFonts w:ascii="Arial" w:hAnsi="Arial" w:cs="Arial"/>
              <w:noProof/>
            </w:rPr>
          </w:rPrChange>
        </w:rPr>
      </w:pPr>
      <w:del w:id="397" w:author="Shuting Han" w:date="2016-09-06T12:32:00Z">
        <w:r w:rsidRPr="00C01E56" w:rsidDel="00C01E56">
          <w:rPr>
            <w:rFonts w:ascii="Arial" w:hAnsi="Arial" w:cs="Arial"/>
            <w:noProof/>
            <w:rPrChange w:id="398" w:author="Shuting Han" w:date="2016-09-06T12:32:00Z">
              <w:rPr>
                <w:rFonts w:ascii="Arial" w:hAnsi="Arial" w:cs="Arial"/>
                <w:noProof/>
              </w:rPr>
            </w:rPrChange>
          </w:rPr>
          <w:delText>Sporns, O., Honey, C.J., K??tter, R., 2007. Identification and classification of hubs in brain networks. PLoS One 2, e1049. doi:10.1371/journal.pone.0001049</w:delText>
        </w:r>
      </w:del>
    </w:p>
    <w:p w14:paraId="62253046" w14:textId="38C20236" w:rsidR="00E752AB" w:rsidRPr="00C01E56" w:rsidDel="00C01E56" w:rsidRDefault="00E752AB" w:rsidP="00E752AB">
      <w:pPr>
        <w:widowControl w:val="0"/>
        <w:autoSpaceDE w:val="0"/>
        <w:autoSpaceDN w:val="0"/>
        <w:adjustRightInd w:val="0"/>
        <w:spacing w:line="480" w:lineRule="auto"/>
        <w:ind w:left="480" w:hanging="480"/>
        <w:rPr>
          <w:del w:id="399" w:author="Shuting Han" w:date="2016-09-06T12:32:00Z"/>
          <w:rFonts w:ascii="Arial" w:hAnsi="Arial" w:cs="Arial"/>
          <w:noProof/>
          <w:rPrChange w:id="400" w:author="Shuting Han" w:date="2016-09-06T12:32:00Z">
            <w:rPr>
              <w:del w:id="401" w:author="Shuting Han" w:date="2016-09-06T12:32:00Z"/>
              <w:rFonts w:ascii="Arial" w:hAnsi="Arial" w:cs="Arial"/>
              <w:noProof/>
            </w:rPr>
          </w:rPrChange>
        </w:rPr>
      </w:pPr>
      <w:del w:id="402" w:author="Shuting Han" w:date="2016-09-06T12:32:00Z">
        <w:r w:rsidRPr="00C01E56" w:rsidDel="00C01E56">
          <w:rPr>
            <w:rFonts w:ascii="Arial" w:hAnsi="Arial" w:cs="Arial"/>
            <w:noProof/>
            <w:rPrChange w:id="403" w:author="Shuting Han" w:date="2016-09-06T12:32:00Z">
              <w:rPr>
                <w:rFonts w:ascii="Arial" w:hAnsi="Arial" w:cs="Arial"/>
                <w:noProof/>
              </w:rPr>
            </w:rPrChange>
          </w:rPr>
          <w:delText>Stetter, O., Battaglia, D., Soriano, J., Geisel, T., 2012. Model-free reconstruction of excitatory neuronal connectivity from calcium imaging signals. PLoS Comput. Biol. 8, e1002653. doi:10.1371/journal.pcbi.1002653</w:delText>
        </w:r>
      </w:del>
    </w:p>
    <w:p w14:paraId="47B9D0DC" w14:textId="55A40C51" w:rsidR="00E752AB" w:rsidRPr="00C01E56" w:rsidDel="00C01E56" w:rsidRDefault="00E752AB" w:rsidP="00E752AB">
      <w:pPr>
        <w:widowControl w:val="0"/>
        <w:autoSpaceDE w:val="0"/>
        <w:autoSpaceDN w:val="0"/>
        <w:adjustRightInd w:val="0"/>
        <w:spacing w:line="480" w:lineRule="auto"/>
        <w:ind w:left="480" w:hanging="480"/>
        <w:rPr>
          <w:del w:id="404" w:author="Shuting Han" w:date="2016-09-06T12:32:00Z"/>
          <w:rFonts w:ascii="Arial" w:hAnsi="Arial" w:cs="Arial"/>
          <w:noProof/>
          <w:rPrChange w:id="405" w:author="Shuting Han" w:date="2016-09-06T12:32:00Z">
            <w:rPr>
              <w:del w:id="406" w:author="Shuting Han" w:date="2016-09-06T12:32:00Z"/>
              <w:rFonts w:ascii="Arial" w:hAnsi="Arial" w:cs="Arial"/>
              <w:noProof/>
            </w:rPr>
          </w:rPrChange>
        </w:rPr>
      </w:pPr>
      <w:del w:id="407" w:author="Shuting Han" w:date="2016-09-06T12:32:00Z">
        <w:r w:rsidRPr="00C01E56" w:rsidDel="00C01E56">
          <w:rPr>
            <w:rFonts w:ascii="Arial" w:hAnsi="Arial" w:cs="Arial"/>
            <w:noProof/>
            <w:rPrChange w:id="408" w:author="Shuting Han" w:date="2016-09-06T12:32:00Z">
              <w:rPr>
                <w:rFonts w:ascii="Arial" w:hAnsi="Arial" w:cs="Arial"/>
                <w:noProof/>
              </w:rPr>
            </w:rPrChange>
          </w:rPr>
          <w:delText>Tang, K., Gubert, H., Tonge, R., Wang, A., Wu, L., Campbell, D., Kedzie, C., Wang, L., Russell, A., Kimball, A., Kambadur, A., Mann, G., Pacifico, S., Hodson, J., Yao, D.D., Mckeown, K., Jebara, T., n.d. Learning a Graphical Model of Bloomberg Financial and News Data 1–3.</w:delText>
        </w:r>
      </w:del>
    </w:p>
    <w:p w14:paraId="3E8E632F" w14:textId="76BB9EDF" w:rsidR="00E752AB" w:rsidRPr="00C01E56" w:rsidDel="00C01E56" w:rsidRDefault="00E752AB" w:rsidP="00E752AB">
      <w:pPr>
        <w:widowControl w:val="0"/>
        <w:autoSpaceDE w:val="0"/>
        <w:autoSpaceDN w:val="0"/>
        <w:adjustRightInd w:val="0"/>
        <w:spacing w:line="480" w:lineRule="auto"/>
        <w:ind w:left="480" w:hanging="480"/>
        <w:rPr>
          <w:del w:id="409" w:author="Shuting Han" w:date="2016-09-06T12:32:00Z"/>
          <w:rFonts w:ascii="Arial" w:hAnsi="Arial" w:cs="Arial"/>
          <w:noProof/>
          <w:rPrChange w:id="410" w:author="Shuting Han" w:date="2016-09-06T12:32:00Z">
            <w:rPr>
              <w:del w:id="411" w:author="Shuting Han" w:date="2016-09-06T12:32:00Z"/>
              <w:rFonts w:ascii="Arial" w:hAnsi="Arial" w:cs="Arial"/>
              <w:noProof/>
            </w:rPr>
          </w:rPrChange>
        </w:rPr>
      </w:pPr>
      <w:del w:id="412" w:author="Shuting Han" w:date="2016-09-06T12:32:00Z">
        <w:r w:rsidRPr="00C01E56" w:rsidDel="00C01E56">
          <w:rPr>
            <w:rFonts w:ascii="Arial" w:hAnsi="Arial" w:cs="Arial"/>
            <w:noProof/>
            <w:rPrChange w:id="413" w:author="Shuting Han" w:date="2016-09-06T12:32:00Z">
              <w:rPr>
                <w:rFonts w:ascii="Arial" w:hAnsi="Arial" w:cs="Arial"/>
                <w:noProof/>
              </w:rPr>
            </w:rPrChange>
          </w:rPr>
          <w:delText>Tang, K., Ruozzi, N., Belanger, D., Jebara, T., 2016. Bethe Learning of Graphical Models via MAP Decoding. Artif. Intell. Stat.</w:delText>
        </w:r>
      </w:del>
    </w:p>
    <w:p w14:paraId="777FE50D" w14:textId="16CAD99C" w:rsidR="00E752AB" w:rsidRPr="00C01E56" w:rsidDel="00C01E56" w:rsidRDefault="00E752AB" w:rsidP="00E752AB">
      <w:pPr>
        <w:widowControl w:val="0"/>
        <w:autoSpaceDE w:val="0"/>
        <w:autoSpaceDN w:val="0"/>
        <w:adjustRightInd w:val="0"/>
        <w:spacing w:line="480" w:lineRule="auto"/>
        <w:ind w:left="480" w:hanging="480"/>
        <w:rPr>
          <w:del w:id="414" w:author="Shuting Han" w:date="2016-09-06T12:32:00Z"/>
          <w:rFonts w:ascii="Arial" w:hAnsi="Arial" w:cs="Arial"/>
          <w:noProof/>
          <w:rPrChange w:id="415" w:author="Shuting Han" w:date="2016-09-06T12:32:00Z">
            <w:rPr>
              <w:del w:id="416" w:author="Shuting Han" w:date="2016-09-06T12:32:00Z"/>
              <w:rFonts w:ascii="Arial" w:hAnsi="Arial" w:cs="Arial"/>
              <w:noProof/>
            </w:rPr>
          </w:rPrChange>
        </w:rPr>
      </w:pPr>
      <w:del w:id="417" w:author="Shuting Han" w:date="2016-09-06T12:32:00Z">
        <w:r w:rsidRPr="00C01E56" w:rsidDel="00C01E56">
          <w:rPr>
            <w:rFonts w:ascii="Arial" w:hAnsi="Arial" w:cs="Arial"/>
            <w:noProof/>
            <w:rPrChange w:id="418" w:author="Shuting Han" w:date="2016-09-06T12:32:00Z">
              <w:rPr>
                <w:rFonts w:ascii="Arial" w:hAnsi="Arial" w:cs="Arial"/>
                <w:noProof/>
              </w:rPr>
            </w:rPrChange>
          </w:rPr>
          <w:delText>Towlson, E.K., Vértes, P.E., Ahnert, S.E., Schafer, W.R., Bullmore, E.T., 2013. The rich club of the C. elegans neuronal connectome. J. Neurosci. 33, 6380–7. doi:10.1523/JNEUROSCI.3784-12.2013</w:delText>
        </w:r>
      </w:del>
    </w:p>
    <w:p w14:paraId="008321E8" w14:textId="61629FAE" w:rsidR="00E752AB" w:rsidRPr="00C01E56" w:rsidDel="00C01E56" w:rsidRDefault="00E752AB" w:rsidP="00E752AB">
      <w:pPr>
        <w:widowControl w:val="0"/>
        <w:autoSpaceDE w:val="0"/>
        <w:autoSpaceDN w:val="0"/>
        <w:adjustRightInd w:val="0"/>
        <w:spacing w:line="480" w:lineRule="auto"/>
        <w:ind w:left="480" w:hanging="480"/>
        <w:rPr>
          <w:del w:id="419" w:author="Shuting Han" w:date="2016-09-06T12:32:00Z"/>
          <w:rFonts w:ascii="Arial" w:hAnsi="Arial" w:cs="Arial"/>
          <w:noProof/>
          <w:rPrChange w:id="420" w:author="Shuting Han" w:date="2016-09-06T12:32:00Z">
            <w:rPr>
              <w:del w:id="421" w:author="Shuting Han" w:date="2016-09-06T12:32:00Z"/>
              <w:rFonts w:ascii="Arial" w:hAnsi="Arial" w:cs="Arial"/>
              <w:noProof/>
            </w:rPr>
          </w:rPrChange>
        </w:rPr>
      </w:pPr>
      <w:del w:id="422" w:author="Shuting Han" w:date="2016-09-06T12:32:00Z">
        <w:r w:rsidRPr="00C01E56" w:rsidDel="00C01E56">
          <w:rPr>
            <w:rFonts w:ascii="Arial" w:hAnsi="Arial" w:cs="Arial"/>
            <w:noProof/>
            <w:rPrChange w:id="423" w:author="Shuting Han" w:date="2016-09-06T12:32:00Z">
              <w:rPr>
                <w:rFonts w:ascii="Arial" w:hAnsi="Arial" w:cs="Arial"/>
                <w:noProof/>
              </w:rPr>
            </w:rPrChange>
          </w:rPr>
          <w:delText>van den Heuvel, M.P., Stam, C.J., Boersma, M., Hulshoff Pol, H.E., 2008. Small-world and scale-free organization of voxel-based resting-state functional connectivity in the human brain. Neuroimage 43, 528–39. doi:10.1016/j.neuroimage.2008.08.010</w:delText>
        </w:r>
      </w:del>
    </w:p>
    <w:p w14:paraId="41B87043" w14:textId="2A2686E0" w:rsidR="00E752AB" w:rsidRPr="00C01E56" w:rsidDel="00C01E56" w:rsidRDefault="00E752AB" w:rsidP="00E752AB">
      <w:pPr>
        <w:widowControl w:val="0"/>
        <w:autoSpaceDE w:val="0"/>
        <w:autoSpaceDN w:val="0"/>
        <w:adjustRightInd w:val="0"/>
        <w:spacing w:line="480" w:lineRule="auto"/>
        <w:ind w:left="480" w:hanging="480"/>
        <w:rPr>
          <w:del w:id="424" w:author="Shuting Han" w:date="2016-09-06T12:32:00Z"/>
          <w:rFonts w:ascii="Arial" w:hAnsi="Arial" w:cs="Arial"/>
          <w:noProof/>
          <w:rPrChange w:id="425" w:author="Shuting Han" w:date="2016-09-06T12:32:00Z">
            <w:rPr>
              <w:del w:id="426" w:author="Shuting Han" w:date="2016-09-06T12:32:00Z"/>
              <w:rFonts w:ascii="Arial" w:hAnsi="Arial" w:cs="Arial"/>
              <w:noProof/>
            </w:rPr>
          </w:rPrChange>
        </w:rPr>
      </w:pPr>
      <w:del w:id="427" w:author="Shuting Han" w:date="2016-09-06T12:32:00Z">
        <w:r w:rsidRPr="00C01E56" w:rsidDel="00C01E56">
          <w:rPr>
            <w:rFonts w:ascii="Arial" w:hAnsi="Arial" w:cs="Arial"/>
            <w:noProof/>
            <w:rPrChange w:id="428" w:author="Shuting Han" w:date="2016-09-06T12:32:00Z">
              <w:rPr>
                <w:rFonts w:ascii="Arial" w:hAnsi="Arial" w:cs="Arial"/>
                <w:noProof/>
              </w:rPr>
            </w:rPrChange>
          </w:rPr>
          <w:delText>Wang, J., Zuo, X., He, Y., 2010. Graph-based network analysis of resting-state functional MRI. Front Syst Neurosci 4, 16. doi:10.3389/fnsys.2010.00016</w:delText>
        </w:r>
      </w:del>
    </w:p>
    <w:p w14:paraId="5BB78FE8" w14:textId="5D441B3A" w:rsidR="00E752AB" w:rsidRPr="00C01E56" w:rsidDel="00C01E56" w:rsidRDefault="00E752AB" w:rsidP="00E752AB">
      <w:pPr>
        <w:widowControl w:val="0"/>
        <w:autoSpaceDE w:val="0"/>
        <w:autoSpaceDN w:val="0"/>
        <w:adjustRightInd w:val="0"/>
        <w:spacing w:line="480" w:lineRule="auto"/>
        <w:ind w:left="480" w:hanging="480"/>
        <w:rPr>
          <w:del w:id="429" w:author="Shuting Han" w:date="2016-09-06T12:32:00Z"/>
          <w:rFonts w:ascii="Arial" w:hAnsi="Arial" w:cs="Arial"/>
          <w:noProof/>
          <w:rPrChange w:id="430" w:author="Shuting Han" w:date="2016-09-06T12:32:00Z">
            <w:rPr>
              <w:del w:id="431" w:author="Shuting Han" w:date="2016-09-06T12:32:00Z"/>
              <w:rFonts w:ascii="Arial" w:hAnsi="Arial" w:cs="Arial"/>
              <w:noProof/>
            </w:rPr>
          </w:rPrChange>
        </w:rPr>
      </w:pPr>
      <w:del w:id="432" w:author="Shuting Han" w:date="2016-09-06T12:32:00Z">
        <w:r w:rsidRPr="00C01E56" w:rsidDel="00C01E56">
          <w:rPr>
            <w:rFonts w:ascii="Arial" w:hAnsi="Arial" w:cs="Arial"/>
            <w:noProof/>
            <w:rPrChange w:id="433" w:author="Shuting Han" w:date="2016-09-06T12:32:00Z">
              <w:rPr>
                <w:rFonts w:ascii="Arial" w:hAnsi="Arial" w:cs="Arial"/>
                <w:noProof/>
              </w:rPr>
            </w:rPrChange>
          </w:rPr>
          <w:delText>Yatsenko, D., Josić, K., Ecker, A.S., Froudarakis, E., Cotton, R.J., Tolias, A.S., 2015. Improved estimation and interpretation of correlations in neural circuits. PLoS Comput. Biol. 11, e1004083. doi:10.1371/journal.pcbi.1004083</w:delText>
        </w:r>
      </w:del>
    </w:p>
    <w:p w14:paraId="2C18AD38" w14:textId="18D56633" w:rsidR="00E752AB" w:rsidRPr="00C01E56" w:rsidDel="00C01E56" w:rsidRDefault="00E752AB" w:rsidP="00E752AB">
      <w:pPr>
        <w:widowControl w:val="0"/>
        <w:autoSpaceDE w:val="0"/>
        <w:autoSpaceDN w:val="0"/>
        <w:adjustRightInd w:val="0"/>
        <w:spacing w:line="480" w:lineRule="auto"/>
        <w:ind w:left="480" w:hanging="480"/>
        <w:rPr>
          <w:del w:id="434" w:author="Shuting Han" w:date="2016-09-06T12:32:00Z"/>
          <w:rFonts w:ascii="Arial" w:hAnsi="Arial" w:cs="Arial"/>
          <w:noProof/>
          <w:rPrChange w:id="435" w:author="Shuting Han" w:date="2016-09-06T12:32:00Z">
            <w:rPr>
              <w:del w:id="436" w:author="Shuting Han" w:date="2016-09-06T12:32:00Z"/>
              <w:rFonts w:ascii="Arial" w:hAnsi="Arial" w:cs="Arial"/>
              <w:noProof/>
            </w:rPr>
          </w:rPrChange>
        </w:rPr>
      </w:pPr>
      <w:del w:id="437" w:author="Shuting Han" w:date="2016-09-06T12:32:00Z">
        <w:r w:rsidRPr="00C01E56" w:rsidDel="00C01E56">
          <w:rPr>
            <w:rFonts w:ascii="Arial" w:hAnsi="Arial" w:cs="Arial"/>
            <w:noProof/>
            <w:rPrChange w:id="438" w:author="Shuting Han" w:date="2016-09-06T12:32:00Z">
              <w:rPr>
                <w:rFonts w:ascii="Arial" w:hAnsi="Arial" w:cs="Arial"/>
                <w:noProof/>
              </w:rPr>
            </w:rPrChange>
          </w:rPr>
          <w:delText>Yu, S., Huang, D., Singer, W., Nikolic, D., 2008. A small world of neuronal synchrony. Cereb. Cortex 18, 2891–901. doi:10.1093/cercor/bhn047</w:delText>
        </w:r>
      </w:del>
    </w:p>
    <w:p w14:paraId="49BA1370" w14:textId="1FABFFE3" w:rsidR="00E752AB" w:rsidRPr="00C01E56" w:rsidDel="00C01E56" w:rsidRDefault="00E752AB" w:rsidP="00E752AB">
      <w:pPr>
        <w:widowControl w:val="0"/>
        <w:autoSpaceDE w:val="0"/>
        <w:autoSpaceDN w:val="0"/>
        <w:adjustRightInd w:val="0"/>
        <w:spacing w:line="480" w:lineRule="auto"/>
        <w:ind w:left="480" w:hanging="480"/>
        <w:rPr>
          <w:del w:id="439" w:author="Shuting Han" w:date="2016-09-06T12:32:00Z"/>
          <w:rFonts w:ascii="Arial" w:hAnsi="Arial" w:cs="Arial"/>
          <w:noProof/>
          <w:rPrChange w:id="440" w:author="Shuting Han" w:date="2016-09-06T12:32:00Z">
            <w:rPr>
              <w:del w:id="441" w:author="Shuting Han" w:date="2016-09-06T12:32:00Z"/>
              <w:rFonts w:ascii="Arial" w:hAnsi="Arial" w:cs="Arial"/>
              <w:noProof/>
            </w:rPr>
          </w:rPrChange>
        </w:rPr>
      </w:pPr>
      <w:del w:id="442" w:author="Shuting Han" w:date="2016-09-06T12:32:00Z">
        <w:r w:rsidRPr="00C01E56" w:rsidDel="00C01E56">
          <w:rPr>
            <w:rFonts w:ascii="Arial" w:hAnsi="Arial" w:cs="Arial"/>
            <w:noProof/>
            <w:rPrChange w:id="443" w:author="Shuting Han" w:date="2016-09-06T12:32:00Z">
              <w:rPr>
                <w:rFonts w:ascii="Arial" w:hAnsi="Arial" w:cs="Arial"/>
                <w:noProof/>
              </w:rPr>
            </w:rPrChange>
          </w:rPr>
          <w:delText>Zuo, X.-N., Ehmke, R., Mennes, M., Imperati, D., Castellanos, F.X., Sporns, O., Milham, M.P., 2012. Network centrality in the human functional connectome. Cereb. Cortex 22, 1862–75. doi:10.1093/cercor/bhr269</w:delText>
        </w:r>
      </w:del>
    </w:p>
    <w:p w14:paraId="29A3EB32" w14:textId="06596D71" w:rsidR="00940795" w:rsidRPr="00044B3A" w:rsidDel="00C01E56" w:rsidRDefault="00271F87" w:rsidP="00044B3A">
      <w:pPr>
        <w:widowControl w:val="0"/>
        <w:autoSpaceDE w:val="0"/>
        <w:autoSpaceDN w:val="0"/>
        <w:adjustRightInd w:val="0"/>
        <w:spacing w:line="480" w:lineRule="auto"/>
        <w:ind w:left="480" w:hanging="480"/>
        <w:jc w:val="both"/>
        <w:rPr>
          <w:del w:id="444" w:author="Shuting Han" w:date="2016-09-06T12:32:00Z"/>
          <w:rFonts w:ascii="Arial" w:hAnsi="Arial" w:cs="Arial"/>
        </w:rPr>
      </w:pPr>
      <w:del w:id="445" w:author="Shuting Han" w:date="2016-09-06T12:32:00Z">
        <w:r w:rsidRPr="00044B3A" w:rsidDel="00C01E56">
          <w:rPr>
            <w:rFonts w:ascii="Arial" w:hAnsi="Arial" w:cs="Arial"/>
          </w:rPr>
          <w:fldChar w:fldCharType="end"/>
        </w:r>
      </w:del>
    </w:p>
    <w:p w14:paraId="10829763" w14:textId="2D0E3955" w:rsidR="00F13BD8" w:rsidDel="00C01E56" w:rsidRDefault="00F13BD8" w:rsidP="00C01E56">
      <w:pPr>
        <w:widowControl w:val="0"/>
        <w:autoSpaceDE w:val="0"/>
        <w:autoSpaceDN w:val="0"/>
        <w:adjustRightInd w:val="0"/>
        <w:spacing w:line="480" w:lineRule="auto"/>
        <w:ind w:left="480" w:hanging="480"/>
        <w:jc w:val="both"/>
        <w:rPr>
          <w:del w:id="446" w:author="Shuting Han" w:date="2016-09-06T12:32:00Z"/>
          <w:rFonts w:ascii="Arial" w:hAnsi="Arial" w:cs="Arial"/>
        </w:rPr>
        <w:pPrChange w:id="447" w:author="Shuting Han" w:date="2016-09-06T12:32:00Z">
          <w:pPr/>
        </w:pPrChange>
      </w:pPr>
      <w:del w:id="448" w:author="Shuting Han" w:date="2016-09-06T12:32:00Z">
        <w:r w:rsidDel="00C01E56">
          <w:rPr>
            <w:rFonts w:ascii="Arial" w:hAnsi="Arial" w:cs="Arial"/>
          </w:rPr>
          <w:br w:type="page"/>
        </w:r>
      </w:del>
    </w:p>
    <w:p w14:paraId="16EECC31" w14:textId="77777777" w:rsidR="00F13BD8" w:rsidRPr="00044B3A" w:rsidRDefault="00F13BD8" w:rsidP="00C01E56">
      <w:pPr>
        <w:widowControl w:val="0"/>
        <w:autoSpaceDE w:val="0"/>
        <w:autoSpaceDN w:val="0"/>
        <w:adjustRightInd w:val="0"/>
        <w:spacing w:line="480" w:lineRule="auto"/>
        <w:ind w:left="480" w:hanging="480"/>
        <w:jc w:val="both"/>
        <w:rPr>
          <w:rFonts w:ascii="Arial" w:hAnsi="Arial" w:cs="Arial"/>
          <w:b/>
        </w:rPr>
        <w:pPrChange w:id="449" w:author="Shuting Han" w:date="2016-09-06T12:32:00Z">
          <w:pPr>
            <w:spacing w:line="480" w:lineRule="auto"/>
            <w:jc w:val="both"/>
          </w:pPr>
        </w:pPrChange>
      </w:pPr>
      <w:r w:rsidRPr="00044B3A">
        <w:rPr>
          <w:rFonts w:ascii="Arial" w:hAnsi="Arial" w:cs="Arial"/>
          <w:b/>
        </w:rPr>
        <w:t>Experimental Procedures</w:t>
      </w:r>
    </w:p>
    <w:p w14:paraId="036DA55D" w14:textId="6ACFD69E" w:rsidR="00963966" w:rsidRPr="006F3A89" w:rsidRDefault="00F13BD8" w:rsidP="009B0FC8">
      <w:pPr>
        <w:spacing w:line="480" w:lineRule="auto"/>
        <w:jc w:val="both"/>
        <w:rPr>
          <w:rFonts w:ascii="Arial" w:hAnsi="Arial" w:cs="Arial"/>
          <w:b/>
          <w:i/>
        </w:rPr>
      </w:pPr>
      <w:r w:rsidRPr="00044B3A">
        <w:rPr>
          <w:rFonts w:ascii="Arial" w:hAnsi="Arial" w:cs="Arial"/>
          <w:b/>
          <w:i/>
        </w:rPr>
        <w:t>Conditional Random Fields</w:t>
      </w:r>
    </w:p>
    <w:p w14:paraId="7134D142" w14:textId="1DED6A8C" w:rsidR="00F13BD8" w:rsidRPr="00044B3A" w:rsidRDefault="00F13BD8" w:rsidP="00F13BD8">
      <w:pPr>
        <w:spacing w:line="480" w:lineRule="auto"/>
        <w:ind w:firstLine="240"/>
        <w:jc w:val="both"/>
        <w:rPr>
          <w:rFonts w:ascii="Arial" w:hAnsi="Arial" w:cs="Arial"/>
        </w:rPr>
      </w:pPr>
      <w:r w:rsidRPr="00044B3A">
        <w:rPr>
          <w:rFonts w:ascii="Arial" w:hAnsi="Arial" w:cs="Arial"/>
        </w:rPr>
        <w:t xml:space="preserve">We construct a conditional random field (CRF) with the observed population activity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 xml:space="preserve">, and the target hidden network state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p>
    <w:p w14:paraId="124CC8B7" w14:textId="37450A27" w:rsidR="00F13BD8" w:rsidRPr="00044B3A" w:rsidRDefault="00F13BD8" w:rsidP="00F13BD8">
      <w:pPr>
        <w:spacing w:line="480" w:lineRule="auto"/>
        <w:ind w:firstLine="240"/>
        <w:jc w:val="both"/>
        <w:rPr>
          <w:rFonts w:ascii="Arial" w:hAnsi="Arial" w:cs="Arial"/>
        </w:rPr>
      </w:pPr>
      <m:oMathPara>
        <m:oMath>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 xml:space="preserve">= </m:t>
          </m:r>
          <m:f>
            <m:fPr>
              <m:ctrlPr>
                <w:rPr>
                  <w:rFonts w:ascii="Cambria Math" w:hAnsi="Cambria Math" w:cs="Arial"/>
                  <w:i/>
                </w:rPr>
              </m:ctrlPr>
            </m:fPr>
            <m:num>
              <w:bookmarkStart w:id="450" w:name="OLE_LINK9"/>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e>
              </m:d>
              <m:r>
                <w:rPr>
                  <w:rFonts w:ascii="Cambria Math" w:hAnsi="Cambria Math" w:cs="Arial"/>
                </w:rPr>
                <m:t>)</m:t>
              </m:r>
              <w:bookmarkEnd w:id="450"/>
            </m:num>
            <m:den>
              <m:r>
                <w:rPr>
                  <w:rFonts w:ascii="Cambria Math" w:hAnsi="Cambria Math" w:cs="Arial"/>
                </w:rPr>
                <m:t>Z(</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den>
          </m:f>
        </m:oMath>
      </m:oMathPara>
    </w:p>
    <w:p w14:paraId="26BCD226" w14:textId="55552813" w:rsidR="00F13BD8" w:rsidRPr="00044B3A" w:rsidRDefault="00F13BD8" w:rsidP="00F13BD8">
      <w:pPr>
        <w:spacing w:line="480" w:lineRule="auto"/>
        <w:jc w:val="both"/>
        <w:rPr>
          <w:rFonts w:ascii="Arial" w:hAnsi="Arial" w:cs="Arial"/>
        </w:rPr>
      </w:pPr>
      <w:r w:rsidRPr="00044B3A">
        <w:rPr>
          <w:rFonts w:ascii="Arial" w:hAnsi="Arial" w:cs="Arial"/>
        </w:rPr>
        <w:t xml:space="preserve">where </w:t>
      </w:r>
      <m:oMath>
        <m:r>
          <w:rPr>
            <w:rFonts w:ascii="Cambria Math" w:hAnsi="Cambria Math" w:cs="Arial"/>
            <w:i/>
          </w:rPr>
          <w:sym w:font="Symbol" w:char="F066"/>
        </m:r>
      </m:oMath>
      <w:r w:rsidRPr="00044B3A">
        <w:rPr>
          <w:rFonts w:ascii="Arial" w:hAnsi="Arial" w:cs="Arial"/>
        </w:rPr>
        <w:t xml:space="preserve"> is a vector of sufficient statistics of the distribution, </w:t>
      </w:r>
      <m:oMath>
        <m:r>
          <w:rPr>
            <w:rFonts w:ascii="Cambria Math" w:hAnsi="Cambria Math" w:cs="Arial"/>
            <w:i/>
          </w:rPr>
          <w:sym w:font="Symbol" w:char="F071"/>
        </m:r>
      </m:oMath>
      <w:r w:rsidRPr="00044B3A">
        <w:rPr>
          <w:rFonts w:ascii="Arial" w:hAnsi="Arial" w:cs="Arial"/>
        </w:rPr>
        <w:t xml:space="preserve"> is a vector of parameters, and </w:t>
      </w:r>
      <m:oMath>
        <m:r>
          <w:rPr>
            <w:rFonts w:ascii="Cambria Math" w:hAnsi="Cambria Math" w:cs="Arial"/>
          </w:rPr>
          <m:t>Z</m:t>
        </m:r>
      </m:oMath>
      <w:r w:rsidRPr="00044B3A">
        <w:rPr>
          <w:rFonts w:ascii="Arial" w:hAnsi="Arial" w:cs="Arial"/>
        </w:rPr>
        <w:t xml:space="preserve"> is the partition function:</w:t>
      </w:r>
    </w:p>
    <w:p w14:paraId="34D6C217" w14:textId="0BF175DB" w:rsidR="00F13BD8" w:rsidRPr="00044B3A" w:rsidRDefault="00F13BD8" w:rsidP="00F13BD8">
      <w:pPr>
        <w:spacing w:line="480" w:lineRule="auto"/>
        <w:jc w:val="both"/>
        <w:rPr>
          <w:rFonts w:ascii="Arial" w:hAnsi="Arial" w:cs="Arial"/>
          <w:i/>
        </w:rPr>
      </w:pPr>
      <m:oMathPara>
        <m:oMath>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y</m:t>
              </m:r>
              <m:r>
                <m:rPr>
                  <m:scr m:val="script"/>
                  <m:sty m:val="p"/>
                </m:rPr>
                <w:rPr>
                  <w:rFonts w:ascii="Cambria Math" w:hAnsi="Cambria Math" w:cs="Arial"/>
                </w:rPr>
                <m:t>∈Y</m:t>
              </m:r>
            </m:sub>
            <m:sup/>
            <m:e>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y</m:t>
                      </m:r>
                    </m:e>
                  </m:d>
                  <m:r>
                    <w:rPr>
                      <w:rFonts w:ascii="Cambria Math" w:hAnsi="Cambria Math" w:cs="Arial"/>
                    </w:rPr>
                    <m:t>,θ</m:t>
                  </m:r>
                </m:e>
              </m:d>
              <m:r>
                <w:rPr>
                  <w:rFonts w:ascii="Cambria Math" w:hAnsi="Cambria Math" w:cs="Arial"/>
                </w:rPr>
                <m:t>)</m:t>
              </m:r>
            </m:e>
          </m:nary>
        </m:oMath>
      </m:oMathPara>
    </w:p>
    <w:p w14:paraId="2DE0AE5E" w14:textId="31987F17" w:rsidR="00F13BD8" w:rsidRPr="00044B3A" w:rsidRDefault="00F13BD8" w:rsidP="00F13BD8">
      <w:pPr>
        <w:spacing w:line="480" w:lineRule="auto"/>
        <w:jc w:val="both"/>
        <w:rPr>
          <w:rFonts w:ascii="Arial" w:hAnsi="Arial" w:cs="Arial"/>
        </w:rPr>
      </w:pPr>
      <w:r w:rsidRPr="00044B3A">
        <w:rPr>
          <w:rFonts w:ascii="Arial" w:hAnsi="Arial" w:cs="Arial"/>
        </w:rPr>
        <w:t>The conditional probability can be factor</w:t>
      </w:r>
      <w:r w:rsidR="00582120">
        <w:rPr>
          <w:rFonts w:ascii="Arial" w:hAnsi="Arial" w:cs="Arial"/>
        </w:rPr>
        <w:t>e</w:t>
      </w:r>
      <w:r w:rsidRPr="00044B3A">
        <w:rPr>
          <w:rFonts w:ascii="Arial" w:hAnsi="Arial" w:cs="Arial"/>
        </w:rPr>
        <w:t xml:space="preserve">d over a graph structure </w:t>
      </w:r>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variables, and </w:t>
      </w:r>
      <m:oMath>
        <m:r>
          <w:rPr>
            <w:rFonts w:ascii="Cambria Math" w:hAnsi="Cambria Math" w:cs="Arial"/>
          </w:rPr>
          <m:t>A</m:t>
        </m:r>
      </m:oMath>
      <w:r w:rsidR="00963966" w:rsidRPr="00044B3A">
        <w:rPr>
          <w:rFonts w:ascii="Arial" w:hAnsi="Arial" w:cs="Arial"/>
        </w:rPr>
        <w:t xml:space="preserve"> </w:t>
      </w:r>
      <w:r w:rsidRPr="00044B3A">
        <w:rPr>
          <w:rFonts w:ascii="Arial" w:hAnsi="Arial" w:cs="Arial"/>
        </w:rPr>
        <w:t xml:space="preserve">is the collection of </w:t>
      </w:r>
      <w:r w:rsidR="00963966">
        <w:rPr>
          <w:rFonts w:ascii="Arial" w:hAnsi="Arial" w:cs="Arial"/>
        </w:rPr>
        <w:t xml:space="preserve">subsets of </w:t>
      </w:r>
      <m:oMath>
        <m:r>
          <w:rPr>
            <w:rFonts w:ascii="Cambria Math" w:hAnsi="Cambria Math" w:cs="Arial"/>
          </w:rPr>
          <m:t>A</m:t>
        </m:r>
      </m:oMath>
      <w:r w:rsidR="00963966">
        <w:rPr>
          <w:rFonts w:ascii="Arial" w:hAnsi="Arial" w:cs="Arial"/>
        </w:rPr>
        <w:t>. The conditional dependencies can be then written as</w:t>
      </w:r>
    </w:p>
    <w:p w14:paraId="1F8E26F7" w14:textId="60997804" w:rsidR="00F13BD8" w:rsidRPr="00044B3A" w:rsidRDefault="00F13BD8" w:rsidP="00F13BD8">
      <w:pPr>
        <w:spacing w:line="480" w:lineRule="auto"/>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X;θ</m:t>
              </m:r>
            </m:e>
          </m:d>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i∈V</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i</m:t>
                      </m:r>
                    </m:sub>
                  </m:sSub>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e>
              </m:nary>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α∈</m:t>
                  </m:r>
                  <m:r>
                    <m:rPr>
                      <m:scr m:val="script"/>
                    </m:rPr>
                    <w:rPr>
                      <w:rFonts w:ascii="Cambria Math" w:hAnsi="Cambria Math" w:cs="Arial"/>
                    </w:rPr>
                    <m:t>A</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α</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α</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α</m:t>
                      </m:r>
                    </m:sub>
                  </m:sSub>
                  <m:r>
                    <w:rPr>
                      <w:rFonts w:ascii="Cambria Math" w:hAnsi="Cambria Math" w:cs="Arial"/>
                    </w:rPr>
                    <m:t>)</m:t>
                  </m:r>
                </m:e>
              </m:nary>
            </m:num>
            <m:den>
              <m:r>
                <w:rPr>
                  <w:rFonts w:ascii="Cambria Math" w:hAnsi="Cambria Math" w:cs="Arial"/>
                </w:rPr>
                <m:t>Z(X;θ)</m:t>
              </m:r>
            </m:den>
          </m:f>
        </m:oMath>
      </m:oMathPara>
    </w:p>
    <w:p w14:paraId="0B457A33" w14:textId="7B11D594" w:rsidR="00963966" w:rsidRDefault="0023774F" w:rsidP="009B0FC8">
      <w:pPr>
        <w:spacing w:line="480" w:lineRule="auto"/>
        <w:jc w:val="both"/>
        <w:rPr>
          <w:rFonts w:ascii="Arial" w:hAnsi="Arial" w:cs="Arial"/>
        </w:rPr>
      </w:pPr>
      <w:r>
        <w:rPr>
          <w:rFonts w:ascii="Arial" w:hAnsi="Arial" w:cs="Arial"/>
        </w:rPr>
        <w:t>This model is a gen</w:t>
      </w:r>
      <w:r w:rsidR="00002CD3">
        <w:rPr>
          <w:rFonts w:ascii="Arial" w:hAnsi="Arial" w:cs="Arial"/>
        </w:rPr>
        <w:t>eralized version of Ising models, which have</w:t>
      </w:r>
      <w:r>
        <w:rPr>
          <w:rFonts w:ascii="Arial" w:hAnsi="Arial" w:cs="Arial"/>
        </w:rPr>
        <w:t xml:space="preserve"> been previously applied to model neuronal networks</w:t>
      </w:r>
      <w:del w:id="451" w:author="Shuting Han" w:date="2016-09-06T12:30:00Z">
        <w:r w:rsidR="003441B6" w:rsidDel="00E93104">
          <w:rPr>
            <w:rFonts w:ascii="Arial" w:hAnsi="Arial" w:cs="Arial"/>
          </w:rPr>
          <w:delText xml:space="preserve"> </w:delText>
        </w:r>
        <w:r w:rsidR="003441B6" w:rsidDel="00E93104">
          <w:rPr>
            <w:rFonts w:ascii="Arial" w:hAnsi="Arial" w:cs="Arial"/>
          </w:rPr>
          <w:fldChar w:fldCharType="begin" w:fldLock="1"/>
        </w:r>
        <w:r w:rsidR="00E752AB" w:rsidRPr="00E93104" w:rsidDel="00E93104">
          <w:rPr>
            <w:rFonts w:ascii="Arial" w:hAnsi="Arial" w:cs="Arial"/>
            <w:rPrChange w:id="452" w:author="Shuting Han" w:date="2016-09-06T12:30:00Z">
              <w:rPr>
                <w:rFonts w:ascii="Arial" w:hAnsi="Arial" w:cs="Arial"/>
              </w:rPr>
            </w:rPrChange>
          </w:rPr>
          <w:delInstrText>ADDIN CSL_CITATION { "citationItems" : [ { "id" : "ITEM-1", "itemData" : { "DOI" : "10.1093/cercor/bhn047", "ISSN" : "1460-2199", "PMID" : "18400792", "abstract" : "A small-world network has been suggested to be an efficient solution for achieving both modular and global processing-a property highly desirable for brain computations. Here, we investigated functional networks of cortical neurons using correlation analysis to identify functional connectivity. To reconstruct the interaction network, we applied the Ising model based on the principle of maximum entropy. This allowed us to assess the interactions by measuring pairwise correlations and to assess the strength of coupling from the degree of synchrony. Visual responses were recorded in visual cortex of anesthetized cats, simultaneously from up to 24 neurons. First, pairwise correlations captured most of the patterns in the population's activity and, therefore, provided a reliable basis for the reconstruction of the interaction networks. Second, and most importantly, the resulting networks had small-world properties; the average path lengths were as short as in simulated random networks, but the clustering coefficients were larger. Neurons differed considerably with respect to the number and strength of interactions, suggesting the existence of \"hubs\" in the network. Notably, there was no evidence for scale-free properties. These results suggest that cortical networks are optimized for the coexistence of local and global computations: feature detection and feature integration or binding.", "author" : [ { "dropping-particle" : "", "family" : "Yu", "given" : "Shan", "non-dropping-particle" : "", "parse-names" : false, "suffix" : "" }, { "dropping-particle" : "", "family" : "Huang", "given" : "Debin", "non-dropping-particle" : "", "parse-names" : false, "suffix" : "" }, { "dropping-particle" : "", "family" : "Singer", "given" : "Wolf", "non-dropping-particle" : "", "parse-names" : false, "suffix" : "" }, { "dropping-particle" : "", "family" : "Nikolic", "given" : "Danko", "non-dropping-particle" : "", "parse-names" : false, "suffix" : "" } ], "container-title" : "Cerebral cortex (New York, N.Y. : 1991)", "id" : "ITEM-1", "issue" : "12", "issued" : { "date-parts" : [ [ "2008", "12" ] ] }, "page" : "2891-901", "title" : "A small world of neuronal synchrony.", "type" : "article-journal", "volume" : "18" }, "uris" : [ "http://www.mendeley.com/documents/?uuid=ae2111bc-c1be-4cd5-9830-cbffa264619e" ] } ], "mendeley" : { "formattedCitation" : "(Yu et al., 2008)", "plainTextFormattedCitation" : "(Yu et al., 2008)", "previouslyFormattedCitation" : "(Yu et al., 2008)" }, "properties" : { "noteIndex" : 0 }, "schema" : "https://github.com/citation-style-language/schema/raw/master/csl-citation.json" }</w:delInstrText>
        </w:r>
        <w:r w:rsidR="003441B6" w:rsidDel="00E93104">
          <w:rPr>
            <w:rFonts w:ascii="Arial" w:hAnsi="Arial" w:cs="Arial"/>
          </w:rPr>
          <w:fldChar w:fldCharType="separate"/>
        </w:r>
        <w:r w:rsidR="003441B6" w:rsidRPr="00E93104" w:rsidDel="00E93104">
          <w:rPr>
            <w:rFonts w:ascii="Arial" w:hAnsi="Arial" w:cs="Arial"/>
            <w:noProof/>
            <w:rPrChange w:id="453" w:author="Shuting Han" w:date="2016-09-06T12:30:00Z">
              <w:rPr>
                <w:rFonts w:ascii="Arial" w:hAnsi="Arial" w:cs="Arial"/>
                <w:noProof/>
              </w:rPr>
            </w:rPrChange>
          </w:rPr>
          <w:delText>(Yu et al., 2008)</w:delText>
        </w:r>
        <w:r w:rsidR="003441B6" w:rsidDel="00E93104">
          <w:rPr>
            <w:rFonts w:ascii="Arial" w:hAnsi="Arial" w:cs="Arial"/>
          </w:rPr>
          <w:fldChar w:fldCharType="end"/>
        </w:r>
      </w:del>
      <w:ins w:id="454" w:author="Shuting Han" w:date="2016-09-06T12:30:00Z">
        <w:r w:rsidR="00E93104">
          <w:rPr>
            <w:rFonts w:ascii="Arial" w:hAnsi="Arial" w:cs="Arial"/>
          </w:rPr>
          <w:t xml:space="preserve"> </w:t>
        </w:r>
      </w:ins>
      <w:r w:rsidR="00E93104">
        <w:rPr>
          <w:rFonts w:ascii="Arial" w:hAnsi="Arial" w:cs="Arial"/>
        </w:rPr>
        <w:fldChar w:fldCharType="begin"/>
      </w:r>
      <w:r w:rsidR="00E93104">
        <w:rPr>
          <w:rFonts w:ascii="Arial" w:hAnsi="Arial" w:cs="Arial"/>
        </w:rPr>
        <w:instrText xml:space="preserve"> ADDIN EN.CITE &lt;EndNote&gt;&lt;Cite&gt;&lt;Author&gt;Yu&lt;/Author&gt;&lt;Year&gt;2008&lt;/Year&gt;&lt;RecNum&gt;74&lt;/RecNum&gt;&lt;DisplayText&gt;(Yu et al., 2008)&lt;/DisplayText&gt;&lt;record&gt;&lt;rec-number&gt;74&lt;/rec-number&gt;&lt;foreign-keys&gt;&lt;key app="EN" db-id="0txdftr5os905xed2s8px2v3fppvvazdzsxs"&gt;74&lt;/key&gt;&lt;/foreign-keys&gt;&lt;ref-type name="Journal Article"&gt;17&lt;/ref-type&gt;&lt;contributors&gt;&lt;authors&gt;&lt;author&gt;Yu, Shan&lt;/author&gt;&lt;author&gt;Huang, Debin&lt;/author&gt;&lt;author&gt;Singer, Wolf&lt;/author&gt;&lt;author&gt;Nikolic, Danko&lt;/author&gt;&lt;/authors&gt;&lt;/contributors&gt;&lt;titles&gt;&lt;title&gt;A small world of neuronal synchrony.&lt;/title&gt;&lt;secondary-title&gt;Cerebral cortex (New York, N.Y. : 1991)&lt;/secondary-title&gt;&lt;/titles&gt;&lt;pages&gt;2891-901&lt;/pages&gt;&lt;volume&gt;18&lt;/volume&gt;&lt;keywords&gt;&lt;keyword&gt;Animals&lt;/keyword&gt;&lt;keyword&gt;Brain&lt;/keyword&gt;&lt;keyword&gt;Brain: physiology&lt;/keyword&gt;&lt;keyword&gt;Cats&lt;/keyword&gt;&lt;keyword&gt;Cerebral Cortex&lt;/keyword&gt;&lt;keyword&gt;Cerebral Cortex: physiology&lt;/keyword&gt;&lt;keyword&gt;Craniotomy&lt;/keyword&gt;&lt;keyword&gt;Electrocardiography&lt;/keyword&gt;&lt;keyword&gt;Electroencephalography&lt;/keyword&gt;&lt;keyword&gt;Entropy&lt;/keyword&gt;&lt;keyword&gt;Evoked Potentials&lt;/keyword&gt;&lt;keyword&gt;Evoked Potentials: physiology&lt;/keyword&gt;&lt;keyword&gt;Nerve Net&lt;/keyword&gt;&lt;keyword&gt;Nerve Net: physiology&lt;/keyword&gt;&lt;keyword&gt;Neurons&lt;/keyword&gt;&lt;keyword&gt;Neurons: physiology&lt;/keyword&gt;&lt;keyword&gt;Orientation&lt;/keyword&gt;&lt;keyword&gt;Orientation: physiology&lt;/keyword&gt;&lt;keyword&gt;Thinking&lt;/keyword&gt;&lt;keyword&gt;Thinking: physiology&lt;/keyword&gt;&lt;keyword&gt;Visual Perception&lt;/keyword&gt;&lt;/keywords&gt;&lt;dates&gt;&lt;year&gt;2008&lt;/year&gt;&lt;/dates&gt;&lt;accession-num&gt;18400792&lt;/accession-num&gt;&lt;urls&gt;&lt;/urls&gt;&lt;electronic-resource-num&gt;10.1093/cercor/bhn047&lt;/electronic-resource-num&gt;&lt;/record&gt;&lt;/Cite&gt;&lt;/EndNote&gt;</w:instrText>
      </w:r>
      <w:r w:rsidR="00E93104">
        <w:rPr>
          <w:rFonts w:ascii="Arial" w:hAnsi="Arial" w:cs="Arial"/>
        </w:rPr>
        <w:fldChar w:fldCharType="separate"/>
      </w:r>
      <w:r w:rsidR="00E93104">
        <w:rPr>
          <w:rFonts w:ascii="Arial" w:hAnsi="Arial" w:cs="Arial"/>
          <w:noProof/>
        </w:rPr>
        <w:t>(</w:t>
      </w:r>
      <w:hyperlink w:anchor="_ENREF_40" w:tooltip="Yu, 2008 #74" w:history="1">
        <w:r w:rsidR="00E93104">
          <w:rPr>
            <w:rFonts w:ascii="Arial" w:hAnsi="Arial" w:cs="Arial"/>
            <w:noProof/>
          </w:rPr>
          <w:t>Yu et al., 2008</w:t>
        </w:r>
      </w:hyperlink>
      <w:r w:rsidR="00E93104">
        <w:rPr>
          <w:rFonts w:ascii="Arial" w:hAnsi="Arial" w:cs="Arial"/>
          <w:noProof/>
        </w:rPr>
        <w:t>)</w:t>
      </w:r>
      <w:r w:rsidR="00E93104">
        <w:rPr>
          <w:rFonts w:ascii="Arial" w:hAnsi="Arial" w:cs="Arial"/>
        </w:rPr>
        <w:fldChar w:fldCharType="end"/>
      </w:r>
      <w:r>
        <w:rPr>
          <w:rFonts w:ascii="Arial" w:hAnsi="Arial" w:cs="Arial"/>
        </w:rPr>
        <w:t>.</w:t>
      </w:r>
      <w:r w:rsidR="00BA3835">
        <w:rPr>
          <w:rFonts w:ascii="Arial" w:hAnsi="Arial" w:cs="Arial"/>
        </w:rPr>
        <w:t xml:space="preserve"> The log-likelihood of each observation can be then written as:</w:t>
      </w:r>
    </w:p>
    <w:p w14:paraId="2C37E849" w14:textId="1E76C6AD" w:rsidR="00BA3835" w:rsidRDefault="00BA3835" w:rsidP="009B0FC8">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e>
              </m:d>
              <m:r>
                <w:rPr>
                  <w:rFonts w:ascii="Cambria Math" w:hAnsi="Cambria Math" w:cs="Arial"/>
                </w:rPr>
                <m:t>.</m:t>
              </m:r>
            </m:e>
          </m:func>
        </m:oMath>
      </m:oMathPara>
    </w:p>
    <w:p w14:paraId="442165F3" w14:textId="1AF92303" w:rsidR="00033A8A" w:rsidRDefault="0091270B" w:rsidP="009A7459">
      <w:pPr>
        <w:spacing w:line="480" w:lineRule="auto"/>
        <w:ind w:firstLine="210"/>
        <w:jc w:val="both"/>
        <w:rPr>
          <w:rFonts w:ascii="Arial" w:hAnsi="Arial" w:cs="Arial"/>
        </w:rPr>
      </w:pPr>
      <w:r w:rsidRPr="0091270B">
        <w:rPr>
          <w:rFonts w:ascii="Arial" w:hAnsi="Arial" w:cs="Arial"/>
        </w:rPr>
        <w:t xml:space="preserve">Given the </w:t>
      </w:r>
      <w:r w:rsidR="001E6113">
        <w:rPr>
          <w:rFonts w:ascii="Arial" w:hAnsi="Arial" w:cs="Arial"/>
        </w:rPr>
        <w:t>inferred binary spikes from raw imaging data</w:t>
      </w:r>
      <w:r w:rsidRPr="0091270B">
        <w:rPr>
          <w:rFonts w:ascii="Arial" w:hAnsi="Arial" w:cs="Arial"/>
        </w:rPr>
        <w:t xml:space="preserve">, we </w:t>
      </w:r>
      <w:r w:rsidR="001E6113">
        <w:rPr>
          <w:rFonts w:ascii="Arial" w:hAnsi="Arial" w:cs="Arial"/>
        </w:rPr>
        <w:t xml:space="preserve">construct a CRF model by two steps: </w:t>
      </w:r>
      <w:r w:rsidR="00E6281A">
        <w:rPr>
          <w:rFonts w:ascii="Arial" w:hAnsi="Arial" w:cs="Arial"/>
        </w:rPr>
        <w:t xml:space="preserve">(1) </w:t>
      </w:r>
      <w:r w:rsidR="001E6113">
        <w:rPr>
          <w:rFonts w:ascii="Arial" w:hAnsi="Arial" w:cs="Arial"/>
        </w:rPr>
        <w:t>structure learning</w:t>
      </w:r>
      <w:r w:rsidR="00E6281A">
        <w:rPr>
          <w:rFonts w:ascii="Arial" w:hAnsi="Arial" w:cs="Arial"/>
        </w:rPr>
        <w:t>,</w:t>
      </w:r>
      <w:r w:rsidR="001E6113">
        <w:rPr>
          <w:rFonts w:ascii="Arial" w:hAnsi="Arial" w:cs="Arial"/>
        </w:rPr>
        <w:t xml:space="preserve"> and </w:t>
      </w:r>
      <w:r w:rsidR="00E6281A">
        <w:rPr>
          <w:rFonts w:ascii="Arial" w:hAnsi="Arial" w:cs="Arial"/>
        </w:rPr>
        <w:t xml:space="preserve">(2) </w:t>
      </w:r>
      <w:r w:rsidR="001E6113">
        <w:rPr>
          <w:rFonts w:ascii="Arial" w:hAnsi="Arial" w:cs="Arial"/>
        </w:rPr>
        <w:t xml:space="preserve">parameter learning. For </w:t>
      </w:r>
      <w:r w:rsidR="001E6113">
        <w:rPr>
          <w:rFonts w:ascii="Arial" w:hAnsi="Arial" w:cs="Arial"/>
        </w:rPr>
        <w:lastRenderedPageBreak/>
        <w:t xml:space="preserve">structure learning, </w:t>
      </w:r>
      <w:r w:rsidR="00D200FA">
        <w:rPr>
          <w:rFonts w:ascii="Arial" w:hAnsi="Arial" w:cs="Arial"/>
        </w:rPr>
        <w:t xml:space="preserve">we </w:t>
      </w:r>
      <w:r w:rsidR="00B62092">
        <w:rPr>
          <w:rFonts w:ascii="Arial" w:hAnsi="Arial" w:cs="Arial"/>
        </w:rPr>
        <w:t>learnt a graph structure</w:t>
      </w:r>
      <w:r w:rsidR="00D200FA">
        <w:rPr>
          <w:rFonts w:ascii="Arial" w:hAnsi="Arial" w:cs="Arial"/>
        </w:rPr>
        <w:t xml:space="preserve"> using l1-regularized logistic regression and </w:t>
      </w:r>
      <w:r w:rsidR="00B62092">
        <w:rPr>
          <w:rFonts w:ascii="Arial" w:hAnsi="Arial" w:cs="Arial"/>
        </w:rPr>
        <w:t xml:space="preserve">performed structure elimination by </w:t>
      </w:r>
      <w:r w:rsidR="00D200FA">
        <w:rPr>
          <w:rFonts w:ascii="Arial" w:hAnsi="Arial" w:cs="Arial"/>
        </w:rPr>
        <w:t>thresholding the edge potentials</w:t>
      </w:r>
      <w:del w:id="455" w:author="Shuting Han" w:date="2016-09-06T12:31:00Z">
        <w:r w:rsidR="00B62092" w:rsidDel="00E93104">
          <w:rPr>
            <w:rFonts w:ascii="Arial" w:hAnsi="Arial" w:cs="Arial"/>
          </w:rPr>
          <w:delText xml:space="preserve"> </w:delText>
        </w:r>
        <w:r w:rsidR="00B62092" w:rsidDel="00E93104">
          <w:rPr>
            <w:rFonts w:ascii="Arial" w:hAnsi="Arial" w:cs="Arial"/>
          </w:rPr>
          <w:fldChar w:fldCharType="begin" w:fldLock="1"/>
        </w:r>
        <w:r w:rsidR="00474792" w:rsidRPr="00E93104" w:rsidDel="00E93104">
          <w:rPr>
            <w:rFonts w:ascii="Arial" w:hAnsi="Arial" w:cs="Arial"/>
            <w:rPrChange w:id="456" w:author="Shuting Han" w:date="2016-09-06T12:31:00Z">
              <w:rPr>
                <w:rFonts w:ascii="Arial" w:hAnsi="Arial" w:cs="Arial"/>
              </w:rPr>
            </w:rPrChange>
          </w:rPr>
          <w:delInstrText>ADDIN CSL_CITATION { "citationItems" : [ { "id" : "ITEM-1", "itemData" : { "ISSN" : "2168-8966", "author" : [ { "dropping-particle" : "", "family" : "Ravikumar", "given" : "Pradeep", "non-dropping-particle" : "", "parse-names" : false, "suffix" : "" }, { "dropping-particle" : "", "family" : "Wainwright", "given" : "Martin J.", "non-dropping-particle" : "", "parse-names" : false, "suffix" : "" }, { "dropping-particle" : "", "family" : "Lafferty", "given" : "John D.", "non-dropping-particle" : "", "parse-names" : false, "suffix" : "" } ], "container-title" : "The Annals of Statistics", "id" : "ITEM-1", "issue" : "3", "issued" : { "date-parts" : [ [ "2010", "6", "1" ] ] }, "language" : "EN", "page" : "1287-1319", "publisher" : "Institute of Mathematical Statistics", "title" : "High-dimensional Ising model selection using \u21131-regularized logistic regression", "type" : "article-journal", "volume" : "38" }, "uris" : [ "http://www.mendeley.com/documents/?uuid=ec438e70-4626-4cbd-8508-ba17c5cf5a65" ] } ], "mendeley" : { "formattedCitation" : "(Ravikumar et al., 2010)", "plainTextFormattedCitation" : "(Ravikumar et al., 2010)", "previouslyFormattedCitation" : "(Ravikumar et al., 2010)" }, "properties" : { "noteIndex" : 0 }, "schema" : "https://github.com/citation-style-language/schema/raw/master/csl-citation.json" }</w:delInstrText>
        </w:r>
        <w:r w:rsidR="00B62092" w:rsidDel="00E93104">
          <w:rPr>
            <w:rFonts w:ascii="Arial" w:hAnsi="Arial" w:cs="Arial"/>
          </w:rPr>
          <w:fldChar w:fldCharType="separate"/>
        </w:r>
        <w:r w:rsidR="00B62092" w:rsidRPr="00E93104" w:rsidDel="00E93104">
          <w:rPr>
            <w:rFonts w:ascii="Arial" w:hAnsi="Arial" w:cs="Arial"/>
            <w:noProof/>
            <w:rPrChange w:id="457" w:author="Shuting Han" w:date="2016-09-06T12:31:00Z">
              <w:rPr>
                <w:rFonts w:ascii="Arial" w:hAnsi="Arial" w:cs="Arial"/>
                <w:noProof/>
              </w:rPr>
            </w:rPrChange>
          </w:rPr>
          <w:delText>(Ravikumar et al., 2010)</w:delText>
        </w:r>
        <w:r w:rsidR="00B62092" w:rsidDel="00E93104">
          <w:rPr>
            <w:rFonts w:ascii="Arial" w:hAnsi="Arial" w:cs="Arial"/>
          </w:rPr>
          <w:fldChar w:fldCharType="end"/>
        </w:r>
      </w:del>
      <w:ins w:id="458" w:author="Shuting Han" w:date="2016-09-06T12:31:00Z">
        <w:r w:rsidR="00E93104">
          <w:rPr>
            <w:rFonts w:ascii="Arial" w:hAnsi="Arial" w:cs="Arial"/>
          </w:rPr>
          <w:t xml:space="preserve"> </w:t>
        </w:r>
      </w:ins>
      <w:r w:rsidR="00E93104">
        <w:rPr>
          <w:rFonts w:ascii="Arial" w:hAnsi="Arial" w:cs="Arial"/>
        </w:rPr>
        <w:fldChar w:fldCharType="begin"/>
      </w:r>
      <w:r w:rsidR="00E93104">
        <w:rPr>
          <w:rFonts w:ascii="Arial" w:hAnsi="Arial" w:cs="Arial"/>
        </w:rPr>
        <w:instrText xml:space="preserve"> ADDIN EN.CITE &lt;EndNote&gt;&lt;Cite&gt;&lt;Author&gt;Ravikumar&lt;/Author&gt;&lt;Year&gt;2010&lt;/Year&gt;&lt;RecNum&gt;52&lt;/RecNum&gt;&lt;DisplayText&gt;(Ravikumar et al., 2010)&lt;/DisplayText&gt;&lt;record&gt;&lt;rec-number&gt;52&lt;/rec-number&gt;&lt;foreign-keys&gt;&lt;key app="EN" db-id="0txdftr5os905xed2s8px2v3fppvvazdzsxs"&gt;52&lt;/key&gt;&lt;/foreign-keys&gt;&lt;ref-type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sidR="00E93104">
        <w:rPr>
          <w:rFonts w:ascii="Arial" w:hAnsi="Arial" w:cs="Arial"/>
        </w:rPr>
        <w:fldChar w:fldCharType="separate"/>
      </w:r>
      <w:r w:rsidR="00E93104">
        <w:rPr>
          <w:rFonts w:ascii="Arial" w:hAnsi="Arial" w:cs="Arial"/>
          <w:noProof/>
        </w:rPr>
        <w:t>(</w:t>
      </w:r>
      <w:hyperlink w:anchor="_ENREF_26" w:tooltip="Ravikumar, 2010 #52" w:history="1">
        <w:r w:rsidR="00E93104">
          <w:rPr>
            <w:rFonts w:ascii="Arial" w:hAnsi="Arial" w:cs="Arial"/>
            <w:noProof/>
          </w:rPr>
          <w:t>Ravikumar et al., 2010</w:t>
        </w:r>
      </w:hyperlink>
      <w:r w:rsidR="00E93104">
        <w:rPr>
          <w:rFonts w:ascii="Arial" w:hAnsi="Arial" w:cs="Arial"/>
          <w:noProof/>
        </w:rPr>
        <w:t>)</w:t>
      </w:r>
      <w:r w:rsidR="00E93104">
        <w:rPr>
          <w:rFonts w:ascii="Arial" w:hAnsi="Arial" w:cs="Arial"/>
        </w:rPr>
        <w:fldChar w:fldCharType="end"/>
      </w:r>
      <w:r w:rsidR="00D200FA">
        <w:rPr>
          <w:rFonts w:ascii="Arial" w:hAnsi="Arial" w:cs="Arial"/>
        </w:rPr>
        <w:t xml:space="preserve">. </w:t>
      </w:r>
      <w:r w:rsidR="006E2E3A">
        <w:rPr>
          <w:rFonts w:ascii="Arial" w:hAnsi="Arial" w:cs="Arial"/>
        </w:rPr>
        <w:t>Based on the learnt structure</w:t>
      </w:r>
      <w:r w:rsidR="00B62092">
        <w:rPr>
          <w:rFonts w:ascii="Arial" w:hAnsi="Arial" w:cs="Arial"/>
        </w:rPr>
        <w:t xml:space="preserve">, we </w:t>
      </w:r>
      <w:r w:rsidR="00DD2C94">
        <w:rPr>
          <w:rFonts w:ascii="Arial" w:hAnsi="Arial" w:cs="Arial"/>
        </w:rPr>
        <w:t xml:space="preserve">use the Bethe approximation to approximate the partition function, and </w:t>
      </w:r>
      <w:r w:rsidR="00DD2C94" w:rsidRPr="0091270B">
        <w:rPr>
          <w:rFonts w:ascii="Arial" w:hAnsi="Arial" w:cs="Arial"/>
        </w:rPr>
        <w:t>iterative Frank-Wolfe methods</w:t>
      </w:r>
      <w:r w:rsidR="00DD2C94">
        <w:rPr>
          <w:rFonts w:ascii="Arial" w:hAnsi="Arial" w:cs="Arial"/>
        </w:rPr>
        <w:t xml:space="preserve"> to perform parameter estimation</w:t>
      </w:r>
      <w:r w:rsidR="00033A8A">
        <w:rPr>
          <w:rFonts w:ascii="Arial" w:hAnsi="Arial" w:cs="Arial"/>
        </w:rPr>
        <w:t xml:space="preserve"> by maximizing the log-likelihood of the observations with a quadratic regularizer</w:t>
      </w:r>
      <w:del w:id="459" w:author="Shuting Han" w:date="2016-09-06T12:31:00Z">
        <w:r w:rsidR="00B62092" w:rsidDel="00E93104">
          <w:rPr>
            <w:rFonts w:ascii="Arial" w:hAnsi="Arial" w:cs="Arial"/>
          </w:rPr>
          <w:delText xml:space="preserve"> </w:delText>
        </w:r>
        <w:r w:rsidR="00002CD3" w:rsidDel="00E93104">
          <w:rPr>
            <w:rFonts w:ascii="Arial" w:hAnsi="Arial" w:cs="Arial"/>
          </w:rPr>
          <w:fldChar w:fldCharType="begin" w:fldLock="1"/>
        </w:r>
        <w:r w:rsidR="00B62092" w:rsidRPr="00E93104" w:rsidDel="00E93104">
          <w:rPr>
            <w:rFonts w:ascii="Arial" w:hAnsi="Arial" w:cs="Arial"/>
            <w:rPrChange w:id="460" w:author="Shuting Han" w:date="2016-09-06T12:31:00Z">
              <w:rPr>
                <w:rFonts w:ascii="Arial" w:hAnsi="Arial" w:cs="Arial"/>
              </w:rPr>
            </w:rPrChange>
          </w:rPr>
          <w:delInstrText>ADDIN CSL_CITATION { "citationItems" : [ { "id" : "ITEM-1", "itemData" : { "abstract" : "Many machine learning tasks require fit-ting probabilistic models over structured ob-jects, such as pixel grids, matchings, and graph edges. Maximum likelihood estima-tion (MLE) for such domains is challenging due to the intractability of computing par-tition functions. One can resort to approxi-mate marginal inference in conjunction with gradient descent, but such algorithms require careful tuning. Alternatively, in frameworks such as the structured support vector ma-chine (SVM-Struct), discriminative functions are learned by iteratively applying efficient maximum a posteriori (MAP) decoders. We introduce MLE-Struct, a method for learning discrete exponential family models using the Bethe approximation to the partition func-tion. Remarkably, this problem can also be reduced to iterative (MAP) decoding. This connection emerges by combining the Bethe approximation with the Frank-Wolfe (FW) algorithm on a convex dual objective, which circumvents the intractable partition func-tion. Our method can learn both generative and conditional models and is substantially faster and easier to implement than exist-ing MLE approaches while still relying on the same black-box interface to MAP decoding as SVM-Struct. We perform competitively on problems in denoising, segmentation, match-ing, and new datasets of roommate assign-ments and news and financial time series.", "author" : [ { "dropping-particle" : "", "family" : "Tang", "given" : "Kui", "non-dropping-particle" : "", "parse-names" : false, "suffix" : "" }, { "dropping-particle" : "", "family" : "Ruozzi", "given" : "Nicholas", "non-dropping-particle" : "", "parse-names" : false, "suffix" : "" }, { "dropping-particle" : "", "family" : "Belanger", "given" : "David", "non-dropping-particle" : "", "parse-names" : false, "suffix" : "" }, { "dropping-particle" : "", "family" : "Jebara", "given" : "Tony", "non-dropping-particle" : "", "parse-names" : false, "suffix" : "" } ], "container-title" : "Artificial Intelligence and Statistics (AISTATS)", "id" : "ITEM-1", "issued" : { "date-parts" : [ [ "2016" ] ] }, "title" : "Bethe Learning of Graphical Models via MAP Decoding", "type" : "article-journal" }, "uris" : [ "http://www.mendeley.com/documents/?uuid=389c5e0b-3d69-3490-95ae-cec046b0f84b" ] } ], "mendeley" : { "formattedCitation" : "(Tang et al., 2016)", "plainTextFormattedCitation" : "(Tang et al., 2016)", "previouslyFormattedCitation" : "(Tang et al., 2016)" }, "properties" : { "noteIndex" : 0 }, "schema" : "https://github.com/citation-style-language/schema/raw/master/csl-citation.json" }</w:delInstrText>
        </w:r>
        <w:r w:rsidR="00002CD3" w:rsidDel="00E93104">
          <w:rPr>
            <w:rFonts w:ascii="Arial" w:hAnsi="Arial" w:cs="Arial"/>
          </w:rPr>
          <w:fldChar w:fldCharType="separate"/>
        </w:r>
        <w:r w:rsidR="00D200FA" w:rsidRPr="00E93104" w:rsidDel="00E93104">
          <w:rPr>
            <w:rFonts w:ascii="Arial" w:hAnsi="Arial" w:cs="Arial"/>
            <w:noProof/>
            <w:rPrChange w:id="461" w:author="Shuting Han" w:date="2016-09-06T12:31:00Z">
              <w:rPr>
                <w:rFonts w:ascii="Arial" w:hAnsi="Arial" w:cs="Arial"/>
                <w:noProof/>
              </w:rPr>
            </w:rPrChange>
          </w:rPr>
          <w:delText>(Tang et al., 2016)</w:delText>
        </w:r>
        <w:r w:rsidR="00002CD3" w:rsidDel="00E93104">
          <w:rPr>
            <w:rFonts w:ascii="Arial" w:hAnsi="Arial" w:cs="Arial"/>
          </w:rPr>
          <w:fldChar w:fldCharType="end"/>
        </w:r>
      </w:del>
      <w:ins w:id="462" w:author="Shuting Han" w:date="2016-09-06T12:31:00Z">
        <w:r w:rsidR="00E93104">
          <w:rPr>
            <w:rFonts w:ascii="Arial" w:hAnsi="Arial" w:cs="Arial"/>
          </w:rPr>
          <w:t xml:space="preserve"> </w:t>
        </w:r>
      </w:ins>
      <w:r w:rsidR="00E93104">
        <w:rPr>
          <w:rFonts w:ascii="Arial" w:hAnsi="Arial" w:cs="Arial"/>
        </w:rPr>
        <w:fldChar w:fldCharType="begin"/>
      </w:r>
      <w:r w:rsidR="00E93104">
        <w:rPr>
          <w:rFonts w:ascii="Arial" w:hAnsi="Arial" w:cs="Arial"/>
        </w:rPr>
        <w:instrText xml:space="preserve"> ADDIN EN.CITE &lt;EndNote&gt;&lt;Cite&gt;&lt;Author&gt;Tang&lt;/Author&gt;&lt;Year&gt;2016&lt;/Year&gt;&lt;RecNum&gt;65&lt;/RecNum&gt;&lt;DisplayText&gt;(Tang et al., 2016)&lt;/DisplayText&gt;&lt;record&gt;&lt;rec-number&gt;65&lt;/rec-number&gt;&lt;foreign-keys&gt;&lt;key app="EN" db-id="0txdftr5os905xed2s8px2v3fppvvazdzsxs"&gt;65&lt;/key&gt;&lt;/foreign-keys&gt;&lt;ref-type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(AISTATS)&lt;/secondary-title&gt;&lt;/titles&gt;&lt;dates&gt;&lt;year&gt;2016&lt;/year&gt;&lt;/dates&gt;&lt;urls&gt;&lt;/urls&gt;&lt;/record&gt;&lt;/Cite&gt;&lt;/EndNote&gt;</w:instrText>
      </w:r>
      <w:r w:rsidR="00E93104">
        <w:rPr>
          <w:rFonts w:ascii="Arial" w:hAnsi="Arial" w:cs="Arial"/>
        </w:rPr>
        <w:fldChar w:fldCharType="separate"/>
      </w:r>
      <w:r w:rsidR="00E93104">
        <w:rPr>
          <w:rFonts w:ascii="Arial" w:hAnsi="Arial" w:cs="Arial"/>
          <w:noProof/>
        </w:rPr>
        <w:t>(</w:t>
      </w:r>
      <w:hyperlink w:anchor="_ENREF_35" w:tooltip="Tang, 2016 #65" w:history="1">
        <w:r w:rsidR="00E93104">
          <w:rPr>
            <w:rFonts w:ascii="Arial" w:hAnsi="Arial" w:cs="Arial"/>
            <w:noProof/>
          </w:rPr>
          <w:t>Tang et al., 2016</w:t>
        </w:r>
      </w:hyperlink>
      <w:r w:rsidR="00E93104">
        <w:rPr>
          <w:rFonts w:ascii="Arial" w:hAnsi="Arial" w:cs="Arial"/>
          <w:noProof/>
        </w:rPr>
        <w:t>)</w:t>
      </w:r>
      <w:r w:rsidR="00E93104">
        <w:rPr>
          <w:rFonts w:ascii="Arial" w:hAnsi="Arial" w:cs="Arial"/>
        </w:rPr>
        <w:fldChar w:fldCharType="end"/>
      </w:r>
      <w:r w:rsidR="00033A8A">
        <w:rPr>
          <w:rFonts w:ascii="Arial" w:hAnsi="Arial" w:cs="Arial"/>
        </w:rPr>
        <w:t>:</w:t>
      </w:r>
    </w:p>
    <w:p w14:paraId="47850F2C" w14:textId="4002A13E" w:rsidR="00BA3835" w:rsidRDefault="00BA3835" w:rsidP="00BA3835">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θ;X,Y</m:t>
              </m:r>
            </m:e>
          </m:d>
          <m:r>
            <w:rPr>
              <w:rFonts w:ascii="Cambria Math" w:hAnsi="Cambria Math" w:cs="Arial"/>
            </w:rPr>
            <m:t>=</m:t>
          </m:r>
          <m:nary>
            <m:naryPr>
              <m:chr m:val="∑"/>
              <m:ctrlPr>
                <w:rPr>
                  <w:rFonts w:ascii="Cambria Math" w:hAnsi="Cambria Math" w:cs="Arial"/>
                  <w:i/>
                </w:rPr>
              </m:ctrlPr>
            </m:naryPr>
            <m:sub>
              <m:r>
                <w:rPr>
                  <w:rFonts w:ascii="Cambria Math" w:hAnsi="Cambria Math" w:cs="Arial"/>
                </w:rPr>
                <m:t>m=1</m:t>
              </m:r>
            </m:sub>
            <m:sup>
              <m:r>
                <w:rPr>
                  <w:rFonts w:ascii="Cambria Math" w:hAnsi="Cambria Math" w:cs="Arial"/>
                </w:rPr>
                <m:t>M</m:t>
              </m:r>
            </m:sup>
            <m:e>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m:t>
              </m:r>
              <m:f>
                <m:fPr>
                  <m:ctrlPr>
                    <w:rPr>
                      <w:rFonts w:ascii="Cambria Math" w:hAnsi="Cambria Math" w:cs="Arial"/>
                      <w:i/>
                    </w:rPr>
                  </m:ctrlPr>
                </m:fPr>
                <m:num>
                  <m:r>
                    <w:rPr>
                      <w:rFonts w:ascii="Cambria Math" w:hAnsi="Cambria Math" w:cs="Arial"/>
                    </w:rPr>
                    <m:t>λ</m:t>
                  </m:r>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θ</m:t>
                      </m:r>
                    </m:e>
                  </m:d>
                </m:e>
                <m:sup>
                  <m:r>
                    <w:rPr>
                      <w:rFonts w:ascii="Cambria Math" w:hAnsi="Cambria Math" w:cs="Arial"/>
                    </w:rPr>
                    <m:t>2</m:t>
                  </m:r>
                </m:sup>
              </m:sSup>
            </m:e>
          </m:nary>
        </m:oMath>
      </m:oMathPara>
    </w:p>
    <w:p w14:paraId="51CBA347" w14:textId="1F79EC0C" w:rsidR="00F13BD8" w:rsidRPr="00044B3A" w:rsidRDefault="00DD2C94" w:rsidP="00033A8A">
      <w:pPr>
        <w:spacing w:line="480" w:lineRule="auto"/>
        <w:jc w:val="both"/>
        <w:rPr>
          <w:rFonts w:ascii="Arial" w:hAnsi="Arial" w:cs="Arial"/>
        </w:rPr>
      </w:pPr>
      <w:r>
        <w:rPr>
          <w:rFonts w:ascii="Arial" w:hAnsi="Arial" w:cs="Arial"/>
        </w:rPr>
        <w:t>Cross-validation was done to find the best</w:t>
      </w:r>
      <w:r w:rsidR="00002CD3">
        <w:rPr>
          <w:rFonts w:ascii="Arial" w:hAnsi="Arial" w:cs="Arial"/>
        </w:rPr>
        <w:t xml:space="preserve"> </w:t>
      </w:r>
      <w:r w:rsidR="0091270B" w:rsidRPr="0091270B">
        <w:rPr>
          <w:rFonts w:ascii="Arial" w:hAnsi="Arial" w:cs="Arial"/>
        </w:rPr>
        <w:t>model parameters via model likelihood.</w:t>
      </w:r>
    </w:p>
    <w:p w14:paraId="6F070A76" w14:textId="7C2939B0" w:rsidR="00C3412A" w:rsidRDefault="00C3412A" w:rsidP="00F13BD8">
      <w:pPr>
        <w:spacing w:line="480" w:lineRule="auto"/>
        <w:jc w:val="both"/>
        <w:rPr>
          <w:rFonts w:ascii="Arial" w:hAnsi="Arial" w:cs="Arial"/>
          <w:b/>
          <w:i/>
        </w:rPr>
      </w:pPr>
      <w:r w:rsidRPr="00044B3A">
        <w:rPr>
          <w:rFonts w:ascii="Arial" w:hAnsi="Arial" w:cs="Arial"/>
          <w:b/>
          <w:i/>
        </w:rPr>
        <w:t>Shuffling Methods</w:t>
      </w:r>
    </w:p>
    <w:p w14:paraId="549719A2" w14:textId="4E2E2C91" w:rsidR="00C3412A" w:rsidRPr="00193B06" w:rsidRDefault="00C3412A" w:rsidP="00F13BD8">
      <w:pPr>
        <w:spacing w:line="480" w:lineRule="auto"/>
        <w:jc w:val="both"/>
        <w:rPr>
          <w:rFonts w:ascii="Arial" w:hAnsi="Arial" w:cs="Arial"/>
        </w:rPr>
      </w:pPr>
      <w:r>
        <w:rPr>
          <w:rFonts w:ascii="Arial" w:hAnsi="Arial" w:cs="Arial"/>
        </w:rPr>
        <w:t xml:space="preserve">We performed shuffling of binary data </w:t>
      </w:r>
      <w:r w:rsidR="005A55C8">
        <w:rPr>
          <w:rFonts w:ascii="Arial" w:hAnsi="Arial" w:cs="Arial"/>
        </w:rPr>
        <w:t xml:space="preserve">while </w:t>
      </w:r>
      <w:r>
        <w:rPr>
          <w:rFonts w:ascii="Arial" w:hAnsi="Arial" w:cs="Arial"/>
        </w:rPr>
        <w:t>preserving</w:t>
      </w:r>
      <w:r w:rsidR="0061317A">
        <w:rPr>
          <w:rFonts w:ascii="Arial" w:hAnsi="Arial" w:cs="Arial"/>
        </w:rPr>
        <w:t xml:space="preserve"> the activity level for each cell and each frame. </w:t>
      </w:r>
      <w:r w:rsidR="00BB44FC">
        <w:rPr>
          <w:rFonts w:ascii="Arial" w:hAnsi="Arial" w:cs="Arial"/>
        </w:rPr>
        <w:t xml:space="preserve">To do this, we randomly </w:t>
      </w:r>
      <w:r w:rsidR="005A55C8">
        <w:rPr>
          <w:rFonts w:ascii="Arial" w:hAnsi="Arial" w:cs="Arial"/>
        </w:rPr>
        <w:t>selected two cells</w:t>
      </w:r>
      <w:r w:rsidR="00BB44FC">
        <w:rPr>
          <w:rFonts w:ascii="Arial" w:hAnsi="Arial" w:cs="Arial"/>
        </w:rPr>
        <w:t xml:space="preserve"> and</w:t>
      </w:r>
      <w:r w:rsidR="00177A6D">
        <w:rPr>
          <w:rFonts w:ascii="Arial" w:hAnsi="Arial" w:cs="Arial"/>
        </w:rPr>
        <w:t xml:space="preserve"> two time points where they show different activity (‘0</w:t>
      </w:r>
      <w:r w:rsidR="007A6A2E">
        <w:rPr>
          <w:rFonts w:ascii="Arial" w:hAnsi="Arial" w:cs="Arial"/>
        </w:rPr>
        <w:t>’ and ‘</w:t>
      </w:r>
      <w:r w:rsidR="00177A6D">
        <w:rPr>
          <w:rFonts w:ascii="Arial" w:hAnsi="Arial" w:cs="Arial"/>
        </w:rPr>
        <w:t xml:space="preserve">1’), and </w:t>
      </w:r>
      <w:r w:rsidR="005A55C8">
        <w:rPr>
          <w:rFonts w:ascii="Arial" w:hAnsi="Arial" w:cs="Arial"/>
        </w:rPr>
        <w:t xml:space="preserve">exchange </w:t>
      </w:r>
      <w:r w:rsidR="00177A6D">
        <w:rPr>
          <w:rFonts w:ascii="Arial" w:hAnsi="Arial" w:cs="Arial"/>
        </w:rPr>
        <w:t>the activity pairs</w:t>
      </w:r>
      <w:r w:rsidR="005A55C8">
        <w:rPr>
          <w:rFonts w:ascii="Arial" w:hAnsi="Arial" w:cs="Arial"/>
        </w:rPr>
        <w:t xml:space="preserve"> across them. </w:t>
      </w:r>
      <w:r w:rsidR="00177A6D">
        <w:rPr>
          <w:rFonts w:ascii="Arial" w:hAnsi="Arial" w:cs="Arial"/>
        </w:rPr>
        <w:t>This procedure was repeated for a large number (2</w:t>
      </w:r>
      <w:r w:rsidR="00177A6D" w:rsidRPr="00177A6D">
        <w:rPr>
          <w:rFonts w:ascii="Arial" w:hAnsi="Arial" w:cs="Arial"/>
          <w:vertAlign w:val="superscript"/>
        </w:rPr>
        <w:t>n</w:t>
      </w:r>
      <w:r w:rsidR="00177A6D">
        <w:rPr>
          <w:rFonts w:ascii="Arial" w:hAnsi="Arial" w:cs="Arial"/>
        </w:rPr>
        <w:t>, where n</w:t>
      </w:r>
      <w:r w:rsidR="00147691">
        <w:rPr>
          <w:rFonts w:ascii="Arial" w:hAnsi="Arial" w:cs="Arial"/>
        </w:rPr>
        <w:t xml:space="preserve"> is the number of total spikes) to complete one shuffling.</w:t>
      </w:r>
      <w:r w:rsidR="00177A6D">
        <w:rPr>
          <w:rFonts w:ascii="Arial" w:hAnsi="Arial" w:cs="Arial"/>
        </w:rPr>
        <w:t xml:space="preserve"> </w:t>
      </w:r>
      <w:r w:rsidR="00147691">
        <w:rPr>
          <w:rFonts w:ascii="Arial" w:hAnsi="Arial" w:cs="Arial"/>
        </w:rPr>
        <w:t>For each dataset, shuffling was</w:t>
      </w:r>
      <w:r w:rsidR="00F60974">
        <w:rPr>
          <w:rFonts w:ascii="Arial" w:hAnsi="Arial" w:cs="Arial"/>
        </w:rPr>
        <w:t xml:space="preserve"> done for 100 times unless </w:t>
      </w:r>
      <w:r w:rsidR="00676915">
        <w:rPr>
          <w:rFonts w:ascii="Arial" w:hAnsi="Arial" w:cs="Arial"/>
        </w:rPr>
        <w:t>noted otherwise</w:t>
      </w:r>
      <w:r w:rsidR="00F60974">
        <w:rPr>
          <w:rFonts w:ascii="Arial" w:hAnsi="Arial" w:cs="Arial"/>
        </w:rPr>
        <w:t>.</w:t>
      </w:r>
    </w:p>
    <w:p w14:paraId="0C43BE4D" w14:textId="77777777" w:rsidR="00F13BD8" w:rsidRPr="00044B3A" w:rsidRDefault="00F13BD8" w:rsidP="00F13BD8">
      <w:pPr>
        <w:spacing w:line="480" w:lineRule="auto"/>
        <w:jc w:val="both"/>
        <w:rPr>
          <w:rFonts w:ascii="Arial" w:hAnsi="Arial" w:cs="Arial"/>
          <w:b/>
          <w:i/>
        </w:rPr>
      </w:pPr>
      <w:r w:rsidRPr="00044B3A">
        <w:rPr>
          <w:rFonts w:ascii="Arial" w:hAnsi="Arial" w:cs="Arial"/>
          <w:b/>
          <w:i/>
        </w:rPr>
        <w:t>Correlation-based Graphs</w:t>
      </w:r>
    </w:p>
    <w:p w14:paraId="1DE84BD8" w14:textId="441C32AD" w:rsidR="00F13BD8" w:rsidRPr="00044B3A" w:rsidRDefault="009C636F" w:rsidP="00F13BD8">
      <w:pPr>
        <w:spacing w:line="480" w:lineRule="auto"/>
        <w:jc w:val="both"/>
        <w:rPr>
          <w:rFonts w:ascii="Arial" w:hAnsi="Arial" w:cs="Arial"/>
        </w:rPr>
      </w:pPr>
      <w:r>
        <w:rPr>
          <w:rFonts w:ascii="Arial" w:hAnsi="Arial" w:cs="Arial"/>
        </w:rPr>
        <w:t>To construct correlation-based graphs, we first calculated the Pearson correlation coefficients between</w:t>
      </w:r>
      <w:r w:rsidR="00725B8E">
        <w:rPr>
          <w:rFonts w:ascii="Arial" w:hAnsi="Arial" w:cs="Arial"/>
        </w:rPr>
        <w:t xml:space="preserve"> the binary spike </w:t>
      </w:r>
      <w:r w:rsidR="00DB5FCF">
        <w:rPr>
          <w:rFonts w:ascii="Arial" w:hAnsi="Arial" w:cs="Arial"/>
        </w:rPr>
        <w:t>vectors</w:t>
      </w:r>
      <w:r w:rsidR="00725B8E">
        <w:rPr>
          <w:rFonts w:ascii="Arial" w:hAnsi="Arial" w:cs="Arial"/>
        </w:rPr>
        <w:t xml:space="preserve"> of</w:t>
      </w:r>
      <w:r>
        <w:rPr>
          <w:rFonts w:ascii="Arial" w:hAnsi="Arial" w:cs="Arial"/>
        </w:rPr>
        <w:t xml:space="preserve"> each pair of cells. </w:t>
      </w:r>
      <w:r w:rsidR="00725B8E">
        <w:rPr>
          <w:rFonts w:ascii="Arial" w:hAnsi="Arial" w:cs="Arial"/>
        </w:rPr>
        <w:t xml:space="preserve">Then, we </w:t>
      </w:r>
      <w:r w:rsidR="00510988">
        <w:rPr>
          <w:rFonts w:ascii="Arial" w:hAnsi="Arial" w:cs="Arial"/>
        </w:rPr>
        <w:t xml:space="preserve">generated </w:t>
      </w:r>
      <w:r w:rsidR="00832FDD">
        <w:rPr>
          <w:rFonts w:ascii="Arial" w:hAnsi="Arial" w:cs="Arial"/>
        </w:rPr>
        <w:t xml:space="preserve">correlation threshold by calculating Pearson correlation coefficients of shuffled data, fitting the coefficients to a normal distribution, and finding the 95% CDF level. </w:t>
      </w:r>
    </w:p>
    <w:p w14:paraId="4D947BA1" w14:textId="1A380B25" w:rsidR="00F13BD8" w:rsidRPr="00044B3A" w:rsidRDefault="00003966" w:rsidP="00F13BD8">
      <w:pPr>
        <w:spacing w:line="480" w:lineRule="auto"/>
        <w:jc w:val="both"/>
        <w:rPr>
          <w:rFonts w:ascii="Arial" w:hAnsi="Arial" w:cs="Arial"/>
          <w:b/>
          <w:i/>
        </w:rPr>
      </w:pPr>
      <w:r>
        <w:rPr>
          <w:rFonts w:ascii="Arial" w:hAnsi="Arial" w:cs="Arial"/>
          <w:b/>
          <w:i/>
        </w:rPr>
        <w:t xml:space="preserve">Maximal </w:t>
      </w:r>
      <w:r w:rsidR="00F13BD8" w:rsidRPr="00044B3A">
        <w:rPr>
          <w:rFonts w:ascii="Arial" w:hAnsi="Arial" w:cs="Arial"/>
          <w:b/>
          <w:i/>
        </w:rPr>
        <w:t>Cliques</w:t>
      </w:r>
    </w:p>
    <w:p w14:paraId="26A6040D" w14:textId="49F61BEC" w:rsidR="008E3C39" w:rsidRPr="00044B3A" w:rsidRDefault="006748DC" w:rsidP="00F13BD8">
      <w:pPr>
        <w:spacing w:line="480" w:lineRule="auto"/>
        <w:jc w:val="both"/>
        <w:rPr>
          <w:rFonts w:ascii="Arial" w:hAnsi="Arial" w:cs="Arial"/>
        </w:rPr>
      </w:pPr>
      <w:r>
        <w:rPr>
          <w:rFonts w:ascii="Arial" w:hAnsi="Arial" w:cs="Arial"/>
        </w:rPr>
        <w:lastRenderedPageBreak/>
        <w:t xml:space="preserve">Finding maximal cliques using exhaustive search </w:t>
      </w:r>
      <w:r w:rsidR="00171F3F">
        <w:rPr>
          <w:rFonts w:ascii="Arial" w:hAnsi="Arial" w:cs="Arial"/>
        </w:rPr>
        <w:t xml:space="preserve">methods </w:t>
      </w:r>
      <w:r>
        <w:rPr>
          <w:rFonts w:ascii="Arial" w:hAnsi="Arial" w:cs="Arial"/>
        </w:rPr>
        <w:t xml:space="preserve">is computationally </w:t>
      </w:r>
      <w:r w:rsidR="00C36FB0">
        <w:rPr>
          <w:rFonts w:ascii="Arial" w:hAnsi="Arial" w:cs="Arial"/>
        </w:rPr>
        <w:t>unrealistic with a relatively large number of vertices</w:t>
      </w:r>
      <w:r>
        <w:rPr>
          <w:rFonts w:ascii="Arial" w:hAnsi="Arial" w:cs="Arial"/>
        </w:rPr>
        <w:t xml:space="preserve">. </w:t>
      </w:r>
      <w:r w:rsidR="00540206">
        <w:rPr>
          <w:rFonts w:ascii="Arial" w:hAnsi="Arial" w:cs="Arial"/>
        </w:rPr>
        <w:t>To find maximal cliques in an adjacency matrix</w:t>
      </w:r>
      <w:r w:rsidR="001A075B">
        <w:rPr>
          <w:rFonts w:ascii="Arial" w:hAnsi="Arial" w:cs="Arial"/>
        </w:rPr>
        <w:t xml:space="preserve"> efficiently</w:t>
      </w:r>
      <w:r w:rsidR="00540206">
        <w:rPr>
          <w:rFonts w:ascii="Arial" w:hAnsi="Arial" w:cs="Arial"/>
        </w:rPr>
        <w:t xml:space="preserve">, we used </w:t>
      </w:r>
      <w:r w:rsidR="00CB338A" w:rsidRPr="00CB338A">
        <w:rPr>
          <w:rFonts w:ascii="Arial" w:hAnsi="Arial" w:cs="Arial"/>
        </w:rPr>
        <w:t>the Bron-Kerbosch algorithm</w:t>
      </w:r>
      <w:r w:rsidR="002B71FC">
        <w:rPr>
          <w:rFonts w:ascii="Arial" w:hAnsi="Arial" w:cs="Arial"/>
        </w:rPr>
        <w:t>.</w:t>
      </w:r>
      <w:r w:rsidR="00095F12">
        <w:rPr>
          <w:rFonts w:ascii="Arial" w:hAnsi="Arial" w:cs="Arial"/>
        </w:rPr>
        <w:t xml:space="preserve"> </w:t>
      </w:r>
      <w:r w:rsidR="001A075B">
        <w:rPr>
          <w:rFonts w:ascii="Arial" w:hAnsi="Arial" w:cs="Arial"/>
        </w:rPr>
        <w:t>This algorithm recursively detects all the maximal cliques in a given graph</w:t>
      </w:r>
      <w:r w:rsidR="009C33C3">
        <w:rPr>
          <w:rFonts w:ascii="Arial" w:hAnsi="Arial" w:cs="Arial"/>
        </w:rPr>
        <w:t xml:space="preserve"> </w:t>
      </w:r>
      <m:oMath>
        <m:r>
          <w:rPr>
            <w:rFonts w:ascii="Cambria Math" w:hAnsi="Cambria Math" w:cs="Arial"/>
          </w:rPr>
          <m:t>G</m:t>
        </m:r>
      </m:oMath>
      <w:r w:rsidR="001A075B">
        <w:rPr>
          <w:rFonts w:ascii="Arial" w:hAnsi="Arial" w:cs="Arial"/>
        </w:rPr>
        <w:t xml:space="preserve">. </w:t>
      </w:r>
      <w:r w:rsidR="00BA6DC8">
        <w:rPr>
          <w:rFonts w:ascii="Arial" w:hAnsi="Arial" w:cs="Arial"/>
        </w:rPr>
        <w:t>The</w:t>
      </w:r>
      <w:r w:rsidR="009C33C3">
        <w:rPr>
          <w:rFonts w:ascii="Arial" w:hAnsi="Arial" w:cs="Arial"/>
        </w:rPr>
        <w:t xml:space="preserve"> algorithm starts with three sets: a</w:t>
      </w:r>
      <w:r w:rsidR="002169E6">
        <w:rPr>
          <w:rFonts w:ascii="Arial" w:hAnsi="Arial" w:cs="Arial"/>
        </w:rPr>
        <w:t>n empty</w:t>
      </w:r>
      <w:r w:rsidR="009C33C3">
        <w:rPr>
          <w:rFonts w:ascii="Arial" w:hAnsi="Arial" w:cs="Arial"/>
        </w:rPr>
        <w:t xml:space="preserve"> set </w:t>
      </w:r>
      <m:oMath>
        <m:r>
          <w:rPr>
            <w:rFonts w:ascii="Cambria Math" w:hAnsi="Cambria Math" w:cs="Arial"/>
          </w:rPr>
          <m:t>R</m:t>
        </m:r>
      </m:oMath>
      <w:r w:rsidR="009C33C3">
        <w:rPr>
          <w:rFonts w:ascii="Arial" w:hAnsi="Arial" w:cs="Arial"/>
        </w:rPr>
        <w:t xml:space="preserve"> with currently growing maximal clique, a set </w:t>
      </w:r>
      <m:oMath>
        <m:r>
          <w:rPr>
            <w:rFonts w:ascii="Cambria Math" w:hAnsi="Cambria Math" w:cs="Arial"/>
          </w:rPr>
          <m:t>P</m:t>
        </m:r>
      </m:oMath>
      <w:r w:rsidR="009C33C3">
        <w:rPr>
          <w:rFonts w:ascii="Arial" w:hAnsi="Arial" w:cs="Arial"/>
        </w:rPr>
        <w:t xml:space="preserve"> with </w:t>
      </w:r>
      <w:r w:rsidR="002169E6">
        <w:rPr>
          <w:rFonts w:ascii="Arial" w:hAnsi="Arial" w:cs="Arial"/>
        </w:rPr>
        <w:t xml:space="preserve">all </w:t>
      </w:r>
      <w:r w:rsidR="009C33C3">
        <w:rPr>
          <w:rFonts w:ascii="Arial" w:hAnsi="Arial" w:cs="Arial"/>
        </w:rPr>
        <w:t xml:space="preserve">prospective </w:t>
      </w:r>
      <w:r w:rsidR="00BB5CD8">
        <w:rPr>
          <w:rFonts w:ascii="Arial" w:hAnsi="Arial" w:cs="Arial"/>
        </w:rPr>
        <w:t>vertices</w:t>
      </w:r>
      <w:r w:rsidR="009C33C3">
        <w:rPr>
          <w:rFonts w:ascii="Arial" w:hAnsi="Arial" w:cs="Arial"/>
        </w:rPr>
        <w:t xml:space="preserve"> connected to all </w:t>
      </w:r>
      <w:r w:rsidR="00BB5CD8">
        <w:rPr>
          <w:rFonts w:ascii="Arial" w:hAnsi="Arial" w:cs="Arial"/>
        </w:rPr>
        <w:t>vertices</w:t>
      </w:r>
      <w:r w:rsidR="009C33C3">
        <w:rPr>
          <w:rFonts w:ascii="Arial" w:hAnsi="Arial" w:cs="Arial"/>
        </w:rPr>
        <w:t xml:space="preserve"> in </w:t>
      </w:r>
      <m:oMath>
        <m:r>
          <w:rPr>
            <w:rFonts w:ascii="Cambria Math" w:hAnsi="Cambria Math" w:cs="Arial"/>
          </w:rPr>
          <m:t>R</m:t>
        </m:r>
      </m:oMath>
      <w:r w:rsidR="009C33C3">
        <w:rPr>
          <w:rFonts w:ascii="Arial" w:hAnsi="Arial" w:cs="Arial"/>
        </w:rPr>
        <w:t xml:space="preserve">, and a set </w:t>
      </w:r>
      <m:oMath>
        <m:r>
          <w:rPr>
            <w:rFonts w:ascii="Cambria Math" w:hAnsi="Cambria Math" w:cs="Arial"/>
          </w:rPr>
          <m:t>X</m:t>
        </m:r>
      </m:oMath>
      <w:r w:rsidR="009C33C3">
        <w:rPr>
          <w:rFonts w:ascii="Arial" w:hAnsi="Arial" w:cs="Arial"/>
        </w:rPr>
        <w:t xml:space="preserve"> with</w:t>
      </w:r>
      <w:r w:rsidR="009E6EB6">
        <w:rPr>
          <w:rFonts w:ascii="Arial" w:hAnsi="Arial" w:cs="Arial"/>
        </w:rPr>
        <w:t xml:space="preserve"> nodes that have been processed.</w:t>
      </w:r>
      <w:r>
        <w:rPr>
          <w:rFonts w:ascii="Arial" w:hAnsi="Arial" w:cs="Arial"/>
        </w:rPr>
        <w:t xml:space="preserve"> </w:t>
      </w:r>
      <w:r w:rsidR="00EC2F93">
        <w:rPr>
          <w:rFonts w:ascii="Arial" w:hAnsi="Arial" w:cs="Arial"/>
        </w:rPr>
        <w:t xml:space="preserve">In each call </w:t>
      </w:r>
      <w:r w:rsidR="0085482D">
        <w:rPr>
          <w:rFonts w:ascii="Arial" w:hAnsi="Arial" w:cs="Arial"/>
        </w:rPr>
        <w:t xml:space="preserve">of the algorithm, </w:t>
      </w:r>
      <w:r w:rsidR="0038575D">
        <w:rPr>
          <w:rFonts w:ascii="Arial" w:hAnsi="Arial" w:cs="Arial"/>
        </w:rPr>
        <w:t>a pivot vertex</w:t>
      </w:r>
      <w:r w:rsidR="0085482D">
        <w:rPr>
          <w:rFonts w:ascii="Arial" w:hAnsi="Arial" w:cs="Arial"/>
        </w:rPr>
        <w:t xml:space="preserve"> </w:t>
      </w:r>
      <m:oMath>
        <m:r>
          <w:rPr>
            <w:rFonts w:ascii="Cambria Math" w:hAnsi="Cambria Math" w:cs="Arial"/>
          </w:rPr>
          <m:t>u∈P</m:t>
        </m:r>
        <m:r>
          <w:rPr>
            <w:rFonts w:ascii="Cambria Math" w:eastAsia="SimSun" w:hAnsi="Cambria Math" w:cs="Arial"/>
            <w:lang w:eastAsia="zh-CN"/>
          </w:rPr>
          <m:t>∪X</m:t>
        </m:r>
      </m:oMath>
      <w:r w:rsidR="00EC2F93">
        <w:rPr>
          <w:rFonts w:ascii="Arial" w:hAnsi="Arial" w:cs="Arial"/>
        </w:rPr>
        <w:t xml:space="preserve"> </w:t>
      </w:r>
      <w:r w:rsidR="00500EA9">
        <w:rPr>
          <w:rFonts w:ascii="Arial" w:hAnsi="Arial" w:cs="Arial"/>
        </w:rPr>
        <w:t xml:space="preserve"> with the largest node degree </w:t>
      </w:r>
      <w:r w:rsidR="0085482D">
        <w:rPr>
          <w:rFonts w:ascii="Arial" w:hAnsi="Arial" w:cs="Arial"/>
        </w:rPr>
        <w:t xml:space="preserve">is </w:t>
      </w:r>
      <w:r w:rsidR="00B112CC">
        <w:rPr>
          <w:rFonts w:ascii="Arial" w:hAnsi="Arial" w:cs="Arial"/>
        </w:rPr>
        <w:t xml:space="preserve">chosen. Since for each vertex </w:t>
      </w:r>
      <m:oMath>
        <m:r>
          <w:rPr>
            <w:rFonts w:ascii="Cambria Math" w:hAnsi="Cambria Math" w:cs="Arial"/>
          </w:rPr>
          <m:t>u</m:t>
        </m:r>
      </m:oMath>
      <w:r w:rsidR="00B112CC">
        <w:rPr>
          <w:rFonts w:ascii="Arial" w:hAnsi="Arial" w:cs="Arial"/>
        </w:rPr>
        <w:t>, either the vertex</w:t>
      </w:r>
      <w:r w:rsidR="0038575D">
        <w:rPr>
          <w:rFonts w:ascii="Arial" w:hAnsi="Arial" w:cs="Arial"/>
        </w:rPr>
        <w:t xml:space="preserve"> </w:t>
      </w:r>
      <m:oMath>
        <m:r>
          <w:rPr>
            <w:rFonts w:ascii="Cambria Math" w:hAnsi="Cambria Math" w:cs="Arial"/>
          </w:rPr>
          <m:t>u</m:t>
        </m:r>
      </m:oMath>
      <w:r w:rsidR="00B112CC">
        <w:rPr>
          <w:rFonts w:ascii="Arial" w:hAnsi="Arial" w:cs="Arial"/>
        </w:rPr>
        <w:t xml:space="preserve"> or its non neighbors but not both will be in a clique, </w:t>
      </w:r>
      <w:r w:rsidR="0038575D">
        <w:rPr>
          <w:rFonts w:ascii="Arial" w:hAnsi="Arial" w:cs="Arial"/>
        </w:rPr>
        <w:t xml:space="preserve">each </w:t>
      </w:r>
      <m:oMath>
        <m:r>
          <w:rPr>
            <w:rFonts w:ascii="Cambria Math" w:hAnsi="Cambria Math" w:cs="Arial"/>
          </w:rPr>
          <m:t>v∈P\N(u)</m:t>
        </m:r>
      </m:oMath>
      <w:r w:rsidR="0038575D">
        <w:rPr>
          <w:rFonts w:ascii="Arial" w:hAnsi="Arial" w:cs="Arial"/>
        </w:rPr>
        <w:t xml:space="preserve"> is tested</w:t>
      </w:r>
      <w:r w:rsidR="0085482D">
        <w:rPr>
          <w:rFonts w:ascii="Arial" w:hAnsi="Arial" w:cs="Arial"/>
        </w:rPr>
        <w:t xml:space="preserve"> </w:t>
      </w:r>
      <w:r w:rsidR="0038575D">
        <w:rPr>
          <w:rFonts w:ascii="Arial" w:hAnsi="Arial" w:cs="Arial"/>
        </w:rPr>
        <w:t>as candidate component for</w:t>
      </w:r>
      <w:r w:rsidR="0085482D">
        <w:rPr>
          <w:rFonts w:ascii="Arial" w:hAnsi="Arial" w:cs="Arial"/>
        </w:rPr>
        <w:t xml:space="preserve"> </w:t>
      </w:r>
      <m:oMath>
        <m:r>
          <w:rPr>
            <w:rFonts w:ascii="Cambria Math" w:hAnsi="Cambria Math" w:cs="Arial"/>
          </w:rPr>
          <m:t>R</m:t>
        </m:r>
      </m:oMath>
      <w:r w:rsidR="00B112CC">
        <w:rPr>
          <w:rFonts w:ascii="Arial" w:hAnsi="Arial" w:cs="Arial"/>
        </w:rPr>
        <w:t xml:space="preserve"> by recursively calling the algorithm with</w:t>
      </w:r>
      <w:r w:rsidR="0085482D">
        <w:rPr>
          <w:rFonts w:ascii="Arial" w:hAnsi="Arial" w:cs="Arial"/>
        </w:rPr>
        <w:t xml:space="preserve"> </w:t>
      </w:r>
      <m:oMath>
        <m:r>
          <m:rPr>
            <m:sty m:val="p"/>
          </m:rPr>
          <w:rPr>
            <w:rFonts w:ascii="Cambria Math" w:hAnsi="Cambria Math" w:cs="Arial"/>
          </w:rPr>
          <m:t>P</m:t>
        </m:r>
      </m:oMath>
      <w:r w:rsidR="00151E3C">
        <w:rPr>
          <w:rFonts w:ascii="Arial" w:hAnsi="Arial" w:cs="Arial"/>
        </w:rPr>
        <w:t xml:space="preserve"> and </w:t>
      </w:r>
      <m:oMath>
        <m:r>
          <m:rPr>
            <m:sty m:val="p"/>
          </m:rPr>
          <w:rPr>
            <w:rFonts w:ascii="Cambria Math" w:hAnsi="Cambria Math" w:cs="Arial"/>
          </w:rPr>
          <m:t>X</m:t>
        </m:r>
      </m:oMath>
      <w:r w:rsidR="00151E3C">
        <w:rPr>
          <w:rFonts w:ascii="Arial" w:hAnsi="Arial" w:cs="Arial"/>
        </w:rPr>
        <w:t xml:space="preserve"> restricted to the neighbors of </w:t>
      </w:r>
      <m:oMath>
        <m:r>
          <w:rPr>
            <w:rFonts w:ascii="Cambria Math" w:hAnsi="Cambria Math" w:cs="Arial"/>
          </w:rPr>
          <m:t>v</m:t>
        </m:r>
      </m:oMath>
      <w:r w:rsidR="00151E3C">
        <w:rPr>
          <w:rFonts w:ascii="Arial" w:hAnsi="Arial" w:cs="Arial"/>
        </w:rPr>
        <w:t>.</w:t>
      </w:r>
      <w:r w:rsidR="00B112CC">
        <w:rPr>
          <w:rFonts w:ascii="Arial" w:hAnsi="Arial" w:cs="Arial"/>
        </w:rPr>
        <w:t xml:space="preserve"> </w:t>
      </w:r>
      <w:r w:rsidR="005709DB">
        <w:rPr>
          <w:rFonts w:ascii="Arial" w:hAnsi="Arial" w:cs="Arial"/>
        </w:rPr>
        <w:t xml:space="preserve">The algorithm then moves </w:t>
      </w:r>
      <m:oMath>
        <m:r>
          <w:rPr>
            <w:rFonts w:ascii="Cambria Math" w:hAnsi="Cambria Math" w:cs="Arial"/>
          </w:rPr>
          <m:t>v</m:t>
        </m:r>
      </m:oMath>
      <w:r w:rsidR="005709DB">
        <w:rPr>
          <w:rFonts w:ascii="Arial" w:hAnsi="Arial" w:cs="Arial"/>
        </w:rPr>
        <w:t xml:space="preserve"> from </w:t>
      </w:r>
      <m:oMath>
        <m:r>
          <w:rPr>
            <w:rFonts w:ascii="Cambria Math" w:hAnsi="Cambria Math" w:cs="Arial"/>
          </w:rPr>
          <m:t>P</m:t>
        </m:r>
      </m:oMath>
      <w:r w:rsidR="005709DB">
        <w:rPr>
          <w:rFonts w:ascii="Arial" w:hAnsi="Arial" w:cs="Arial"/>
        </w:rPr>
        <w:t xml:space="preserve"> to </w:t>
      </w:r>
      <m:oMath>
        <m:r>
          <w:rPr>
            <w:rFonts w:ascii="Cambria Math" w:hAnsi="Cambria Math" w:cs="Arial"/>
          </w:rPr>
          <m:t>X</m:t>
        </m:r>
      </m:oMath>
      <w:r w:rsidR="005709DB">
        <w:rPr>
          <w:rFonts w:ascii="Arial" w:hAnsi="Arial" w:cs="Arial"/>
        </w:rPr>
        <w:t xml:space="preserve">, and reports </w:t>
      </w:r>
      <m:oMath>
        <m:r>
          <w:rPr>
            <w:rFonts w:ascii="Cambria Math" w:hAnsi="Cambria Math" w:cs="Arial"/>
          </w:rPr>
          <m:t>R</m:t>
        </m:r>
      </m:oMath>
      <w:r w:rsidR="005709DB">
        <w:rPr>
          <w:rFonts w:ascii="Arial" w:hAnsi="Arial" w:cs="Arial"/>
        </w:rPr>
        <w:t xml:space="preserve"> as a maximal clique when both </w:t>
      </w:r>
      <m:oMath>
        <m:r>
          <w:rPr>
            <w:rFonts w:ascii="Cambria Math" w:hAnsi="Cambria Math" w:cs="Arial"/>
          </w:rPr>
          <m:t>P</m:t>
        </m:r>
      </m:oMath>
      <w:r w:rsidR="005709DB">
        <w:rPr>
          <w:rFonts w:ascii="Arial" w:hAnsi="Arial" w:cs="Arial"/>
        </w:rPr>
        <w:t xml:space="preserve"> and </w:t>
      </w:r>
      <m:oMath>
        <m:r>
          <w:rPr>
            <w:rFonts w:ascii="Cambria Math" w:hAnsi="Cambria Math" w:cs="Arial"/>
          </w:rPr>
          <m:t>X</m:t>
        </m:r>
      </m:oMath>
      <w:r w:rsidR="005709DB">
        <w:rPr>
          <w:rFonts w:ascii="Arial" w:hAnsi="Arial" w:cs="Arial"/>
        </w:rPr>
        <w:t xml:space="preserve"> are empty.</w:t>
      </w:r>
    </w:p>
    <w:p w14:paraId="451889E2" w14:textId="77777777" w:rsidR="00F13BD8" w:rsidRPr="00044B3A" w:rsidRDefault="00F13BD8" w:rsidP="00F13BD8">
      <w:pPr>
        <w:spacing w:line="480" w:lineRule="auto"/>
        <w:jc w:val="both"/>
        <w:rPr>
          <w:rFonts w:ascii="Arial" w:hAnsi="Arial" w:cs="Arial"/>
          <w:b/>
          <w:i/>
        </w:rPr>
      </w:pPr>
      <w:r w:rsidRPr="00044B3A">
        <w:rPr>
          <w:rFonts w:ascii="Arial" w:hAnsi="Arial" w:cs="Arial"/>
          <w:b/>
          <w:i/>
        </w:rPr>
        <w:t>Graph properties</w:t>
      </w:r>
    </w:p>
    <w:p w14:paraId="2F8135C9" w14:textId="77777777" w:rsidR="00000106" w:rsidRDefault="00344638" w:rsidP="00000106">
      <w:pPr>
        <w:spacing w:line="480" w:lineRule="auto"/>
        <w:jc w:val="both"/>
        <w:rPr>
          <w:rFonts w:ascii="Arial" w:hAnsi="Arial" w:cs="Arial"/>
        </w:rPr>
      </w:pPr>
      <w:r>
        <w:rPr>
          <w:rFonts w:ascii="Arial" w:hAnsi="Arial" w:cs="Arial"/>
        </w:rPr>
        <w:t>Given the adjacency matrix</w:t>
      </w:r>
      <w:r w:rsidR="005128FC">
        <w:rPr>
          <w:rFonts w:ascii="Arial" w:hAnsi="Arial" w:cs="Arial"/>
        </w:rPr>
        <w:t xml:space="preserve">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sidR="005128FC">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sidR="005128FC">
        <w:rPr>
          <w:rFonts w:ascii="Arial" w:hAnsi="Arial" w:cs="Arial"/>
        </w:rPr>
        <w:t xml:space="preserve"> if node </w:t>
      </w:r>
      <m:oMath>
        <m:r>
          <w:rPr>
            <w:rFonts w:ascii="Cambria Math" w:hAnsi="Cambria Math" w:cs="Arial"/>
          </w:rPr>
          <m:t>v</m:t>
        </m:r>
      </m:oMath>
      <w:r w:rsidR="005128FC">
        <w:rPr>
          <w:rFonts w:ascii="Arial" w:hAnsi="Arial" w:cs="Arial"/>
        </w:rPr>
        <w:t xml:space="preserve"> is linked to node </w:t>
      </w:r>
      <m:oMath>
        <m:r>
          <w:rPr>
            <w:rFonts w:ascii="Cambria Math" w:hAnsi="Cambria Math" w:cs="Arial"/>
          </w:rPr>
          <m:t>t</m:t>
        </m:r>
      </m:oMath>
      <w:r>
        <w:rPr>
          <w:rFonts w:ascii="Arial" w:hAnsi="Arial" w:cs="Arial"/>
        </w:rPr>
        <w:t>, w</w:t>
      </w:r>
      <w:r w:rsidR="009D62CA" w:rsidRPr="00193B06">
        <w:rPr>
          <w:rFonts w:ascii="Arial" w:hAnsi="Arial" w:cs="Arial"/>
        </w:rPr>
        <w:t xml:space="preserve">e </w:t>
      </w:r>
      <w:r w:rsidR="009D62CA">
        <w:rPr>
          <w:rFonts w:ascii="Arial" w:hAnsi="Arial" w:cs="Arial"/>
        </w:rPr>
        <w:t xml:space="preserve">investigated the following graph properties: graph density, </w:t>
      </w:r>
      <w:r w:rsidR="00065DAC">
        <w:rPr>
          <w:rFonts w:ascii="Arial" w:hAnsi="Arial" w:cs="Arial"/>
        </w:rPr>
        <w:t xml:space="preserve">node degrees, </w:t>
      </w:r>
      <w:r w:rsidR="009D62CA">
        <w:rPr>
          <w:rFonts w:ascii="Arial" w:hAnsi="Arial" w:cs="Arial"/>
        </w:rPr>
        <w:t xml:space="preserve">local clustering coefficients, and eigenvector centrality. </w:t>
      </w:r>
      <w:r w:rsidR="00C83D07">
        <w:rPr>
          <w:rFonts w:ascii="Arial" w:hAnsi="Arial" w:cs="Arial"/>
        </w:rPr>
        <w:t xml:space="preserve">Graph density is </w:t>
      </w:r>
      <w:r w:rsidR="002003E0">
        <w:rPr>
          <w:rFonts w:ascii="Arial" w:hAnsi="Arial" w:cs="Arial"/>
        </w:rPr>
        <w:t>calculated</w:t>
      </w:r>
      <w:r w:rsidR="00C83D07">
        <w:rPr>
          <w:rFonts w:ascii="Arial" w:hAnsi="Arial" w:cs="Arial"/>
        </w:rPr>
        <w:t xml:space="preserve"> as the number of existing edges divided by the number of total possible edges:</w:t>
      </w:r>
      <w:r w:rsidR="00000106">
        <w:rPr>
          <w:rFonts w:ascii="Arial" w:hAnsi="Arial" w:cs="Arial"/>
        </w:rPr>
        <w:t xml:space="preserve"> </w:t>
      </w:r>
    </w:p>
    <w:p w14:paraId="243BCBEA" w14:textId="0AF935F7" w:rsidR="00000106" w:rsidRPr="00193B06" w:rsidRDefault="00000106" w:rsidP="00000106">
      <w:pPr>
        <w:spacing w:line="480" w:lineRule="auto"/>
        <w:jc w:val="both"/>
        <w:rPr>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5FC12A24" w14:textId="46BB8DCD" w:rsidR="001527CE" w:rsidRDefault="00FD5C2A" w:rsidP="00000106">
      <w:pPr>
        <w:spacing w:line="480" w:lineRule="auto"/>
        <w:jc w:val="both"/>
        <w:rPr>
          <w:rFonts w:ascii="Arial" w:hAnsi="Arial" w:cs="Arial"/>
        </w:rPr>
      </w:pPr>
      <w:r>
        <w:rPr>
          <w:rFonts w:ascii="Arial" w:hAnsi="Arial" w:cs="Arial"/>
        </w:rPr>
        <w:t>where</w:t>
      </w:r>
      <w:r w:rsidR="00C83D07">
        <w:rPr>
          <w:rFonts w:ascii="Arial" w:hAnsi="Arial" w:cs="Arial"/>
        </w:rPr>
        <w:t xml:space="preserve"> </w:t>
      </w:r>
      <w:r w:rsidR="00C83D07" w:rsidRPr="00193B06">
        <w:rPr>
          <w:rFonts w:ascii="Cambria Math" w:hAnsi="Cambria Math" w:cs="Arial"/>
          <w:i/>
        </w:rPr>
        <w:t>N</w:t>
      </w:r>
      <w:r w:rsidR="00C83D07" w:rsidRPr="00193B06">
        <w:rPr>
          <w:rFonts w:ascii="Cambria Math" w:hAnsi="Cambria Math" w:cs="Arial"/>
          <w:i/>
          <w:vertAlign w:val="subscript"/>
        </w:rPr>
        <w:t>V</w:t>
      </w:r>
      <w:r w:rsidR="00C83D07">
        <w:rPr>
          <w:rFonts w:ascii="Arial" w:hAnsi="Arial" w:cs="Arial"/>
        </w:rPr>
        <w:t xml:space="preserve"> is the number of vertices in the graph.</w:t>
      </w:r>
      <w:r w:rsidR="002003E0">
        <w:rPr>
          <w:rFonts w:ascii="Arial" w:hAnsi="Arial" w:cs="Arial"/>
        </w:rPr>
        <w:t xml:space="preserve"> </w:t>
      </w:r>
      <w:r w:rsidR="00065DAC">
        <w:rPr>
          <w:rFonts w:ascii="Arial" w:hAnsi="Arial" w:cs="Arial"/>
        </w:rPr>
        <w:t xml:space="preserve">Node degree is defined for node </w:t>
      </w:r>
      <m:oMath>
        <m:r>
          <w:rPr>
            <w:rFonts w:ascii="Cambria Math" w:hAnsi="Cambria Math" w:cs="Arial"/>
          </w:rPr>
          <m:t>v</m:t>
        </m:r>
      </m:oMath>
      <w:r w:rsidR="00DF786E">
        <w:rPr>
          <w:rFonts w:ascii="Arial" w:hAnsi="Arial" w:cs="Arial"/>
        </w:rPr>
        <w:t xml:space="preserve"> </w:t>
      </w:r>
      <w:r w:rsidR="00065DAC">
        <w:rPr>
          <w:rFonts w:ascii="Arial" w:hAnsi="Arial" w:cs="Arial"/>
        </w:rPr>
        <w:t>as the number of edges</w:t>
      </w:r>
      <w:r w:rsidR="00DF786E">
        <w:rPr>
          <w:rFonts w:ascii="Arial" w:hAnsi="Arial" w:cs="Arial"/>
        </w:rPr>
        <w:t xml:space="preserve"> connected to </w:t>
      </w:r>
      <w:del w:id="463" w:author="Shuting Han" w:date="2016-09-06T09:11:00Z">
        <w:r w:rsidR="00DF786E" w:rsidDel="004443CB">
          <w:rPr>
            <w:rFonts w:ascii="Arial" w:hAnsi="Arial" w:cs="Arial"/>
          </w:rPr>
          <w:delText xml:space="preserve">the </w:delText>
        </w:r>
      </w:del>
      <w:r w:rsidR="00DF786E">
        <w:rPr>
          <w:rFonts w:ascii="Arial" w:hAnsi="Arial" w:cs="Arial"/>
        </w:rPr>
        <w:t xml:space="preserve">it: </w:t>
      </w:r>
    </w:p>
    <w:p w14:paraId="4823585C" w14:textId="4C6EC259" w:rsidR="001527CE" w:rsidRDefault="00C7263D" w:rsidP="001527CE">
      <w:pPr>
        <w:spacing w:line="480" w:lineRule="auto"/>
        <w:jc w:val="center"/>
        <w:rPr>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r w:rsidR="00065DAC">
        <w:rPr>
          <w:rFonts w:ascii="Arial" w:hAnsi="Arial" w:cs="Arial"/>
        </w:rPr>
        <w:t>.</w:t>
      </w:r>
    </w:p>
    <w:p w14:paraId="1454DEAA" w14:textId="0CC136E3" w:rsidR="00940795" w:rsidRDefault="002003E0" w:rsidP="00193B06">
      <w:pPr>
        <w:spacing w:line="480" w:lineRule="auto"/>
        <w:rPr>
          <w:rFonts w:ascii="Arial" w:hAnsi="Arial" w:cs="Arial"/>
        </w:rPr>
      </w:pPr>
      <w:r>
        <w:rPr>
          <w:rFonts w:ascii="Arial" w:hAnsi="Arial" w:cs="Arial"/>
        </w:rPr>
        <w:lastRenderedPageBreak/>
        <w:t xml:space="preserve">Local clustering coefficient is </w:t>
      </w:r>
      <w:r w:rsidR="00B25850">
        <w:rPr>
          <w:rFonts w:ascii="Arial" w:hAnsi="Arial" w:cs="Arial"/>
        </w:rPr>
        <w:t>defined</w:t>
      </w:r>
      <w:r w:rsidR="001E7583">
        <w:rPr>
          <w:rFonts w:ascii="Arial" w:hAnsi="Arial" w:cs="Arial"/>
        </w:rPr>
        <w:t xml:space="preserve"> for each node as </w:t>
      </w:r>
      <w:r w:rsidR="001E7583" w:rsidRPr="001E7583">
        <w:rPr>
          <w:rFonts w:ascii="Arial" w:hAnsi="Arial" w:cs="Arial"/>
        </w:rPr>
        <w:t xml:space="preserve">the fraction </w:t>
      </w:r>
      <w:r w:rsidR="001E7583">
        <w:rPr>
          <w:rFonts w:ascii="Arial" w:hAnsi="Arial" w:cs="Arial"/>
        </w:rPr>
        <w:t xml:space="preserve">edges connected to </w:t>
      </w:r>
      <w:r w:rsidR="00DF2EE5">
        <w:rPr>
          <w:rFonts w:ascii="Arial" w:hAnsi="Arial" w:cs="Arial"/>
        </w:rPr>
        <w:t>it</w:t>
      </w:r>
      <w:r w:rsidR="001E7583">
        <w:rPr>
          <w:rFonts w:ascii="Arial" w:hAnsi="Arial" w:cs="Arial"/>
        </w:rPr>
        <w:t xml:space="preserve"> </w:t>
      </w:r>
      <w:r w:rsidR="001E7583" w:rsidRPr="001E7583">
        <w:rPr>
          <w:rFonts w:ascii="Arial" w:hAnsi="Arial" w:cs="Arial"/>
        </w:rPr>
        <w:t xml:space="preserve">over the total number of possible </w:t>
      </w:r>
      <w:r w:rsidR="001E7583">
        <w:rPr>
          <w:rFonts w:ascii="Arial" w:hAnsi="Arial" w:cs="Arial"/>
        </w:rPr>
        <w:t>edges between the node's neighbo</w:t>
      </w:r>
      <w:r w:rsidR="001E7583" w:rsidRPr="001E7583">
        <w:rPr>
          <w:rFonts w:ascii="Arial" w:hAnsi="Arial" w:cs="Arial"/>
        </w:rPr>
        <w:t>rs</w:t>
      </w:r>
      <w:r w:rsidR="0077358C">
        <w:rPr>
          <w:rFonts w:ascii="Arial" w:hAnsi="Arial" w:cs="Arial"/>
        </w:rPr>
        <w:t xml:space="preserve"> (nodes that have a direct connection with it)</w:t>
      </w:r>
      <w:r w:rsidR="001E7583" w:rsidRPr="001E7583">
        <w:rPr>
          <w:rFonts w:ascii="Arial" w:hAnsi="Arial" w:cs="Arial"/>
        </w:rPr>
        <w:t>.</w:t>
      </w:r>
      <w:r>
        <w:rPr>
          <w:rFonts w:ascii="Arial" w:hAnsi="Arial" w:cs="Arial"/>
        </w:rPr>
        <w:t xml:space="preserve"> </w:t>
      </w:r>
      <w:r w:rsidR="00344638">
        <w:rPr>
          <w:rFonts w:ascii="Arial" w:hAnsi="Arial" w:cs="Arial"/>
        </w:rPr>
        <w:t xml:space="preserve">Eigenvector centrality is </w:t>
      </w:r>
      <w:r w:rsidR="001527CE">
        <w:rPr>
          <w:rFonts w:ascii="Arial" w:hAnsi="Arial" w:cs="Arial"/>
        </w:rPr>
        <w:t xml:space="preserve">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sidR="001527CE">
        <w:rPr>
          <w:rFonts w:ascii="Arial" w:hAnsi="Arial" w:cs="Arial"/>
        </w:rPr>
        <w:t>, where</w:t>
      </w:r>
    </w:p>
    <w:p w14:paraId="6F5D21BF" w14:textId="2615C137" w:rsidR="00D37602" w:rsidRDefault="00C7263D" w:rsidP="00193B06">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258E50DE" w14:textId="3A2D9F24" w:rsidR="001527CE" w:rsidRDefault="00D37602" w:rsidP="00193B06">
      <w:pPr>
        <w:spacing w:line="480" w:lineRule="auto"/>
        <w:rPr>
          <w:rFonts w:ascii="Arial" w:hAnsi="Arial" w:cs="Arial"/>
        </w:rPr>
      </w:pPr>
      <w:r>
        <w:rPr>
          <w:rFonts w:ascii="Arial" w:hAnsi="Arial" w:cs="Arial"/>
        </w:rPr>
        <w:t>This can be written in the form of eigenvector equation:</w:t>
      </w:r>
    </w:p>
    <w:p w14:paraId="338CC350" w14:textId="0C4F0580" w:rsidR="00D37602" w:rsidRPr="00000106" w:rsidRDefault="00D37602" w:rsidP="00193B06">
      <w:pPr>
        <w:spacing w:line="480" w:lineRule="auto"/>
        <w:rPr>
          <w:rFonts w:ascii="Arial" w:hAnsi="Arial" w:cs="Arial"/>
        </w:rPr>
      </w:pPr>
      <m:oMathPara>
        <m:oMath>
          <m:r>
            <m:rPr>
              <m:sty m:val="p"/>
            </m:rPr>
            <w:rPr>
              <w:rFonts w:ascii="Cambria Math" w:hAnsi="Cambria Math" w:cs="Arial"/>
            </w:rPr>
            <m:t>Ax</m:t>
          </m:r>
          <m:r>
            <w:rPr>
              <w:rFonts w:ascii="Cambria Math" w:hAnsi="Cambria Math" w:cs="Arial"/>
            </w:rPr>
            <m:t>=λ</m:t>
          </m:r>
          <m:r>
            <m:rPr>
              <m:sty m:val="p"/>
            </m:rPr>
            <w:rPr>
              <w:rFonts w:ascii="Cambria Math" w:hAnsi="Cambria Math" w:cs="Arial"/>
            </w:rPr>
            <m:t>x</m:t>
          </m:r>
        </m:oMath>
      </m:oMathPara>
    </w:p>
    <w:p w14:paraId="68A6D73C" w14:textId="2BA1BB2E" w:rsidR="00000106" w:rsidRDefault="00E510CE" w:rsidP="00193B06">
      <w:pPr>
        <w:spacing w:line="480" w:lineRule="auto"/>
        <w:rPr>
          <w:rFonts w:ascii="Arial" w:hAnsi="Arial" w:cs="Arial"/>
        </w:rPr>
      </w:pPr>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node </w:t>
      </w:r>
      <m:oMath>
        <m:r>
          <w:rPr>
            <w:rFonts w:ascii="Cambria Math" w:hAnsi="Cambria Math" w:cs="Arial"/>
          </w:rPr>
          <m:t>v</m:t>
        </m:r>
      </m:oMath>
      <w:r>
        <w:rPr>
          <w:rFonts w:ascii="Arial" w:hAnsi="Arial" w:cs="Arial"/>
        </w:rPr>
        <w:t>.</w:t>
      </w:r>
    </w:p>
    <w:p w14:paraId="77B6FFC0" w14:textId="6D0A27E3" w:rsidR="002E79C7" w:rsidRPr="009012A2" w:rsidRDefault="002E79C7" w:rsidP="00193B06">
      <w:pPr>
        <w:spacing w:line="480" w:lineRule="auto"/>
        <w:rPr>
          <w:rFonts w:ascii="Arial" w:hAnsi="Arial" w:cs="Arial"/>
          <w:b/>
          <w:i/>
        </w:rPr>
      </w:pPr>
      <w:r w:rsidRPr="009012A2">
        <w:rPr>
          <w:rFonts w:ascii="Arial" w:hAnsi="Arial" w:cs="Arial"/>
          <w:b/>
          <w:i/>
        </w:rPr>
        <w:t>Prediction with cosine similarity</w:t>
      </w:r>
    </w:p>
    <w:p w14:paraId="765E97D2" w14:textId="77777777" w:rsidR="005E07E2" w:rsidRDefault="002E79C7" w:rsidP="00193B06">
      <w:pPr>
        <w:spacing w:line="480" w:lineRule="auto"/>
        <w:rPr>
          <w:rFonts w:ascii="Arial" w:hAnsi="Arial" w:cs="Arial"/>
        </w:rPr>
      </w:pPr>
      <w:r w:rsidRPr="000F4E1F">
        <w:rPr>
          <w:rFonts w:ascii="Arial" w:hAnsi="Arial" w:cs="Arial"/>
        </w:rPr>
        <w:t xml:space="preserve">Identified </w:t>
      </w:r>
      <w:r>
        <w:rPr>
          <w:rFonts w:ascii="Arial" w:hAnsi="Arial" w:cs="Arial"/>
        </w:rPr>
        <w:t>significant neurons</w:t>
      </w:r>
      <w:r w:rsidRPr="000F4E1F">
        <w:rPr>
          <w:rFonts w:ascii="Arial" w:hAnsi="Arial" w:cs="Arial"/>
        </w:rPr>
        <w:t xml:space="preserve"> were represented by a binary vector over all neurons, and the entries corresponding to the ensemble members were set to 1, while the rest were set to 0. Cosine similarities between ensemble vectors and frame activity vectors were calculated, and a threshold was determined by 3 times the standard deviation of baseline noise. The cosine similarity between two frame activity vectors depicts the angle between two vectors in the high-dimensional space; orthogonal angles indicate that the active neurons in the two frames are mostly different, while small angles indicate that the active neurons are mostly the same. Frames that were significantly similar compared with the threshold were taken as stimulus-on frames.</w:t>
      </w:r>
    </w:p>
    <w:p w14:paraId="01B76775" w14:textId="77777777" w:rsidR="005E07E2" w:rsidRDefault="005E07E2" w:rsidP="00193B06">
      <w:pPr>
        <w:spacing w:line="480" w:lineRule="auto"/>
        <w:rPr>
          <w:rFonts w:ascii="Arial" w:hAnsi="Arial" w:cs="Arial"/>
        </w:rPr>
      </w:pPr>
    </w:p>
    <w:p w14:paraId="15BA3BE9" w14:textId="77777777" w:rsidR="00C01E56" w:rsidRDefault="00C01E56" w:rsidP="00E93104">
      <w:pPr>
        <w:pStyle w:val="EndNoteBibliography"/>
        <w:rPr>
          <w:ins w:id="464" w:author="Shuting Han" w:date="2016-09-06T12:32:00Z"/>
          <w:rFonts w:ascii="Arial" w:hAnsi="Arial" w:cs="Arial"/>
        </w:rPr>
      </w:pPr>
    </w:p>
    <w:p w14:paraId="24991ECE" w14:textId="213F916A" w:rsidR="00C01E56" w:rsidRPr="00C01E56" w:rsidRDefault="00C01E56" w:rsidP="00C01E56">
      <w:pPr>
        <w:pStyle w:val="EndNoteBibliography"/>
        <w:spacing w:line="480" w:lineRule="auto"/>
        <w:rPr>
          <w:ins w:id="465" w:author="Shuting Han" w:date="2016-09-06T12:32:00Z"/>
          <w:rFonts w:ascii="Arial" w:hAnsi="Arial" w:cs="Arial"/>
          <w:b/>
          <w:rPrChange w:id="466" w:author="Shuting Han" w:date="2016-09-06T12:32:00Z">
            <w:rPr>
              <w:ins w:id="467" w:author="Shuting Han" w:date="2016-09-06T12:32:00Z"/>
              <w:rFonts w:ascii="Arial" w:hAnsi="Arial" w:cs="Arial"/>
            </w:rPr>
          </w:rPrChange>
        </w:rPr>
        <w:pPrChange w:id="468" w:author="Shuting Han" w:date="2016-09-06T12:32:00Z">
          <w:pPr>
            <w:pStyle w:val="EndNoteBibliography"/>
          </w:pPr>
        </w:pPrChange>
      </w:pPr>
      <w:ins w:id="469" w:author="Shuting Han" w:date="2016-09-06T12:32:00Z">
        <w:r w:rsidRPr="00C01E56">
          <w:rPr>
            <w:rFonts w:ascii="Arial" w:hAnsi="Arial" w:cs="Arial"/>
            <w:b/>
            <w:rPrChange w:id="470" w:author="Shuting Han" w:date="2016-09-06T12:32:00Z">
              <w:rPr>
                <w:rFonts w:ascii="Arial" w:hAnsi="Arial" w:cs="Arial"/>
              </w:rPr>
            </w:rPrChange>
          </w:rPr>
          <w:lastRenderedPageBreak/>
          <w:t>References</w:t>
        </w:r>
      </w:ins>
    </w:p>
    <w:p w14:paraId="3D8800B3" w14:textId="77777777" w:rsidR="00E93104" w:rsidRPr="00C01E56" w:rsidRDefault="005E07E2" w:rsidP="00C01E56">
      <w:pPr>
        <w:pStyle w:val="EndNoteBibliography"/>
        <w:spacing w:line="480" w:lineRule="auto"/>
        <w:rPr>
          <w:rFonts w:ascii="Arial" w:hAnsi="Arial" w:cs="Arial"/>
          <w:rPrChange w:id="471" w:author="Shuting Han" w:date="2016-09-06T12:32:00Z">
            <w:rPr/>
          </w:rPrChange>
        </w:rPr>
        <w:pPrChange w:id="472" w:author="Shuting Han" w:date="2016-09-06T12:32:00Z">
          <w:pPr>
            <w:pStyle w:val="EndNoteBibliography"/>
          </w:pPr>
        </w:pPrChange>
      </w:pPr>
      <w:r w:rsidRPr="00C01E56">
        <w:rPr>
          <w:rFonts w:ascii="Arial" w:hAnsi="Arial" w:cs="Arial"/>
          <w:rPrChange w:id="473" w:author="Shuting Han" w:date="2016-09-06T12:32:00Z">
            <w:rPr>
              <w:rFonts w:ascii="Arial" w:hAnsi="Arial" w:cs="Arial"/>
            </w:rPr>
          </w:rPrChange>
        </w:rPr>
        <w:fldChar w:fldCharType="begin"/>
      </w:r>
      <w:r w:rsidRPr="00C01E56">
        <w:rPr>
          <w:rFonts w:ascii="Arial" w:hAnsi="Arial" w:cs="Arial"/>
          <w:rPrChange w:id="474" w:author="Shuting Han" w:date="2016-09-06T12:32:00Z">
            <w:rPr>
              <w:rFonts w:ascii="Arial" w:hAnsi="Arial" w:cs="Arial"/>
            </w:rPr>
          </w:rPrChange>
        </w:rPr>
        <w:instrText xml:space="preserve"> ADDIN EN.REFLIST </w:instrText>
      </w:r>
      <w:r w:rsidRPr="00C01E56">
        <w:rPr>
          <w:rFonts w:ascii="Arial" w:hAnsi="Arial" w:cs="Arial"/>
          <w:rPrChange w:id="475" w:author="Shuting Han" w:date="2016-09-06T12:32:00Z">
            <w:rPr>
              <w:rFonts w:ascii="Arial" w:hAnsi="Arial" w:cs="Arial"/>
            </w:rPr>
          </w:rPrChange>
        </w:rPr>
        <w:fldChar w:fldCharType="separate"/>
      </w:r>
      <w:bookmarkStart w:id="476" w:name="_ENREF_1"/>
      <w:r w:rsidR="00E93104" w:rsidRPr="00C01E56">
        <w:rPr>
          <w:rFonts w:ascii="Arial" w:hAnsi="Arial" w:cs="Arial"/>
          <w:rPrChange w:id="477" w:author="Shuting Han" w:date="2016-09-06T12:32:00Z">
            <w:rPr/>
          </w:rPrChange>
        </w:rPr>
        <w:t>Achard, S., and Bullmore, E. (2007). Efficiency and Cost of Economical Brain Functional Networks. PLoS Computational Biology</w:t>
      </w:r>
      <w:r w:rsidR="00E93104" w:rsidRPr="00C01E56">
        <w:rPr>
          <w:rFonts w:ascii="Arial" w:hAnsi="Arial" w:cs="Arial"/>
          <w:i/>
          <w:rPrChange w:id="478" w:author="Shuting Han" w:date="2016-09-06T12:32:00Z">
            <w:rPr>
              <w:i/>
            </w:rPr>
          </w:rPrChange>
        </w:rPr>
        <w:t xml:space="preserve"> 3</w:t>
      </w:r>
      <w:r w:rsidR="00E93104" w:rsidRPr="00C01E56">
        <w:rPr>
          <w:rFonts w:ascii="Arial" w:hAnsi="Arial" w:cs="Arial"/>
          <w:rPrChange w:id="479" w:author="Shuting Han" w:date="2016-09-06T12:32:00Z">
            <w:rPr/>
          </w:rPrChange>
        </w:rPr>
        <w:t>, e17.</w:t>
      </w:r>
      <w:bookmarkEnd w:id="476"/>
    </w:p>
    <w:p w14:paraId="66C7B2F3" w14:textId="77777777" w:rsidR="00E93104" w:rsidRPr="00C01E56" w:rsidRDefault="00E93104" w:rsidP="00C01E56">
      <w:pPr>
        <w:pStyle w:val="EndNoteBibliography"/>
        <w:spacing w:line="480" w:lineRule="auto"/>
        <w:rPr>
          <w:rFonts w:ascii="Arial" w:hAnsi="Arial" w:cs="Arial"/>
          <w:rPrChange w:id="480" w:author="Shuting Han" w:date="2016-09-06T12:32:00Z">
            <w:rPr/>
          </w:rPrChange>
        </w:rPr>
        <w:pPrChange w:id="481" w:author="Shuting Han" w:date="2016-09-06T12:32:00Z">
          <w:pPr>
            <w:pStyle w:val="EndNoteBibliography"/>
          </w:pPr>
        </w:pPrChange>
      </w:pPr>
      <w:bookmarkStart w:id="482" w:name="_ENREF_2"/>
      <w:r w:rsidRPr="00C01E56">
        <w:rPr>
          <w:rFonts w:ascii="Arial" w:hAnsi="Arial" w:cs="Arial"/>
          <w:rPrChange w:id="483" w:author="Shuting Han" w:date="2016-09-06T12:32:00Z">
            <w:rPr/>
          </w:rPrChange>
        </w:rPr>
        <w:t>Achard, S., Salvador, R., Whitcher, B., Suckling, J., and Bullmore, E. (2006). A resilient, low-frequency, small-world human brain functional network with highly connected association cortical hubs. The Journal of neuroscience : the official journal of the Society for Neuroscience</w:t>
      </w:r>
      <w:r w:rsidRPr="00C01E56">
        <w:rPr>
          <w:rFonts w:ascii="Arial" w:hAnsi="Arial" w:cs="Arial"/>
          <w:i/>
          <w:rPrChange w:id="484" w:author="Shuting Han" w:date="2016-09-06T12:32:00Z">
            <w:rPr>
              <w:i/>
            </w:rPr>
          </w:rPrChange>
        </w:rPr>
        <w:t xml:space="preserve"> 26</w:t>
      </w:r>
      <w:r w:rsidRPr="00C01E56">
        <w:rPr>
          <w:rFonts w:ascii="Arial" w:hAnsi="Arial" w:cs="Arial"/>
          <w:rPrChange w:id="485" w:author="Shuting Han" w:date="2016-09-06T12:32:00Z">
            <w:rPr/>
          </w:rPrChange>
        </w:rPr>
        <w:t>, 63-72.</w:t>
      </w:r>
      <w:bookmarkEnd w:id="482"/>
    </w:p>
    <w:p w14:paraId="551C6038" w14:textId="77777777" w:rsidR="00E93104" w:rsidRPr="00C01E56" w:rsidRDefault="00E93104" w:rsidP="00C01E56">
      <w:pPr>
        <w:pStyle w:val="EndNoteBibliography"/>
        <w:spacing w:line="480" w:lineRule="auto"/>
        <w:rPr>
          <w:rFonts w:ascii="Arial" w:hAnsi="Arial" w:cs="Arial"/>
          <w:rPrChange w:id="486" w:author="Shuting Han" w:date="2016-09-06T12:32:00Z">
            <w:rPr/>
          </w:rPrChange>
        </w:rPr>
        <w:pPrChange w:id="487" w:author="Shuting Han" w:date="2016-09-06T12:32:00Z">
          <w:pPr>
            <w:pStyle w:val="EndNoteBibliography"/>
          </w:pPr>
        </w:pPrChange>
      </w:pPr>
      <w:bookmarkStart w:id="488" w:name="_ENREF_3"/>
      <w:r w:rsidRPr="00C01E56">
        <w:rPr>
          <w:rFonts w:ascii="Arial" w:hAnsi="Arial" w:cs="Arial"/>
          <w:rPrChange w:id="489" w:author="Shuting Han" w:date="2016-09-06T12:32:00Z">
            <w:rPr/>
          </w:rPrChange>
        </w:rPr>
        <w:t>Badhwar, R., and Bagler, G. (2015). Control of Neuronal Network in Caenorhabditis elegans. PLOS ONE</w:t>
      </w:r>
      <w:r w:rsidRPr="00C01E56">
        <w:rPr>
          <w:rFonts w:ascii="Arial" w:hAnsi="Arial" w:cs="Arial"/>
          <w:i/>
          <w:rPrChange w:id="490" w:author="Shuting Han" w:date="2016-09-06T12:32:00Z">
            <w:rPr>
              <w:i/>
            </w:rPr>
          </w:rPrChange>
        </w:rPr>
        <w:t xml:space="preserve"> 10</w:t>
      </w:r>
      <w:r w:rsidRPr="00C01E56">
        <w:rPr>
          <w:rFonts w:ascii="Arial" w:hAnsi="Arial" w:cs="Arial"/>
          <w:rPrChange w:id="491" w:author="Shuting Han" w:date="2016-09-06T12:32:00Z">
            <w:rPr/>
          </w:rPrChange>
        </w:rPr>
        <w:t>, e0139204.</w:t>
      </w:r>
      <w:bookmarkEnd w:id="488"/>
    </w:p>
    <w:p w14:paraId="5D91DCA3" w14:textId="77777777" w:rsidR="00E93104" w:rsidRPr="00C01E56" w:rsidRDefault="00E93104" w:rsidP="00C01E56">
      <w:pPr>
        <w:pStyle w:val="EndNoteBibliography"/>
        <w:spacing w:line="480" w:lineRule="auto"/>
        <w:rPr>
          <w:rFonts w:ascii="Arial" w:hAnsi="Arial" w:cs="Arial"/>
          <w:rPrChange w:id="492" w:author="Shuting Han" w:date="2016-09-06T12:32:00Z">
            <w:rPr/>
          </w:rPrChange>
        </w:rPr>
        <w:pPrChange w:id="493" w:author="Shuting Han" w:date="2016-09-06T12:32:00Z">
          <w:pPr>
            <w:pStyle w:val="EndNoteBibliography"/>
          </w:pPr>
        </w:pPrChange>
      </w:pPr>
      <w:bookmarkStart w:id="494" w:name="_ENREF_4"/>
      <w:r w:rsidRPr="00C01E56">
        <w:rPr>
          <w:rFonts w:ascii="Arial" w:hAnsi="Arial" w:cs="Arial"/>
          <w:rPrChange w:id="495" w:author="Shuting Han" w:date="2016-09-06T12:32:00Z">
            <w:rPr/>
          </w:rPrChange>
        </w:rPr>
        <w:t>Bonifazi, P., Goldin, M., Picardo, M.A., Jorquera, I., Cattani, A., Bianconi, G., Represa, A., Ben-Ari, Y., and Cossart, R. (2009). GABAergic hub neurons orchestrate synchrony in developing hippocampal networks. Science (New York, NY)</w:t>
      </w:r>
      <w:r w:rsidRPr="00C01E56">
        <w:rPr>
          <w:rFonts w:ascii="Arial" w:hAnsi="Arial" w:cs="Arial"/>
          <w:i/>
          <w:rPrChange w:id="496" w:author="Shuting Han" w:date="2016-09-06T12:32:00Z">
            <w:rPr>
              <w:i/>
            </w:rPr>
          </w:rPrChange>
        </w:rPr>
        <w:t xml:space="preserve"> 326</w:t>
      </w:r>
      <w:r w:rsidRPr="00C01E56">
        <w:rPr>
          <w:rFonts w:ascii="Arial" w:hAnsi="Arial" w:cs="Arial"/>
          <w:rPrChange w:id="497" w:author="Shuting Han" w:date="2016-09-06T12:32:00Z">
            <w:rPr/>
          </w:rPrChange>
        </w:rPr>
        <w:t>, 1419-1424.</w:t>
      </w:r>
      <w:bookmarkEnd w:id="494"/>
    </w:p>
    <w:p w14:paraId="4F934C6A" w14:textId="77777777" w:rsidR="00E93104" w:rsidRPr="00C01E56" w:rsidRDefault="00E93104" w:rsidP="00C01E56">
      <w:pPr>
        <w:pStyle w:val="EndNoteBibliography"/>
        <w:spacing w:line="480" w:lineRule="auto"/>
        <w:rPr>
          <w:rFonts w:ascii="Arial" w:hAnsi="Arial" w:cs="Arial"/>
          <w:rPrChange w:id="498" w:author="Shuting Han" w:date="2016-09-06T12:32:00Z">
            <w:rPr/>
          </w:rPrChange>
        </w:rPr>
        <w:pPrChange w:id="499" w:author="Shuting Han" w:date="2016-09-06T12:32:00Z">
          <w:pPr>
            <w:pStyle w:val="EndNoteBibliography"/>
          </w:pPr>
        </w:pPrChange>
      </w:pPr>
      <w:bookmarkStart w:id="500" w:name="_ENREF_5"/>
      <w:r w:rsidRPr="00C01E56">
        <w:rPr>
          <w:rFonts w:ascii="Arial" w:hAnsi="Arial" w:cs="Arial"/>
          <w:rPrChange w:id="501" w:author="Shuting Han" w:date="2016-09-06T12:32:00Z">
            <w:rPr/>
          </w:rPrChange>
        </w:rPr>
        <w:t>Bullmore, E., and Sporns, O. (2009). Complex brain networks: graph theoretical analysis of structural and functional systems. Nature Reviews Neuroscience Neuroscience</w:t>
      </w:r>
      <w:r w:rsidRPr="00C01E56">
        <w:rPr>
          <w:rFonts w:ascii="Arial" w:hAnsi="Arial" w:cs="Arial"/>
          <w:i/>
          <w:rPrChange w:id="502" w:author="Shuting Han" w:date="2016-09-06T12:32:00Z">
            <w:rPr>
              <w:i/>
            </w:rPr>
          </w:rPrChange>
        </w:rPr>
        <w:t xml:space="preserve"> 10</w:t>
      </w:r>
      <w:r w:rsidRPr="00C01E56">
        <w:rPr>
          <w:rFonts w:ascii="Arial" w:hAnsi="Arial" w:cs="Arial"/>
          <w:rPrChange w:id="503" w:author="Shuting Han" w:date="2016-09-06T12:32:00Z">
            <w:rPr/>
          </w:rPrChange>
        </w:rPr>
        <w:t>, 186-198.</w:t>
      </w:r>
      <w:bookmarkEnd w:id="500"/>
    </w:p>
    <w:p w14:paraId="1C3F49A9" w14:textId="77777777" w:rsidR="00E93104" w:rsidRPr="00C01E56" w:rsidRDefault="00E93104" w:rsidP="00C01E56">
      <w:pPr>
        <w:pStyle w:val="EndNoteBibliography"/>
        <w:spacing w:line="480" w:lineRule="auto"/>
        <w:rPr>
          <w:rFonts w:ascii="Arial" w:hAnsi="Arial" w:cs="Arial"/>
          <w:rPrChange w:id="504" w:author="Shuting Han" w:date="2016-09-06T12:32:00Z">
            <w:rPr/>
          </w:rPrChange>
        </w:rPr>
        <w:pPrChange w:id="505" w:author="Shuting Han" w:date="2016-09-06T12:32:00Z">
          <w:pPr>
            <w:pStyle w:val="EndNoteBibliography"/>
          </w:pPr>
        </w:pPrChange>
      </w:pPr>
      <w:bookmarkStart w:id="506" w:name="_ENREF_6"/>
      <w:r w:rsidRPr="00C01E56">
        <w:rPr>
          <w:rFonts w:ascii="Arial" w:hAnsi="Arial" w:cs="Arial"/>
          <w:rPrChange w:id="507" w:author="Shuting Han" w:date="2016-09-06T12:32:00Z">
            <w:rPr/>
          </w:rPrChange>
        </w:rPr>
        <w:t>Carrillo-Reid, L., Miller, J.-E.K., Hamm, J.P., Jackson, J., and Yuste, R. (2015). Endogenous sequential cortical activity evoked by visual stimuli. The Journal of neuroscience : the official journal of the Society for Neuroscience</w:t>
      </w:r>
      <w:r w:rsidRPr="00C01E56">
        <w:rPr>
          <w:rFonts w:ascii="Arial" w:hAnsi="Arial" w:cs="Arial"/>
          <w:i/>
          <w:rPrChange w:id="508" w:author="Shuting Han" w:date="2016-09-06T12:32:00Z">
            <w:rPr>
              <w:i/>
            </w:rPr>
          </w:rPrChange>
        </w:rPr>
        <w:t xml:space="preserve"> 35</w:t>
      </w:r>
      <w:r w:rsidRPr="00C01E56">
        <w:rPr>
          <w:rFonts w:ascii="Arial" w:hAnsi="Arial" w:cs="Arial"/>
          <w:rPrChange w:id="509" w:author="Shuting Han" w:date="2016-09-06T12:32:00Z">
            <w:rPr/>
          </w:rPrChange>
        </w:rPr>
        <w:t>, 8813-8828.</w:t>
      </w:r>
      <w:bookmarkEnd w:id="506"/>
    </w:p>
    <w:p w14:paraId="5855FE73" w14:textId="77777777" w:rsidR="00E93104" w:rsidRPr="00C01E56" w:rsidRDefault="00E93104" w:rsidP="00C01E56">
      <w:pPr>
        <w:pStyle w:val="EndNoteBibliography"/>
        <w:spacing w:line="480" w:lineRule="auto"/>
        <w:rPr>
          <w:rFonts w:ascii="Arial" w:hAnsi="Arial" w:cs="Arial"/>
          <w:rPrChange w:id="510" w:author="Shuting Han" w:date="2016-09-06T12:32:00Z">
            <w:rPr/>
          </w:rPrChange>
        </w:rPr>
        <w:pPrChange w:id="511" w:author="Shuting Han" w:date="2016-09-06T12:32:00Z">
          <w:pPr>
            <w:pStyle w:val="EndNoteBibliography"/>
          </w:pPr>
        </w:pPrChange>
      </w:pPr>
      <w:bookmarkStart w:id="512" w:name="_ENREF_7"/>
      <w:r w:rsidRPr="00C01E56">
        <w:rPr>
          <w:rFonts w:ascii="Arial" w:hAnsi="Arial" w:cs="Arial"/>
          <w:rPrChange w:id="513" w:author="Shuting Han" w:date="2016-09-06T12:32:00Z">
            <w:rPr/>
          </w:rPrChange>
        </w:rPr>
        <w:t>Carrillo-Reid, L., and Yuste, R. (2016). Imprinting and recalling cortical ensembles. Science</w:t>
      </w:r>
      <w:r w:rsidRPr="00C01E56">
        <w:rPr>
          <w:rFonts w:ascii="Arial" w:hAnsi="Arial" w:cs="Arial"/>
          <w:i/>
          <w:rPrChange w:id="514" w:author="Shuting Han" w:date="2016-09-06T12:32:00Z">
            <w:rPr>
              <w:i/>
            </w:rPr>
          </w:rPrChange>
        </w:rPr>
        <w:t xml:space="preserve"> 353</w:t>
      </w:r>
      <w:r w:rsidRPr="00C01E56">
        <w:rPr>
          <w:rFonts w:ascii="Arial" w:hAnsi="Arial" w:cs="Arial"/>
          <w:rPrChange w:id="515" w:author="Shuting Han" w:date="2016-09-06T12:32:00Z">
            <w:rPr/>
          </w:rPrChange>
        </w:rPr>
        <w:t>, 691-694.</w:t>
      </w:r>
      <w:bookmarkEnd w:id="512"/>
    </w:p>
    <w:p w14:paraId="6C6CF376" w14:textId="77777777" w:rsidR="00E93104" w:rsidRPr="00C01E56" w:rsidRDefault="00E93104" w:rsidP="00C01E56">
      <w:pPr>
        <w:pStyle w:val="EndNoteBibliography"/>
        <w:spacing w:line="480" w:lineRule="auto"/>
        <w:rPr>
          <w:rFonts w:ascii="Arial" w:hAnsi="Arial" w:cs="Arial"/>
          <w:rPrChange w:id="516" w:author="Shuting Han" w:date="2016-09-06T12:32:00Z">
            <w:rPr/>
          </w:rPrChange>
        </w:rPr>
        <w:pPrChange w:id="517" w:author="Shuting Han" w:date="2016-09-06T12:32:00Z">
          <w:pPr>
            <w:pStyle w:val="EndNoteBibliography"/>
          </w:pPr>
        </w:pPrChange>
      </w:pPr>
      <w:bookmarkStart w:id="518" w:name="_ENREF_8"/>
      <w:r w:rsidRPr="00C01E56">
        <w:rPr>
          <w:rFonts w:ascii="Arial" w:hAnsi="Arial" w:cs="Arial"/>
          <w:rPrChange w:id="519" w:author="Shuting Han" w:date="2016-09-06T12:32:00Z">
            <w:rPr/>
          </w:rPrChange>
        </w:rPr>
        <w:t xml:space="preserve">Choi, Y., Cardie, C., Riloff, E., and Patwardhan, S. (2005). Identifying sources of opinions with conditional random fields and extraction patterns. Proceedings of </w:t>
      </w:r>
      <w:r w:rsidRPr="00C01E56">
        <w:rPr>
          <w:rFonts w:ascii="Arial" w:hAnsi="Arial" w:cs="Arial"/>
          <w:rPrChange w:id="520" w:author="Shuting Han" w:date="2016-09-06T12:32:00Z">
            <w:rPr/>
          </w:rPrChange>
        </w:rPr>
        <w:lastRenderedPageBreak/>
        <w:t>the conference on Human Language Technology and Empirical Methods in Natural Language Processing HLT 05, 355-362.</w:t>
      </w:r>
      <w:bookmarkEnd w:id="518"/>
    </w:p>
    <w:p w14:paraId="0AB75C3B" w14:textId="77777777" w:rsidR="00E93104" w:rsidRPr="00C01E56" w:rsidRDefault="00E93104" w:rsidP="00C01E56">
      <w:pPr>
        <w:pStyle w:val="EndNoteBibliography"/>
        <w:spacing w:line="480" w:lineRule="auto"/>
        <w:rPr>
          <w:rFonts w:ascii="Arial" w:hAnsi="Arial" w:cs="Arial"/>
          <w:rPrChange w:id="521" w:author="Shuting Han" w:date="2016-09-06T12:32:00Z">
            <w:rPr/>
          </w:rPrChange>
        </w:rPr>
        <w:pPrChange w:id="522" w:author="Shuting Han" w:date="2016-09-06T12:32:00Z">
          <w:pPr>
            <w:pStyle w:val="EndNoteBibliography"/>
          </w:pPr>
        </w:pPrChange>
      </w:pPr>
      <w:bookmarkStart w:id="523" w:name="_ENREF_9"/>
      <w:r w:rsidRPr="00C01E56">
        <w:rPr>
          <w:rFonts w:ascii="Arial" w:hAnsi="Arial" w:cs="Arial"/>
          <w:rPrChange w:id="524" w:author="Shuting Han" w:date="2016-09-06T12:32:00Z">
            <w:rPr/>
          </w:rPrChange>
        </w:rPr>
        <w:t>Downes, J.H., Hammond, M.W., Xydas, D., Spencer, M.C., Becerra, V.M., Warwick, K., Whalley, B.J., and Nasuto, S.J. (2012). Emergence of a small-world functional network in cultured neurons. PLoS computational biology</w:t>
      </w:r>
      <w:r w:rsidRPr="00C01E56">
        <w:rPr>
          <w:rFonts w:ascii="Arial" w:hAnsi="Arial" w:cs="Arial"/>
          <w:i/>
          <w:rPrChange w:id="525" w:author="Shuting Han" w:date="2016-09-06T12:32:00Z">
            <w:rPr>
              <w:i/>
            </w:rPr>
          </w:rPrChange>
        </w:rPr>
        <w:t xml:space="preserve"> 8</w:t>
      </w:r>
      <w:r w:rsidRPr="00C01E56">
        <w:rPr>
          <w:rFonts w:ascii="Arial" w:hAnsi="Arial" w:cs="Arial"/>
          <w:rPrChange w:id="526" w:author="Shuting Han" w:date="2016-09-06T12:32:00Z">
            <w:rPr/>
          </w:rPrChange>
        </w:rPr>
        <w:t>, e1002522.</w:t>
      </w:r>
      <w:bookmarkEnd w:id="523"/>
    </w:p>
    <w:p w14:paraId="1402BC0F" w14:textId="77777777" w:rsidR="00E93104" w:rsidRPr="00C01E56" w:rsidRDefault="00E93104" w:rsidP="00C01E56">
      <w:pPr>
        <w:pStyle w:val="EndNoteBibliography"/>
        <w:spacing w:line="480" w:lineRule="auto"/>
        <w:rPr>
          <w:rFonts w:ascii="Arial" w:hAnsi="Arial" w:cs="Arial"/>
          <w:rPrChange w:id="527" w:author="Shuting Han" w:date="2016-09-06T12:32:00Z">
            <w:rPr/>
          </w:rPrChange>
        </w:rPr>
        <w:pPrChange w:id="528" w:author="Shuting Han" w:date="2016-09-06T12:32:00Z">
          <w:pPr>
            <w:pStyle w:val="EndNoteBibliography"/>
          </w:pPr>
        </w:pPrChange>
      </w:pPr>
      <w:bookmarkStart w:id="529" w:name="_ENREF_10"/>
      <w:r w:rsidRPr="00C01E56">
        <w:rPr>
          <w:rFonts w:ascii="Arial" w:hAnsi="Arial" w:cs="Arial"/>
          <w:rPrChange w:id="530" w:author="Shuting Han" w:date="2016-09-06T12:32:00Z">
            <w:rPr/>
          </w:rPrChange>
        </w:rPr>
        <w:t>Eguíluz, V.M., Chialvo, D.R., Cecchi, G.A., Baliki, M., and Apkarian, A.V. (2005). Scale-free brain functional networks. Physical review letters</w:t>
      </w:r>
      <w:r w:rsidRPr="00C01E56">
        <w:rPr>
          <w:rFonts w:ascii="Arial" w:hAnsi="Arial" w:cs="Arial"/>
          <w:i/>
          <w:rPrChange w:id="531" w:author="Shuting Han" w:date="2016-09-06T12:32:00Z">
            <w:rPr>
              <w:i/>
            </w:rPr>
          </w:rPrChange>
        </w:rPr>
        <w:t xml:space="preserve"> 94</w:t>
      </w:r>
      <w:r w:rsidRPr="00C01E56">
        <w:rPr>
          <w:rFonts w:ascii="Arial" w:hAnsi="Arial" w:cs="Arial"/>
          <w:rPrChange w:id="532" w:author="Shuting Han" w:date="2016-09-06T12:32:00Z">
            <w:rPr/>
          </w:rPrChange>
        </w:rPr>
        <w:t>, 018102.</w:t>
      </w:r>
      <w:bookmarkEnd w:id="529"/>
    </w:p>
    <w:p w14:paraId="3BC37E44" w14:textId="77777777" w:rsidR="00E93104" w:rsidRPr="00C01E56" w:rsidRDefault="00E93104" w:rsidP="00C01E56">
      <w:pPr>
        <w:pStyle w:val="EndNoteBibliography"/>
        <w:spacing w:line="480" w:lineRule="auto"/>
        <w:rPr>
          <w:rFonts w:ascii="Arial" w:hAnsi="Arial" w:cs="Arial"/>
          <w:rPrChange w:id="533" w:author="Shuting Han" w:date="2016-09-06T12:32:00Z">
            <w:rPr/>
          </w:rPrChange>
        </w:rPr>
        <w:pPrChange w:id="534" w:author="Shuting Han" w:date="2016-09-06T12:32:00Z">
          <w:pPr>
            <w:pStyle w:val="EndNoteBibliography"/>
          </w:pPr>
        </w:pPrChange>
      </w:pPr>
      <w:bookmarkStart w:id="535" w:name="_ENREF_11"/>
      <w:r w:rsidRPr="00C01E56">
        <w:rPr>
          <w:rFonts w:ascii="Arial" w:hAnsi="Arial" w:cs="Arial"/>
          <w:rPrChange w:id="536" w:author="Shuting Han" w:date="2016-09-06T12:32:00Z">
            <w:rPr/>
          </w:rPrChange>
        </w:rPr>
        <w:t>Fair, D.A., Cohen, A.L., Dosenbach, N.U.F., Church, J.A., Miezin, F.M., Barch, D.M., Raichle, M.E., Petersen, S.E., and Schlaggar, B.L. (2008). The maturing architecture of the brain's default network. Proceedings of the National Academy of Sciences of the United States of America</w:t>
      </w:r>
      <w:r w:rsidRPr="00C01E56">
        <w:rPr>
          <w:rFonts w:ascii="Arial" w:hAnsi="Arial" w:cs="Arial"/>
          <w:i/>
          <w:rPrChange w:id="537" w:author="Shuting Han" w:date="2016-09-06T12:32:00Z">
            <w:rPr>
              <w:i/>
            </w:rPr>
          </w:rPrChange>
        </w:rPr>
        <w:t xml:space="preserve"> 105</w:t>
      </w:r>
      <w:r w:rsidRPr="00C01E56">
        <w:rPr>
          <w:rFonts w:ascii="Arial" w:hAnsi="Arial" w:cs="Arial"/>
          <w:rPrChange w:id="538" w:author="Shuting Han" w:date="2016-09-06T12:32:00Z">
            <w:rPr/>
          </w:rPrChange>
        </w:rPr>
        <w:t>, 4028-4032.</w:t>
      </w:r>
      <w:bookmarkEnd w:id="535"/>
    </w:p>
    <w:p w14:paraId="09576587" w14:textId="77777777" w:rsidR="00E93104" w:rsidRPr="00C01E56" w:rsidRDefault="00E93104" w:rsidP="00C01E56">
      <w:pPr>
        <w:pStyle w:val="EndNoteBibliography"/>
        <w:spacing w:line="480" w:lineRule="auto"/>
        <w:rPr>
          <w:rFonts w:ascii="Arial" w:hAnsi="Arial" w:cs="Arial"/>
          <w:rPrChange w:id="539" w:author="Shuting Han" w:date="2016-09-06T12:32:00Z">
            <w:rPr/>
          </w:rPrChange>
        </w:rPr>
        <w:pPrChange w:id="540" w:author="Shuting Han" w:date="2016-09-06T12:32:00Z">
          <w:pPr>
            <w:pStyle w:val="EndNoteBibliography"/>
          </w:pPr>
        </w:pPrChange>
      </w:pPr>
      <w:bookmarkStart w:id="541" w:name="_ENREF_12"/>
      <w:r w:rsidRPr="00C01E56">
        <w:rPr>
          <w:rFonts w:ascii="Arial" w:hAnsi="Arial" w:cs="Arial"/>
          <w:rPrChange w:id="542" w:author="Shuting Han" w:date="2016-09-06T12:32:00Z">
            <w:rPr/>
          </w:rPrChange>
        </w:rPr>
        <w:t>Gururangan, S.S., Sadovsky, A.J., and MacLean, J.N. (2014). Analysis of graph invariants in functional neocortical circuitry reveals generalized features common to three areas of sensory cortex. PLoS computational biology</w:t>
      </w:r>
      <w:r w:rsidRPr="00C01E56">
        <w:rPr>
          <w:rFonts w:ascii="Arial" w:hAnsi="Arial" w:cs="Arial"/>
          <w:i/>
          <w:rPrChange w:id="543" w:author="Shuting Han" w:date="2016-09-06T12:32:00Z">
            <w:rPr>
              <w:i/>
            </w:rPr>
          </w:rPrChange>
        </w:rPr>
        <w:t xml:space="preserve"> 10</w:t>
      </w:r>
      <w:r w:rsidRPr="00C01E56">
        <w:rPr>
          <w:rFonts w:ascii="Arial" w:hAnsi="Arial" w:cs="Arial"/>
          <w:rPrChange w:id="544" w:author="Shuting Han" w:date="2016-09-06T12:32:00Z">
            <w:rPr/>
          </w:rPrChange>
        </w:rPr>
        <w:t>, e1003710.</w:t>
      </w:r>
      <w:bookmarkEnd w:id="541"/>
    </w:p>
    <w:p w14:paraId="743016D6" w14:textId="77777777" w:rsidR="00E93104" w:rsidRPr="00C01E56" w:rsidRDefault="00E93104" w:rsidP="00C01E56">
      <w:pPr>
        <w:pStyle w:val="EndNoteBibliography"/>
        <w:spacing w:line="480" w:lineRule="auto"/>
        <w:rPr>
          <w:rFonts w:ascii="Arial" w:hAnsi="Arial" w:cs="Arial"/>
          <w:rPrChange w:id="545" w:author="Shuting Han" w:date="2016-09-06T12:32:00Z">
            <w:rPr/>
          </w:rPrChange>
        </w:rPr>
        <w:pPrChange w:id="546" w:author="Shuting Han" w:date="2016-09-06T12:32:00Z">
          <w:pPr>
            <w:pStyle w:val="EndNoteBibliography"/>
          </w:pPr>
        </w:pPrChange>
      </w:pPr>
      <w:bookmarkStart w:id="547" w:name="_ENREF_13"/>
      <w:r w:rsidRPr="00C01E56">
        <w:rPr>
          <w:rFonts w:ascii="Arial" w:hAnsi="Arial" w:cs="Arial"/>
          <w:rPrChange w:id="548" w:author="Shuting Han" w:date="2016-09-06T12:32:00Z">
            <w:rPr/>
          </w:rPrChange>
        </w:rPr>
        <w:t>Hagmann, P., Cammoun, L., Gigandet, X., Meuli, R., Honey, C.J., Wedeen, V.J., and Sporns, O. (2008). Mapping the structural core of human cerebral cortex. PLoS biology</w:t>
      </w:r>
      <w:r w:rsidRPr="00C01E56">
        <w:rPr>
          <w:rFonts w:ascii="Arial" w:hAnsi="Arial" w:cs="Arial"/>
          <w:i/>
          <w:rPrChange w:id="549" w:author="Shuting Han" w:date="2016-09-06T12:32:00Z">
            <w:rPr>
              <w:i/>
            </w:rPr>
          </w:rPrChange>
        </w:rPr>
        <w:t xml:space="preserve"> 6</w:t>
      </w:r>
      <w:r w:rsidRPr="00C01E56">
        <w:rPr>
          <w:rFonts w:ascii="Arial" w:hAnsi="Arial" w:cs="Arial"/>
          <w:rPrChange w:id="550" w:author="Shuting Han" w:date="2016-09-06T12:32:00Z">
            <w:rPr/>
          </w:rPrChange>
        </w:rPr>
        <w:t>, e159.</w:t>
      </w:r>
      <w:bookmarkEnd w:id="547"/>
    </w:p>
    <w:p w14:paraId="62B24E4F" w14:textId="77777777" w:rsidR="00E93104" w:rsidRPr="00C01E56" w:rsidRDefault="00E93104" w:rsidP="00C01E56">
      <w:pPr>
        <w:pStyle w:val="EndNoteBibliography"/>
        <w:spacing w:line="480" w:lineRule="auto"/>
        <w:rPr>
          <w:rFonts w:ascii="Arial" w:hAnsi="Arial" w:cs="Arial"/>
          <w:rPrChange w:id="551" w:author="Shuting Han" w:date="2016-09-06T12:32:00Z">
            <w:rPr/>
          </w:rPrChange>
        </w:rPr>
        <w:pPrChange w:id="552" w:author="Shuting Han" w:date="2016-09-06T12:32:00Z">
          <w:pPr>
            <w:pStyle w:val="EndNoteBibliography"/>
          </w:pPr>
        </w:pPrChange>
      </w:pPr>
      <w:bookmarkStart w:id="553" w:name="_ENREF_14"/>
      <w:r w:rsidRPr="00C01E56">
        <w:rPr>
          <w:rFonts w:ascii="Arial" w:hAnsi="Arial" w:cs="Arial"/>
          <w:rPrChange w:id="554" w:author="Shuting Han" w:date="2016-09-06T12:32:00Z">
            <w:rPr/>
          </w:rPrChange>
        </w:rPr>
        <w:t>He, X., Zemel, R.S., and Carreira-Perpinan, M.A. (2004). Multiscale conditional random fields for image labeling. Proceedings of the 2004 IEEE Computer Society Conference on Computer Vision and Pattern Recognition</w:t>
      </w:r>
      <w:r w:rsidRPr="00C01E56">
        <w:rPr>
          <w:rFonts w:ascii="Arial" w:hAnsi="Arial" w:cs="Arial"/>
          <w:i/>
          <w:rPrChange w:id="555" w:author="Shuting Han" w:date="2016-09-06T12:32:00Z">
            <w:rPr>
              <w:i/>
            </w:rPr>
          </w:rPrChange>
        </w:rPr>
        <w:t xml:space="preserve"> 2</w:t>
      </w:r>
      <w:r w:rsidRPr="00C01E56">
        <w:rPr>
          <w:rFonts w:ascii="Arial" w:hAnsi="Arial" w:cs="Arial"/>
          <w:rPrChange w:id="556" w:author="Shuting Han" w:date="2016-09-06T12:32:00Z">
            <w:rPr/>
          </w:rPrChange>
        </w:rPr>
        <w:t>, 695 -702.</w:t>
      </w:r>
      <w:bookmarkEnd w:id="553"/>
    </w:p>
    <w:p w14:paraId="71418928" w14:textId="77777777" w:rsidR="00E93104" w:rsidRPr="00C01E56" w:rsidRDefault="00E93104" w:rsidP="00C01E56">
      <w:pPr>
        <w:pStyle w:val="EndNoteBibliography"/>
        <w:spacing w:line="480" w:lineRule="auto"/>
        <w:rPr>
          <w:rFonts w:ascii="Arial" w:hAnsi="Arial" w:cs="Arial"/>
          <w:rPrChange w:id="557" w:author="Shuting Han" w:date="2016-09-06T12:32:00Z">
            <w:rPr/>
          </w:rPrChange>
        </w:rPr>
        <w:pPrChange w:id="558" w:author="Shuting Han" w:date="2016-09-06T12:32:00Z">
          <w:pPr>
            <w:pStyle w:val="EndNoteBibliography"/>
          </w:pPr>
        </w:pPrChange>
      </w:pPr>
      <w:bookmarkStart w:id="559" w:name="_ENREF_15"/>
      <w:r w:rsidRPr="00C01E56">
        <w:rPr>
          <w:rFonts w:ascii="Arial" w:hAnsi="Arial" w:cs="Arial"/>
          <w:rPrChange w:id="560" w:author="Shuting Han" w:date="2016-09-06T12:32:00Z">
            <w:rPr/>
          </w:rPrChange>
        </w:rPr>
        <w:t>He, Y., Chen, Z.J., and Evans, A.C. (2007). Small-world anatomical networks in the human brain revealed by cortical thickness from MRI. Cerebral cortex (New York, NY : 1991)</w:t>
      </w:r>
      <w:r w:rsidRPr="00C01E56">
        <w:rPr>
          <w:rFonts w:ascii="Arial" w:hAnsi="Arial" w:cs="Arial"/>
          <w:i/>
          <w:rPrChange w:id="561" w:author="Shuting Han" w:date="2016-09-06T12:32:00Z">
            <w:rPr>
              <w:i/>
            </w:rPr>
          </w:rPrChange>
        </w:rPr>
        <w:t xml:space="preserve"> 17</w:t>
      </w:r>
      <w:r w:rsidRPr="00C01E56">
        <w:rPr>
          <w:rFonts w:ascii="Arial" w:hAnsi="Arial" w:cs="Arial"/>
          <w:rPrChange w:id="562" w:author="Shuting Han" w:date="2016-09-06T12:32:00Z">
            <w:rPr/>
          </w:rPrChange>
        </w:rPr>
        <w:t>, 2407-2419.</w:t>
      </w:r>
      <w:bookmarkEnd w:id="559"/>
    </w:p>
    <w:p w14:paraId="483D8364" w14:textId="77777777" w:rsidR="00E93104" w:rsidRPr="00C01E56" w:rsidRDefault="00E93104" w:rsidP="00C01E56">
      <w:pPr>
        <w:pStyle w:val="EndNoteBibliography"/>
        <w:spacing w:line="480" w:lineRule="auto"/>
        <w:rPr>
          <w:rFonts w:ascii="Arial" w:hAnsi="Arial" w:cs="Arial"/>
          <w:rPrChange w:id="563" w:author="Shuting Han" w:date="2016-09-06T12:32:00Z">
            <w:rPr/>
          </w:rPrChange>
        </w:rPr>
        <w:pPrChange w:id="564" w:author="Shuting Han" w:date="2016-09-06T12:32:00Z">
          <w:pPr>
            <w:pStyle w:val="EndNoteBibliography"/>
          </w:pPr>
        </w:pPrChange>
      </w:pPr>
      <w:bookmarkStart w:id="565" w:name="_ENREF_16"/>
      <w:r w:rsidRPr="00C01E56">
        <w:rPr>
          <w:rFonts w:ascii="Arial" w:hAnsi="Arial" w:cs="Arial"/>
          <w:rPrChange w:id="566" w:author="Shuting Han" w:date="2016-09-06T12:32:00Z">
            <w:rPr/>
          </w:rPrChange>
        </w:rPr>
        <w:lastRenderedPageBreak/>
        <w:t>Iturria-Medina, Y., Sotero, R.C., Canales-Rodríguez, E.J., Alemán-Gómez, Y., and Melie-García, L. (2008). Studying the human brain anatomical network via diffusion-weighted MRI and Graph Theory. NeuroImage</w:t>
      </w:r>
      <w:r w:rsidRPr="00C01E56">
        <w:rPr>
          <w:rFonts w:ascii="Arial" w:hAnsi="Arial" w:cs="Arial"/>
          <w:i/>
          <w:rPrChange w:id="567" w:author="Shuting Han" w:date="2016-09-06T12:32:00Z">
            <w:rPr>
              <w:i/>
            </w:rPr>
          </w:rPrChange>
        </w:rPr>
        <w:t xml:space="preserve"> 40</w:t>
      </w:r>
      <w:r w:rsidRPr="00C01E56">
        <w:rPr>
          <w:rFonts w:ascii="Arial" w:hAnsi="Arial" w:cs="Arial"/>
          <w:rPrChange w:id="568" w:author="Shuting Han" w:date="2016-09-06T12:32:00Z">
            <w:rPr/>
          </w:rPrChange>
        </w:rPr>
        <w:t>, 1064-1076.</w:t>
      </w:r>
      <w:bookmarkEnd w:id="565"/>
    </w:p>
    <w:p w14:paraId="76F3A566" w14:textId="77777777" w:rsidR="00E93104" w:rsidRPr="00C01E56" w:rsidRDefault="00E93104" w:rsidP="00C01E56">
      <w:pPr>
        <w:pStyle w:val="EndNoteBibliography"/>
        <w:spacing w:line="480" w:lineRule="auto"/>
        <w:rPr>
          <w:rFonts w:ascii="Arial" w:hAnsi="Arial" w:cs="Arial"/>
          <w:rPrChange w:id="569" w:author="Shuting Han" w:date="2016-09-06T12:32:00Z">
            <w:rPr/>
          </w:rPrChange>
        </w:rPr>
        <w:pPrChange w:id="570" w:author="Shuting Han" w:date="2016-09-06T12:32:00Z">
          <w:pPr>
            <w:pStyle w:val="EndNoteBibliography"/>
          </w:pPr>
        </w:pPrChange>
      </w:pPr>
      <w:bookmarkStart w:id="571" w:name="_ENREF_17"/>
      <w:r w:rsidRPr="00C01E56">
        <w:rPr>
          <w:rFonts w:ascii="Arial" w:hAnsi="Arial" w:cs="Arial"/>
          <w:rPrChange w:id="572" w:author="Shuting Han" w:date="2016-09-06T12:32:00Z">
            <w:rPr/>
          </w:rPrChange>
        </w:rPr>
        <w:t>Khazaee, A., Ebrahimzadeh, A., and Babajani-Feremi, A. (2015). Identifying patients with Alzheimer’s disease using resting-state fMRI and graph theory. Clinical Neurophysiology</w:t>
      </w:r>
      <w:r w:rsidRPr="00C01E56">
        <w:rPr>
          <w:rFonts w:ascii="Arial" w:hAnsi="Arial" w:cs="Arial"/>
          <w:i/>
          <w:rPrChange w:id="573" w:author="Shuting Han" w:date="2016-09-06T12:32:00Z">
            <w:rPr>
              <w:i/>
            </w:rPr>
          </w:rPrChange>
        </w:rPr>
        <w:t xml:space="preserve"> 126</w:t>
      </w:r>
      <w:r w:rsidRPr="00C01E56">
        <w:rPr>
          <w:rFonts w:ascii="Arial" w:hAnsi="Arial" w:cs="Arial"/>
          <w:rPrChange w:id="574" w:author="Shuting Han" w:date="2016-09-06T12:32:00Z">
            <w:rPr/>
          </w:rPrChange>
        </w:rPr>
        <w:t>, 2132-2141.</w:t>
      </w:r>
      <w:bookmarkEnd w:id="571"/>
    </w:p>
    <w:p w14:paraId="72BDEDF3" w14:textId="77777777" w:rsidR="00E93104" w:rsidRPr="00C01E56" w:rsidRDefault="00E93104" w:rsidP="00C01E56">
      <w:pPr>
        <w:pStyle w:val="EndNoteBibliography"/>
        <w:spacing w:line="480" w:lineRule="auto"/>
        <w:rPr>
          <w:rFonts w:ascii="Arial" w:hAnsi="Arial" w:cs="Arial"/>
          <w:rPrChange w:id="575" w:author="Shuting Han" w:date="2016-09-06T12:32:00Z">
            <w:rPr/>
          </w:rPrChange>
        </w:rPr>
        <w:pPrChange w:id="576" w:author="Shuting Han" w:date="2016-09-06T12:32:00Z">
          <w:pPr>
            <w:pStyle w:val="EndNoteBibliography"/>
          </w:pPr>
        </w:pPrChange>
      </w:pPr>
      <w:bookmarkStart w:id="577" w:name="_ENREF_18"/>
      <w:r w:rsidRPr="00C01E56">
        <w:rPr>
          <w:rFonts w:ascii="Arial" w:hAnsi="Arial" w:cs="Arial"/>
          <w:rPrChange w:id="578" w:author="Shuting Han" w:date="2016-09-06T12:32:00Z">
            <w:rPr/>
          </w:rPrChange>
        </w:rPr>
        <w:t>Lafferty, J., McCallum, A., and Pereira, F.C.N. (2001). Conditional random fields: Probabilistic models for segmenting and labeling sequence data. ICML '01 Proceedings of the Eighteenth International Conference on Machine Learning</w:t>
      </w:r>
      <w:r w:rsidRPr="00C01E56">
        <w:rPr>
          <w:rFonts w:ascii="Arial" w:hAnsi="Arial" w:cs="Arial"/>
          <w:i/>
          <w:rPrChange w:id="579" w:author="Shuting Han" w:date="2016-09-06T12:32:00Z">
            <w:rPr>
              <w:i/>
            </w:rPr>
          </w:rPrChange>
        </w:rPr>
        <w:t xml:space="preserve"> 8</w:t>
      </w:r>
      <w:r w:rsidRPr="00C01E56">
        <w:rPr>
          <w:rFonts w:ascii="Arial" w:hAnsi="Arial" w:cs="Arial"/>
          <w:rPrChange w:id="580" w:author="Shuting Han" w:date="2016-09-06T12:32:00Z">
            <w:rPr/>
          </w:rPrChange>
        </w:rPr>
        <w:t>, 282-289.</w:t>
      </w:r>
      <w:bookmarkEnd w:id="577"/>
    </w:p>
    <w:p w14:paraId="3B37209E" w14:textId="77777777" w:rsidR="00E93104" w:rsidRPr="00C01E56" w:rsidRDefault="00E93104" w:rsidP="00C01E56">
      <w:pPr>
        <w:pStyle w:val="EndNoteBibliography"/>
        <w:spacing w:line="480" w:lineRule="auto"/>
        <w:rPr>
          <w:rFonts w:ascii="Arial" w:hAnsi="Arial" w:cs="Arial"/>
          <w:rPrChange w:id="581" w:author="Shuting Han" w:date="2016-09-06T12:32:00Z">
            <w:rPr/>
          </w:rPrChange>
        </w:rPr>
        <w:pPrChange w:id="582" w:author="Shuting Han" w:date="2016-09-06T12:32:00Z">
          <w:pPr>
            <w:pStyle w:val="EndNoteBibliography"/>
          </w:pPr>
        </w:pPrChange>
      </w:pPr>
      <w:bookmarkStart w:id="583" w:name="_ENREF_19"/>
      <w:r w:rsidRPr="00C01E56">
        <w:rPr>
          <w:rFonts w:ascii="Arial" w:hAnsi="Arial" w:cs="Arial"/>
          <w:rPrChange w:id="584" w:author="Shuting Han" w:date="2016-09-06T12:32:00Z">
            <w:rPr/>
          </w:rPrChange>
        </w:rPr>
        <w:t>Li, C.-T., Yuan, Y., and Wilson, R. (2008). An unsupervised conditional random fields approach for clustering gene expression time series. Bioinformatics (Oxford, England)</w:t>
      </w:r>
      <w:r w:rsidRPr="00C01E56">
        <w:rPr>
          <w:rFonts w:ascii="Arial" w:hAnsi="Arial" w:cs="Arial"/>
          <w:i/>
          <w:rPrChange w:id="585" w:author="Shuting Han" w:date="2016-09-06T12:32:00Z">
            <w:rPr>
              <w:i/>
            </w:rPr>
          </w:rPrChange>
        </w:rPr>
        <w:t xml:space="preserve"> 24</w:t>
      </w:r>
      <w:r w:rsidRPr="00C01E56">
        <w:rPr>
          <w:rFonts w:ascii="Arial" w:hAnsi="Arial" w:cs="Arial"/>
          <w:rPrChange w:id="586" w:author="Shuting Han" w:date="2016-09-06T12:32:00Z">
            <w:rPr/>
          </w:rPrChange>
        </w:rPr>
        <w:t>, 2467-2473.</w:t>
      </w:r>
      <w:bookmarkEnd w:id="583"/>
    </w:p>
    <w:p w14:paraId="05242845" w14:textId="77777777" w:rsidR="00E93104" w:rsidRPr="00C01E56" w:rsidRDefault="00E93104" w:rsidP="00C01E56">
      <w:pPr>
        <w:pStyle w:val="EndNoteBibliography"/>
        <w:spacing w:line="480" w:lineRule="auto"/>
        <w:rPr>
          <w:rFonts w:ascii="Arial" w:hAnsi="Arial" w:cs="Arial"/>
          <w:rPrChange w:id="587" w:author="Shuting Han" w:date="2016-09-06T12:32:00Z">
            <w:rPr/>
          </w:rPrChange>
        </w:rPr>
        <w:pPrChange w:id="588" w:author="Shuting Han" w:date="2016-09-06T12:32:00Z">
          <w:pPr>
            <w:pStyle w:val="EndNoteBibliography"/>
          </w:pPr>
        </w:pPrChange>
      </w:pPr>
      <w:bookmarkStart w:id="589" w:name="_ENREF_20"/>
      <w:r w:rsidRPr="00C01E56">
        <w:rPr>
          <w:rFonts w:ascii="Arial" w:hAnsi="Arial" w:cs="Arial"/>
          <w:rPrChange w:id="590" w:author="Shuting Han" w:date="2016-09-06T12:32:00Z">
            <w:rPr/>
          </w:rPrChange>
        </w:rPr>
        <w:t>Liu, X., Ramirez, S., Pang, P.T., Puryear, C.B., Govindarajan, A., Deisseroth, K., and Tonegawa, S. (2012). Optogenetic stimulation of a hippocampal engram activates fear memory recall. Nature</w:t>
      </w:r>
      <w:r w:rsidRPr="00C01E56">
        <w:rPr>
          <w:rFonts w:ascii="Arial" w:hAnsi="Arial" w:cs="Arial"/>
          <w:i/>
          <w:rPrChange w:id="591" w:author="Shuting Han" w:date="2016-09-06T12:32:00Z">
            <w:rPr>
              <w:i/>
            </w:rPr>
          </w:rPrChange>
        </w:rPr>
        <w:t xml:space="preserve"> 484</w:t>
      </w:r>
      <w:r w:rsidRPr="00C01E56">
        <w:rPr>
          <w:rFonts w:ascii="Arial" w:hAnsi="Arial" w:cs="Arial"/>
          <w:rPrChange w:id="592" w:author="Shuting Han" w:date="2016-09-06T12:32:00Z">
            <w:rPr/>
          </w:rPrChange>
        </w:rPr>
        <w:t>, 381-385.</w:t>
      </w:r>
      <w:bookmarkEnd w:id="589"/>
    </w:p>
    <w:p w14:paraId="4DD4215D" w14:textId="77777777" w:rsidR="00E93104" w:rsidRPr="00C01E56" w:rsidRDefault="00E93104" w:rsidP="00C01E56">
      <w:pPr>
        <w:pStyle w:val="EndNoteBibliography"/>
        <w:spacing w:line="480" w:lineRule="auto"/>
        <w:rPr>
          <w:rFonts w:ascii="Arial" w:hAnsi="Arial" w:cs="Arial"/>
          <w:rPrChange w:id="593" w:author="Shuting Han" w:date="2016-09-06T12:32:00Z">
            <w:rPr/>
          </w:rPrChange>
        </w:rPr>
        <w:pPrChange w:id="594" w:author="Shuting Han" w:date="2016-09-06T12:32:00Z">
          <w:pPr>
            <w:pStyle w:val="EndNoteBibliography"/>
          </w:pPr>
        </w:pPrChange>
      </w:pPr>
      <w:bookmarkStart w:id="595" w:name="_ENREF_21"/>
      <w:r w:rsidRPr="00C01E56">
        <w:rPr>
          <w:rFonts w:ascii="Arial" w:hAnsi="Arial" w:cs="Arial"/>
          <w:rPrChange w:id="596" w:author="Shuting Han" w:date="2016-09-06T12:32:00Z">
            <w:rPr/>
          </w:rPrChange>
        </w:rPr>
        <w:t>Liu, Y., Carbonell, J., Weigele, P., and Gopalakrishnan, V. (2006). Protein fold recognition using segmentation conditional random fields (SCRFs). Journal of computational biology : a journal of computational molecular cell biology</w:t>
      </w:r>
      <w:r w:rsidRPr="00C01E56">
        <w:rPr>
          <w:rFonts w:ascii="Arial" w:hAnsi="Arial" w:cs="Arial"/>
          <w:i/>
          <w:rPrChange w:id="597" w:author="Shuting Han" w:date="2016-09-06T12:32:00Z">
            <w:rPr>
              <w:i/>
            </w:rPr>
          </w:rPrChange>
        </w:rPr>
        <w:t xml:space="preserve"> 13</w:t>
      </w:r>
      <w:r w:rsidRPr="00C01E56">
        <w:rPr>
          <w:rFonts w:ascii="Arial" w:hAnsi="Arial" w:cs="Arial"/>
          <w:rPrChange w:id="598" w:author="Shuting Han" w:date="2016-09-06T12:32:00Z">
            <w:rPr/>
          </w:rPrChange>
        </w:rPr>
        <w:t>, 394-406.</w:t>
      </w:r>
      <w:bookmarkEnd w:id="595"/>
    </w:p>
    <w:p w14:paraId="694EDD0D" w14:textId="77777777" w:rsidR="00E93104" w:rsidRPr="00C01E56" w:rsidRDefault="00E93104" w:rsidP="00C01E56">
      <w:pPr>
        <w:pStyle w:val="EndNoteBibliography"/>
        <w:spacing w:line="480" w:lineRule="auto"/>
        <w:rPr>
          <w:rFonts w:ascii="Arial" w:hAnsi="Arial" w:cs="Arial"/>
          <w:rPrChange w:id="599" w:author="Shuting Han" w:date="2016-09-06T12:32:00Z">
            <w:rPr/>
          </w:rPrChange>
        </w:rPr>
        <w:pPrChange w:id="600" w:author="Shuting Han" w:date="2016-09-06T12:32:00Z">
          <w:pPr>
            <w:pStyle w:val="EndNoteBibliography"/>
          </w:pPr>
        </w:pPrChange>
      </w:pPr>
      <w:bookmarkStart w:id="601" w:name="_ENREF_22"/>
      <w:r w:rsidRPr="00C01E56">
        <w:rPr>
          <w:rFonts w:ascii="Arial" w:hAnsi="Arial" w:cs="Arial"/>
          <w:rPrChange w:id="602" w:author="Shuting Han" w:date="2016-09-06T12:32:00Z">
            <w:rPr/>
          </w:rPrChange>
        </w:rPr>
        <w:t>Micheloyannis, S., Vourkas, M., Tsirka, V., Karakonstantaki, E., Kanatsouli, K., and Stam, C.J. (2009). The influence of ageing on complex brain networks: a graph theoretical analysis. Human brain mapping</w:t>
      </w:r>
      <w:r w:rsidRPr="00C01E56">
        <w:rPr>
          <w:rFonts w:ascii="Arial" w:hAnsi="Arial" w:cs="Arial"/>
          <w:i/>
          <w:rPrChange w:id="603" w:author="Shuting Han" w:date="2016-09-06T12:32:00Z">
            <w:rPr>
              <w:i/>
            </w:rPr>
          </w:rPrChange>
        </w:rPr>
        <w:t xml:space="preserve"> 30</w:t>
      </w:r>
      <w:r w:rsidRPr="00C01E56">
        <w:rPr>
          <w:rFonts w:ascii="Arial" w:hAnsi="Arial" w:cs="Arial"/>
          <w:rPrChange w:id="604" w:author="Shuting Han" w:date="2016-09-06T12:32:00Z">
            <w:rPr/>
          </w:rPrChange>
        </w:rPr>
        <w:t>, 200-208.</w:t>
      </w:r>
      <w:bookmarkEnd w:id="601"/>
    </w:p>
    <w:p w14:paraId="71D2ADF3" w14:textId="77777777" w:rsidR="00E93104" w:rsidRPr="00C01E56" w:rsidRDefault="00E93104" w:rsidP="00C01E56">
      <w:pPr>
        <w:pStyle w:val="EndNoteBibliography"/>
        <w:spacing w:line="480" w:lineRule="auto"/>
        <w:rPr>
          <w:rFonts w:ascii="Arial" w:hAnsi="Arial" w:cs="Arial"/>
          <w:rPrChange w:id="605" w:author="Shuting Han" w:date="2016-09-06T12:32:00Z">
            <w:rPr/>
          </w:rPrChange>
        </w:rPr>
        <w:pPrChange w:id="606" w:author="Shuting Han" w:date="2016-09-06T12:32:00Z">
          <w:pPr>
            <w:pStyle w:val="EndNoteBibliography"/>
          </w:pPr>
        </w:pPrChange>
      </w:pPr>
      <w:bookmarkStart w:id="607" w:name="_ENREF_23"/>
      <w:r w:rsidRPr="00C01E56">
        <w:rPr>
          <w:rFonts w:ascii="Arial" w:hAnsi="Arial" w:cs="Arial"/>
          <w:rPrChange w:id="608" w:author="Shuting Han" w:date="2016-09-06T12:32:00Z">
            <w:rPr/>
          </w:rPrChange>
        </w:rPr>
        <w:lastRenderedPageBreak/>
        <w:t>Palla, G., Derényi, I., Farkas, I., and Vicsek, T. (2005). Uncovering the overlapping community structure of complex networks in nature and society. Nature</w:t>
      </w:r>
      <w:r w:rsidRPr="00C01E56">
        <w:rPr>
          <w:rFonts w:ascii="Arial" w:hAnsi="Arial" w:cs="Arial"/>
          <w:i/>
          <w:rPrChange w:id="609" w:author="Shuting Han" w:date="2016-09-06T12:32:00Z">
            <w:rPr>
              <w:i/>
            </w:rPr>
          </w:rPrChange>
        </w:rPr>
        <w:t xml:space="preserve"> 435</w:t>
      </w:r>
      <w:r w:rsidRPr="00C01E56">
        <w:rPr>
          <w:rFonts w:ascii="Arial" w:hAnsi="Arial" w:cs="Arial"/>
          <w:rPrChange w:id="610" w:author="Shuting Han" w:date="2016-09-06T12:32:00Z">
            <w:rPr/>
          </w:rPrChange>
        </w:rPr>
        <w:t>, 814-818.</w:t>
      </w:r>
      <w:bookmarkEnd w:id="607"/>
    </w:p>
    <w:p w14:paraId="0F1E9ABB" w14:textId="77777777" w:rsidR="00E93104" w:rsidRPr="00C01E56" w:rsidRDefault="00E93104" w:rsidP="00C01E56">
      <w:pPr>
        <w:pStyle w:val="EndNoteBibliography"/>
        <w:spacing w:line="480" w:lineRule="auto"/>
        <w:rPr>
          <w:rFonts w:ascii="Arial" w:hAnsi="Arial" w:cs="Arial"/>
          <w:rPrChange w:id="611" w:author="Shuting Han" w:date="2016-09-06T12:32:00Z">
            <w:rPr/>
          </w:rPrChange>
        </w:rPr>
        <w:pPrChange w:id="612" w:author="Shuting Han" w:date="2016-09-06T12:32:00Z">
          <w:pPr>
            <w:pStyle w:val="EndNoteBibliography"/>
          </w:pPr>
        </w:pPrChange>
      </w:pPr>
      <w:bookmarkStart w:id="613" w:name="_ENREF_24"/>
      <w:r w:rsidRPr="00C01E56">
        <w:rPr>
          <w:rFonts w:ascii="Arial" w:hAnsi="Arial" w:cs="Arial"/>
          <w:rPrChange w:id="614" w:author="Shuting Han" w:date="2016-09-06T12:32:00Z">
            <w:rPr/>
          </w:rPrChange>
        </w:rPr>
        <w:t>Peng, H.-K., Zhu, J., Piao, D., Yan, R., and Zhang, Y. (2011). Retweet Modeling Using Conditional Random Fields. In 2011 IEEE 11th International Conference on Data Mining Workshops (IEEE), pp. 336-343.</w:t>
      </w:r>
      <w:bookmarkEnd w:id="613"/>
    </w:p>
    <w:p w14:paraId="709AF40B" w14:textId="77777777" w:rsidR="00E93104" w:rsidRPr="00C01E56" w:rsidRDefault="00E93104" w:rsidP="00C01E56">
      <w:pPr>
        <w:pStyle w:val="EndNoteBibliography"/>
        <w:spacing w:line="480" w:lineRule="auto"/>
        <w:rPr>
          <w:rFonts w:ascii="Arial" w:hAnsi="Arial" w:cs="Arial"/>
          <w:rPrChange w:id="615" w:author="Shuting Han" w:date="2016-09-06T12:32:00Z">
            <w:rPr/>
          </w:rPrChange>
        </w:rPr>
        <w:pPrChange w:id="616" w:author="Shuting Han" w:date="2016-09-06T12:32:00Z">
          <w:pPr>
            <w:pStyle w:val="EndNoteBibliography"/>
          </w:pPr>
        </w:pPrChange>
      </w:pPr>
      <w:bookmarkStart w:id="617" w:name="_ENREF_25"/>
      <w:r w:rsidRPr="00C01E56">
        <w:rPr>
          <w:rFonts w:ascii="Arial" w:hAnsi="Arial" w:cs="Arial"/>
          <w:rPrChange w:id="618" w:author="Shuting Han" w:date="2016-09-06T12:32:00Z">
            <w:rPr/>
          </w:rPrChange>
        </w:rPr>
        <w:t>Ramirez, S., Liu, X., Lin, P.-A., Suh, J., Pignatelli, M., Redondo, R.L., Ryan, T.J., and Tonegawa, S. (2013). Creating a false memory in the hippocampus. Science (New York, NY)</w:t>
      </w:r>
      <w:r w:rsidRPr="00C01E56">
        <w:rPr>
          <w:rFonts w:ascii="Arial" w:hAnsi="Arial" w:cs="Arial"/>
          <w:i/>
          <w:rPrChange w:id="619" w:author="Shuting Han" w:date="2016-09-06T12:32:00Z">
            <w:rPr>
              <w:i/>
            </w:rPr>
          </w:rPrChange>
        </w:rPr>
        <w:t xml:space="preserve"> 341</w:t>
      </w:r>
      <w:r w:rsidRPr="00C01E56">
        <w:rPr>
          <w:rFonts w:ascii="Arial" w:hAnsi="Arial" w:cs="Arial"/>
          <w:rPrChange w:id="620" w:author="Shuting Han" w:date="2016-09-06T12:32:00Z">
            <w:rPr/>
          </w:rPrChange>
        </w:rPr>
        <w:t>, 387-391.</w:t>
      </w:r>
      <w:bookmarkEnd w:id="617"/>
    </w:p>
    <w:p w14:paraId="53F84032" w14:textId="77777777" w:rsidR="00E93104" w:rsidRPr="00C01E56" w:rsidRDefault="00E93104" w:rsidP="00C01E56">
      <w:pPr>
        <w:pStyle w:val="EndNoteBibliography"/>
        <w:spacing w:line="480" w:lineRule="auto"/>
        <w:rPr>
          <w:rFonts w:ascii="Arial" w:hAnsi="Arial" w:cs="Arial"/>
          <w:rPrChange w:id="621" w:author="Shuting Han" w:date="2016-09-06T12:32:00Z">
            <w:rPr/>
          </w:rPrChange>
        </w:rPr>
        <w:pPrChange w:id="622" w:author="Shuting Han" w:date="2016-09-06T12:32:00Z">
          <w:pPr>
            <w:pStyle w:val="EndNoteBibliography"/>
          </w:pPr>
        </w:pPrChange>
      </w:pPr>
      <w:bookmarkStart w:id="623" w:name="_ENREF_26"/>
      <w:r w:rsidRPr="00C01E56">
        <w:rPr>
          <w:rFonts w:ascii="Arial" w:hAnsi="Arial" w:cs="Arial"/>
          <w:rPrChange w:id="624" w:author="Shuting Han" w:date="2016-09-06T12:32:00Z">
            <w:rPr/>
          </w:rPrChange>
        </w:rPr>
        <w:t>Ravikumar, P., Wainwright, M.J., and Lafferty, J.D. (2010). High-dimensional Ising model selection using ℓ1-regularized logistic regression. The Annals of Statistics</w:t>
      </w:r>
      <w:r w:rsidRPr="00C01E56">
        <w:rPr>
          <w:rFonts w:ascii="Arial" w:hAnsi="Arial" w:cs="Arial"/>
          <w:i/>
          <w:rPrChange w:id="625" w:author="Shuting Han" w:date="2016-09-06T12:32:00Z">
            <w:rPr>
              <w:i/>
            </w:rPr>
          </w:rPrChange>
        </w:rPr>
        <w:t xml:space="preserve"> 38</w:t>
      </w:r>
      <w:r w:rsidRPr="00C01E56">
        <w:rPr>
          <w:rFonts w:ascii="Arial" w:hAnsi="Arial" w:cs="Arial"/>
          <w:rPrChange w:id="626" w:author="Shuting Han" w:date="2016-09-06T12:32:00Z">
            <w:rPr/>
          </w:rPrChange>
        </w:rPr>
        <w:t>, 1287-1319.</w:t>
      </w:r>
      <w:bookmarkEnd w:id="623"/>
    </w:p>
    <w:p w14:paraId="6B4F342C" w14:textId="77777777" w:rsidR="00E93104" w:rsidRPr="00C01E56" w:rsidRDefault="00E93104" w:rsidP="00C01E56">
      <w:pPr>
        <w:pStyle w:val="EndNoteBibliography"/>
        <w:spacing w:line="480" w:lineRule="auto"/>
        <w:rPr>
          <w:rFonts w:ascii="Arial" w:hAnsi="Arial" w:cs="Arial"/>
          <w:rPrChange w:id="627" w:author="Shuting Han" w:date="2016-09-06T12:32:00Z">
            <w:rPr/>
          </w:rPrChange>
        </w:rPr>
        <w:pPrChange w:id="628" w:author="Shuting Han" w:date="2016-09-06T12:32:00Z">
          <w:pPr>
            <w:pStyle w:val="EndNoteBibliography"/>
          </w:pPr>
        </w:pPrChange>
      </w:pPr>
      <w:bookmarkStart w:id="629" w:name="_ENREF_27"/>
      <w:r w:rsidRPr="00C01E56">
        <w:rPr>
          <w:rFonts w:ascii="Arial" w:hAnsi="Arial" w:cs="Arial"/>
          <w:rPrChange w:id="630" w:author="Shuting Han" w:date="2016-09-06T12:32:00Z">
            <w:rPr/>
          </w:rPrChange>
        </w:rPr>
        <w:t>Sadovsky, A.J., and MacLean, J.N. (2014). Mouse visual neocortex supports multiple stereotyped patterns of microcircuit activity. The Journal of neuroscience : the official journal of the Society for Neuroscience</w:t>
      </w:r>
      <w:r w:rsidRPr="00C01E56">
        <w:rPr>
          <w:rFonts w:ascii="Arial" w:hAnsi="Arial" w:cs="Arial"/>
          <w:i/>
          <w:rPrChange w:id="631" w:author="Shuting Han" w:date="2016-09-06T12:32:00Z">
            <w:rPr>
              <w:i/>
            </w:rPr>
          </w:rPrChange>
        </w:rPr>
        <w:t xml:space="preserve"> 34</w:t>
      </w:r>
      <w:r w:rsidRPr="00C01E56">
        <w:rPr>
          <w:rFonts w:ascii="Arial" w:hAnsi="Arial" w:cs="Arial"/>
          <w:rPrChange w:id="632" w:author="Shuting Han" w:date="2016-09-06T12:32:00Z">
            <w:rPr/>
          </w:rPrChange>
        </w:rPr>
        <w:t>, 7769-7777.</w:t>
      </w:r>
      <w:bookmarkEnd w:id="629"/>
    </w:p>
    <w:p w14:paraId="1840965C" w14:textId="77777777" w:rsidR="00E93104" w:rsidRPr="00C01E56" w:rsidRDefault="00E93104" w:rsidP="00C01E56">
      <w:pPr>
        <w:pStyle w:val="EndNoteBibliography"/>
        <w:spacing w:line="480" w:lineRule="auto"/>
        <w:rPr>
          <w:rFonts w:ascii="Arial" w:hAnsi="Arial" w:cs="Arial"/>
          <w:rPrChange w:id="633" w:author="Shuting Han" w:date="2016-09-06T12:32:00Z">
            <w:rPr/>
          </w:rPrChange>
        </w:rPr>
        <w:pPrChange w:id="634" w:author="Shuting Han" w:date="2016-09-06T12:32:00Z">
          <w:pPr>
            <w:pStyle w:val="EndNoteBibliography"/>
          </w:pPr>
        </w:pPrChange>
      </w:pPr>
      <w:bookmarkStart w:id="635" w:name="_ENREF_28"/>
      <w:r w:rsidRPr="00C01E56">
        <w:rPr>
          <w:rFonts w:ascii="Arial" w:hAnsi="Arial" w:cs="Arial"/>
          <w:rPrChange w:id="636" w:author="Shuting Han" w:date="2016-09-06T12:32:00Z">
            <w:rPr/>
          </w:rPrChange>
        </w:rPr>
        <w:t>Sato, K., and Sakakibara, Y. (2005). RNA secondary structural alignment with conditional random fields. Bioinformatics</w:t>
      </w:r>
      <w:r w:rsidRPr="00C01E56">
        <w:rPr>
          <w:rFonts w:ascii="Arial" w:hAnsi="Arial" w:cs="Arial"/>
          <w:i/>
          <w:rPrChange w:id="637" w:author="Shuting Han" w:date="2016-09-06T12:32:00Z">
            <w:rPr>
              <w:i/>
            </w:rPr>
          </w:rPrChange>
        </w:rPr>
        <w:t xml:space="preserve"> 21</w:t>
      </w:r>
      <w:r w:rsidRPr="00C01E56">
        <w:rPr>
          <w:rFonts w:ascii="Arial" w:hAnsi="Arial" w:cs="Arial"/>
          <w:rPrChange w:id="638" w:author="Shuting Han" w:date="2016-09-06T12:32:00Z">
            <w:rPr/>
          </w:rPrChange>
        </w:rPr>
        <w:t>, ii237-ii242.</w:t>
      </w:r>
      <w:bookmarkEnd w:id="635"/>
    </w:p>
    <w:p w14:paraId="3DDBB422" w14:textId="77777777" w:rsidR="00E93104" w:rsidRPr="00C01E56" w:rsidRDefault="00E93104" w:rsidP="00C01E56">
      <w:pPr>
        <w:pStyle w:val="EndNoteBibliography"/>
        <w:spacing w:line="480" w:lineRule="auto"/>
        <w:rPr>
          <w:rFonts w:ascii="Arial" w:hAnsi="Arial" w:cs="Arial"/>
          <w:rPrChange w:id="639" w:author="Shuting Han" w:date="2016-09-06T12:32:00Z">
            <w:rPr/>
          </w:rPrChange>
        </w:rPr>
        <w:pPrChange w:id="640" w:author="Shuting Han" w:date="2016-09-06T12:32:00Z">
          <w:pPr>
            <w:pStyle w:val="EndNoteBibliography"/>
          </w:pPr>
        </w:pPrChange>
      </w:pPr>
      <w:bookmarkStart w:id="641" w:name="_ENREF_29"/>
      <w:r w:rsidRPr="00C01E56">
        <w:rPr>
          <w:rFonts w:ascii="Arial" w:hAnsi="Arial" w:cs="Arial"/>
          <w:rPrChange w:id="642" w:author="Shuting Han" w:date="2016-09-06T12:32:00Z">
            <w:rPr/>
          </w:rPrChange>
        </w:rPr>
        <w:t>Shimono, M., and Beggs, J.M. (2015). Functional Clusters, Hubs, and Communities in the Cortical Microconnectome. Cerebral cortex (New York, NY : 1991)</w:t>
      </w:r>
      <w:r w:rsidRPr="00C01E56">
        <w:rPr>
          <w:rFonts w:ascii="Arial" w:hAnsi="Arial" w:cs="Arial"/>
          <w:i/>
          <w:rPrChange w:id="643" w:author="Shuting Han" w:date="2016-09-06T12:32:00Z">
            <w:rPr>
              <w:i/>
            </w:rPr>
          </w:rPrChange>
        </w:rPr>
        <w:t xml:space="preserve"> 25</w:t>
      </w:r>
      <w:r w:rsidRPr="00C01E56">
        <w:rPr>
          <w:rFonts w:ascii="Arial" w:hAnsi="Arial" w:cs="Arial"/>
          <w:rPrChange w:id="644" w:author="Shuting Han" w:date="2016-09-06T12:32:00Z">
            <w:rPr/>
          </w:rPrChange>
        </w:rPr>
        <w:t>, 3743-3757.</w:t>
      </w:r>
      <w:bookmarkEnd w:id="641"/>
    </w:p>
    <w:p w14:paraId="2A1EEC10" w14:textId="77777777" w:rsidR="00E93104" w:rsidRPr="00C01E56" w:rsidRDefault="00E93104" w:rsidP="00C01E56">
      <w:pPr>
        <w:pStyle w:val="EndNoteBibliography"/>
        <w:spacing w:line="480" w:lineRule="auto"/>
        <w:rPr>
          <w:rFonts w:ascii="Arial" w:hAnsi="Arial" w:cs="Arial"/>
          <w:rPrChange w:id="645" w:author="Shuting Han" w:date="2016-09-06T12:32:00Z">
            <w:rPr/>
          </w:rPrChange>
        </w:rPr>
        <w:pPrChange w:id="646" w:author="Shuting Han" w:date="2016-09-06T12:32:00Z">
          <w:pPr>
            <w:pStyle w:val="EndNoteBibliography"/>
          </w:pPr>
        </w:pPrChange>
      </w:pPr>
      <w:bookmarkStart w:id="647" w:name="_ENREF_30"/>
      <w:r w:rsidRPr="00C01E56">
        <w:rPr>
          <w:rFonts w:ascii="Arial" w:hAnsi="Arial" w:cs="Arial"/>
          <w:rPrChange w:id="648" w:author="Shuting Han" w:date="2016-09-06T12:32:00Z">
            <w:rPr/>
          </w:rPrChange>
        </w:rPr>
        <w:t>Sminchisescu, C., Kanaujia, A., and Metaxas, D. (2006). Conditional models for contextual human motion recognition. Computer Vision and Image Understanding</w:t>
      </w:r>
      <w:r w:rsidRPr="00C01E56">
        <w:rPr>
          <w:rFonts w:ascii="Arial" w:hAnsi="Arial" w:cs="Arial"/>
          <w:i/>
          <w:rPrChange w:id="649" w:author="Shuting Han" w:date="2016-09-06T12:32:00Z">
            <w:rPr>
              <w:i/>
            </w:rPr>
          </w:rPrChange>
        </w:rPr>
        <w:t xml:space="preserve"> 104</w:t>
      </w:r>
      <w:r w:rsidRPr="00C01E56">
        <w:rPr>
          <w:rFonts w:ascii="Arial" w:hAnsi="Arial" w:cs="Arial"/>
          <w:rPrChange w:id="650" w:author="Shuting Han" w:date="2016-09-06T12:32:00Z">
            <w:rPr/>
          </w:rPrChange>
        </w:rPr>
        <w:t>, 210-220.</w:t>
      </w:r>
      <w:bookmarkEnd w:id="647"/>
    </w:p>
    <w:p w14:paraId="7AC60C64" w14:textId="77777777" w:rsidR="00E93104" w:rsidRPr="00C01E56" w:rsidRDefault="00E93104" w:rsidP="00C01E56">
      <w:pPr>
        <w:pStyle w:val="EndNoteBibliography"/>
        <w:spacing w:line="480" w:lineRule="auto"/>
        <w:rPr>
          <w:rFonts w:ascii="Arial" w:hAnsi="Arial" w:cs="Arial"/>
          <w:rPrChange w:id="651" w:author="Shuting Han" w:date="2016-09-06T12:32:00Z">
            <w:rPr/>
          </w:rPrChange>
        </w:rPr>
        <w:pPrChange w:id="652" w:author="Shuting Han" w:date="2016-09-06T12:32:00Z">
          <w:pPr>
            <w:pStyle w:val="EndNoteBibliography"/>
          </w:pPr>
        </w:pPrChange>
      </w:pPr>
      <w:bookmarkStart w:id="653" w:name="_ENREF_31"/>
      <w:r w:rsidRPr="00C01E56">
        <w:rPr>
          <w:rFonts w:ascii="Arial" w:hAnsi="Arial" w:cs="Arial"/>
          <w:rPrChange w:id="654" w:author="Shuting Han" w:date="2016-09-06T12:32:00Z">
            <w:rPr/>
          </w:rPrChange>
        </w:rPr>
        <w:lastRenderedPageBreak/>
        <w:t>Sporns, O. (2000). Theoretical Neuroanatomy: Relating Anatomical and Functional Connectivity in Graphs and Cortical Connection Matrices. Cerebral Cortex</w:t>
      </w:r>
      <w:r w:rsidRPr="00C01E56">
        <w:rPr>
          <w:rFonts w:ascii="Arial" w:hAnsi="Arial" w:cs="Arial"/>
          <w:i/>
          <w:rPrChange w:id="655" w:author="Shuting Han" w:date="2016-09-06T12:32:00Z">
            <w:rPr>
              <w:i/>
            </w:rPr>
          </w:rPrChange>
        </w:rPr>
        <w:t xml:space="preserve"> 10</w:t>
      </w:r>
      <w:r w:rsidRPr="00C01E56">
        <w:rPr>
          <w:rFonts w:ascii="Arial" w:hAnsi="Arial" w:cs="Arial"/>
          <w:rPrChange w:id="656" w:author="Shuting Han" w:date="2016-09-06T12:32:00Z">
            <w:rPr/>
          </w:rPrChange>
        </w:rPr>
        <w:t>, 127-141.</w:t>
      </w:r>
      <w:bookmarkEnd w:id="653"/>
    </w:p>
    <w:p w14:paraId="2D4E3CE0" w14:textId="77777777" w:rsidR="00E93104" w:rsidRPr="00C01E56" w:rsidRDefault="00E93104" w:rsidP="00C01E56">
      <w:pPr>
        <w:pStyle w:val="EndNoteBibliography"/>
        <w:spacing w:line="480" w:lineRule="auto"/>
        <w:rPr>
          <w:rFonts w:ascii="Arial" w:hAnsi="Arial" w:cs="Arial"/>
          <w:rPrChange w:id="657" w:author="Shuting Han" w:date="2016-09-06T12:32:00Z">
            <w:rPr/>
          </w:rPrChange>
        </w:rPr>
        <w:pPrChange w:id="658" w:author="Shuting Han" w:date="2016-09-06T12:32:00Z">
          <w:pPr>
            <w:pStyle w:val="EndNoteBibliography"/>
          </w:pPr>
        </w:pPrChange>
      </w:pPr>
      <w:bookmarkStart w:id="659" w:name="_ENREF_32"/>
      <w:r w:rsidRPr="00C01E56">
        <w:rPr>
          <w:rFonts w:ascii="Arial" w:hAnsi="Arial" w:cs="Arial"/>
          <w:rPrChange w:id="660" w:author="Shuting Han" w:date="2016-09-06T12:32:00Z">
            <w:rPr/>
          </w:rPrChange>
        </w:rPr>
        <w:t>Sporns, O., Honey, C.J., and K??tter, R. (2007). Identification and classification of hubs in brain networks. PLoS ONE</w:t>
      </w:r>
      <w:r w:rsidRPr="00C01E56">
        <w:rPr>
          <w:rFonts w:ascii="Arial" w:hAnsi="Arial" w:cs="Arial"/>
          <w:i/>
          <w:rPrChange w:id="661" w:author="Shuting Han" w:date="2016-09-06T12:32:00Z">
            <w:rPr>
              <w:i/>
            </w:rPr>
          </w:rPrChange>
        </w:rPr>
        <w:t xml:space="preserve"> 2</w:t>
      </w:r>
      <w:r w:rsidRPr="00C01E56">
        <w:rPr>
          <w:rFonts w:ascii="Arial" w:hAnsi="Arial" w:cs="Arial"/>
          <w:rPrChange w:id="662" w:author="Shuting Han" w:date="2016-09-06T12:32:00Z">
            <w:rPr/>
          </w:rPrChange>
        </w:rPr>
        <w:t>, e1049.</w:t>
      </w:r>
      <w:bookmarkEnd w:id="659"/>
    </w:p>
    <w:p w14:paraId="42475018" w14:textId="77777777" w:rsidR="00E93104" w:rsidRPr="00C01E56" w:rsidRDefault="00E93104" w:rsidP="00C01E56">
      <w:pPr>
        <w:pStyle w:val="EndNoteBibliography"/>
        <w:spacing w:line="480" w:lineRule="auto"/>
        <w:rPr>
          <w:rFonts w:ascii="Arial" w:hAnsi="Arial" w:cs="Arial"/>
          <w:rPrChange w:id="663" w:author="Shuting Han" w:date="2016-09-06T12:32:00Z">
            <w:rPr/>
          </w:rPrChange>
        </w:rPr>
        <w:pPrChange w:id="664" w:author="Shuting Han" w:date="2016-09-06T12:32:00Z">
          <w:pPr>
            <w:pStyle w:val="EndNoteBibliography"/>
          </w:pPr>
        </w:pPrChange>
      </w:pPr>
      <w:bookmarkStart w:id="665" w:name="_ENREF_33"/>
      <w:r w:rsidRPr="00C01E56">
        <w:rPr>
          <w:rFonts w:ascii="Arial" w:hAnsi="Arial" w:cs="Arial"/>
          <w:rPrChange w:id="666" w:author="Shuting Han" w:date="2016-09-06T12:32:00Z">
            <w:rPr/>
          </w:rPrChange>
        </w:rPr>
        <w:t>Stetter, O., Battaglia, D., Soriano, J., and Geisel, T. (2012). Model-free reconstruction of excitatory neuronal connectivity from calcium imaging signals. PLoS computational biology</w:t>
      </w:r>
      <w:r w:rsidRPr="00C01E56">
        <w:rPr>
          <w:rFonts w:ascii="Arial" w:hAnsi="Arial" w:cs="Arial"/>
          <w:i/>
          <w:rPrChange w:id="667" w:author="Shuting Han" w:date="2016-09-06T12:32:00Z">
            <w:rPr>
              <w:i/>
            </w:rPr>
          </w:rPrChange>
        </w:rPr>
        <w:t xml:space="preserve"> 8</w:t>
      </w:r>
      <w:r w:rsidRPr="00C01E56">
        <w:rPr>
          <w:rFonts w:ascii="Arial" w:hAnsi="Arial" w:cs="Arial"/>
          <w:rPrChange w:id="668" w:author="Shuting Han" w:date="2016-09-06T12:32:00Z">
            <w:rPr/>
          </w:rPrChange>
        </w:rPr>
        <w:t>, e1002653.</w:t>
      </w:r>
      <w:bookmarkEnd w:id="665"/>
    </w:p>
    <w:p w14:paraId="40CCE356" w14:textId="77777777" w:rsidR="00E93104" w:rsidRPr="00C01E56" w:rsidRDefault="00E93104" w:rsidP="00C01E56">
      <w:pPr>
        <w:pStyle w:val="EndNoteBibliography"/>
        <w:spacing w:line="480" w:lineRule="auto"/>
        <w:rPr>
          <w:rFonts w:ascii="Arial" w:hAnsi="Arial" w:cs="Arial"/>
          <w:rPrChange w:id="669" w:author="Shuting Han" w:date="2016-09-06T12:32:00Z">
            <w:rPr/>
          </w:rPrChange>
        </w:rPr>
        <w:pPrChange w:id="670" w:author="Shuting Han" w:date="2016-09-06T12:32:00Z">
          <w:pPr>
            <w:pStyle w:val="EndNoteBibliography"/>
          </w:pPr>
        </w:pPrChange>
      </w:pPr>
      <w:bookmarkStart w:id="671" w:name="_ENREF_34"/>
      <w:r w:rsidRPr="00C01E56">
        <w:rPr>
          <w:rFonts w:ascii="Arial" w:hAnsi="Arial" w:cs="Arial"/>
          <w:rPrChange w:id="672" w:author="Shuting Han" w:date="2016-09-06T12:32:00Z">
            <w:rPr/>
          </w:rPrChange>
        </w:rPr>
        <w:t>Tang, K., Gubert, H., Tonge, R., Wang, A., Wu, L., Campbell, D., Kedzie, C., Wang, L., Russell, A., Kimball, A.</w:t>
      </w:r>
      <w:r w:rsidRPr="00C01E56">
        <w:rPr>
          <w:rFonts w:ascii="Arial" w:hAnsi="Arial" w:cs="Arial"/>
          <w:i/>
          <w:rPrChange w:id="673" w:author="Shuting Han" w:date="2016-09-06T12:32:00Z">
            <w:rPr>
              <w:i/>
            </w:rPr>
          </w:rPrChange>
        </w:rPr>
        <w:t>, et al.</w:t>
      </w:r>
      <w:r w:rsidRPr="00C01E56">
        <w:rPr>
          <w:rFonts w:ascii="Arial" w:hAnsi="Arial" w:cs="Arial"/>
          <w:rPrChange w:id="674" w:author="Shuting Han" w:date="2016-09-06T12:32:00Z">
            <w:rPr/>
          </w:rPrChange>
        </w:rPr>
        <w:t xml:space="preserve"> Learning a Graphical Model of Bloomberg Financial and News Data. 1-3.</w:t>
      </w:r>
      <w:bookmarkEnd w:id="671"/>
    </w:p>
    <w:p w14:paraId="6451E340" w14:textId="77777777" w:rsidR="00E93104" w:rsidRPr="00C01E56" w:rsidRDefault="00E93104" w:rsidP="00C01E56">
      <w:pPr>
        <w:pStyle w:val="EndNoteBibliography"/>
        <w:spacing w:line="480" w:lineRule="auto"/>
        <w:rPr>
          <w:rFonts w:ascii="Arial" w:hAnsi="Arial" w:cs="Arial"/>
          <w:rPrChange w:id="675" w:author="Shuting Han" w:date="2016-09-06T12:32:00Z">
            <w:rPr/>
          </w:rPrChange>
        </w:rPr>
        <w:pPrChange w:id="676" w:author="Shuting Han" w:date="2016-09-06T12:32:00Z">
          <w:pPr>
            <w:pStyle w:val="EndNoteBibliography"/>
          </w:pPr>
        </w:pPrChange>
      </w:pPr>
      <w:bookmarkStart w:id="677" w:name="_ENREF_35"/>
      <w:r w:rsidRPr="00C01E56">
        <w:rPr>
          <w:rFonts w:ascii="Arial" w:hAnsi="Arial" w:cs="Arial"/>
          <w:rPrChange w:id="678" w:author="Shuting Han" w:date="2016-09-06T12:32:00Z">
            <w:rPr/>
          </w:rPrChange>
        </w:rPr>
        <w:t>Tang, K., Ruozzi, N., Belanger, D., and Jebara, T. (2016). Bethe Learning of Graphical Models via MAP Decoding. Artificial Intelligence and Statistics (AISTATS).</w:t>
      </w:r>
      <w:bookmarkEnd w:id="677"/>
    </w:p>
    <w:p w14:paraId="1E992158" w14:textId="77777777" w:rsidR="00E93104" w:rsidRPr="00C01E56" w:rsidRDefault="00E93104" w:rsidP="00C01E56">
      <w:pPr>
        <w:pStyle w:val="EndNoteBibliography"/>
        <w:spacing w:line="480" w:lineRule="auto"/>
        <w:rPr>
          <w:rFonts w:ascii="Arial" w:hAnsi="Arial" w:cs="Arial"/>
          <w:rPrChange w:id="679" w:author="Shuting Han" w:date="2016-09-06T12:32:00Z">
            <w:rPr/>
          </w:rPrChange>
        </w:rPr>
        <w:pPrChange w:id="680" w:author="Shuting Han" w:date="2016-09-06T12:32:00Z">
          <w:pPr>
            <w:pStyle w:val="EndNoteBibliography"/>
          </w:pPr>
        </w:pPrChange>
      </w:pPr>
      <w:bookmarkStart w:id="681" w:name="_ENREF_36"/>
      <w:r w:rsidRPr="00C01E56">
        <w:rPr>
          <w:rFonts w:ascii="Arial" w:hAnsi="Arial" w:cs="Arial"/>
          <w:rPrChange w:id="682" w:author="Shuting Han" w:date="2016-09-06T12:32:00Z">
            <w:rPr/>
          </w:rPrChange>
        </w:rPr>
        <w:t>Towlson, E.K., Vértes, P.E., Ahnert, S.E., Schafer, W.R., and Bullmore, E.T. (2013). The rich club of the C. elegans neuronal connectome. The Journal of neuroscience : the official journal of the Society for Neuroscience</w:t>
      </w:r>
      <w:r w:rsidRPr="00C01E56">
        <w:rPr>
          <w:rFonts w:ascii="Arial" w:hAnsi="Arial" w:cs="Arial"/>
          <w:i/>
          <w:rPrChange w:id="683" w:author="Shuting Han" w:date="2016-09-06T12:32:00Z">
            <w:rPr>
              <w:i/>
            </w:rPr>
          </w:rPrChange>
        </w:rPr>
        <w:t xml:space="preserve"> 33</w:t>
      </w:r>
      <w:r w:rsidRPr="00C01E56">
        <w:rPr>
          <w:rFonts w:ascii="Arial" w:hAnsi="Arial" w:cs="Arial"/>
          <w:rPrChange w:id="684" w:author="Shuting Han" w:date="2016-09-06T12:32:00Z">
            <w:rPr/>
          </w:rPrChange>
        </w:rPr>
        <w:t>, 6380-6387.</w:t>
      </w:r>
      <w:bookmarkEnd w:id="681"/>
    </w:p>
    <w:p w14:paraId="7E6D5FF8" w14:textId="77777777" w:rsidR="00E93104" w:rsidRPr="00C01E56" w:rsidRDefault="00E93104" w:rsidP="00C01E56">
      <w:pPr>
        <w:pStyle w:val="EndNoteBibliography"/>
        <w:spacing w:line="480" w:lineRule="auto"/>
        <w:rPr>
          <w:rFonts w:ascii="Arial" w:hAnsi="Arial" w:cs="Arial"/>
          <w:rPrChange w:id="685" w:author="Shuting Han" w:date="2016-09-06T12:32:00Z">
            <w:rPr/>
          </w:rPrChange>
        </w:rPr>
        <w:pPrChange w:id="686" w:author="Shuting Han" w:date="2016-09-06T12:32:00Z">
          <w:pPr>
            <w:pStyle w:val="EndNoteBibliography"/>
          </w:pPr>
        </w:pPrChange>
      </w:pPr>
      <w:bookmarkStart w:id="687" w:name="_ENREF_37"/>
      <w:r w:rsidRPr="00C01E56">
        <w:rPr>
          <w:rFonts w:ascii="Arial" w:hAnsi="Arial" w:cs="Arial"/>
          <w:rPrChange w:id="688" w:author="Shuting Han" w:date="2016-09-06T12:32:00Z">
            <w:rPr/>
          </w:rPrChange>
        </w:rPr>
        <w:t>van den Heuvel, M.P., Stam, C.J., Boersma, M., and Hulshoff Pol, H.E. (2008). Small-world and scale-free organization of voxel-based resting-state functional connectivity in the human brain. NeuroImage</w:t>
      </w:r>
      <w:r w:rsidRPr="00C01E56">
        <w:rPr>
          <w:rFonts w:ascii="Arial" w:hAnsi="Arial" w:cs="Arial"/>
          <w:i/>
          <w:rPrChange w:id="689" w:author="Shuting Han" w:date="2016-09-06T12:32:00Z">
            <w:rPr>
              <w:i/>
            </w:rPr>
          </w:rPrChange>
        </w:rPr>
        <w:t xml:space="preserve"> 43</w:t>
      </w:r>
      <w:r w:rsidRPr="00C01E56">
        <w:rPr>
          <w:rFonts w:ascii="Arial" w:hAnsi="Arial" w:cs="Arial"/>
          <w:rPrChange w:id="690" w:author="Shuting Han" w:date="2016-09-06T12:32:00Z">
            <w:rPr/>
          </w:rPrChange>
        </w:rPr>
        <w:t>, 528-539.</w:t>
      </w:r>
      <w:bookmarkEnd w:id="687"/>
    </w:p>
    <w:p w14:paraId="1310F8D4" w14:textId="77777777" w:rsidR="00E93104" w:rsidRPr="00C01E56" w:rsidRDefault="00E93104" w:rsidP="00C01E56">
      <w:pPr>
        <w:pStyle w:val="EndNoteBibliography"/>
        <w:spacing w:line="480" w:lineRule="auto"/>
        <w:rPr>
          <w:rFonts w:ascii="Arial" w:hAnsi="Arial" w:cs="Arial"/>
          <w:rPrChange w:id="691" w:author="Shuting Han" w:date="2016-09-06T12:32:00Z">
            <w:rPr/>
          </w:rPrChange>
        </w:rPr>
        <w:pPrChange w:id="692" w:author="Shuting Han" w:date="2016-09-06T12:32:00Z">
          <w:pPr>
            <w:pStyle w:val="EndNoteBibliography"/>
          </w:pPr>
        </w:pPrChange>
      </w:pPr>
      <w:bookmarkStart w:id="693" w:name="_ENREF_38"/>
      <w:r w:rsidRPr="00C01E56">
        <w:rPr>
          <w:rFonts w:ascii="Arial" w:hAnsi="Arial" w:cs="Arial"/>
          <w:rPrChange w:id="694" w:author="Shuting Han" w:date="2016-09-06T12:32:00Z">
            <w:rPr/>
          </w:rPrChange>
        </w:rPr>
        <w:t>Wang, J., Zuo, X., and He, Y. (2010). Graph-based network analysis of resting-state functional MRI. Front Syst Neurosci</w:t>
      </w:r>
      <w:r w:rsidRPr="00C01E56">
        <w:rPr>
          <w:rFonts w:ascii="Arial" w:hAnsi="Arial" w:cs="Arial"/>
          <w:i/>
          <w:rPrChange w:id="695" w:author="Shuting Han" w:date="2016-09-06T12:32:00Z">
            <w:rPr>
              <w:i/>
            </w:rPr>
          </w:rPrChange>
        </w:rPr>
        <w:t xml:space="preserve"> 4</w:t>
      </w:r>
      <w:r w:rsidRPr="00C01E56">
        <w:rPr>
          <w:rFonts w:ascii="Arial" w:hAnsi="Arial" w:cs="Arial"/>
          <w:rPrChange w:id="696" w:author="Shuting Han" w:date="2016-09-06T12:32:00Z">
            <w:rPr/>
          </w:rPrChange>
        </w:rPr>
        <w:t>, 16.</w:t>
      </w:r>
      <w:bookmarkEnd w:id="693"/>
    </w:p>
    <w:p w14:paraId="65CB05CD" w14:textId="77777777" w:rsidR="00E93104" w:rsidRPr="00C01E56" w:rsidRDefault="00E93104" w:rsidP="00C01E56">
      <w:pPr>
        <w:pStyle w:val="EndNoteBibliography"/>
        <w:spacing w:line="480" w:lineRule="auto"/>
        <w:rPr>
          <w:rFonts w:ascii="Arial" w:hAnsi="Arial" w:cs="Arial"/>
          <w:rPrChange w:id="697" w:author="Shuting Han" w:date="2016-09-06T12:32:00Z">
            <w:rPr/>
          </w:rPrChange>
        </w:rPr>
        <w:pPrChange w:id="698" w:author="Shuting Han" w:date="2016-09-06T12:32:00Z">
          <w:pPr>
            <w:pStyle w:val="EndNoteBibliography"/>
          </w:pPr>
        </w:pPrChange>
      </w:pPr>
      <w:bookmarkStart w:id="699" w:name="_ENREF_39"/>
      <w:r w:rsidRPr="00C01E56">
        <w:rPr>
          <w:rFonts w:ascii="Arial" w:hAnsi="Arial" w:cs="Arial"/>
          <w:rPrChange w:id="700" w:author="Shuting Han" w:date="2016-09-06T12:32:00Z">
            <w:rPr/>
          </w:rPrChange>
        </w:rPr>
        <w:lastRenderedPageBreak/>
        <w:t>Yatsenko, D., Josić, K., Ecker, A.S., Froudarakis, E., Cotton, R.J., and Tolias, A.S. (2015). Improved estimation and interpretation of correlations in neural circuits. PLoS computational biology</w:t>
      </w:r>
      <w:r w:rsidRPr="00C01E56">
        <w:rPr>
          <w:rFonts w:ascii="Arial" w:hAnsi="Arial" w:cs="Arial"/>
          <w:i/>
          <w:rPrChange w:id="701" w:author="Shuting Han" w:date="2016-09-06T12:32:00Z">
            <w:rPr>
              <w:i/>
            </w:rPr>
          </w:rPrChange>
        </w:rPr>
        <w:t xml:space="preserve"> 11</w:t>
      </w:r>
      <w:r w:rsidRPr="00C01E56">
        <w:rPr>
          <w:rFonts w:ascii="Arial" w:hAnsi="Arial" w:cs="Arial"/>
          <w:rPrChange w:id="702" w:author="Shuting Han" w:date="2016-09-06T12:32:00Z">
            <w:rPr/>
          </w:rPrChange>
        </w:rPr>
        <w:t>, e1004083.</w:t>
      </w:r>
      <w:bookmarkEnd w:id="699"/>
    </w:p>
    <w:p w14:paraId="7FB2F790" w14:textId="77777777" w:rsidR="00E93104" w:rsidRPr="00C01E56" w:rsidRDefault="00E93104" w:rsidP="00C01E56">
      <w:pPr>
        <w:pStyle w:val="EndNoteBibliography"/>
        <w:spacing w:line="480" w:lineRule="auto"/>
        <w:rPr>
          <w:rFonts w:ascii="Arial" w:hAnsi="Arial" w:cs="Arial"/>
          <w:rPrChange w:id="703" w:author="Shuting Han" w:date="2016-09-06T12:32:00Z">
            <w:rPr/>
          </w:rPrChange>
        </w:rPr>
        <w:pPrChange w:id="704" w:author="Shuting Han" w:date="2016-09-06T12:32:00Z">
          <w:pPr>
            <w:pStyle w:val="EndNoteBibliography"/>
          </w:pPr>
        </w:pPrChange>
      </w:pPr>
      <w:bookmarkStart w:id="705" w:name="_ENREF_40"/>
      <w:r w:rsidRPr="00C01E56">
        <w:rPr>
          <w:rFonts w:ascii="Arial" w:hAnsi="Arial" w:cs="Arial"/>
          <w:rPrChange w:id="706" w:author="Shuting Han" w:date="2016-09-06T12:32:00Z">
            <w:rPr/>
          </w:rPrChange>
        </w:rPr>
        <w:t>Yu, S., Huang, D., Singer, W., and Nikolic, D. (2008). A small world of neuronal synchrony. Cerebral cortex (New York, NY : 1991)</w:t>
      </w:r>
      <w:r w:rsidRPr="00C01E56">
        <w:rPr>
          <w:rFonts w:ascii="Arial" w:hAnsi="Arial" w:cs="Arial"/>
          <w:i/>
          <w:rPrChange w:id="707" w:author="Shuting Han" w:date="2016-09-06T12:32:00Z">
            <w:rPr>
              <w:i/>
            </w:rPr>
          </w:rPrChange>
        </w:rPr>
        <w:t xml:space="preserve"> 18</w:t>
      </w:r>
      <w:r w:rsidRPr="00C01E56">
        <w:rPr>
          <w:rFonts w:ascii="Arial" w:hAnsi="Arial" w:cs="Arial"/>
          <w:rPrChange w:id="708" w:author="Shuting Han" w:date="2016-09-06T12:32:00Z">
            <w:rPr/>
          </w:rPrChange>
        </w:rPr>
        <w:t>, 2891-2901.</w:t>
      </w:r>
      <w:bookmarkEnd w:id="705"/>
    </w:p>
    <w:p w14:paraId="41B6A97C" w14:textId="77777777" w:rsidR="00E93104" w:rsidRPr="00C01E56" w:rsidRDefault="00E93104" w:rsidP="00C01E56">
      <w:pPr>
        <w:pStyle w:val="EndNoteBibliography"/>
        <w:spacing w:line="480" w:lineRule="auto"/>
        <w:rPr>
          <w:rFonts w:ascii="Arial" w:hAnsi="Arial" w:cs="Arial"/>
          <w:rPrChange w:id="709" w:author="Shuting Han" w:date="2016-09-06T12:32:00Z">
            <w:rPr/>
          </w:rPrChange>
        </w:rPr>
        <w:pPrChange w:id="710" w:author="Shuting Han" w:date="2016-09-06T12:32:00Z">
          <w:pPr>
            <w:pStyle w:val="EndNoteBibliography"/>
          </w:pPr>
        </w:pPrChange>
      </w:pPr>
      <w:bookmarkStart w:id="711" w:name="_ENREF_41"/>
      <w:r w:rsidRPr="00C01E56">
        <w:rPr>
          <w:rFonts w:ascii="Arial" w:hAnsi="Arial" w:cs="Arial"/>
          <w:rPrChange w:id="712" w:author="Shuting Han" w:date="2016-09-06T12:32:00Z">
            <w:rPr/>
          </w:rPrChange>
        </w:rPr>
        <w:t>Zuo, X.-N., Ehmke, R., Mennes, M., Imperati, D., Castellanos, F.X., Sporns, O., and Milham, M.P. (2012). Network centrality in the human functional connectome. Cerebral cortex (New York, NY : 1991)</w:t>
      </w:r>
      <w:r w:rsidRPr="00C01E56">
        <w:rPr>
          <w:rFonts w:ascii="Arial" w:hAnsi="Arial" w:cs="Arial"/>
          <w:i/>
          <w:rPrChange w:id="713" w:author="Shuting Han" w:date="2016-09-06T12:32:00Z">
            <w:rPr>
              <w:i/>
            </w:rPr>
          </w:rPrChange>
        </w:rPr>
        <w:t xml:space="preserve"> 22</w:t>
      </w:r>
      <w:r w:rsidRPr="00C01E56">
        <w:rPr>
          <w:rFonts w:ascii="Arial" w:hAnsi="Arial" w:cs="Arial"/>
          <w:rPrChange w:id="714" w:author="Shuting Han" w:date="2016-09-06T12:32:00Z">
            <w:rPr/>
          </w:rPrChange>
        </w:rPr>
        <w:t>, 1862-1875.</w:t>
      </w:r>
      <w:bookmarkEnd w:id="711"/>
    </w:p>
    <w:p w14:paraId="39A91F8F" w14:textId="437384B3" w:rsidR="002E79C7" w:rsidRPr="00C01E56" w:rsidRDefault="005E07E2" w:rsidP="00C01E56">
      <w:pPr>
        <w:spacing w:line="480" w:lineRule="auto"/>
        <w:rPr>
          <w:rFonts w:ascii="Arial" w:hAnsi="Arial" w:cs="Arial"/>
          <w:rPrChange w:id="715" w:author="Shuting Han" w:date="2016-09-06T12:32:00Z">
            <w:rPr>
              <w:rFonts w:ascii="Arial" w:hAnsi="Arial" w:cs="Arial"/>
            </w:rPr>
          </w:rPrChange>
        </w:rPr>
        <w:pPrChange w:id="716" w:author="Shuting Han" w:date="2016-09-06T12:32:00Z">
          <w:pPr>
            <w:spacing w:line="480" w:lineRule="auto"/>
          </w:pPr>
        </w:pPrChange>
      </w:pPr>
      <w:r w:rsidRPr="00C01E56">
        <w:rPr>
          <w:rFonts w:ascii="Arial" w:hAnsi="Arial" w:cs="Arial"/>
          <w:rPrChange w:id="717" w:author="Shuting Han" w:date="2016-09-06T12:32:00Z">
            <w:rPr>
              <w:rFonts w:ascii="Arial" w:hAnsi="Arial" w:cs="Arial"/>
            </w:rPr>
          </w:rPrChange>
        </w:rPr>
        <w:fldChar w:fldCharType="end"/>
      </w:r>
    </w:p>
    <w:sectPr w:rsidR="002E79C7" w:rsidRPr="00C01E56" w:rsidSect="00EF789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Luis Carrillo Reid" w:date="2016-09-05T21:31:00Z" w:initials="LC">
    <w:p w14:paraId="2BDFDE8E" w14:textId="4AFB8F62" w:rsidR="00E93104" w:rsidRDefault="00E93104">
      <w:pPr>
        <w:pStyle w:val="CommentText"/>
      </w:pPr>
      <w:r>
        <w:rPr>
          <w:rStyle w:val="CommentReference"/>
        </w:rPr>
        <w:annotationRef/>
      </w:r>
      <w:r>
        <w:t>USE END NOTE and create a library for the references so I can include the references you don't know</w:t>
      </w:r>
    </w:p>
  </w:comment>
  <w:comment w:id="123" w:author="Shuting Han" w:date="2016-08-31T14:12:00Z" w:initials="SH">
    <w:p w14:paraId="0E3D54EA" w14:textId="36B92C52" w:rsidR="00E93104" w:rsidRDefault="00E93104">
      <w:pPr>
        <w:pStyle w:val="CommentText"/>
      </w:pPr>
      <w:r>
        <w:rPr>
          <w:rStyle w:val="CommentReference"/>
        </w:rPr>
        <w:annotationRef/>
      </w:r>
      <w:r>
        <w:t>Do we need a figure here?</w:t>
      </w:r>
    </w:p>
  </w:comment>
  <w:comment w:id="124" w:author="Luis Carrillo Reid" w:date="2016-09-05T21:30:00Z" w:initials="LC">
    <w:p w14:paraId="1FC41B22" w14:textId="252F97B6" w:rsidR="00E93104" w:rsidRDefault="00E93104">
      <w:pPr>
        <w:pStyle w:val="CommentText"/>
      </w:pPr>
      <w:r>
        <w:rPr>
          <w:rStyle w:val="CommentReference"/>
        </w:rPr>
        <w:annotationRef/>
      </w:r>
      <w:r>
        <w:t>Keep all the other connections in gray, if not it’s somehow missleading</w:t>
      </w:r>
    </w:p>
  </w:comment>
  <w:comment w:id="157" w:author="Shuting Han" w:date="2016-08-31T10:59:00Z" w:initials="SH">
    <w:p w14:paraId="6423FE9D" w14:textId="417D0428" w:rsidR="00E93104" w:rsidRDefault="00E93104">
      <w:pPr>
        <w:pStyle w:val="CommentText"/>
      </w:pPr>
      <w:r>
        <w:rPr>
          <w:rStyle w:val="CommentReference"/>
        </w:rPr>
        <w:annotationRef/>
      </w:r>
      <w:r>
        <w:t>why</w:t>
      </w:r>
    </w:p>
  </w:comment>
  <w:comment w:id="167" w:author="Luis Carrillo Reid" w:date="2016-08-23T16:16:00Z" w:initials="LC">
    <w:p w14:paraId="2582AFB7" w14:textId="219BC47E" w:rsidR="00E93104" w:rsidRDefault="00E93104">
      <w:pPr>
        <w:pStyle w:val="CommentText"/>
      </w:pPr>
      <w:r>
        <w:rPr>
          <w:rStyle w:val="CommentReference"/>
        </w:rPr>
        <w:annotationRef/>
      </w:r>
      <w:r>
        <w:t>Probably use a simple decoder</w:t>
      </w:r>
    </w:p>
  </w:comment>
  <w:comment w:id="168" w:author="Shuting Han" w:date="2016-08-31T14:14:00Z" w:initials="SH">
    <w:p w14:paraId="6FCDD469" w14:textId="21B771E9" w:rsidR="00E93104" w:rsidRDefault="00E93104">
      <w:pPr>
        <w:pStyle w:val="CommentText"/>
      </w:pPr>
      <w:r>
        <w:rPr>
          <w:rStyle w:val="CommentReference"/>
        </w:rPr>
        <w:annotationRef/>
      </w:r>
      <w:r>
        <w:t>what is it?</w:t>
      </w:r>
    </w:p>
  </w:comment>
  <w:comment w:id="170" w:author="Luis Carrillo Reid" w:date="2016-08-23T19:14:00Z" w:initials="LC">
    <w:p w14:paraId="11938456" w14:textId="77777777" w:rsidR="00E93104" w:rsidRDefault="00E93104">
      <w:pPr>
        <w:pStyle w:val="CommentText"/>
      </w:pPr>
      <w:r>
        <w:rPr>
          <w:rStyle w:val="CommentReference"/>
        </w:rPr>
        <w:annotationRef/>
      </w:r>
    </w:p>
    <w:p w14:paraId="7D24794D" w14:textId="6348846C" w:rsidR="00E93104" w:rsidRDefault="00E93104">
      <w:pPr>
        <w:pStyle w:val="CommentText"/>
      </w:pPr>
      <w:r>
        <w:t>Do some statistics with the edge potentials of spontaneous activity before and after training comparing the stimulated neurons with the non stimulated ones.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DFDE8E" w15:done="0"/>
  <w15:commentEx w15:paraId="0E3D54EA" w15:done="0"/>
  <w15:commentEx w15:paraId="1FC41B22" w15:done="0"/>
  <w15:commentEx w15:paraId="6423FE9D" w15:done="0"/>
  <w15:commentEx w15:paraId="2582AFB7" w15:done="0"/>
  <w15:commentEx w15:paraId="6FCDD469" w15:paraIdParent="2582AFB7" w15:done="0"/>
  <w15:commentEx w15:paraId="7D2479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A40F4" w14:textId="77777777" w:rsidR="00612089" w:rsidRDefault="00612089" w:rsidP="00A96F7A">
      <w:r>
        <w:separator/>
      </w:r>
    </w:p>
  </w:endnote>
  <w:endnote w:type="continuationSeparator" w:id="0">
    <w:p w14:paraId="5C163B5F" w14:textId="77777777" w:rsidR="00612089" w:rsidRDefault="00612089"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7911A" w14:textId="77777777" w:rsidR="00612089" w:rsidRDefault="00612089" w:rsidP="00A96F7A">
      <w:r>
        <w:separator/>
      </w:r>
    </w:p>
  </w:footnote>
  <w:footnote w:type="continuationSeparator" w:id="0">
    <w:p w14:paraId="744A9CD3" w14:textId="77777777" w:rsidR="00612089" w:rsidRDefault="00612089"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2" w:dllVersion="6"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txdftr5os905xed2s8px2v3fppvvazdzsxs&quot;&gt;graph_theory&lt;record-ids&gt;&lt;item&gt;2&lt;/item&gt;&lt;item&gt;3&lt;/item&gt;&lt;item&gt;5&lt;/item&gt;&lt;item&gt;9&lt;/item&gt;&lt;item&gt;10&lt;/item&gt;&lt;item&gt;12&lt;/item&gt;&lt;item&gt;16&lt;/item&gt;&lt;item&gt;17&lt;/item&gt;&lt;item&gt;19&lt;/item&gt;&lt;item&gt;22&lt;/item&gt;&lt;item&gt;25&lt;/item&gt;&lt;item&gt;26&lt;/item&gt;&lt;item&gt;27&lt;/item&gt;&lt;item&gt;28&lt;/item&gt;&lt;item&gt;33&lt;/item&gt;&lt;item&gt;35&lt;/item&gt;&lt;item&gt;38&lt;/item&gt;&lt;item&gt;40&lt;/item&gt;&lt;item&gt;42&lt;/item&gt;&lt;item&gt;45&lt;/item&gt;&lt;item&gt;48&lt;/item&gt;&lt;item&gt;50&lt;/item&gt;&lt;item&gt;52&lt;/item&gt;&lt;item&gt;55&lt;/item&gt;&lt;item&gt;56&lt;/item&gt;&lt;item&gt;57&lt;/item&gt;&lt;item&gt;59&lt;/item&gt;&lt;item&gt;60&lt;/item&gt;&lt;item&gt;64&lt;/item&gt;&lt;item&gt;65&lt;/item&gt;&lt;item&gt;67&lt;/item&gt;&lt;item&gt;68&lt;/item&gt;&lt;item&gt;71&lt;/item&gt;&lt;item&gt;73&lt;/item&gt;&lt;item&gt;74&lt;/item&gt;&lt;item&gt;76&lt;/item&gt;&lt;/record-ids&gt;&lt;/item&gt;&lt;item db-id=&quot;adsd2exsn59vrqepzxpx0xw3rrdr2v905wts&quot;&gt;computation_methods&lt;record-ids&gt;&lt;item&gt;24&lt;/item&gt;&lt;/record-ids&gt;&lt;/item&gt;&lt;item db-id=&quot;f5vf2pa2verarre0xwpvfstz5t5fsfxrwfez&quot;&gt;computer_vision&lt;record-ids&gt;&lt;item&gt;3&lt;/item&gt;&lt;/record-ids&gt;&lt;/item&gt;&lt;item db-id=&quot;p0asfsx2k25r0se9tpax92vhd5ptepzarwrw&quot;&gt;neuronal_ensemble&lt;record-ids&gt;&lt;item&gt;108&lt;/item&gt;&lt;item&gt;110&lt;/item&gt;&lt;item&gt;111&lt;/item&gt;&lt;/record-ids&gt;&lt;/item&gt;&lt;/Libraries&gt;"/>
  </w:docVars>
  <w:rsids>
    <w:rsidRoot w:val="00F80040"/>
    <w:rsid w:val="00000106"/>
    <w:rsid w:val="00002CD3"/>
    <w:rsid w:val="00003253"/>
    <w:rsid w:val="00003966"/>
    <w:rsid w:val="00003BFC"/>
    <w:rsid w:val="00007261"/>
    <w:rsid w:val="000123B6"/>
    <w:rsid w:val="00020E27"/>
    <w:rsid w:val="00021137"/>
    <w:rsid w:val="0002179F"/>
    <w:rsid w:val="000252E8"/>
    <w:rsid w:val="0002764F"/>
    <w:rsid w:val="000277BB"/>
    <w:rsid w:val="0003379E"/>
    <w:rsid w:val="00033A8A"/>
    <w:rsid w:val="00035671"/>
    <w:rsid w:val="00035B86"/>
    <w:rsid w:val="00040B6E"/>
    <w:rsid w:val="000412CD"/>
    <w:rsid w:val="00041445"/>
    <w:rsid w:val="0004264E"/>
    <w:rsid w:val="00044A05"/>
    <w:rsid w:val="00044B3A"/>
    <w:rsid w:val="00044F8D"/>
    <w:rsid w:val="00045631"/>
    <w:rsid w:val="00052587"/>
    <w:rsid w:val="00055F0D"/>
    <w:rsid w:val="00056DBE"/>
    <w:rsid w:val="000603A6"/>
    <w:rsid w:val="00061EDD"/>
    <w:rsid w:val="00065DAC"/>
    <w:rsid w:val="00067283"/>
    <w:rsid w:val="000672C2"/>
    <w:rsid w:val="0006750B"/>
    <w:rsid w:val="00067988"/>
    <w:rsid w:val="00072359"/>
    <w:rsid w:val="00082ABE"/>
    <w:rsid w:val="00085197"/>
    <w:rsid w:val="000900BE"/>
    <w:rsid w:val="00090D52"/>
    <w:rsid w:val="0009407A"/>
    <w:rsid w:val="00095F12"/>
    <w:rsid w:val="0009677F"/>
    <w:rsid w:val="000A20D8"/>
    <w:rsid w:val="000A3370"/>
    <w:rsid w:val="000A4F84"/>
    <w:rsid w:val="000B4C3A"/>
    <w:rsid w:val="000B5A6B"/>
    <w:rsid w:val="000B5DC1"/>
    <w:rsid w:val="000B72A1"/>
    <w:rsid w:val="000C6390"/>
    <w:rsid w:val="000C66C6"/>
    <w:rsid w:val="000C675A"/>
    <w:rsid w:val="000D4E5D"/>
    <w:rsid w:val="000E140C"/>
    <w:rsid w:val="000E4D9F"/>
    <w:rsid w:val="000F0732"/>
    <w:rsid w:val="000F294C"/>
    <w:rsid w:val="000F459D"/>
    <w:rsid w:val="0010299E"/>
    <w:rsid w:val="00106854"/>
    <w:rsid w:val="001109CE"/>
    <w:rsid w:val="00122303"/>
    <w:rsid w:val="00131579"/>
    <w:rsid w:val="00144C4D"/>
    <w:rsid w:val="00147691"/>
    <w:rsid w:val="00151E3C"/>
    <w:rsid w:val="001527CE"/>
    <w:rsid w:val="00152C64"/>
    <w:rsid w:val="00154AC1"/>
    <w:rsid w:val="00155ACC"/>
    <w:rsid w:val="00171F3F"/>
    <w:rsid w:val="001727C5"/>
    <w:rsid w:val="00172F48"/>
    <w:rsid w:val="0017656B"/>
    <w:rsid w:val="00176D25"/>
    <w:rsid w:val="00177A6D"/>
    <w:rsid w:val="00185024"/>
    <w:rsid w:val="00190138"/>
    <w:rsid w:val="001905F2"/>
    <w:rsid w:val="00193B06"/>
    <w:rsid w:val="0019577E"/>
    <w:rsid w:val="00195F7F"/>
    <w:rsid w:val="0019608E"/>
    <w:rsid w:val="001A075B"/>
    <w:rsid w:val="001A3956"/>
    <w:rsid w:val="001A3EBD"/>
    <w:rsid w:val="001B03B5"/>
    <w:rsid w:val="001B4515"/>
    <w:rsid w:val="001C1ACD"/>
    <w:rsid w:val="001C43A6"/>
    <w:rsid w:val="001D6B7A"/>
    <w:rsid w:val="001E4A0F"/>
    <w:rsid w:val="001E4D70"/>
    <w:rsid w:val="001E6113"/>
    <w:rsid w:val="001E7583"/>
    <w:rsid w:val="001F3C07"/>
    <w:rsid w:val="001F583C"/>
    <w:rsid w:val="001F68ED"/>
    <w:rsid w:val="001F79D8"/>
    <w:rsid w:val="002003E0"/>
    <w:rsid w:val="00201BAA"/>
    <w:rsid w:val="00204437"/>
    <w:rsid w:val="002076FD"/>
    <w:rsid w:val="00210CEA"/>
    <w:rsid w:val="00212B7F"/>
    <w:rsid w:val="002169E6"/>
    <w:rsid w:val="00220749"/>
    <w:rsid w:val="002215A7"/>
    <w:rsid w:val="00226E0A"/>
    <w:rsid w:val="0023034C"/>
    <w:rsid w:val="0023215C"/>
    <w:rsid w:val="0023312F"/>
    <w:rsid w:val="002341A2"/>
    <w:rsid w:val="0023774F"/>
    <w:rsid w:val="00247BCA"/>
    <w:rsid w:val="00250AAF"/>
    <w:rsid w:val="00251095"/>
    <w:rsid w:val="0025317E"/>
    <w:rsid w:val="00253F4E"/>
    <w:rsid w:val="0025449D"/>
    <w:rsid w:val="002568B9"/>
    <w:rsid w:val="002664C9"/>
    <w:rsid w:val="00271F87"/>
    <w:rsid w:val="0027469C"/>
    <w:rsid w:val="00275C62"/>
    <w:rsid w:val="0027657F"/>
    <w:rsid w:val="00276E50"/>
    <w:rsid w:val="0027729B"/>
    <w:rsid w:val="00280242"/>
    <w:rsid w:val="00291AD1"/>
    <w:rsid w:val="00292529"/>
    <w:rsid w:val="00292B72"/>
    <w:rsid w:val="002954E3"/>
    <w:rsid w:val="002A6406"/>
    <w:rsid w:val="002A7BEB"/>
    <w:rsid w:val="002B60BB"/>
    <w:rsid w:val="002B71FC"/>
    <w:rsid w:val="002C10BC"/>
    <w:rsid w:val="002C358E"/>
    <w:rsid w:val="002C7F86"/>
    <w:rsid w:val="002D0815"/>
    <w:rsid w:val="002D1ECC"/>
    <w:rsid w:val="002D4FAB"/>
    <w:rsid w:val="002D5710"/>
    <w:rsid w:val="002D5C0A"/>
    <w:rsid w:val="002D6CEA"/>
    <w:rsid w:val="002E3D70"/>
    <w:rsid w:val="002E460E"/>
    <w:rsid w:val="002E79C7"/>
    <w:rsid w:val="002F38C7"/>
    <w:rsid w:val="002F4C1C"/>
    <w:rsid w:val="00302AF0"/>
    <w:rsid w:val="00310C67"/>
    <w:rsid w:val="0031691D"/>
    <w:rsid w:val="00317406"/>
    <w:rsid w:val="00323513"/>
    <w:rsid w:val="003331AF"/>
    <w:rsid w:val="00334791"/>
    <w:rsid w:val="00334BD6"/>
    <w:rsid w:val="003441B6"/>
    <w:rsid w:val="00344541"/>
    <w:rsid w:val="00344638"/>
    <w:rsid w:val="00344AB3"/>
    <w:rsid w:val="00346F5D"/>
    <w:rsid w:val="00347BA1"/>
    <w:rsid w:val="00347F84"/>
    <w:rsid w:val="003513B6"/>
    <w:rsid w:val="003514DC"/>
    <w:rsid w:val="00360F14"/>
    <w:rsid w:val="003627A6"/>
    <w:rsid w:val="00364D3F"/>
    <w:rsid w:val="0038575D"/>
    <w:rsid w:val="00385A6D"/>
    <w:rsid w:val="00387978"/>
    <w:rsid w:val="00387E91"/>
    <w:rsid w:val="00390C61"/>
    <w:rsid w:val="00391B51"/>
    <w:rsid w:val="00392D9E"/>
    <w:rsid w:val="00394C88"/>
    <w:rsid w:val="003A1093"/>
    <w:rsid w:val="003A35EC"/>
    <w:rsid w:val="003A485F"/>
    <w:rsid w:val="003A57C5"/>
    <w:rsid w:val="003A6570"/>
    <w:rsid w:val="003B3AA0"/>
    <w:rsid w:val="003B7D3B"/>
    <w:rsid w:val="003C024E"/>
    <w:rsid w:val="003C2343"/>
    <w:rsid w:val="003D2204"/>
    <w:rsid w:val="003D55B9"/>
    <w:rsid w:val="003E0FDC"/>
    <w:rsid w:val="003E1197"/>
    <w:rsid w:val="003E14D4"/>
    <w:rsid w:val="003E47E1"/>
    <w:rsid w:val="003E6735"/>
    <w:rsid w:val="003F1BCC"/>
    <w:rsid w:val="003F2B6C"/>
    <w:rsid w:val="003F7A65"/>
    <w:rsid w:val="00401FCB"/>
    <w:rsid w:val="004044E9"/>
    <w:rsid w:val="004046A2"/>
    <w:rsid w:val="00412780"/>
    <w:rsid w:val="004132A3"/>
    <w:rsid w:val="00414BF4"/>
    <w:rsid w:val="00414D34"/>
    <w:rsid w:val="00415A7F"/>
    <w:rsid w:val="00417B6F"/>
    <w:rsid w:val="0042080D"/>
    <w:rsid w:val="0042307F"/>
    <w:rsid w:val="0044185F"/>
    <w:rsid w:val="0044270D"/>
    <w:rsid w:val="004443CB"/>
    <w:rsid w:val="004450B2"/>
    <w:rsid w:val="00453414"/>
    <w:rsid w:val="0046299C"/>
    <w:rsid w:val="00463314"/>
    <w:rsid w:val="00465752"/>
    <w:rsid w:val="00467B7E"/>
    <w:rsid w:val="00473B8E"/>
    <w:rsid w:val="00473E4C"/>
    <w:rsid w:val="00474371"/>
    <w:rsid w:val="00474572"/>
    <w:rsid w:val="00474792"/>
    <w:rsid w:val="00475B20"/>
    <w:rsid w:val="0047752D"/>
    <w:rsid w:val="00481CD1"/>
    <w:rsid w:val="00485FEF"/>
    <w:rsid w:val="00491C2D"/>
    <w:rsid w:val="00492941"/>
    <w:rsid w:val="00496B2F"/>
    <w:rsid w:val="00497082"/>
    <w:rsid w:val="004A0073"/>
    <w:rsid w:val="004B4F30"/>
    <w:rsid w:val="004B5F56"/>
    <w:rsid w:val="004C0BF6"/>
    <w:rsid w:val="004D02A2"/>
    <w:rsid w:val="004D2980"/>
    <w:rsid w:val="004D2AD6"/>
    <w:rsid w:val="004D610A"/>
    <w:rsid w:val="004D62B9"/>
    <w:rsid w:val="004D6C44"/>
    <w:rsid w:val="004D7E69"/>
    <w:rsid w:val="004E0A70"/>
    <w:rsid w:val="004E3D16"/>
    <w:rsid w:val="004F1436"/>
    <w:rsid w:val="004F4DC2"/>
    <w:rsid w:val="00500EA9"/>
    <w:rsid w:val="00500EFD"/>
    <w:rsid w:val="00507D6D"/>
    <w:rsid w:val="005102AF"/>
    <w:rsid w:val="00510988"/>
    <w:rsid w:val="005128FC"/>
    <w:rsid w:val="005148F7"/>
    <w:rsid w:val="0051637D"/>
    <w:rsid w:val="005239A4"/>
    <w:rsid w:val="0052708E"/>
    <w:rsid w:val="00530A48"/>
    <w:rsid w:val="0053169E"/>
    <w:rsid w:val="005318AF"/>
    <w:rsid w:val="00532BD8"/>
    <w:rsid w:val="00533AD8"/>
    <w:rsid w:val="00534D2C"/>
    <w:rsid w:val="00534D5B"/>
    <w:rsid w:val="00540206"/>
    <w:rsid w:val="005409B0"/>
    <w:rsid w:val="005411A8"/>
    <w:rsid w:val="00541401"/>
    <w:rsid w:val="005439CF"/>
    <w:rsid w:val="00544158"/>
    <w:rsid w:val="005461D0"/>
    <w:rsid w:val="00546731"/>
    <w:rsid w:val="005505A1"/>
    <w:rsid w:val="005558F1"/>
    <w:rsid w:val="00557376"/>
    <w:rsid w:val="0055752A"/>
    <w:rsid w:val="0056129E"/>
    <w:rsid w:val="005656F7"/>
    <w:rsid w:val="005709DB"/>
    <w:rsid w:val="00570B2A"/>
    <w:rsid w:val="005757A9"/>
    <w:rsid w:val="005779A5"/>
    <w:rsid w:val="00580EB1"/>
    <w:rsid w:val="00582120"/>
    <w:rsid w:val="005867D4"/>
    <w:rsid w:val="0058703E"/>
    <w:rsid w:val="0059223C"/>
    <w:rsid w:val="005922FB"/>
    <w:rsid w:val="00594A55"/>
    <w:rsid w:val="005A2334"/>
    <w:rsid w:val="005A55C8"/>
    <w:rsid w:val="005A5C59"/>
    <w:rsid w:val="005A6447"/>
    <w:rsid w:val="005A6CEE"/>
    <w:rsid w:val="005A7606"/>
    <w:rsid w:val="005B5B37"/>
    <w:rsid w:val="005B6285"/>
    <w:rsid w:val="005B6447"/>
    <w:rsid w:val="005B7BFD"/>
    <w:rsid w:val="005C1687"/>
    <w:rsid w:val="005C177A"/>
    <w:rsid w:val="005C5F09"/>
    <w:rsid w:val="005D0A75"/>
    <w:rsid w:val="005D12E7"/>
    <w:rsid w:val="005D5745"/>
    <w:rsid w:val="005D589D"/>
    <w:rsid w:val="005E07E2"/>
    <w:rsid w:val="005E33B3"/>
    <w:rsid w:val="005E3BE8"/>
    <w:rsid w:val="005E3EF8"/>
    <w:rsid w:val="005E6556"/>
    <w:rsid w:val="005F64ED"/>
    <w:rsid w:val="00600208"/>
    <w:rsid w:val="00601BC9"/>
    <w:rsid w:val="0060233B"/>
    <w:rsid w:val="00610D6C"/>
    <w:rsid w:val="00612089"/>
    <w:rsid w:val="00612F80"/>
    <w:rsid w:val="0061317A"/>
    <w:rsid w:val="00613198"/>
    <w:rsid w:val="00616A7F"/>
    <w:rsid w:val="00617D5F"/>
    <w:rsid w:val="00621A0B"/>
    <w:rsid w:val="00623C45"/>
    <w:rsid w:val="00640EE9"/>
    <w:rsid w:val="00642D9F"/>
    <w:rsid w:val="00647643"/>
    <w:rsid w:val="00651F70"/>
    <w:rsid w:val="006543D7"/>
    <w:rsid w:val="00655CC3"/>
    <w:rsid w:val="00660ADB"/>
    <w:rsid w:val="00660D10"/>
    <w:rsid w:val="00662653"/>
    <w:rsid w:val="00664BA5"/>
    <w:rsid w:val="006669AC"/>
    <w:rsid w:val="0067031C"/>
    <w:rsid w:val="00670325"/>
    <w:rsid w:val="0067119C"/>
    <w:rsid w:val="00671DB8"/>
    <w:rsid w:val="006733F5"/>
    <w:rsid w:val="006748DC"/>
    <w:rsid w:val="00676915"/>
    <w:rsid w:val="00693CB6"/>
    <w:rsid w:val="006A5648"/>
    <w:rsid w:val="006A6683"/>
    <w:rsid w:val="006A791C"/>
    <w:rsid w:val="006B36A5"/>
    <w:rsid w:val="006B43B8"/>
    <w:rsid w:val="006C07CA"/>
    <w:rsid w:val="006C0981"/>
    <w:rsid w:val="006C1989"/>
    <w:rsid w:val="006D1F97"/>
    <w:rsid w:val="006D277C"/>
    <w:rsid w:val="006D3127"/>
    <w:rsid w:val="006E2E3A"/>
    <w:rsid w:val="006E3811"/>
    <w:rsid w:val="006E65D6"/>
    <w:rsid w:val="006F2CB5"/>
    <w:rsid w:val="006F3A89"/>
    <w:rsid w:val="006F4658"/>
    <w:rsid w:val="00705020"/>
    <w:rsid w:val="00705909"/>
    <w:rsid w:val="00710756"/>
    <w:rsid w:val="007140AA"/>
    <w:rsid w:val="00716298"/>
    <w:rsid w:val="00716ABB"/>
    <w:rsid w:val="00725B8E"/>
    <w:rsid w:val="00727947"/>
    <w:rsid w:val="00730F6A"/>
    <w:rsid w:val="00732A7E"/>
    <w:rsid w:val="0074224D"/>
    <w:rsid w:val="00742C20"/>
    <w:rsid w:val="00743306"/>
    <w:rsid w:val="00745B58"/>
    <w:rsid w:val="00746C73"/>
    <w:rsid w:val="00751E2A"/>
    <w:rsid w:val="00753264"/>
    <w:rsid w:val="0075491A"/>
    <w:rsid w:val="0075546D"/>
    <w:rsid w:val="00756E75"/>
    <w:rsid w:val="00760D7F"/>
    <w:rsid w:val="0077358C"/>
    <w:rsid w:val="0077375E"/>
    <w:rsid w:val="00774A1D"/>
    <w:rsid w:val="00781266"/>
    <w:rsid w:val="00791305"/>
    <w:rsid w:val="007934D9"/>
    <w:rsid w:val="00797CF1"/>
    <w:rsid w:val="007A3691"/>
    <w:rsid w:val="007A5A33"/>
    <w:rsid w:val="007A6A2E"/>
    <w:rsid w:val="007B34D0"/>
    <w:rsid w:val="007B4444"/>
    <w:rsid w:val="007B60C6"/>
    <w:rsid w:val="007C4552"/>
    <w:rsid w:val="007C54B0"/>
    <w:rsid w:val="007C6500"/>
    <w:rsid w:val="007C67C6"/>
    <w:rsid w:val="007D129D"/>
    <w:rsid w:val="007E17AD"/>
    <w:rsid w:val="007E1D49"/>
    <w:rsid w:val="007E4FCF"/>
    <w:rsid w:val="007E65EF"/>
    <w:rsid w:val="007F18D5"/>
    <w:rsid w:val="007F32F2"/>
    <w:rsid w:val="0080086D"/>
    <w:rsid w:val="0080121A"/>
    <w:rsid w:val="00802B2A"/>
    <w:rsid w:val="0080373B"/>
    <w:rsid w:val="00803883"/>
    <w:rsid w:val="00810872"/>
    <w:rsid w:val="008114F3"/>
    <w:rsid w:val="008117E7"/>
    <w:rsid w:val="00811DB4"/>
    <w:rsid w:val="00824809"/>
    <w:rsid w:val="00827745"/>
    <w:rsid w:val="00832FDD"/>
    <w:rsid w:val="00836504"/>
    <w:rsid w:val="00842514"/>
    <w:rsid w:val="00842FE3"/>
    <w:rsid w:val="008471E4"/>
    <w:rsid w:val="00847B28"/>
    <w:rsid w:val="00852140"/>
    <w:rsid w:val="00852712"/>
    <w:rsid w:val="0085482D"/>
    <w:rsid w:val="008566C6"/>
    <w:rsid w:val="00860401"/>
    <w:rsid w:val="008606FB"/>
    <w:rsid w:val="00861F05"/>
    <w:rsid w:val="00863F4C"/>
    <w:rsid w:val="008702E4"/>
    <w:rsid w:val="00871492"/>
    <w:rsid w:val="00872331"/>
    <w:rsid w:val="00875FB6"/>
    <w:rsid w:val="0087748E"/>
    <w:rsid w:val="0088330D"/>
    <w:rsid w:val="008862E3"/>
    <w:rsid w:val="008864BA"/>
    <w:rsid w:val="00887429"/>
    <w:rsid w:val="00887800"/>
    <w:rsid w:val="00890C8C"/>
    <w:rsid w:val="00892F14"/>
    <w:rsid w:val="00893C72"/>
    <w:rsid w:val="00893DCB"/>
    <w:rsid w:val="008A0A58"/>
    <w:rsid w:val="008A14C8"/>
    <w:rsid w:val="008A1FE2"/>
    <w:rsid w:val="008B0538"/>
    <w:rsid w:val="008B1444"/>
    <w:rsid w:val="008B6741"/>
    <w:rsid w:val="008C16ED"/>
    <w:rsid w:val="008D29A3"/>
    <w:rsid w:val="008D4E25"/>
    <w:rsid w:val="008D7C6D"/>
    <w:rsid w:val="008E032D"/>
    <w:rsid w:val="008E15FB"/>
    <w:rsid w:val="008E3C39"/>
    <w:rsid w:val="008F2805"/>
    <w:rsid w:val="008F3CB8"/>
    <w:rsid w:val="008F3E8D"/>
    <w:rsid w:val="008F4A57"/>
    <w:rsid w:val="008F4A7C"/>
    <w:rsid w:val="008F65AC"/>
    <w:rsid w:val="008F6CEA"/>
    <w:rsid w:val="009012A2"/>
    <w:rsid w:val="00901701"/>
    <w:rsid w:val="009066C7"/>
    <w:rsid w:val="0091270B"/>
    <w:rsid w:val="00912DDC"/>
    <w:rsid w:val="00927BC4"/>
    <w:rsid w:val="009356CC"/>
    <w:rsid w:val="00937EAA"/>
    <w:rsid w:val="00940795"/>
    <w:rsid w:val="009441CE"/>
    <w:rsid w:val="009457CC"/>
    <w:rsid w:val="00945D9A"/>
    <w:rsid w:val="0094654D"/>
    <w:rsid w:val="00947443"/>
    <w:rsid w:val="00947A7E"/>
    <w:rsid w:val="0095030B"/>
    <w:rsid w:val="00954391"/>
    <w:rsid w:val="00955E31"/>
    <w:rsid w:val="00956280"/>
    <w:rsid w:val="00962879"/>
    <w:rsid w:val="00963966"/>
    <w:rsid w:val="0096572B"/>
    <w:rsid w:val="0097628F"/>
    <w:rsid w:val="009802E5"/>
    <w:rsid w:val="00982685"/>
    <w:rsid w:val="0099033E"/>
    <w:rsid w:val="009940F3"/>
    <w:rsid w:val="00994A53"/>
    <w:rsid w:val="009A2204"/>
    <w:rsid w:val="009A32F3"/>
    <w:rsid w:val="009A4E47"/>
    <w:rsid w:val="009A7459"/>
    <w:rsid w:val="009A7758"/>
    <w:rsid w:val="009B0FC8"/>
    <w:rsid w:val="009B2471"/>
    <w:rsid w:val="009B25E1"/>
    <w:rsid w:val="009B47F9"/>
    <w:rsid w:val="009B4F3C"/>
    <w:rsid w:val="009B7BE4"/>
    <w:rsid w:val="009C01BB"/>
    <w:rsid w:val="009C2439"/>
    <w:rsid w:val="009C33C3"/>
    <w:rsid w:val="009C5D38"/>
    <w:rsid w:val="009C636F"/>
    <w:rsid w:val="009C7853"/>
    <w:rsid w:val="009D62CA"/>
    <w:rsid w:val="009E0BD4"/>
    <w:rsid w:val="009E3410"/>
    <w:rsid w:val="009E5DCE"/>
    <w:rsid w:val="009E668E"/>
    <w:rsid w:val="009E6EB6"/>
    <w:rsid w:val="009F0336"/>
    <w:rsid w:val="009F2030"/>
    <w:rsid w:val="009F464C"/>
    <w:rsid w:val="009F57D2"/>
    <w:rsid w:val="009F58E8"/>
    <w:rsid w:val="00A02CF3"/>
    <w:rsid w:val="00A04491"/>
    <w:rsid w:val="00A1124D"/>
    <w:rsid w:val="00A13158"/>
    <w:rsid w:val="00A1595E"/>
    <w:rsid w:val="00A1618E"/>
    <w:rsid w:val="00A16ABD"/>
    <w:rsid w:val="00A248D0"/>
    <w:rsid w:val="00A31775"/>
    <w:rsid w:val="00A328E6"/>
    <w:rsid w:val="00A32F4A"/>
    <w:rsid w:val="00A344BE"/>
    <w:rsid w:val="00A35588"/>
    <w:rsid w:val="00A409BE"/>
    <w:rsid w:val="00A42847"/>
    <w:rsid w:val="00A46AF8"/>
    <w:rsid w:val="00A522B6"/>
    <w:rsid w:val="00A547BD"/>
    <w:rsid w:val="00A55A9E"/>
    <w:rsid w:val="00A62526"/>
    <w:rsid w:val="00A6273E"/>
    <w:rsid w:val="00A7403B"/>
    <w:rsid w:val="00A74B1C"/>
    <w:rsid w:val="00A76157"/>
    <w:rsid w:val="00A77140"/>
    <w:rsid w:val="00A86395"/>
    <w:rsid w:val="00A86418"/>
    <w:rsid w:val="00A8736D"/>
    <w:rsid w:val="00A878B5"/>
    <w:rsid w:val="00A923D8"/>
    <w:rsid w:val="00A96288"/>
    <w:rsid w:val="00A96BD4"/>
    <w:rsid w:val="00A96F7A"/>
    <w:rsid w:val="00AA33D1"/>
    <w:rsid w:val="00AA34CF"/>
    <w:rsid w:val="00AA4FDA"/>
    <w:rsid w:val="00AB6AF8"/>
    <w:rsid w:val="00AC0C36"/>
    <w:rsid w:val="00AC240B"/>
    <w:rsid w:val="00AD04B3"/>
    <w:rsid w:val="00AD1BAB"/>
    <w:rsid w:val="00AD1F71"/>
    <w:rsid w:val="00AD3196"/>
    <w:rsid w:val="00AE41B1"/>
    <w:rsid w:val="00AE5F2A"/>
    <w:rsid w:val="00AE6982"/>
    <w:rsid w:val="00AE7702"/>
    <w:rsid w:val="00AF405D"/>
    <w:rsid w:val="00B00142"/>
    <w:rsid w:val="00B049D0"/>
    <w:rsid w:val="00B05F45"/>
    <w:rsid w:val="00B06074"/>
    <w:rsid w:val="00B067EF"/>
    <w:rsid w:val="00B112CC"/>
    <w:rsid w:val="00B1162E"/>
    <w:rsid w:val="00B135E8"/>
    <w:rsid w:val="00B163D8"/>
    <w:rsid w:val="00B1661F"/>
    <w:rsid w:val="00B25850"/>
    <w:rsid w:val="00B25EF1"/>
    <w:rsid w:val="00B30F88"/>
    <w:rsid w:val="00B44929"/>
    <w:rsid w:val="00B4679D"/>
    <w:rsid w:val="00B54CAC"/>
    <w:rsid w:val="00B6104D"/>
    <w:rsid w:val="00B62092"/>
    <w:rsid w:val="00B66AAC"/>
    <w:rsid w:val="00B66CEA"/>
    <w:rsid w:val="00B67444"/>
    <w:rsid w:val="00B676F0"/>
    <w:rsid w:val="00B73336"/>
    <w:rsid w:val="00B76B64"/>
    <w:rsid w:val="00B77B4F"/>
    <w:rsid w:val="00B77F05"/>
    <w:rsid w:val="00B80D8C"/>
    <w:rsid w:val="00B840B9"/>
    <w:rsid w:val="00B841F5"/>
    <w:rsid w:val="00B8437E"/>
    <w:rsid w:val="00B93456"/>
    <w:rsid w:val="00B93A1A"/>
    <w:rsid w:val="00B93E2C"/>
    <w:rsid w:val="00B9660A"/>
    <w:rsid w:val="00B977AC"/>
    <w:rsid w:val="00BA0734"/>
    <w:rsid w:val="00BA1EA0"/>
    <w:rsid w:val="00BA2D29"/>
    <w:rsid w:val="00BA381E"/>
    <w:rsid w:val="00BA3835"/>
    <w:rsid w:val="00BA5B79"/>
    <w:rsid w:val="00BA6DC8"/>
    <w:rsid w:val="00BB2AD2"/>
    <w:rsid w:val="00BB44FC"/>
    <w:rsid w:val="00BB5C36"/>
    <w:rsid w:val="00BB5CD8"/>
    <w:rsid w:val="00BB6311"/>
    <w:rsid w:val="00BC2A07"/>
    <w:rsid w:val="00BC6551"/>
    <w:rsid w:val="00BC68EF"/>
    <w:rsid w:val="00BC6959"/>
    <w:rsid w:val="00BD093C"/>
    <w:rsid w:val="00BD0D23"/>
    <w:rsid w:val="00BD5A28"/>
    <w:rsid w:val="00BE2079"/>
    <w:rsid w:val="00BE5FD8"/>
    <w:rsid w:val="00BE726A"/>
    <w:rsid w:val="00BE7910"/>
    <w:rsid w:val="00BF748E"/>
    <w:rsid w:val="00C008BE"/>
    <w:rsid w:val="00C01E56"/>
    <w:rsid w:val="00C10405"/>
    <w:rsid w:val="00C14E02"/>
    <w:rsid w:val="00C3181C"/>
    <w:rsid w:val="00C32B49"/>
    <w:rsid w:val="00C32FCF"/>
    <w:rsid w:val="00C3412A"/>
    <w:rsid w:val="00C368B2"/>
    <w:rsid w:val="00C36FB0"/>
    <w:rsid w:val="00C41053"/>
    <w:rsid w:val="00C42E0F"/>
    <w:rsid w:val="00C42E77"/>
    <w:rsid w:val="00C43A5A"/>
    <w:rsid w:val="00C515C2"/>
    <w:rsid w:val="00C525C0"/>
    <w:rsid w:val="00C55C91"/>
    <w:rsid w:val="00C57C0F"/>
    <w:rsid w:val="00C65A3B"/>
    <w:rsid w:val="00C67945"/>
    <w:rsid w:val="00C70894"/>
    <w:rsid w:val="00C7263D"/>
    <w:rsid w:val="00C8338A"/>
    <w:rsid w:val="00C83D07"/>
    <w:rsid w:val="00C8713B"/>
    <w:rsid w:val="00C90BB5"/>
    <w:rsid w:val="00C91165"/>
    <w:rsid w:val="00C92E6D"/>
    <w:rsid w:val="00CA04CC"/>
    <w:rsid w:val="00CB06E6"/>
    <w:rsid w:val="00CB1150"/>
    <w:rsid w:val="00CB28BD"/>
    <w:rsid w:val="00CB3301"/>
    <w:rsid w:val="00CB338A"/>
    <w:rsid w:val="00CB4307"/>
    <w:rsid w:val="00CB72AF"/>
    <w:rsid w:val="00CB7600"/>
    <w:rsid w:val="00CB77A7"/>
    <w:rsid w:val="00CC0311"/>
    <w:rsid w:val="00CE2AAD"/>
    <w:rsid w:val="00CE3402"/>
    <w:rsid w:val="00CE3BA8"/>
    <w:rsid w:val="00CE6D6A"/>
    <w:rsid w:val="00CF3CE8"/>
    <w:rsid w:val="00CF3E8B"/>
    <w:rsid w:val="00CF40C3"/>
    <w:rsid w:val="00CF56F8"/>
    <w:rsid w:val="00CF5FE0"/>
    <w:rsid w:val="00CF6498"/>
    <w:rsid w:val="00CF6CFB"/>
    <w:rsid w:val="00D05F64"/>
    <w:rsid w:val="00D07DD3"/>
    <w:rsid w:val="00D11649"/>
    <w:rsid w:val="00D14468"/>
    <w:rsid w:val="00D1704E"/>
    <w:rsid w:val="00D17DC0"/>
    <w:rsid w:val="00D200FA"/>
    <w:rsid w:val="00D230F4"/>
    <w:rsid w:val="00D23B01"/>
    <w:rsid w:val="00D23D25"/>
    <w:rsid w:val="00D253A4"/>
    <w:rsid w:val="00D31839"/>
    <w:rsid w:val="00D34E64"/>
    <w:rsid w:val="00D37602"/>
    <w:rsid w:val="00D45636"/>
    <w:rsid w:val="00D45A1D"/>
    <w:rsid w:val="00D5088D"/>
    <w:rsid w:val="00D63D19"/>
    <w:rsid w:val="00D67719"/>
    <w:rsid w:val="00D67D9D"/>
    <w:rsid w:val="00D70DF1"/>
    <w:rsid w:val="00D75574"/>
    <w:rsid w:val="00D83CA2"/>
    <w:rsid w:val="00D87153"/>
    <w:rsid w:val="00D906EF"/>
    <w:rsid w:val="00D925E5"/>
    <w:rsid w:val="00D92832"/>
    <w:rsid w:val="00D9334D"/>
    <w:rsid w:val="00D94799"/>
    <w:rsid w:val="00D94997"/>
    <w:rsid w:val="00DA095A"/>
    <w:rsid w:val="00DA49AE"/>
    <w:rsid w:val="00DA5C7B"/>
    <w:rsid w:val="00DA63E5"/>
    <w:rsid w:val="00DA697E"/>
    <w:rsid w:val="00DB396E"/>
    <w:rsid w:val="00DB5FCF"/>
    <w:rsid w:val="00DB6BB7"/>
    <w:rsid w:val="00DC3554"/>
    <w:rsid w:val="00DC3C40"/>
    <w:rsid w:val="00DC6377"/>
    <w:rsid w:val="00DD2C94"/>
    <w:rsid w:val="00DD5DA2"/>
    <w:rsid w:val="00DD6E5D"/>
    <w:rsid w:val="00DE0147"/>
    <w:rsid w:val="00DE67B2"/>
    <w:rsid w:val="00DE7F47"/>
    <w:rsid w:val="00DF0596"/>
    <w:rsid w:val="00DF2EE5"/>
    <w:rsid w:val="00DF3850"/>
    <w:rsid w:val="00DF786E"/>
    <w:rsid w:val="00E0067E"/>
    <w:rsid w:val="00E01FD2"/>
    <w:rsid w:val="00E04237"/>
    <w:rsid w:val="00E046E5"/>
    <w:rsid w:val="00E05CCA"/>
    <w:rsid w:val="00E11CC9"/>
    <w:rsid w:val="00E13C00"/>
    <w:rsid w:val="00E16CCF"/>
    <w:rsid w:val="00E349D4"/>
    <w:rsid w:val="00E37B61"/>
    <w:rsid w:val="00E43106"/>
    <w:rsid w:val="00E4450D"/>
    <w:rsid w:val="00E44724"/>
    <w:rsid w:val="00E510CE"/>
    <w:rsid w:val="00E53AB6"/>
    <w:rsid w:val="00E5622D"/>
    <w:rsid w:val="00E567EE"/>
    <w:rsid w:val="00E62153"/>
    <w:rsid w:val="00E6281A"/>
    <w:rsid w:val="00E67A76"/>
    <w:rsid w:val="00E67F9A"/>
    <w:rsid w:val="00E738F2"/>
    <w:rsid w:val="00E752AB"/>
    <w:rsid w:val="00E80FD9"/>
    <w:rsid w:val="00E8631B"/>
    <w:rsid w:val="00E86603"/>
    <w:rsid w:val="00E90DF3"/>
    <w:rsid w:val="00E92E6C"/>
    <w:rsid w:val="00E93104"/>
    <w:rsid w:val="00E9334D"/>
    <w:rsid w:val="00E940C0"/>
    <w:rsid w:val="00E9503F"/>
    <w:rsid w:val="00E9585C"/>
    <w:rsid w:val="00E9728B"/>
    <w:rsid w:val="00EA0ADD"/>
    <w:rsid w:val="00EA159F"/>
    <w:rsid w:val="00EA5398"/>
    <w:rsid w:val="00EA55DC"/>
    <w:rsid w:val="00EA5B42"/>
    <w:rsid w:val="00EA5E61"/>
    <w:rsid w:val="00EB3DDF"/>
    <w:rsid w:val="00EB4CA2"/>
    <w:rsid w:val="00EB56C6"/>
    <w:rsid w:val="00EC2F93"/>
    <w:rsid w:val="00EC3F6A"/>
    <w:rsid w:val="00EC4F74"/>
    <w:rsid w:val="00EC5B5D"/>
    <w:rsid w:val="00EC7A74"/>
    <w:rsid w:val="00EE336B"/>
    <w:rsid w:val="00EE5890"/>
    <w:rsid w:val="00EF002A"/>
    <w:rsid w:val="00EF06BE"/>
    <w:rsid w:val="00EF1600"/>
    <w:rsid w:val="00EF2F31"/>
    <w:rsid w:val="00EF37AF"/>
    <w:rsid w:val="00EF4018"/>
    <w:rsid w:val="00EF46D6"/>
    <w:rsid w:val="00EF6E2F"/>
    <w:rsid w:val="00EF6EBE"/>
    <w:rsid w:val="00EF789E"/>
    <w:rsid w:val="00F00FA8"/>
    <w:rsid w:val="00F017BB"/>
    <w:rsid w:val="00F05D9E"/>
    <w:rsid w:val="00F07E0A"/>
    <w:rsid w:val="00F13BD8"/>
    <w:rsid w:val="00F152B5"/>
    <w:rsid w:val="00F1566B"/>
    <w:rsid w:val="00F16B91"/>
    <w:rsid w:val="00F20C8B"/>
    <w:rsid w:val="00F21317"/>
    <w:rsid w:val="00F21618"/>
    <w:rsid w:val="00F32000"/>
    <w:rsid w:val="00F32304"/>
    <w:rsid w:val="00F337A3"/>
    <w:rsid w:val="00F3621E"/>
    <w:rsid w:val="00F4011C"/>
    <w:rsid w:val="00F46B43"/>
    <w:rsid w:val="00F46BB9"/>
    <w:rsid w:val="00F50AAA"/>
    <w:rsid w:val="00F55175"/>
    <w:rsid w:val="00F60974"/>
    <w:rsid w:val="00F634C3"/>
    <w:rsid w:val="00F75EE8"/>
    <w:rsid w:val="00F76DFD"/>
    <w:rsid w:val="00F80040"/>
    <w:rsid w:val="00F8120C"/>
    <w:rsid w:val="00F81E22"/>
    <w:rsid w:val="00F91BF1"/>
    <w:rsid w:val="00F938BB"/>
    <w:rsid w:val="00F94A7D"/>
    <w:rsid w:val="00F96C66"/>
    <w:rsid w:val="00F97617"/>
    <w:rsid w:val="00FA1AF5"/>
    <w:rsid w:val="00FA379E"/>
    <w:rsid w:val="00FA4C16"/>
    <w:rsid w:val="00FA7522"/>
    <w:rsid w:val="00FA7A2F"/>
    <w:rsid w:val="00FA7D03"/>
    <w:rsid w:val="00FB2D7C"/>
    <w:rsid w:val="00FB73D2"/>
    <w:rsid w:val="00FB76D8"/>
    <w:rsid w:val="00FC54C6"/>
    <w:rsid w:val="00FD3C38"/>
    <w:rsid w:val="00FD5C2A"/>
    <w:rsid w:val="00FE0740"/>
    <w:rsid w:val="00FE4A3B"/>
    <w:rsid w:val="00FF0F90"/>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8E36F059-13E6-4189-940A-BA5B79E0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 w:type="paragraph" w:styleId="Revision">
    <w:name w:val="Revision"/>
    <w:hidden/>
    <w:uiPriority w:val="99"/>
    <w:semiHidden/>
    <w:rsid w:val="000B72A1"/>
  </w:style>
  <w:style w:type="paragraph" w:customStyle="1" w:styleId="EndNoteBibliographyTitle">
    <w:name w:val="EndNote Bibliography Title"/>
    <w:basedOn w:val="Normal"/>
    <w:link w:val="EndNoteBibliographyTitleChar"/>
    <w:rsid w:val="005E07E2"/>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E07E2"/>
    <w:rPr>
      <w:rFonts w:ascii="Cambria" w:hAnsi="Cambria"/>
      <w:noProof/>
    </w:rPr>
  </w:style>
  <w:style w:type="paragraph" w:customStyle="1" w:styleId="EndNoteBibliography">
    <w:name w:val="EndNote Bibliography"/>
    <w:basedOn w:val="Normal"/>
    <w:link w:val="EndNoteBibliographyChar"/>
    <w:rsid w:val="005E07E2"/>
    <w:rPr>
      <w:rFonts w:ascii="Cambria" w:hAnsi="Cambria"/>
      <w:noProof/>
    </w:rPr>
  </w:style>
  <w:style w:type="character" w:customStyle="1" w:styleId="EndNoteBibliographyChar">
    <w:name w:val="EndNote Bibliography Char"/>
    <w:basedOn w:val="DefaultParagraphFont"/>
    <w:link w:val="EndNoteBibliography"/>
    <w:rsid w:val="005E07E2"/>
    <w:rPr>
      <w:rFonts w:ascii="Cambria" w:hAnsi="Cambria"/>
      <w:noProof/>
    </w:rPr>
  </w:style>
  <w:style w:type="character" w:styleId="Hyperlink">
    <w:name w:val="Hyperlink"/>
    <w:basedOn w:val="DefaultParagraphFont"/>
    <w:uiPriority w:val="99"/>
    <w:unhideWhenUsed/>
    <w:rsid w:val="005E07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829EC-21FC-4E24-8030-1A494D31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28</Pages>
  <Words>34097</Words>
  <Characters>194355</Characters>
  <Application>Microsoft Office Word</Application>
  <DocSecurity>0</DocSecurity>
  <Lines>1619</Lines>
  <Paragraphs>455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227997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85</cp:revision>
  <cp:lastPrinted>2016-08-30T20:39:00Z</cp:lastPrinted>
  <dcterms:created xsi:type="dcterms:W3CDTF">2016-08-31T14:49:00Z</dcterms:created>
  <dcterms:modified xsi:type="dcterms:W3CDTF">2016-09-06T16:41:00Z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